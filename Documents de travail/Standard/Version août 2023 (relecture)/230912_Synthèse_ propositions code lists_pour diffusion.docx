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D797F" w14:textId="77777777" w:rsidR="00801ECA" w:rsidRDefault="00C71FC2">
      <w:r>
        <w:rPr>
          <w:noProof/>
          <w:lang w:eastAsia="fr-FR"/>
        </w:rPr>
        <w:drawing>
          <wp:inline distT="0" distB="0" distL="0" distR="0" wp14:anchorId="099728BB" wp14:editId="07024CBA">
            <wp:extent cx="2475230" cy="118300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1183005"/>
                    </a:xfrm>
                    <a:prstGeom prst="rect">
                      <a:avLst/>
                    </a:prstGeom>
                    <a:noFill/>
                  </pic:spPr>
                </pic:pic>
              </a:graphicData>
            </a:graphic>
          </wp:inline>
        </w:drawing>
      </w:r>
      <w:r>
        <w:tab/>
      </w:r>
      <w:r>
        <w:tab/>
      </w:r>
      <w:r>
        <w:tab/>
      </w:r>
      <w:r>
        <w:rPr>
          <w:noProof/>
          <w:lang w:eastAsia="fr-FR"/>
        </w:rPr>
        <w:drawing>
          <wp:inline distT="0" distB="0" distL="0" distR="0" wp14:anchorId="7E463749" wp14:editId="66C3E2CE">
            <wp:extent cx="1755775" cy="1103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775" cy="1103630"/>
                    </a:xfrm>
                    <a:prstGeom prst="rect">
                      <a:avLst/>
                    </a:prstGeom>
                    <a:noFill/>
                  </pic:spPr>
                </pic:pic>
              </a:graphicData>
            </a:graphic>
          </wp:inline>
        </w:drawing>
      </w:r>
    </w:p>
    <w:p w14:paraId="05EAD987" w14:textId="77777777" w:rsidR="00C71FC2" w:rsidRDefault="00C71FC2" w:rsidP="00C71FC2">
      <w:pPr>
        <w:jc w:val="center"/>
        <w:rPr>
          <w:rStyle w:val="TitreCar"/>
        </w:rPr>
      </w:pPr>
    </w:p>
    <w:p w14:paraId="1DA7C219" w14:textId="77777777" w:rsidR="00C71FC2" w:rsidRDefault="00C71FC2" w:rsidP="00C71FC2">
      <w:pPr>
        <w:jc w:val="center"/>
        <w:rPr>
          <w:rStyle w:val="TitreCar"/>
        </w:rPr>
      </w:pPr>
    </w:p>
    <w:p w14:paraId="47CDF972" w14:textId="7A84CBAF" w:rsidR="00C71FC2" w:rsidRDefault="00C71FC2" w:rsidP="00C71FC2">
      <w:pPr>
        <w:jc w:val="center"/>
        <w:rPr>
          <w:rStyle w:val="TitreCar"/>
        </w:rPr>
      </w:pPr>
      <w:r w:rsidRPr="007011BC">
        <w:rPr>
          <w:rStyle w:val="TitreCar"/>
        </w:rPr>
        <w:t xml:space="preserve">Standard des </w:t>
      </w:r>
      <w:ins w:id="0" w:author="FLEURY-JÄGERSCHMIDT Émilie" w:date="2023-09-12T17:30:00Z">
        <w:r w:rsidR="000126BE" w:rsidRPr="000126BE">
          <w:rPr>
            <w:rStyle w:val="TitreCar"/>
          </w:rPr>
          <w:t xml:space="preserve">de données Atlas </w:t>
        </w:r>
      </w:ins>
      <w:commentRangeStart w:id="1"/>
      <w:del w:id="2" w:author="FLEURY-JÄGERSCHMIDT Émilie" w:date="2023-09-12T17:30:00Z">
        <w:r w:rsidRPr="007011BC" w:rsidDel="000126BE">
          <w:rPr>
            <w:rStyle w:val="TitreCar"/>
          </w:rPr>
          <w:delText>données</w:delText>
        </w:r>
      </w:del>
      <w:commentRangeEnd w:id="1"/>
      <w:r w:rsidR="000126BE">
        <w:rPr>
          <w:rStyle w:val="Marquedecommentaire"/>
        </w:rPr>
        <w:commentReference w:id="1"/>
      </w:r>
      <w:del w:id="3" w:author="FLEURY-JÄGERSCHMIDT Émilie" w:date="2023-09-12T17:30:00Z">
        <w:r w:rsidRPr="007011BC" w:rsidDel="000126BE">
          <w:rPr>
            <w:rStyle w:val="TitreCar"/>
          </w:rPr>
          <w:delText xml:space="preserve"> géomatiques </w:delText>
        </w:r>
      </w:del>
      <w:r w:rsidRPr="007011BC">
        <w:rPr>
          <w:rStyle w:val="TitreCar"/>
        </w:rPr>
        <w:t>du paysage</w:t>
      </w:r>
    </w:p>
    <w:p w14:paraId="43E76561" w14:textId="77777777" w:rsidR="00C71FC2" w:rsidRDefault="00C71FC2" w:rsidP="00C71FC2">
      <w:pPr>
        <w:jc w:val="center"/>
        <w:rPr>
          <w:rStyle w:val="TitreCar"/>
        </w:rPr>
      </w:pPr>
    </w:p>
    <w:p w14:paraId="1F290159" w14:textId="77777777" w:rsidR="00C71FC2" w:rsidRDefault="00C71FC2" w:rsidP="00C71FC2">
      <w:pPr>
        <w:jc w:val="center"/>
        <w:rPr>
          <w:rStyle w:val="TitreCar"/>
        </w:rPr>
      </w:pPr>
    </w:p>
    <w:p w14:paraId="03257546" w14:textId="77777777" w:rsidR="00C71FC2" w:rsidRDefault="00C71FC2" w:rsidP="003B0084">
      <w:pPr>
        <w:rPr>
          <w:rStyle w:val="TitreCar"/>
        </w:rPr>
      </w:pPr>
    </w:p>
    <w:p w14:paraId="4F10ABE9" w14:textId="0E0D3072" w:rsidR="00C71FC2" w:rsidRDefault="00C71FC2" w:rsidP="00C71FC2">
      <w:pPr>
        <w:jc w:val="center"/>
        <w:rPr>
          <w:rStyle w:val="TitreCar"/>
        </w:rPr>
      </w:pPr>
      <w:r>
        <w:rPr>
          <w:rStyle w:val="TitreCar"/>
        </w:rPr>
        <w:t xml:space="preserve">Proposition de </w:t>
      </w:r>
      <w:ins w:id="4" w:author="FLEURY-JÄGERSCHMIDT Émilie" w:date="2023-09-12T17:31:00Z">
        <w:r w:rsidR="000126BE" w:rsidRPr="000126BE">
          <w:rPr>
            <w:rStyle w:val="TitreCar"/>
          </w:rPr>
          <w:t xml:space="preserve">types </w:t>
        </w:r>
        <w:commentRangeStart w:id="5"/>
        <w:r w:rsidR="000126BE" w:rsidRPr="000126BE">
          <w:rPr>
            <w:rStyle w:val="TitreCar"/>
          </w:rPr>
          <w:t>énumérés</w:t>
        </w:r>
      </w:ins>
      <w:del w:id="6" w:author="FLEURY-JÄGERSCHMIDT Émilie" w:date="2023-09-12T17:31:00Z">
        <w:r w:rsidDel="000126BE">
          <w:rPr>
            <w:rStyle w:val="TitreCar"/>
          </w:rPr>
          <w:delText>code</w:delText>
        </w:r>
      </w:del>
      <w:commentRangeEnd w:id="5"/>
      <w:r w:rsidR="000126BE">
        <w:rPr>
          <w:rStyle w:val="Marquedecommentaire"/>
        </w:rPr>
        <w:commentReference w:id="5"/>
      </w:r>
      <w:del w:id="7" w:author="FLEURY-JÄGERSCHMIDT Émilie" w:date="2023-09-12T17:31:00Z">
        <w:r w:rsidDel="000126BE">
          <w:rPr>
            <w:rStyle w:val="TitreCar"/>
          </w:rPr>
          <w:delText xml:space="preserve"> lists</w:delText>
        </w:r>
      </w:del>
    </w:p>
    <w:p w14:paraId="4D9FED4D" w14:textId="0248573D" w:rsidR="00C71FC2" w:rsidRDefault="00C71FC2" w:rsidP="00C71FC2">
      <w:pPr>
        <w:jc w:val="center"/>
        <w:rPr>
          <w:rStyle w:val="TitreCar"/>
          <w:color w:val="FF0000"/>
        </w:rPr>
      </w:pPr>
      <w:r w:rsidRPr="00C71FC2">
        <w:rPr>
          <w:rStyle w:val="TitreCar"/>
          <w:color w:val="FF0000"/>
        </w:rPr>
        <w:t>Document de travail</w:t>
      </w:r>
    </w:p>
    <w:tbl>
      <w:tblPr>
        <w:tblStyle w:val="Grilledutableau"/>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9042"/>
      </w:tblGrid>
      <w:tr w:rsidR="003B0084" w:rsidRPr="003B0084" w14:paraId="6D27A492" w14:textId="77777777" w:rsidTr="003B0084">
        <w:tc>
          <w:tcPr>
            <w:tcW w:w="9062" w:type="dxa"/>
          </w:tcPr>
          <w:p w14:paraId="4714344F" w14:textId="3980475B" w:rsidR="003B0084" w:rsidRPr="003B0084" w:rsidRDefault="003B0084" w:rsidP="008419F6">
            <w:pPr>
              <w:jc w:val="center"/>
              <w:rPr>
                <w:rStyle w:val="TitreCar"/>
                <w:color w:val="FF0000"/>
                <w:sz w:val="28"/>
                <w:szCs w:val="28"/>
              </w:rPr>
            </w:pPr>
            <w:r w:rsidRPr="003B0084">
              <w:rPr>
                <w:b/>
                <w:color w:val="FF0000"/>
                <w:sz w:val="28"/>
                <w:szCs w:val="28"/>
              </w:rPr>
              <w:t xml:space="preserve">Ces listes sont proposées à la relecture du GT Standard Paysages pour les compléter, </w:t>
            </w:r>
            <w:r>
              <w:rPr>
                <w:b/>
                <w:color w:val="FF0000"/>
                <w:sz w:val="28"/>
                <w:szCs w:val="28"/>
              </w:rPr>
              <w:t xml:space="preserve">les </w:t>
            </w:r>
            <w:r w:rsidRPr="003B0084">
              <w:rPr>
                <w:b/>
                <w:color w:val="FF0000"/>
                <w:sz w:val="28"/>
                <w:szCs w:val="28"/>
              </w:rPr>
              <w:t xml:space="preserve">modifier avant la phase test. Elles sont volontairement exhaustives et </w:t>
            </w:r>
            <w:r w:rsidRPr="003B0084">
              <w:rPr>
                <w:b/>
                <w:color w:val="FF0000"/>
                <w:sz w:val="28"/>
                <w:szCs w:val="28"/>
                <w:u w:val="single"/>
              </w:rPr>
              <w:t>l’objectif est d’arbitrer sur un minimum commun en les réduisant.</w:t>
            </w:r>
          </w:p>
        </w:tc>
      </w:tr>
    </w:tbl>
    <w:p w14:paraId="0B5F83C9" w14:textId="77777777" w:rsidR="00C71FC2" w:rsidRDefault="00C71FC2" w:rsidP="00C71FC2">
      <w:pPr>
        <w:jc w:val="center"/>
        <w:rPr>
          <w:rStyle w:val="TitreCar"/>
        </w:rPr>
      </w:pPr>
    </w:p>
    <w:p w14:paraId="6A4F5D34" w14:textId="77777777" w:rsidR="00C71FC2" w:rsidRDefault="00C71FC2" w:rsidP="00C71FC2">
      <w:pPr>
        <w:jc w:val="center"/>
        <w:rPr>
          <w:rStyle w:val="TitreCar"/>
        </w:rPr>
      </w:pPr>
    </w:p>
    <w:p w14:paraId="01B79406" w14:textId="77777777" w:rsidR="00C71FC2" w:rsidRDefault="00C71FC2" w:rsidP="00C71FC2">
      <w:pPr>
        <w:jc w:val="center"/>
        <w:rPr>
          <w:rStyle w:val="TitreCar"/>
        </w:rPr>
      </w:pPr>
    </w:p>
    <w:p w14:paraId="7AB64E84" w14:textId="77777777" w:rsidR="00C71FC2" w:rsidRDefault="00C71FC2" w:rsidP="00C71FC2">
      <w:pPr>
        <w:rPr>
          <w:rStyle w:val="TitreCar"/>
        </w:rPr>
      </w:pPr>
    </w:p>
    <w:p w14:paraId="3EEF21D4" w14:textId="381CEF9C" w:rsidR="00C71FC2" w:rsidRPr="003B0084" w:rsidRDefault="00C71FC2" w:rsidP="00905121">
      <w:pPr>
        <w:pStyle w:val="Paragraphedeliste"/>
        <w:numPr>
          <w:ilvl w:val="0"/>
          <w:numId w:val="46"/>
        </w:numPr>
        <w:rPr>
          <w:b/>
          <w:u w:val="single"/>
        </w:rPr>
      </w:pPr>
      <w:r w:rsidRPr="003B0084">
        <w:rPr>
          <w:b/>
          <w:u w:val="single"/>
        </w:rPr>
        <w:t>Les découpages paysagers avec leurs informations de base et de diagnostic</w:t>
      </w:r>
    </w:p>
    <w:p w14:paraId="76F1A6F1" w14:textId="77777777" w:rsidR="00C71FC2" w:rsidRPr="00C71FC2" w:rsidRDefault="00C71FC2" w:rsidP="00C71FC2">
      <w:pPr>
        <w:rPr>
          <w:b/>
          <w:sz w:val="20"/>
        </w:rPr>
      </w:pPr>
    </w:p>
    <w:p w14:paraId="2F9E5F17" w14:textId="77777777" w:rsidR="00C71FC2" w:rsidRDefault="00C71FC2" w:rsidP="00C71FC2">
      <w:pPr>
        <w:jc w:val="center"/>
      </w:pPr>
      <w:commentRangeStart w:id="8"/>
      <w:r>
        <w:rPr>
          <w:noProof/>
          <w:lang w:eastAsia="fr-FR"/>
        </w:rPr>
        <w:drawing>
          <wp:inline distT="0" distB="0" distL="0" distR="0" wp14:anchorId="03E0D946" wp14:editId="63FBFD23">
            <wp:extent cx="5760720" cy="52381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238115"/>
                    </a:xfrm>
                    <a:prstGeom prst="rect">
                      <a:avLst/>
                    </a:prstGeom>
                    <a:noFill/>
                    <a:ln>
                      <a:noFill/>
                    </a:ln>
                  </pic:spPr>
                </pic:pic>
              </a:graphicData>
            </a:graphic>
          </wp:inline>
        </w:drawing>
      </w:r>
      <w:commentRangeEnd w:id="8"/>
      <w:r w:rsidR="00E1267C">
        <w:rPr>
          <w:rStyle w:val="Marquedecommentaire"/>
        </w:rPr>
        <w:commentReference w:id="8"/>
      </w:r>
    </w:p>
    <w:p w14:paraId="69B2D2CA" w14:textId="77777777" w:rsidR="00C71FC2" w:rsidRDefault="00C71FC2" w:rsidP="00C71FC2">
      <w:pPr>
        <w:jc w:val="center"/>
      </w:pPr>
    </w:p>
    <w:p w14:paraId="0C4D7CA2" w14:textId="77777777" w:rsidR="00C71FC2" w:rsidRDefault="00C71FC2" w:rsidP="00C71FC2">
      <w:pPr>
        <w:jc w:val="center"/>
      </w:pPr>
    </w:p>
    <w:p w14:paraId="13B2FFE3" w14:textId="77777777" w:rsidR="00C71FC2" w:rsidRDefault="00C71FC2" w:rsidP="00C71FC2">
      <w:pPr>
        <w:jc w:val="center"/>
      </w:pPr>
    </w:p>
    <w:p w14:paraId="550F614F" w14:textId="77777777" w:rsidR="00C71FC2" w:rsidRDefault="00C71FC2" w:rsidP="00C71FC2">
      <w:pPr>
        <w:jc w:val="center"/>
      </w:pPr>
    </w:p>
    <w:p w14:paraId="4EFD83D0" w14:textId="77777777" w:rsidR="003B0084" w:rsidRDefault="003B0084" w:rsidP="00905121">
      <w:pPr>
        <w:jc w:val="both"/>
      </w:pPr>
    </w:p>
    <w:p w14:paraId="1D4F86E9" w14:textId="56AD0218" w:rsidR="00C71FC2" w:rsidRPr="00905121" w:rsidRDefault="00C71FC2" w:rsidP="00905121">
      <w:pPr>
        <w:jc w:val="both"/>
        <w:rPr>
          <w:b/>
          <w:sz w:val="20"/>
          <w:szCs w:val="20"/>
        </w:rPr>
      </w:pPr>
      <w:r w:rsidRPr="00905121">
        <w:rPr>
          <w:b/>
          <w:sz w:val="20"/>
          <w:szCs w:val="20"/>
        </w:rPr>
        <w:t xml:space="preserve">Les </w:t>
      </w:r>
      <w:ins w:id="9" w:author="FLEURY-JÄGERSCHMIDT Émilie" w:date="2023-09-12T17:32:00Z">
        <w:r w:rsidR="00D97CDF" w:rsidRPr="00D97CDF">
          <w:rPr>
            <w:b/>
            <w:sz w:val="20"/>
            <w:szCs w:val="20"/>
          </w:rPr>
          <w:t xml:space="preserve"> Type </w:t>
        </w:r>
        <w:proofErr w:type="spellStart"/>
        <w:r w:rsidR="00D97CDF" w:rsidRPr="00D97CDF">
          <w:rPr>
            <w:b/>
            <w:sz w:val="20"/>
            <w:szCs w:val="20"/>
          </w:rPr>
          <w:t>énuméréType</w:t>
        </w:r>
        <w:proofErr w:type="spellEnd"/>
        <w:r w:rsidR="00D97CDF" w:rsidRPr="00D97CDF">
          <w:rPr>
            <w:b/>
            <w:sz w:val="20"/>
            <w:szCs w:val="20"/>
          </w:rPr>
          <w:t xml:space="preserve"> </w:t>
        </w:r>
        <w:commentRangeStart w:id="10"/>
        <w:r w:rsidR="00D97CDF" w:rsidRPr="00D97CDF">
          <w:rPr>
            <w:b/>
            <w:sz w:val="20"/>
            <w:szCs w:val="20"/>
          </w:rPr>
          <w:t>énuméré</w:t>
        </w:r>
        <w:commentRangeEnd w:id="10"/>
        <w:r w:rsidR="00D97CDF">
          <w:rPr>
            <w:rStyle w:val="Marquedecommentaire"/>
          </w:rPr>
          <w:commentReference w:id="10"/>
        </w:r>
        <w:r w:rsidR="00D97CDF" w:rsidRPr="00D97CDF">
          <w:rPr>
            <w:b/>
            <w:sz w:val="20"/>
            <w:szCs w:val="20"/>
          </w:rPr>
          <w:t> »</w:t>
        </w:r>
        <w:r w:rsidR="00D97CDF" w:rsidRPr="00D97CDF" w:rsidDel="00D97CDF">
          <w:rPr>
            <w:b/>
            <w:sz w:val="20"/>
            <w:szCs w:val="20"/>
          </w:rPr>
          <w:t xml:space="preserve"> </w:t>
        </w:r>
      </w:ins>
      <w:del w:id="11" w:author="FLEURY-JÄGERSCHMIDT Émilie" w:date="2023-09-12T17:32:00Z">
        <w:r w:rsidRPr="00905121" w:rsidDel="00D97CDF">
          <w:rPr>
            <w:b/>
            <w:sz w:val="20"/>
            <w:szCs w:val="20"/>
          </w:rPr>
          <w:delText xml:space="preserve">« codeList » </w:delText>
        </w:r>
      </w:del>
      <w:r w:rsidRPr="00905121">
        <w:rPr>
          <w:b/>
          <w:sz w:val="20"/>
          <w:szCs w:val="20"/>
        </w:rPr>
        <w:t xml:space="preserve">portant sur l’orographie et </w:t>
      </w:r>
      <w:commentRangeStart w:id="12"/>
      <w:r w:rsidRPr="00905121">
        <w:rPr>
          <w:b/>
          <w:sz w:val="20"/>
          <w:szCs w:val="20"/>
        </w:rPr>
        <w:t>l’occupation des sols</w:t>
      </w:r>
      <w:commentRangeEnd w:id="12"/>
      <w:r w:rsidR="00E66934">
        <w:rPr>
          <w:rStyle w:val="Marquedecommentaire"/>
        </w:rPr>
        <w:commentReference w:id="12"/>
      </w:r>
      <w:r w:rsidRPr="00905121">
        <w:rPr>
          <w:b/>
          <w:sz w:val="20"/>
          <w:szCs w:val="20"/>
        </w:rPr>
        <w:t xml:space="preserve"> de l’Unité paysagère</w:t>
      </w:r>
    </w:p>
    <w:p w14:paraId="45155A8C" w14:textId="3D1C3985" w:rsidR="00C71FC2" w:rsidRPr="00632849" w:rsidRDefault="00C71FC2" w:rsidP="00905121">
      <w:pPr>
        <w:jc w:val="both"/>
        <w:rPr>
          <w:b/>
          <w:color w:val="FF0000"/>
          <w:sz w:val="20"/>
          <w:szCs w:val="20"/>
        </w:rPr>
      </w:pPr>
    </w:p>
    <w:tbl>
      <w:tblPr>
        <w:tblStyle w:val="Grilledutableau"/>
        <w:tblW w:w="0" w:type="auto"/>
        <w:tblLook w:val="04A0" w:firstRow="1" w:lastRow="0" w:firstColumn="1" w:lastColumn="0" w:noHBand="0" w:noVBand="1"/>
      </w:tblPr>
      <w:tblGrid>
        <w:gridCol w:w="2067"/>
        <w:gridCol w:w="222"/>
        <w:gridCol w:w="2132"/>
        <w:gridCol w:w="221"/>
        <w:gridCol w:w="1938"/>
        <w:gridCol w:w="221"/>
        <w:gridCol w:w="2261"/>
        <w:tblGridChange w:id="13">
          <w:tblGrid>
            <w:gridCol w:w="2067"/>
            <w:gridCol w:w="222"/>
            <w:gridCol w:w="2132"/>
            <w:gridCol w:w="221"/>
            <w:gridCol w:w="1938"/>
            <w:gridCol w:w="221"/>
            <w:gridCol w:w="2261"/>
          </w:tblGrid>
        </w:tblGridChange>
      </w:tblGrid>
      <w:tr w:rsidR="00C71FC2" w:rsidRPr="003E5A7E" w14:paraId="23FF889D" w14:textId="77777777" w:rsidTr="001C4C96">
        <w:tc>
          <w:tcPr>
            <w:tcW w:w="9062" w:type="dxa"/>
            <w:gridSpan w:val="7"/>
            <w:shd w:val="clear" w:color="auto" w:fill="E2EFD9" w:themeFill="accent6" w:themeFillTint="33"/>
          </w:tcPr>
          <w:p w14:paraId="5F3F8C8B" w14:textId="77777777" w:rsidR="00C71FC2" w:rsidRPr="003E5A7E" w:rsidRDefault="00C71FC2" w:rsidP="00905121">
            <w:pPr>
              <w:jc w:val="both"/>
              <w:rPr>
                <w:rFonts w:cstheme="majorHAnsi"/>
                <w:b/>
                <w:sz w:val="18"/>
                <w:szCs w:val="18"/>
              </w:rPr>
            </w:pPr>
            <w:r w:rsidRPr="003E5A7E">
              <w:rPr>
                <w:rFonts w:cstheme="majorHAnsi"/>
                <w:b/>
                <w:sz w:val="18"/>
                <w:szCs w:val="18"/>
              </w:rPr>
              <w:t>Class Découpages Paysagers</w:t>
            </w:r>
          </w:p>
        </w:tc>
      </w:tr>
      <w:tr w:rsidR="00D97CDF" w:rsidRPr="003E5A7E" w14:paraId="0006AF2A" w14:textId="77777777" w:rsidTr="00D97CDF">
        <w:tc>
          <w:tcPr>
            <w:tcW w:w="2281" w:type="dxa"/>
            <w:tcBorders>
              <w:top w:val="single" w:sz="6" w:space="0" w:color="000000"/>
              <w:left w:val="single" w:sz="6" w:space="0" w:color="000000"/>
              <w:bottom w:val="single" w:sz="6" w:space="0" w:color="000000"/>
              <w:right w:val="single" w:sz="6" w:space="0" w:color="000000"/>
            </w:tcBorders>
            <w:shd w:val="clear" w:color="auto" w:fill="E2EFD9"/>
          </w:tcPr>
          <w:p w14:paraId="1D28B9E4" w14:textId="749A2E57" w:rsidR="00D97CDF" w:rsidRPr="003E5A7E" w:rsidRDefault="00D97CDF" w:rsidP="00D97CDF">
            <w:pPr>
              <w:jc w:val="both"/>
              <w:rPr>
                <w:rFonts w:cstheme="majorHAnsi"/>
                <w:b/>
                <w:sz w:val="18"/>
                <w:szCs w:val="18"/>
              </w:rPr>
            </w:pPr>
            <w:commentRangeStart w:id="14"/>
            <w:ins w:id="15" w:author="FLEURY-JÄGERSCHMIDT Émilie" w:date="2023-09-12T17:33:00Z">
              <w:r>
                <w:rPr>
                  <w:b/>
                  <w:bCs/>
                  <w:sz w:val="18"/>
                  <w:szCs w:val="18"/>
                </w:rPr>
                <w:t xml:space="preserve">« Type </w:t>
              </w:r>
              <w:proofErr w:type="spellStart"/>
              <w:r>
                <w:rPr>
                  <w:b/>
                  <w:bCs/>
                  <w:sz w:val="18"/>
                  <w:szCs w:val="18"/>
                </w:rPr>
                <w:t>énuméréType</w:t>
              </w:r>
              <w:proofErr w:type="spellEnd"/>
              <w:r>
                <w:rPr>
                  <w:b/>
                  <w:bCs/>
                  <w:sz w:val="18"/>
                  <w:szCs w:val="18"/>
                </w:rPr>
                <w:t xml:space="preserve"> énuméré »</w:t>
              </w:r>
            </w:ins>
            <w:del w:id="16" w:author="FLEURY-JÄGERSCHMIDT Émilie" w:date="2023-09-12T17:33:00Z">
              <w:r w:rsidRPr="003E5A7E" w:rsidDel="00A974AC">
                <w:rPr>
                  <w:rFonts w:cstheme="majorHAnsi"/>
                  <w:b/>
                  <w:sz w:val="18"/>
                  <w:szCs w:val="18"/>
                </w:rPr>
                <w:delText>« codeList »</w:delText>
              </w:r>
            </w:del>
          </w:p>
        </w:tc>
        <w:tc>
          <w:tcPr>
            <w:tcW w:w="277" w:type="dxa"/>
            <w:tcBorders>
              <w:top w:val="single" w:sz="6" w:space="0" w:color="000000"/>
              <w:left w:val="single" w:sz="6" w:space="0" w:color="000000"/>
              <w:bottom w:val="nil"/>
              <w:right w:val="single" w:sz="6" w:space="0" w:color="000000"/>
            </w:tcBorders>
            <w:shd w:val="clear" w:color="auto" w:fill="E2EFD9"/>
          </w:tcPr>
          <w:p w14:paraId="3E7024EA" w14:textId="77777777" w:rsidR="00D97CDF" w:rsidRPr="003E5A7E" w:rsidRDefault="00D97CDF" w:rsidP="00D97CDF">
            <w:pPr>
              <w:jc w:val="both"/>
              <w:rPr>
                <w:rFonts w:cstheme="majorHAnsi"/>
                <w:sz w:val="18"/>
                <w:szCs w:val="18"/>
              </w:rPr>
            </w:pPr>
          </w:p>
        </w:tc>
        <w:tc>
          <w:tcPr>
            <w:tcW w:w="1979" w:type="dxa"/>
            <w:tcBorders>
              <w:top w:val="single" w:sz="6" w:space="0" w:color="000000"/>
              <w:left w:val="single" w:sz="6" w:space="0" w:color="000000"/>
              <w:bottom w:val="single" w:sz="6" w:space="0" w:color="000000"/>
              <w:right w:val="single" w:sz="6" w:space="0" w:color="000000"/>
            </w:tcBorders>
            <w:shd w:val="clear" w:color="auto" w:fill="E2EFD9"/>
          </w:tcPr>
          <w:p w14:paraId="6F44EA9D" w14:textId="041AD89A" w:rsidR="00D97CDF" w:rsidRPr="003E5A7E" w:rsidRDefault="00D97CDF" w:rsidP="00D97CDF">
            <w:pPr>
              <w:jc w:val="both"/>
              <w:rPr>
                <w:rFonts w:cstheme="majorHAnsi"/>
                <w:b/>
                <w:sz w:val="18"/>
                <w:szCs w:val="18"/>
              </w:rPr>
            </w:pPr>
            <w:ins w:id="17" w:author="FLEURY-JÄGERSCHMIDT Émilie" w:date="2023-09-12T17:33:00Z">
              <w:r>
                <w:rPr>
                  <w:b/>
                  <w:bCs/>
                  <w:sz w:val="18"/>
                  <w:szCs w:val="18"/>
                </w:rPr>
                <w:t xml:space="preserve">« Type </w:t>
              </w:r>
              <w:proofErr w:type="spellStart"/>
              <w:r>
                <w:rPr>
                  <w:b/>
                  <w:bCs/>
                  <w:sz w:val="18"/>
                  <w:szCs w:val="18"/>
                </w:rPr>
                <w:t>énuméréType</w:t>
              </w:r>
              <w:proofErr w:type="spellEnd"/>
              <w:r>
                <w:rPr>
                  <w:b/>
                  <w:bCs/>
                  <w:sz w:val="18"/>
                  <w:szCs w:val="18"/>
                </w:rPr>
                <w:t xml:space="preserve"> énuméré »</w:t>
              </w:r>
            </w:ins>
            <w:del w:id="18" w:author="FLEURY-JÄGERSCHMIDT Émilie" w:date="2023-09-12T17:33:00Z">
              <w:r w:rsidRPr="003E5A7E" w:rsidDel="00A974AC">
                <w:rPr>
                  <w:rFonts w:cstheme="majorHAnsi"/>
                  <w:b/>
                  <w:sz w:val="18"/>
                  <w:szCs w:val="18"/>
                </w:rPr>
                <w:delText>« codeList »</w:delText>
              </w:r>
            </w:del>
          </w:p>
        </w:tc>
        <w:tc>
          <w:tcPr>
            <w:tcW w:w="277" w:type="dxa"/>
            <w:tcBorders>
              <w:top w:val="single" w:sz="6" w:space="0" w:color="000000"/>
              <w:left w:val="single" w:sz="6" w:space="0" w:color="000000"/>
              <w:bottom w:val="nil"/>
              <w:right w:val="single" w:sz="6" w:space="0" w:color="000000"/>
            </w:tcBorders>
            <w:shd w:val="clear" w:color="auto" w:fill="E2EFD9"/>
          </w:tcPr>
          <w:p w14:paraId="41E97F6C" w14:textId="77777777" w:rsidR="00D97CDF" w:rsidRPr="003E5A7E" w:rsidRDefault="00D97CDF" w:rsidP="00D97CDF">
            <w:pPr>
              <w:jc w:val="both"/>
              <w:rPr>
                <w:rFonts w:cstheme="majorHAnsi"/>
                <w:sz w:val="18"/>
                <w:szCs w:val="18"/>
              </w:rPr>
            </w:pPr>
          </w:p>
        </w:tc>
        <w:tc>
          <w:tcPr>
            <w:tcW w:w="1938" w:type="dxa"/>
            <w:tcBorders>
              <w:top w:val="single" w:sz="6" w:space="0" w:color="000000"/>
              <w:left w:val="single" w:sz="6" w:space="0" w:color="000000"/>
              <w:bottom w:val="single" w:sz="6" w:space="0" w:color="000000"/>
              <w:right w:val="single" w:sz="6" w:space="0" w:color="000000"/>
            </w:tcBorders>
            <w:shd w:val="clear" w:color="auto" w:fill="E2EFD9"/>
          </w:tcPr>
          <w:p w14:paraId="35CA2BC6" w14:textId="7A2BF8A7" w:rsidR="00D97CDF" w:rsidRPr="003E5A7E" w:rsidRDefault="00D97CDF" w:rsidP="00D97CDF">
            <w:pPr>
              <w:jc w:val="both"/>
              <w:rPr>
                <w:rFonts w:cstheme="majorHAnsi"/>
                <w:b/>
                <w:sz w:val="18"/>
                <w:szCs w:val="18"/>
              </w:rPr>
            </w:pPr>
            <w:ins w:id="19" w:author="FLEURY-JÄGERSCHMIDT Émilie" w:date="2023-09-12T17:33:00Z">
              <w:r>
                <w:rPr>
                  <w:b/>
                  <w:bCs/>
                  <w:sz w:val="18"/>
                  <w:szCs w:val="18"/>
                </w:rPr>
                <w:t xml:space="preserve">« Type </w:t>
              </w:r>
              <w:proofErr w:type="spellStart"/>
              <w:r>
                <w:rPr>
                  <w:b/>
                  <w:bCs/>
                  <w:sz w:val="18"/>
                  <w:szCs w:val="18"/>
                </w:rPr>
                <w:t>énuméréType</w:t>
              </w:r>
              <w:proofErr w:type="spellEnd"/>
              <w:r>
                <w:rPr>
                  <w:b/>
                  <w:bCs/>
                  <w:sz w:val="18"/>
                  <w:szCs w:val="18"/>
                </w:rPr>
                <w:t xml:space="preserve"> énuméré »</w:t>
              </w:r>
            </w:ins>
            <w:del w:id="20" w:author="FLEURY-JÄGERSCHMIDT Émilie" w:date="2023-09-12T17:33:00Z">
              <w:r w:rsidRPr="003E5A7E" w:rsidDel="00A974AC">
                <w:rPr>
                  <w:rFonts w:cstheme="majorHAnsi"/>
                  <w:b/>
                  <w:sz w:val="18"/>
                  <w:szCs w:val="18"/>
                </w:rPr>
                <w:delText>« codeList »</w:delText>
              </w:r>
            </w:del>
          </w:p>
        </w:tc>
        <w:tc>
          <w:tcPr>
            <w:tcW w:w="277" w:type="dxa"/>
            <w:tcBorders>
              <w:top w:val="single" w:sz="6" w:space="0" w:color="000000"/>
              <w:left w:val="single" w:sz="6" w:space="0" w:color="000000"/>
              <w:bottom w:val="nil"/>
              <w:right w:val="single" w:sz="6" w:space="0" w:color="000000"/>
            </w:tcBorders>
            <w:shd w:val="clear" w:color="auto" w:fill="E2EFD9"/>
          </w:tcPr>
          <w:p w14:paraId="27FE2718" w14:textId="77777777" w:rsidR="00D97CDF" w:rsidRPr="003E5A7E" w:rsidRDefault="00D97CDF" w:rsidP="00D97CDF">
            <w:pPr>
              <w:jc w:val="both"/>
              <w:rPr>
                <w:rFonts w:cstheme="majorHAnsi"/>
                <w:sz w:val="18"/>
                <w:szCs w:val="18"/>
              </w:rPr>
            </w:pPr>
          </w:p>
        </w:tc>
        <w:tc>
          <w:tcPr>
            <w:tcW w:w="2033" w:type="dxa"/>
            <w:tcBorders>
              <w:top w:val="single" w:sz="6" w:space="0" w:color="000000"/>
              <w:left w:val="single" w:sz="6" w:space="0" w:color="000000"/>
              <w:bottom w:val="single" w:sz="6" w:space="0" w:color="000000"/>
              <w:right w:val="single" w:sz="6" w:space="0" w:color="000000"/>
            </w:tcBorders>
            <w:shd w:val="clear" w:color="auto" w:fill="E2EFD9"/>
          </w:tcPr>
          <w:p w14:paraId="5C2E873A" w14:textId="05721A5B" w:rsidR="00D97CDF" w:rsidRPr="003E5A7E" w:rsidRDefault="00D97CDF" w:rsidP="00D97CDF">
            <w:pPr>
              <w:jc w:val="both"/>
              <w:rPr>
                <w:rFonts w:cstheme="majorHAnsi"/>
                <w:b/>
                <w:sz w:val="18"/>
                <w:szCs w:val="18"/>
              </w:rPr>
            </w:pPr>
            <w:ins w:id="21" w:author="FLEURY-JÄGERSCHMIDT Émilie" w:date="2023-09-12T17:33:00Z">
              <w:r>
                <w:rPr>
                  <w:b/>
                  <w:bCs/>
                  <w:sz w:val="18"/>
                  <w:szCs w:val="18"/>
                </w:rPr>
                <w:t xml:space="preserve">« Type </w:t>
              </w:r>
              <w:proofErr w:type="spellStart"/>
              <w:r>
                <w:rPr>
                  <w:b/>
                  <w:bCs/>
                  <w:sz w:val="18"/>
                  <w:szCs w:val="18"/>
                </w:rPr>
                <w:t>énuméréType</w:t>
              </w:r>
              <w:proofErr w:type="spellEnd"/>
              <w:r>
                <w:rPr>
                  <w:b/>
                  <w:bCs/>
                  <w:sz w:val="18"/>
                  <w:szCs w:val="18"/>
                </w:rPr>
                <w:t xml:space="preserve"> énuméré »</w:t>
              </w:r>
            </w:ins>
            <w:del w:id="22" w:author="FLEURY-JÄGERSCHMIDT Émilie" w:date="2023-09-12T17:33:00Z">
              <w:r w:rsidRPr="003E5A7E" w:rsidDel="00A974AC">
                <w:rPr>
                  <w:rFonts w:cstheme="majorHAnsi"/>
                  <w:b/>
                  <w:sz w:val="18"/>
                  <w:szCs w:val="18"/>
                </w:rPr>
                <w:delText>« codeList »</w:delText>
              </w:r>
            </w:del>
            <w:commentRangeEnd w:id="14"/>
            <w:r>
              <w:rPr>
                <w:rStyle w:val="Marquedecommentaire"/>
              </w:rPr>
              <w:commentReference w:id="14"/>
            </w:r>
          </w:p>
        </w:tc>
      </w:tr>
      <w:tr w:rsidR="00C71FC2" w:rsidRPr="003E5A7E" w14:paraId="60AAB6E0" w14:textId="77777777" w:rsidTr="00D97CDF">
        <w:tc>
          <w:tcPr>
            <w:tcW w:w="2281" w:type="dxa"/>
            <w:tcBorders>
              <w:right w:val="single" w:sz="4" w:space="0" w:color="auto"/>
            </w:tcBorders>
            <w:shd w:val="clear" w:color="auto" w:fill="E2EFD9" w:themeFill="accent6" w:themeFillTint="33"/>
          </w:tcPr>
          <w:p w14:paraId="0605FFB7" w14:textId="77777777" w:rsidR="00C71FC2" w:rsidRPr="003E5A7E" w:rsidRDefault="00C71FC2" w:rsidP="00905121">
            <w:pPr>
              <w:jc w:val="both"/>
              <w:rPr>
                <w:rFonts w:cstheme="majorHAnsi"/>
                <w:b/>
                <w:sz w:val="18"/>
                <w:szCs w:val="18"/>
              </w:rPr>
            </w:pPr>
            <w:proofErr w:type="spellStart"/>
            <w:r w:rsidRPr="003E5A7E">
              <w:rPr>
                <w:rFonts w:cstheme="majorHAnsi"/>
                <w:b/>
                <w:sz w:val="18"/>
                <w:szCs w:val="18"/>
              </w:rPr>
              <w:t>TypeOrographie</w:t>
            </w:r>
            <w:proofErr w:type="spellEnd"/>
          </w:p>
          <w:p w14:paraId="1B7A91BC" w14:textId="589C647C" w:rsidR="003E5A7E" w:rsidRPr="003E5A7E" w:rsidRDefault="003E5A7E" w:rsidP="00905121">
            <w:pPr>
              <w:jc w:val="both"/>
              <w:rPr>
                <w:rFonts w:cstheme="majorHAnsi"/>
                <w:b/>
                <w:sz w:val="18"/>
                <w:szCs w:val="18"/>
              </w:rPr>
            </w:pPr>
            <w:r w:rsidRPr="003E5A7E">
              <w:rPr>
                <w:rFonts w:cstheme="majorHAnsi"/>
                <w:b/>
                <w:sz w:val="18"/>
                <w:szCs w:val="18"/>
              </w:rPr>
              <w:t>(obligatoire)</w:t>
            </w:r>
          </w:p>
        </w:tc>
        <w:tc>
          <w:tcPr>
            <w:tcW w:w="277" w:type="dxa"/>
            <w:tcBorders>
              <w:top w:val="nil"/>
              <w:left w:val="single" w:sz="4" w:space="0" w:color="auto"/>
              <w:bottom w:val="nil"/>
              <w:right w:val="single" w:sz="4" w:space="0" w:color="auto"/>
            </w:tcBorders>
            <w:shd w:val="clear" w:color="auto" w:fill="E2EFD9" w:themeFill="accent6" w:themeFillTint="33"/>
          </w:tcPr>
          <w:p w14:paraId="4835AAF8" w14:textId="77777777" w:rsidR="00C71FC2" w:rsidRPr="003E5A7E" w:rsidRDefault="00C71FC2" w:rsidP="00905121">
            <w:pPr>
              <w:jc w:val="both"/>
              <w:rPr>
                <w:rFonts w:cstheme="majorHAnsi"/>
                <w:sz w:val="18"/>
                <w:szCs w:val="18"/>
              </w:rPr>
            </w:pPr>
          </w:p>
        </w:tc>
        <w:tc>
          <w:tcPr>
            <w:tcW w:w="1979" w:type="dxa"/>
            <w:tcBorders>
              <w:left w:val="single" w:sz="4" w:space="0" w:color="auto"/>
              <w:right w:val="single" w:sz="4" w:space="0" w:color="auto"/>
            </w:tcBorders>
            <w:shd w:val="clear" w:color="auto" w:fill="E2EFD9" w:themeFill="accent6" w:themeFillTint="33"/>
          </w:tcPr>
          <w:p w14:paraId="6154807D" w14:textId="77777777" w:rsidR="00C71FC2" w:rsidRPr="003E5A7E" w:rsidRDefault="00C71FC2" w:rsidP="00905121">
            <w:pPr>
              <w:jc w:val="both"/>
              <w:rPr>
                <w:rFonts w:cstheme="majorHAnsi"/>
                <w:b/>
                <w:sz w:val="18"/>
                <w:szCs w:val="18"/>
              </w:rPr>
            </w:pPr>
            <w:commentRangeStart w:id="23"/>
            <w:r w:rsidRPr="003E5A7E">
              <w:rPr>
                <w:rFonts w:cstheme="majorHAnsi"/>
                <w:b/>
                <w:sz w:val="18"/>
                <w:szCs w:val="18"/>
              </w:rPr>
              <w:t>TypeOCS1</w:t>
            </w:r>
          </w:p>
          <w:p w14:paraId="4DECD31F" w14:textId="01D224D7" w:rsidR="003E5A7E" w:rsidRPr="003E5A7E" w:rsidRDefault="003E5A7E" w:rsidP="00905121">
            <w:pPr>
              <w:jc w:val="both"/>
              <w:rPr>
                <w:rFonts w:cstheme="majorHAnsi"/>
                <w:b/>
                <w:sz w:val="18"/>
                <w:szCs w:val="18"/>
              </w:rPr>
            </w:pPr>
            <w:r w:rsidRPr="003E5A7E">
              <w:rPr>
                <w:rFonts w:cstheme="majorHAnsi"/>
                <w:b/>
                <w:sz w:val="18"/>
                <w:szCs w:val="18"/>
              </w:rPr>
              <w:t>(obligatoire)</w:t>
            </w:r>
          </w:p>
        </w:tc>
        <w:tc>
          <w:tcPr>
            <w:tcW w:w="277" w:type="dxa"/>
            <w:tcBorders>
              <w:top w:val="nil"/>
              <w:left w:val="single" w:sz="4" w:space="0" w:color="auto"/>
              <w:bottom w:val="nil"/>
              <w:right w:val="single" w:sz="4" w:space="0" w:color="auto"/>
            </w:tcBorders>
            <w:shd w:val="clear" w:color="auto" w:fill="E2EFD9" w:themeFill="accent6" w:themeFillTint="33"/>
          </w:tcPr>
          <w:p w14:paraId="116C1CBD" w14:textId="77777777" w:rsidR="00C71FC2" w:rsidRPr="003E5A7E" w:rsidRDefault="00C71FC2" w:rsidP="00905121">
            <w:pPr>
              <w:jc w:val="both"/>
              <w:rPr>
                <w:rFonts w:cstheme="majorHAnsi"/>
                <w:sz w:val="18"/>
                <w:szCs w:val="18"/>
              </w:rPr>
            </w:pPr>
          </w:p>
        </w:tc>
        <w:tc>
          <w:tcPr>
            <w:tcW w:w="1938" w:type="dxa"/>
            <w:tcBorders>
              <w:left w:val="single" w:sz="4" w:space="0" w:color="auto"/>
              <w:right w:val="single" w:sz="4" w:space="0" w:color="auto"/>
            </w:tcBorders>
            <w:shd w:val="clear" w:color="auto" w:fill="E2EFD9" w:themeFill="accent6" w:themeFillTint="33"/>
          </w:tcPr>
          <w:p w14:paraId="116D8563" w14:textId="77777777" w:rsidR="00C71FC2" w:rsidRPr="003E5A7E" w:rsidRDefault="00C71FC2" w:rsidP="00905121">
            <w:pPr>
              <w:jc w:val="both"/>
              <w:rPr>
                <w:rFonts w:cstheme="majorHAnsi"/>
                <w:b/>
                <w:sz w:val="18"/>
                <w:szCs w:val="18"/>
              </w:rPr>
            </w:pPr>
            <w:r w:rsidRPr="003E5A7E">
              <w:rPr>
                <w:rFonts w:cstheme="majorHAnsi"/>
                <w:b/>
                <w:sz w:val="18"/>
                <w:szCs w:val="18"/>
              </w:rPr>
              <w:t>TypeOCS2</w:t>
            </w:r>
          </w:p>
          <w:p w14:paraId="7B973548" w14:textId="6E8D15FB" w:rsidR="003E5A7E" w:rsidRPr="003E5A7E" w:rsidRDefault="003E5A7E" w:rsidP="00905121">
            <w:pPr>
              <w:jc w:val="both"/>
              <w:rPr>
                <w:rFonts w:cstheme="majorHAnsi"/>
                <w:b/>
                <w:sz w:val="18"/>
                <w:szCs w:val="18"/>
              </w:rPr>
            </w:pPr>
            <w:r w:rsidRPr="003E5A7E">
              <w:rPr>
                <w:rFonts w:cstheme="majorHAnsi"/>
                <w:b/>
                <w:sz w:val="18"/>
                <w:szCs w:val="18"/>
              </w:rPr>
              <w:t>(facultatif)</w:t>
            </w:r>
            <w:commentRangeEnd w:id="23"/>
            <w:r w:rsidR="006D0889">
              <w:rPr>
                <w:rStyle w:val="Marquedecommentaire"/>
              </w:rPr>
              <w:commentReference w:id="23"/>
            </w:r>
          </w:p>
        </w:tc>
        <w:tc>
          <w:tcPr>
            <w:tcW w:w="277" w:type="dxa"/>
            <w:tcBorders>
              <w:top w:val="nil"/>
              <w:left w:val="single" w:sz="4" w:space="0" w:color="auto"/>
              <w:bottom w:val="nil"/>
              <w:right w:val="single" w:sz="4" w:space="0" w:color="auto"/>
            </w:tcBorders>
            <w:shd w:val="clear" w:color="auto" w:fill="E2EFD9" w:themeFill="accent6" w:themeFillTint="33"/>
          </w:tcPr>
          <w:p w14:paraId="72E3F4F4" w14:textId="77777777" w:rsidR="00C71FC2" w:rsidRPr="003E5A7E" w:rsidRDefault="00C71FC2" w:rsidP="00905121">
            <w:pPr>
              <w:jc w:val="both"/>
              <w:rPr>
                <w:rFonts w:cstheme="majorHAnsi"/>
                <w:sz w:val="18"/>
                <w:szCs w:val="18"/>
              </w:rPr>
            </w:pPr>
          </w:p>
        </w:tc>
        <w:tc>
          <w:tcPr>
            <w:tcW w:w="2033" w:type="dxa"/>
            <w:tcBorders>
              <w:left w:val="single" w:sz="4" w:space="0" w:color="auto"/>
            </w:tcBorders>
            <w:shd w:val="clear" w:color="auto" w:fill="E2EFD9" w:themeFill="accent6" w:themeFillTint="33"/>
          </w:tcPr>
          <w:p w14:paraId="3454192D" w14:textId="77777777" w:rsidR="00C71FC2" w:rsidRPr="003E5A7E" w:rsidRDefault="00C71FC2" w:rsidP="00905121">
            <w:pPr>
              <w:jc w:val="both"/>
              <w:rPr>
                <w:rFonts w:cstheme="majorHAnsi"/>
                <w:b/>
                <w:sz w:val="18"/>
                <w:szCs w:val="18"/>
              </w:rPr>
            </w:pPr>
            <w:commentRangeStart w:id="24"/>
            <w:proofErr w:type="spellStart"/>
            <w:r w:rsidRPr="003E5A7E">
              <w:rPr>
                <w:rFonts w:cstheme="majorHAnsi"/>
                <w:b/>
                <w:sz w:val="18"/>
                <w:szCs w:val="18"/>
              </w:rPr>
              <w:t>TypeLocal</w:t>
            </w:r>
            <w:proofErr w:type="spellEnd"/>
          </w:p>
          <w:p w14:paraId="2E3920C3" w14:textId="1956B1E9" w:rsidR="003E5A7E" w:rsidRPr="003E5A7E" w:rsidRDefault="003E5A7E" w:rsidP="00905121">
            <w:pPr>
              <w:jc w:val="both"/>
              <w:rPr>
                <w:rFonts w:cstheme="majorHAnsi"/>
                <w:b/>
                <w:sz w:val="18"/>
                <w:szCs w:val="18"/>
              </w:rPr>
            </w:pPr>
            <w:r w:rsidRPr="003E5A7E">
              <w:rPr>
                <w:rFonts w:cstheme="majorHAnsi"/>
                <w:b/>
                <w:sz w:val="18"/>
                <w:szCs w:val="18"/>
              </w:rPr>
              <w:t>(facultatif)</w:t>
            </w:r>
            <w:commentRangeEnd w:id="24"/>
            <w:r w:rsidR="00E66934">
              <w:rPr>
                <w:rStyle w:val="Marquedecommentaire"/>
              </w:rPr>
              <w:commentReference w:id="24"/>
            </w:r>
          </w:p>
        </w:tc>
      </w:tr>
      <w:tr w:rsidR="00632849" w:rsidRPr="003E5A7E" w14:paraId="44F83888" w14:textId="77777777" w:rsidTr="00D97CDF">
        <w:tc>
          <w:tcPr>
            <w:tcW w:w="2281" w:type="dxa"/>
            <w:tcBorders>
              <w:right w:val="single" w:sz="4" w:space="0" w:color="auto"/>
            </w:tcBorders>
          </w:tcPr>
          <w:p w14:paraId="103687A5" w14:textId="28F90A6D" w:rsidR="00632849" w:rsidRPr="003E5A7E" w:rsidRDefault="00632849" w:rsidP="00905121">
            <w:pPr>
              <w:jc w:val="both"/>
              <w:rPr>
                <w:rFonts w:cstheme="majorHAnsi"/>
                <w:sz w:val="18"/>
                <w:szCs w:val="18"/>
              </w:rPr>
            </w:pPr>
            <w:r w:rsidRPr="003E5A7E">
              <w:rPr>
                <w:rFonts w:cstheme="majorHAnsi"/>
                <w:sz w:val="18"/>
                <w:szCs w:val="18"/>
              </w:rPr>
              <w:t xml:space="preserve">+ </w:t>
            </w:r>
            <w:r>
              <w:rPr>
                <w:rFonts w:cstheme="majorHAnsi"/>
                <w:sz w:val="18"/>
                <w:szCs w:val="18"/>
              </w:rPr>
              <w:t>marin</w:t>
            </w:r>
          </w:p>
        </w:tc>
        <w:tc>
          <w:tcPr>
            <w:tcW w:w="277" w:type="dxa"/>
            <w:tcBorders>
              <w:top w:val="nil"/>
              <w:left w:val="single" w:sz="4" w:space="0" w:color="auto"/>
              <w:bottom w:val="nil"/>
              <w:right w:val="single" w:sz="4" w:space="0" w:color="auto"/>
            </w:tcBorders>
          </w:tcPr>
          <w:p w14:paraId="16FE775F"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3B36345B" w14:textId="66B5ED25" w:rsidR="00632849" w:rsidRPr="003E5A7E" w:rsidRDefault="00632849" w:rsidP="00905121">
            <w:pPr>
              <w:jc w:val="both"/>
              <w:rPr>
                <w:rFonts w:cstheme="majorHAnsi"/>
                <w:sz w:val="18"/>
                <w:szCs w:val="18"/>
              </w:rPr>
            </w:pPr>
            <w:commentRangeStart w:id="25"/>
            <w:r>
              <w:rPr>
                <w:rFonts w:cstheme="majorHAnsi"/>
                <w:sz w:val="18"/>
                <w:szCs w:val="18"/>
              </w:rPr>
              <w:t>+ u</w:t>
            </w:r>
            <w:r w:rsidRPr="003E5A7E">
              <w:rPr>
                <w:rFonts w:cstheme="majorHAnsi"/>
                <w:sz w:val="18"/>
                <w:szCs w:val="18"/>
              </w:rPr>
              <w:t>rbanisé</w:t>
            </w:r>
            <w:commentRangeEnd w:id="25"/>
            <w:r w:rsidR="005279EC">
              <w:rPr>
                <w:rStyle w:val="Marquedecommentaire"/>
              </w:rPr>
              <w:commentReference w:id="25"/>
            </w:r>
          </w:p>
        </w:tc>
        <w:tc>
          <w:tcPr>
            <w:tcW w:w="277" w:type="dxa"/>
            <w:tcBorders>
              <w:top w:val="nil"/>
              <w:left w:val="single" w:sz="4" w:space="0" w:color="auto"/>
              <w:bottom w:val="nil"/>
              <w:right w:val="single" w:sz="4" w:space="0" w:color="auto"/>
            </w:tcBorders>
          </w:tcPr>
          <w:p w14:paraId="29834D6B"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2D3DCADA" w14:textId="577195CA" w:rsidR="00632849" w:rsidRPr="003E5A7E" w:rsidRDefault="00632849" w:rsidP="00905121">
            <w:pPr>
              <w:jc w:val="both"/>
              <w:rPr>
                <w:rFonts w:cstheme="majorHAnsi"/>
                <w:b/>
                <w:sz w:val="18"/>
                <w:szCs w:val="18"/>
              </w:rPr>
            </w:pPr>
            <w:r>
              <w:rPr>
                <w:rFonts w:cstheme="majorHAnsi"/>
                <w:sz w:val="18"/>
                <w:szCs w:val="18"/>
              </w:rPr>
              <w:t>+ u</w:t>
            </w:r>
            <w:r w:rsidRPr="003E5A7E">
              <w:rPr>
                <w:rFonts w:cstheme="majorHAnsi"/>
                <w:sz w:val="18"/>
                <w:szCs w:val="18"/>
              </w:rPr>
              <w:t>rbanisé</w:t>
            </w:r>
          </w:p>
        </w:tc>
        <w:tc>
          <w:tcPr>
            <w:tcW w:w="277" w:type="dxa"/>
            <w:tcBorders>
              <w:top w:val="nil"/>
              <w:left w:val="single" w:sz="4" w:space="0" w:color="auto"/>
              <w:bottom w:val="nil"/>
              <w:right w:val="single" w:sz="4" w:space="0" w:color="auto"/>
            </w:tcBorders>
          </w:tcPr>
          <w:p w14:paraId="369BE3E3"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15825B60"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27E54984" w14:textId="77777777" w:rsidTr="00D97CDF">
        <w:tc>
          <w:tcPr>
            <w:tcW w:w="2281" w:type="dxa"/>
            <w:tcBorders>
              <w:right w:val="single" w:sz="4" w:space="0" w:color="auto"/>
            </w:tcBorders>
          </w:tcPr>
          <w:p w14:paraId="019D9E44" w14:textId="31205A8A" w:rsidR="00632849" w:rsidRPr="003E5A7E" w:rsidRDefault="00632849" w:rsidP="00905121">
            <w:pPr>
              <w:jc w:val="both"/>
              <w:rPr>
                <w:rFonts w:cstheme="majorHAnsi"/>
                <w:sz w:val="18"/>
                <w:szCs w:val="18"/>
              </w:rPr>
            </w:pPr>
            <w:commentRangeStart w:id="26"/>
            <w:r>
              <w:rPr>
                <w:rFonts w:cstheme="majorHAnsi"/>
                <w:sz w:val="18"/>
                <w:szCs w:val="18"/>
              </w:rPr>
              <w:t>+ sous-m</w:t>
            </w:r>
            <w:r w:rsidRPr="003E5A7E">
              <w:rPr>
                <w:rFonts w:cstheme="majorHAnsi"/>
                <w:sz w:val="18"/>
                <w:szCs w:val="18"/>
              </w:rPr>
              <w:t>arin</w:t>
            </w:r>
            <w:commentRangeEnd w:id="26"/>
            <w:r w:rsidR="005279EC">
              <w:rPr>
                <w:rStyle w:val="Marquedecommentaire"/>
              </w:rPr>
              <w:commentReference w:id="26"/>
            </w:r>
          </w:p>
        </w:tc>
        <w:tc>
          <w:tcPr>
            <w:tcW w:w="277" w:type="dxa"/>
            <w:tcBorders>
              <w:top w:val="nil"/>
              <w:left w:val="single" w:sz="4" w:space="0" w:color="auto"/>
              <w:bottom w:val="nil"/>
              <w:right w:val="single" w:sz="4" w:space="0" w:color="auto"/>
            </w:tcBorders>
          </w:tcPr>
          <w:p w14:paraId="16CD368D"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9B27A44" w14:textId="001FC9EC" w:rsidR="00632849" w:rsidRPr="003E5A7E" w:rsidRDefault="00632849" w:rsidP="00905121">
            <w:pPr>
              <w:jc w:val="both"/>
              <w:rPr>
                <w:rFonts w:cstheme="majorHAnsi"/>
                <w:sz w:val="18"/>
                <w:szCs w:val="18"/>
              </w:rPr>
            </w:pPr>
            <w:commentRangeStart w:id="27"/>
            <w:r>
              <w:rPr>
                <w:rFonts w:cstheme="majorHAnsi"/>
                <w:sz w:val="18"/>
                <w:szCs w:val="18"/>
              </w:rPr>
              <w:t>+ u</w:t>
            </w:r>
            <w:r w:rsidRPr="003E5A7E">
              <w:rPr>
                <w:rFonts w:cstheme="majorHAnsi"/>
                <w:sz w:val="18"/>
                <w:szCs w:val="18"/>
              </w:rPr>
              <w:t>rbain</w:t>
            </w:r>
            <w:commentRangeEnd w:id="27"/>
            <w:r w:rsidR="006D0889">
              <w:rPr>
                <w:rStyle w:val="Marquedecommentaire"/>
              </w:rPr>
              <w:commentReference w:id="27"/>
            </w:r>
          </w:p>
        </w:tc>
        <w:tc>
          <w:tcPr>
            <w:tcW w:w="277" w:type="dxa"/>
            <w:tcBorders>
              <w:top w:val="nil"/>
              <w:left w:val="single" w:sz="4" w:space="0" w:color="auto"/>
              <w:bottom w:val="nil"/>
              <w:right w:val="single" w:sz="4" w:space="0" w:color="auto"/>
            </w:tcBorders>
          </w:tcPr>
          <w:p w14:paraId="2F096D24"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17ACC590" w14:textId="11995913" w:rsidR="00632849" w:rsidRPr="003E5A7E" w:rsidRDefault="00632849" w:rsidP="00905121">
            <w:pPr>
              <w:jc w:val="both"/>
              <w:rPr>
                <w:rFonts w:cstheme="majorHAnsi"/>
                <w:b/>
                <w:sz w:val="18"/>
                <w:szCs w:val="18"/>
              </w:rPr>
            </w:pPr>
            <w:r>
              <w:rPr>
                <w:rFonts w:cstheme="majorHAnsi"/>
                <w:sz w:val="18"/>
                <w:szCs w:val="18"/>
              </w:rPr>
              <w:t>+ u</w:t>
            </w:r>
            <w:r w:rsidRPr="003E5A7E">
              <w:rPr>
                <w:rFonts w:cstheme="majorHAnsi"/>
                <w:sz w:val="18"/>
                <w:szCs w:val="18"/>
              </w:rPr>
              <w:t>rbain</w:t>
            </w:r>
          </w:p>
        </w:tc>
        <w:tc>
          <w:tcPr>
            <w:tcW w:w="277" w:type="dxa"/>
            <w:tcBorders>
              <w:top w:val="nil"/>
              <w:left w:val="single" w:sz="4" w:space="0" w:color="auto"/>
              <w:bottom w:val="nil"/>
              <w:right w:val="single" w:sz="4" w:space="0" w:color="auto"/>
            </w:tcBorders>
          </w:tcPr>
          <w:p w14:paraId="5A23E3BA"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2DE43C2D"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5557B695" w14:textId="77777777" w:rsidTr="00D97CDF">
        <w:tc>
          <w:tcPr>
            <w:tcW w:w="2281" w:type="dxa"/>
            <w:tcBorders>
              <w:right w:val="single" w:sz="4" w:space="0" w:color="auto"/>
            </w:tcBorders>
          </w:tcPr>
          <w:p w14:paraId="22420527" w14:textId="090DD363" w:rsidR="00632849" w:rsidRPr="003E5A7E" w:rsidRDefault="00632849" w:rsidP="00905121">
            <w:pPr>
              <w:jc w:val="both"/>
              <w:rPr>
                <w:rFonts w:cstheme="majorHAnsi"/>
                <w:sz w:val="18"/>
                <w:szCs w:val="18"/>
              </w:rPr>
            </w:pPr>
            <w:r>
              <w:rPr>
                <w:rFonts w:cstheme="majorHAnsi"/>
                <w:sz w:val="18"/>
                <w:szCs w:val="18"/>
              </w:rPr>
              <w:t>+ i</w:t>
            </w:r>
            <w:r w:rsidRPr="003E5A7E">
              <w:rPr>
                <w:rFonts w:cstheme="majorHAnsi"/>
                <w:sz w:val="18"/>
                <w:szCs w:val="18"/>
              </w:rPr>
              <w:t>nsulaire</w:t>
            </w:r>
          </w:p>
        </w:tc>
        <w:tc>
          <w:tcPr>
            <w:tcW w:w="277" w:type="dxa"/>
            <w:tcBorders>
              <w:top w:val="nil"/>
              <w:left w:val="single" w:sz="4" w:space="0" w:color="auto"/>
              <w:bottom w:val="nil"/>
              <w:right w:val="single" w:sz="4" w:space="0" w:color="auto"/>
            </w:tcBorders>
          </w:tcPr>
          <w:p w14:paraId="59CC657C"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115E285B" w14:textId="7B2E117A" w:rsidR="00632849" w:rsidRPr="003E5A7E" w:rsidRDefault="00632849" w:rsidP="00905121">
            <w:pPr>
              <w:jc w:val="both"/>
              <w:rPr>
                <w:rFonts w:cstheme="majorHAnsi"/>
                <w:sz w:val="18"/>
                <w:szCs w:val="18"/>
              </w:rPr>
            </w:pPr>
            <w:commentRangeStart w:id="28"/>
            <w:r>
              <w:rPr>
                <w:rFonts w:cstheme="majorHAnsi"/>
                <w:sz w:val="18"/>
                <w:szCs w:val="18"/>
              </w:rPr>
              <w:t>+ p</w:t>
            </w:r>
            <w:r w:rsidRPr="003E5A7E">
              <w:rPr>
                <w:rFonts w:cstheme="majorHAnsi"/>
                <w:sz w:val="18"/>
                <w:szCs w:val="18"/>
              </w:rPr>
              <w:t>éri-urbain</w:t>
            </w:r>
            <w:commentRangeEnd w:id="28"/>
            <w:r w:rsidR="00E66934">
              <w:rPr>
                <w:rStyle w:val="Marquedecommentaire"/>
              </w:rPr>
              <w:commentReference w:id="28"/>
            </w:r>
          </w:p>
        </w:tc>
        <w:tc>
          <w:tcPr>
            <w:tcW w:w="277" w:type="dxa"/>
            <w:tcBorders>
              <w:top w:val="nil"/>
              <w:left w:val="single" w:sz="4" w:space="0" w:color="auto"/>
              <w:bottom w:val="nil"/>
              <w:right w:val="single" w:sz="4" w:space="0" w:color="auto"/>
            </w:tcBorders>
          </w:tcPr>
          <w:p w14:paraId="643EEA85"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5CB7EABF" w14:textId="31738C12" w:rsidR="00632849" w:rsidRPr="003E5A7E" w:rsidRDefault="00632849" w:rsidP="00905121">
            <w:pPr>
              <w:jc w:val="both"/>
              <w:rPr>
                <w:rFonts w:cstheme="majorHAnsi"/>
                <w:b/>
                <w:sz w:val="18"/>
                <w:szCs w:val="18"/>
              </w:rPr>
            </w:pPr>
            <w:r>
              <w:rPr>
                <w:rFonts w:cstheme="majorHAnsi"/>
                <w:sz w:val="18"/>
                <w:szCs w:val="18"/>
              </w:rPr>
              <w:t>+ p</w:t>
            </w:r>
            <w:r w:rsidRPr="003E5A7E">
              <w:rPr>
                <w:rFonts w:cstheme="majorHAnsi"/>
                <w:sz w:val="18"/>
                <w:szCs w:val="18"/>
              </w:rPr>
              <w:t>éri-urbain</w:t>
            </w:r>
          </w:p>
        </w:tc>
        <w:tc>
          <w:tcPr>
            <w:tcW w:w="277" w:type="dxa"/>
            <w:tcBorders>
              <w:top w:val="nil"/>
              <w:left w:val="single" w:sz="4" w:space="0" w:color="auto"/>
              <w:bottom w:val="nil"/>
              <w:right w:val="single" w:sz="4" w:space="0" w:color="auto"/>
            </w:tcBorders>
          </w:tcPr>
          <w:p w14:paraId="16B599F3"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FDFBCB8" w14:textId="77777777" w:rsidR="00632849" w:rsidRPr="003E5A7E" w:rsidRDefault="00632849" w:rsidP="00905121">
            <w:pPr>
              <w:jc w:val="both"/>
              <w:rPr>
                <w:rFonts w:cstheme="majorHAnsi"/>
                <w:b/>
                <w:sz w:val="18"/>
                <w:szCs w:val="18"/>
              </w:rPr>
            </w:pPr>
            <w:r w:rsidRPr="003E5A7E">
              <w:rPr>
                <w:rFonts w:cstheme="majorHAnsi"/>
                <w:b/>
                <w:sz w:val="18"/>
                <w:szCs w:val="18"/>
              </w:rPr>
              <w:t>+</w:t>
            </w:r>
          </w:p>
        </w:tc>
      </w:tr>
      <w:tr w:rsidR="00632849" w:rsidRPr="003E5A7E" w14:paraId="59B77024" w14:textId="77777777" w:rsidTr="00D97CDF">
        <w:tc>
          <w:tcPr>
            <w:tcW w:w="2281" w:type="dxa"/>
            <w:tcBorders>
              <w:right w:val="single" w:sz="4" w:space="0" w:color="auto"/>
            </w:tcBorders>
          </w:tcPr>
          <w:p w14:paraId="210466DF" w14:textId="70817DE2"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ittoral</w:t>
            </w:r>
          </w:p>
        </w:tc>
        <w:tc>
          <w:tcPr>
            <w:tcW w:w="277" w:type="dxa"/>
            <w:tcBorders>
              <w:top w:val="nil"/>
              <w:left w:val="single" w:sz="4" w:space="0" w:color="auto"/>
              <w:bottom w:val="nil"/>
              <w:right w:val="single" w:sz="4" w:space="0" w:color="auto"/>
            </w:tcBorders>
          </w:tcPr>
          <w:p w14:paraId="40EB2C56"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1910C958" w14:textId="01B2EB75" w:rsidR="00632849" w:rsidRPr="003E5A7E" w:rsidRDefault="00632849" w:rsidP="00905121">
            <w:pPr>
              <w:jc w:val="both"/>
              <w:rPr>
                <w:rFonts w:cstheme="majorHAnsi"/>
                <w:sz w:val="18"/>
                <w:szCs w:val="18"/>
              </w:rPr>
            </w:pPr>
            <w:commentRangeStart w:id="29"/>
            <w:r>
              <w:rPr>
                <w:rFonts w:cstheme="majorHAnsi"/>
                <w:sz w:val="18"/>
                <w:szCs w:val="18"/>
              </w:rPr>
              <w:t>+</w:t>
            </w:r>
            <w:commentRangeStart w:id="30"/>
            <w:r>
              <w:rPr>
                <w:rFonts w:cstheme="majorHAnsi"/>
                <w:sz w:val="18"/>
                <w:szCs w:val="18"/>
              </w:rPr>
              <w:t xml:space="preserve"> </w:t>
            </w:r>
            <w:commentRangeStart w:id="31"/>
            <w:r>
              <w:rPr>
                <w:rFonts w:cstheme="majorHAnsi"/>
                <w:sz w:val="18"/>
                <w:szCs w:val="18"/>
              </w:rPr>
              <w:t>i</w:t>
            </w:r>
            <w:r w:rsidRPr="003E5A7E">
              <w:rPr>
                <w:rFonts w:cstheme="majorHAnsi"/>
                <w:sz w:val="18"/>
                <w:szCs w:val="18"/>
              </w:rPr>
              <w:t>ndustrie</w:t>
            </w:r>
            <w:commentRangeEnd w:id="31"/>
            <w:r w:rsidR="00866616">
              <w:rPr>
                <w:rStyle w:val="Marquedecommentaire"/>
              </w:rPr>
              <w:commentReference w:id="31"/>
            </w:r>
            <w:commentRangeEnd w:id="30"/>
            <w:commentRangeEnd w:id="29"/>
            <w:r w:rsidR="005279EC">
              <w:rPr>
                <w:rStyle w:val="Marquedecommentaire"/>
              </w:rPr>
              <w:commentReference w:id="29"/>
            </w:r>
            <w:r w:rsidR="006D0889">
              <w:rPr>
                <w:rStyle w:val="Marquedecommentaire"/>
              </w:rPr>
              <w:commentReference w:id="30"/>
            </w:r>
          </w:p>
        </w:tc>
        <w:tc>
          <w:tcPr>
            <w:tcW w:w="277" w:type="dxa"/>
            <w:tcBorders>
              <w:top w:val="nil"/>
              <w:left w:val="single" w:sz="4" w:space="0" w:color="auto"/>
              <w:bottom w:val="nil"/>
              <w:right w:val="single" w:sz="4" w:space="0" w:color="auto"/>
            </w:tcBorders>
          </w:tcPr>
          <w:p w14:paraId="3408F03D"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55F521A3" w14:textId="52289F3B" w:rsidR="00632849" w:rsidRPr="003E5A7E" w:rsidRDefault="00632849" w:rsidP="00905121">
            <w:pPr>
              <w:jc w:val="both"/>
              <w:rPr>
                <w:rFonts w:cstheme="majorHAnsi"/>
                <w:sz w:val="18"/>
                <w:szCs w:val="18"/>
              </w:rPr>
            </w:pPr>
            <w:r>
              <w:rPr>
                <w:rFonts w:cstheme="majorHAnsi"/>
                <w:sz w:val="18"/>
                <w:szCs w:val="18"/>
              </w:rPr>
              <w:t>+ i</w:t>
            </w:r>
            <w:r w:rsidRPr="003E5A7E">
              <w:rPr>
                <w:rFonts w:cstheme="majorHAnsi"/>
                <w:sz w:val="18"/>
                <w:szCs w:val="18"/>
              </w:rPr>
              <w:t>ndustrie</w:t>
            </w:r>
          </w:p>
        </w:tc>
        <w:tc>
          <w:tcPr>
            <w:tcW w:w="277" w:type="dxa"/>
            <w:tcBorders>
              <w:top w:val="nil"/>
              <w:left w:val="single" w:sz="4" w:space="0" w:color="auto"/>
              <w:bottom w:val="nil"/>
              <w:right w:val="single" w:sz="4" w:space="0" w:color="auto"/>
            </w:tcBorders>
          </w:tcPr>
          <w:p w14:paraId="38183D03"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14E96AEB" w14:textId="77777777" w:rsidR="00632849" w:rsidRPr="003E5A7E" w:rsidRDefault="00632849" w:rsidP="00905121">
            <w:pPr>
              <w:jc w:val="both"/>
              <w:rPr>
                <w:rFonts w:cstheme="majorHAnsi"/>
                <w:sz w:val="18"/>
                <w:szCs w:val="18"/>
              </w:rPr>
            </w:pPr>
            <w:r w:rsidRPr="003E5A7E">
              <w:rPr>
                <w:rFonts w:cstheme="majorHAnsi"/>
                <w:sz w:val="18"/>
                <w:szCs w:val="18"/>
              </w:rPr>
              <w:t xml:space="preserve">+ </w:t>
            </w:r>
          </w:p>
        </w:tc>
      </w:tr>
      <w:tr w:rsidR="00632849" w:rsidRPr="003E5A7E" w14:paraId="350C12E9" w14:textId="77777777" w:rsidTr="00D97CDF">
        <w:tc>
          <w:tcPr>
            <w:tcW w:w="2281" w:type="dxa"/>
            <w:tcBorders>
              <w:right w:val="single" w:sz="4" w:space="0" w:color="auto"/>
            </w:tcBorders>
          </w:tcPr>
          <w:p w14:paraId="6D560CD0" w14:textId="71AD9A36" w:rsidR="00632849" w:rsidRPr="003E5A7E" w:rsidRDefault="00632849" w:rsidP="00905121">
            <w:pPr>
              <w:jc w:val="both"/>
              <w:rPr>
                <w:rFonts w:cstheme="majorHAnsi"/>
                <w:sz w:val="18"/>
                <w:szCs w:val="18"/>
              </w:rPr>
            </w:pPr>
            <w:commentRangeStart w:id="32"/>
            <w:r>
              <w:rPr>
                <w:rFonts w:cstheme="majorHAnsi"/>
                <w:sz w:val="18"/>
                <w:szCs w:val="18"/>
              </w:rPr>
              <w:t>+ f</w:t>
            </w:r>
            <w:r w:rsidRPr="003E5A7E">
              <w:rPr>
                <w:rFonts w:cstheme="majorHAnsi"/>
                <w:sz w:val="18"/>
                <w:szCs w:val="18"/>
              </w:rPr>
              <w:t>luvial</w:t>
            </w:r>
            <w:commentRangeEnd w:id="32"/>
            <w:r w:rsidR="00C3534C">
              <w:rPr>
                <w:rStyle w:val="Marquedecommentaire"/>
              </w:rPr>
              <w:commentReference w:id="32"/>
            </w:r>
          </w:p>
        </w:tc>
        <w:tc>
          <w:tcPr>
            <w:tcW w:w="277" w:type="dxa"/>
            <w:tcBorders>
              <w:top w:val="nil"/>
              <w:left w:val="single" w:sz="4" w:space="0" w:color="auto"/>
              <w:bottom w:val="nil"/>
              <w:right w:val="single" w:sz="4" w:space="0" w:color="auto"/>
            </w:tcBorders>
          </w:tcPr>
          <w:p w14:paraId="19366B72"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7C4ACD5" w14:textId="71B234B3" w:rsidR="00632849" w:rsidRPr="003E5A7E" w:rsidRDefault="00632849" w:rsidP="00905121">
            <w:pPr>
              <w:jc w:val="both"/>
              <w:rPr>
                <w:rFonts w:cstheme="majorHAnsi"/>
                <w:sz w:val="18"/>
                <w:szCs w:val="18"/>
              </w:rPr>
            </w:pPr>
            <w:r>
              <w:rPr>
                <w:rFonts w:cstheme="majorHAnsi"/>
                <w:sz w:val="18"/>
                <w:szCs w:val="18"/>
              </w:rPr>
              <w:t>+ r</w:t>
            </w:r>
            <w:r w:rsidRPr="003E5A7E">
              <w:rPr>
                <w:rFonts w:cstheme="majorHAnsi"/>
                <w:sz w:val="18"/>
                <w:szCs w:val="18"/>
              </w:rPr>
              <w:t>ural</w:t>
            </w:r>
          </w:p>
        </w:tc>
        <w:tc>
          <w:tcPr>
            <w:tcW w:w="277" w:type="dxa"/>
            <w:tcBorders>
              <w:top w:val="nil"/>
              <w:left w:val="single" w:sz="4" w:space="0" w:color="auto"/>
              <w:bottom w:val="nil"/>
              <w:right w:val="single" w:sz="4" w:space="0" w:color="auto"/>
            </w:tcBorders>
          </w:tcPr>
          <w:p w14:paraId="2F275EF7"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1472FFAD" w14:textId="4D7A7117" w:rsidR="00632849" w:rsidRPr="003E5A7E" w:rsidRDefault="00632849" w:rsidP="00905121">
            <w:pPr>
              <w:jc w:val="both"/>
              <w:rPr>
                <w:rFonts w:cstheme="majorHAnsi"/>
                <w:sz w:val="18"/>
                <w:szCs w:val="18"/>
              </w:rPr>
            </w:pPr>
            <w:r>
              <w:rPr>
                <w:rFonts w:cstheme="majorHAnsi"/>
                <w:sz w:val="18"/>
                <w:szCs w:val="18"/>
              </w:rPr>
              <w:t>+ r</w:t>
            </w:r>
            <w:r w:rsidRPr="003E5A7E">
              <w:rPr>
                <w:rFonts w:cstheme="majorHAnsi"/>
                <w:sz w:val="18"/>
                <w:szCs w:val="18"/>
              </w:rPr>
              <w:t>ural</w:t>
            </w:r>
          </w:p>
        </w:tc>
        <w:tc>
          <w:tcPr>
            <w:tcW w:w="277" w:type="dxa"/>
            <w:tcBorders>
              <w:top w:val="nil"/>
              <w:left w:val="single" w:sz="4" w:space="0" w:color="auto"/>
              <w:bottom w:val="nil"/>
              <w:right w:val="single" w:sz="4" w:space="0" w:color="auto"/>
            </w:tcBorders>
          </w:tcPr>
          <w:p w14:paraId="1AC75070"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6B65A231" w14:textId="77777777" w:rsidR="00632849" w:rsidRPr="003E5A7E" w:rsidRDefault="00632849" w:rsidP="00905121">
            <w:pPr>
              <w:jc w:val="both"/>
              <w:rPr>
                <w:rFonts w:cstheme="majorHAnsi"/>
                <w:sz w:val="18"/>
                <w:szCs w:val="18"/>
              </w:rPr>
            </w:pPr>
            <w:r w:rsidRPr="003E5A7E">
              <w:rPr>
                <w:rFonts w:cstheme="majorHAnsi"/>
                <w:sz w:val="18"/>
                <w:szCs w:val="18"/>
              </w:rPr>
              <w:t>+</w:t>
            </w:r>
          </w:p>
        </w:tc>
      </w:tr>
      <w:tr w:rsidR="00632849" w:rsidRPr="003E5A7E" w14:paraId="05EDF2DA" w14:textId="77777777" w:rsidTr="00D97CDF">
        <w:tc>
          <w:tcPr>
            <w:tcW w:w="2281" w:type="dxa"/>
            <w:tcBorders>
              <w:right w:val="single" w:sz="4" w:space="0" w:color="auto"/>
            </w:tcBorders>
          </w:tcPr>
          <w:p w14:paraId="2B3E37B5" w14:textId="2EEC0069"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acustre</w:t>
            </w:r>
          </w:p>
        </w:tc>
        <w:tc>
          <w:tcPr>
            <w:tcW w:w="277" w:type="dxa"/>
            <w:tcBorders>
              <w:top w:val="nil"/>
              <w:left w:val="single" w:sz="4" w:space="0" w:color="auto"/>
              <w:bottom w:val="nil"/>
              <w:right w:val="single" w:sz="4" w:space="0" w:color="auto"/>
            </w:tcBorders>
          </w:tcPr>
          <w:p w14:paraId="0CEBE40A"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097F979" w14:textId="7F2B07AE" w:rsidR="00632849" w:rsidRPr="003E5A7E" w:rsidRDefault="00632849" w:rsidP="00905121">
            <w:pPr>
              <w:jc w:val="both"/>
              <w:rPr>
                <w:rFonts w:cstheme="majorHAnsi"/>
                <w:sz w:val="18"/>
                <w:szCs w:val="18"/>
              </w:rPr>
            </w:pPr>
            <w:commentRangeStart w:id="33"/>
            <w:r>
              <w:rPr>
                <w:rFonts w:cstheme="majorHAnsi"/>
                <w:sz w:val="18"/>
                <w:szCs w:val="18"/>
              </w:rPr>
              <w:t>+ b</w:t>
            </w:r>
            <w:r w:rsidRPr="003E5A7E">
              <w:rPr>
                <w:rFonts w:cstheme="majorHAnsi"/>
                <w:sz w:val="18"/>
                <w:szCs w:val="18"/>
              </w:rPr>
              <w:t>ocage</w:t>
            </w:r>
            <w:commentRangeEnd w:id="33"/>
            <w:r w:rsidR="00B619F7">
              <w:rPr>
                <w:rStyle w:val="Marquedecommentaire"/>
              </w:rPr>
              <w:commentReference w:id="33"/>
            </w:r>
          </w:p>
        </w:tc>
        <w:tc>
          <w:tcPr>
            <w:tcW w:w="277" w:type="dxa"/>
            <w:tcBorders>
              <w:top w:val="nil"/>
              <w:left w:val="single" w:sz="4" w:space="0" w:color="auto"/>
              <w:bottom w:val="nil"/>
              <w:right w:val="single" w:sz="4" w:space="0" w:color="auto"/>
            </w:tcBorders>
          </w:tcPr>
          <w:p w14:paraId="714A6661"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4E4685C2" w14:textId="6356762A" w:rsidR="00632849" w:rsidRPr="003E5A7E" w:rsidRDefault="00632849" w:rsidP="00905121">
            <w:pPr>
              <w:jc w:val="both"/>
              <w:rPr>
                <w:rFonts w:cstheme="majorHAnsi"/>
                <w:sz w:val="18"/>
                <w:szCs w:val="18"/>
              </w:rPr>
            </w:pPr>
            <w:r>
              <w:rPr>
                <w:rFonts w:cstheme="majorHAnsi"/>
                <w:sz w:val="18"/>
                <w:szCs w:val="18"/>
              </w:rPr>
              <w:t>+ b</w:t>
            </w:r>
            <w:r w:rsidRPr="003E5A7E">
              <w:rPr>
                <w:rFonts w:cstheme="majorHAnsi"/>
                <w:sz w:val="18"/>
                <w:szCs w:val="18"/>
              </w:rPr>
              <w:t>ocage</w:t>
            </w:r>
          </w:p>
        </w:tc>
        <w:tc>
          <w:tcPr>
            <w:tcW w:w="277" w:type="dxa"/>
            <w:tcBorders>
              <w:top w:val="nil"/>
              <w:left w:val="single" w:sz="4" w:space="0" w:color="auto"/>
              <w:bottom w:val="nil"/>
              <w:right w:val="single" w:sz="4" w:space="0" w:color="auto"/>
            </w:tcBorders>
          </w:tcPr>
          <w:p w14:paraId="02863A53"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72782345" w14:textId="77777777" w:rsidR="00632849" w:rsidRPr="003E5A7E" w:rsidRDefault="00632849" w:rsidP="00905121">
            <w:pPr>
              <w:jc w:val="both"/>
              <w:rPr>
                <w:rFonts w:cstheme="majorHAnsi"/>
                <w:sz w:val="18"/>
                <w:szCs w:val="18"/>
              </w:rPr>
            </w:pPr>
            <w:r w:rsidRPr="003E5A7E">
              <w:rPr>
                <w:rFonts w:cstheme="majorHAnsi"/>
                <w:sz w:val="18"/>
                <w:szCs w:val="18"/>
              </w:rPr>
              <w:t>+</w:t>
            </w:r>
          </w:p>
        </w:tc>
      </w:tr>
      <w:tr w:rsidR="00632849" w:rsidRPr="003E5A7E" w14:paraId="04C4CB49" w14:textId="77777777" w:rsidTr="00D97CDF">
        <w:trPr>
          <w:trHeight w:val="287"/>
        </w:trPr>
        <w:tc>
          <w:tcPr>
            <w:tcW w:w="2281" w:type="dxa"/>
            <w:tcBorders>
              <w:right w:val="single" w:sz="4" w:space="0" w:color="auto"/>
            </w:tcBorders>
          </w:tcPr>
          <w:p w14:paraId="148A4514" w14:textId="309EA19A"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laine</w:t>
            </w:r>
          </w:p>
        </w:tc>
        <w:tc>
          <w:tcPr>
            <w:tcW w:w="277" w:type="dxa"/>
            <w:tcBorders>
              <w:top w:val="nil"/>
              <w:left w:val="single" w:sz="4" w:space="0" w:color="auto"/>
              <w:bottom w:val="nil"/>
              <w:right w:val="single" w:sz="4" w:space="0" w:color="auto"/>
            </w:tcBorders>
          </w:tcPr>
          <w:p w14:paraId="1788C65E" w14:textId="77777777" w:rsidR="00632849" w:rsidRPr="003E5A7E" w:rsidRDefault="00632849" w:rsidP="00905121">
            <w:pPr>
              <w:jc w:val="both"/>
              <w:rPr>
                <w:rFonts w:cstheme="majorHAnsi"/>
                <w:sz w:val="18"/>
                <w:szCs w:val="18"/>
              </w:rPr>
            </w:pPr>
            <w:commentRangeStart w:id="34"/>
          </w:p>
        </w:tc>
        <w:tc>
          <w:tcPr>
            <w:tcW w:w="1979" w:type="dxa"/>
            <w:tcBorders>
              <w:left w:val="single" w:sz="4" w:space="0" w:color="auto"/>
              <w:right w:val="single" w:sz="4" w:space="0" w:color="auto"/>
            </w:tcBorders>
          </w:tcPr>
          <w:p w14:paraId="752EBD2A" w14:textId="0EF09C87" w:rsidR="00632849" w:rsidRPr="003E5A7E" w:rsidRDefault="00632849" w:rsidP="00905121">
            <w:pPr>
              <w:jc w:val="both"/>
              <w:rPr>
                <w:rFonts w:cstheme="majorHAnsi"/>
                <w:sz w:val="18"/>
                <w:szCs w:val="18"/>
              </w:rPr>
            </w:pPr>
            <w:commentRangeStart w:id="35"/>
            <w:commentRangeStart w:id="36"/>
            <w:r>
              <w:rPr>
                <w:rFonts w:cstheme="majorHAnsi"/>
                <w:sz w:val="18"/>
                <w:szCs w:val="18"/>
              </w:rPr>
              <w:t>+ c</w:t>
            </w:r>
            <w:r w:rsidRPr="003E5A7E">
              <w:rPr>
                <w:rFonts w:cstheme="majorHAnsi"/>
                <w:sz w:val="18"/>
                <w:szCs w:val="18"/>
              </w:rPr>
              <w:t>ulture</w:t>
            </w:r>
            <w:commentRangeEnd w:id="35"/>
            <w:r w:rsidR="000126BE">
              <w:rPr>
                <w:rStyle w:val="Marquedecommentaire"/>
              </w:rPr>
              <w:commentReference w:id="35"/>
            </w:r>
            <w:commentRangeEnd w:id="34"/>
            <w:commentRangeEnd w:id="36"/>
            <w:r w:rsidR="005279EC">
              <w:rPr>
                <w:rStyle w:val="Marquedecommentaire"/>
              </w:rPr>
              <w:commentReference w:id="36"/>
            </w:r>
            <w:r w:rsidR="00E66934">
              <w:rPr>
                <w:rStyle w:val="Marquedecommentaire"/>
              </w:rPr>
              <w:commentReference w:id="34"/>
            </w:r>
          </w:p>
        </w:tc>
        <w:tc>
          <w:tcPr>
            <w:tcW w:w="277" w:type="dxa"/>
            <w:tcBorders>
              <w:top w:val="nil"/>
              <w:left w:val="single" w:sz="4" w:space="0" w:color="auto"/>
              <w:bottom w:val="nil"/>
              <w:right w:val="single" w:sz="4" w:space="0" w:color="auto"/>
            </w:tcBorders>
          </w:tcPr>
          <w:p w14:paraId="1D1BFD3B"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55CE7568" w14:textId="28B70E68"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ulture</w:t>
            </w:r>
          </w:p>
        </w:tc>
        <w:tc>
          <w:tcPr>
            <w:tcW w:w="277" w:type="dxa"/>
            <w:tcBorders>
              <w:top w:val="nil"/>
              <w:left w:val="single" w:sz="4" w:space="0" w:color="auto"/>
              <w:bottom w:val="nil"/>
              <w:right w:val="single" w:sz="4" w:space="0" w:color="auto"/>
            </w:tcBorders>
          </w:tcPr>
          <w:p w14:paraId="6C7B00BA"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5D7D9A1" w14:textId="77777777" w:rsidR="00632849" w:rsidRPr="003E5A7E" w:rsidRDefault="00632849" w:rsidP="00905121">
            <w:pPr>
              <w:jc w:val="both"/>
              <w:rPr>
                <w:rFonts w:cstheme="majorHAnsi"/>
                <w:sz w:val="18"/>
                <w:szCs w:val="18"/>
              </w:rPr>
            </w:pPr>
          </w:p>
        </w:tc>
      </w:tr>
      <w:tr w:rsidR="00632849" w:rsidRPr="003E5A7E" w14:paraId="269D3DE9" w14:textId="77777777" w:rsidTr="00D97CDF">
        <w:trPr>
          <w:trHeight w:val="287"/>
        </w:trPr>
        <w:tc>
          <w:tcPr>
            <w:tcW w:w="2281" w:type="dxa"/>
            <w:tcBorders>
              <w:right w:val="single" w:sz="4" w:space="0" w:color="auto"/>
            </w:tcBorders>
          </w:tcPr>
          <w:p w14:paraId="0CB7622D" w14:textId="27679A04"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lateau</w:t>
            </w:r>
          </w:p>
        </w:tc>
        <w:tc>
          <w:tcPr>
            <w:tcW w:w="277" w:type="dxa"/>
            <w:tcBorders>
              <w:top w:val="nil"/>
              <w:left w:val="single" w:sz="4" w:space="0" w:color="auto"/>
              <w:bottom w:val="nil"/>
              <w:right w:val="single" w:sz="4" w:space="0" w:color="auto"/>
            </w:tcBorders>
          </w:tcPr>
          <w:p w14:paraId="723E03BA"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021FD4A" w14:textId="22251297" w:rsidR="00632849" w:rsidRPr="003E5A7E" w:rsidRDefault="00632849" w:rsidP="00905121">
            <w:pPr>
              <w:jc w:val="both"/>
              <w:rPr>
                <w:rFonts w:cstheme="majorHAnsi"/>
                <w:sz w:val="18"/>
                <w:szCs w:val="18"/>
              </w:rPr>
            </w:pPr>
            <w:commentRangeStart w:id="37"/>
            <w:commentRangeStart w:id="38"/>
            <w:r>
              <w:rPr>
                <w:rFonts w:cstheme="majorHAnsi"/>
                <w:sz w:val="18"/>
                <w:szCs w:val="18"/>
              </w:rPr>
              <w:t>+ v</w:t>
            </w:r>
            <w:r w:rsidRPr="003E5A7E">
              <w:rPr>
                <w:rFonts w:cstheme="majorHAnsi"/>
                <w:sz w:val="18"/>
                <w:szCs w:val="18"/>
              </w:rPr>
              <w:t>igne</w:t>
            </w:r>
            <w:commentRangeEnd w:id="37"/>
            <w:r w:rsidR="000126BE">
              <w:rPr>
                <w:rStyle w:val="Marquedecommentaire"/>
              </w:rPr>
              <w:commentReference w:id="37"/>
            </w:r>
            <w:commentRangeEnd w:id="38"/>
            <w:r w:rsidR="005279EC">
              <w:rPr>
                <w:rStyle w:val="Marquedecommentaire"/>
              </w:rPr>
              <w:commentReference w:id="38"/>
            </w:r>
          </w:p>
        </w:tc>
        <w:tc>
          <w:tcPr>
            <w:tcW w:w="277" w:type="dxa"/>
            <w:tcBorders>
              <w:top w:val="nil"/>
              <w:left w:val="single" w:sz="4" w:space="0" w:color="auto"/>
              <w:bottom w:val="nil"/>
              <w:right w:val="single" w:sz="4" w:space="0" w:color="auto"/>
            </w:tcBorders>
          </w:tcPr>
          <w:p w14:paraId="42FEF080"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495D3890" w14:textId="3BA13AD5" w:rsidR="00632849" w:rsidRPr="003E5A7E" w:rsidRDefault="00632849" w:rsidP="00905121">
            <w:pPr>
              <w:jc w:val="both"/>
              <w:rPr>
                <w:rFonts w:cstheme="majorHAnsi"/>
                <w:sz w:val="18"/>
                <w:szCs w:val="18"/>
              </w:rPr>
            </w:pPr>
            <w:r>
              <w:rPr>
                <w:rFonts w:cstheme="majorHAnsi"/>
                <w:sz w:val="18"/>
                <w:szCs w:val="18"/>
              </w:rPr>
              <w:t>+ v</w:t>
            </w:r>
            <w:r w:rsidRPr="003E5A7E">
              <w:rPr>
                <w:rFonts w:cstheme="majorHAnsi"/>
                <w:sz w:val="18"/>
                <w:szCs w:val="18"/>
              </w:rPr>
              <w:t>igne</w:t>
            </w:r>
          </w:p>
        </w:tc>
        <w:tc>
          <w:tcPr>
            <w:tcW w:w="277" w:type="dxa"/>
            <w:tcBorders>
              <w:top w:val="nil"/>
              <w:left w:val="single" w:sz="4" w:space="0" w:color="auto"/>
              <w:bottom w:val="nil"/>
              <w:right w:val="single" w:sz="4" w:space="0" w:color="auto"/>
            </w:tcBorders>
          </w:tcPr>
          <w:p w14:paraId="184FD2E4"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95A41DB" w14:textId="77777777" w:rsidR="00632849" w:rsidRPr="003E5A7E" w:rsidRDefault="00632849" w:rsidP="00905121">
            <w:pPr>
              <w:jc w:val="both"/>
              <w:rPr>
                <w:rFonts w:cstheme="majorHAnsi"/>
                <w:sz w:val="18"/>
                <w:szCs w:val="18"/>
              </w:rPr>
            </w:pPr>
          </w:p>
        </w:tc>
      </w:tr>
      <w:tr w:rsidR="00632849" w:rsidRPr="003E5A7E" w14:paraId="6DBACB26" w14:textId="77777777" w:rsidTr="00D97CDF">
        <w:tc>
          <w:tcPr>
            <w:tcW w:w="2281" w:type="dxa"/>
            <w:tcBorders>
              <w:right w:val="single" w:sz="4" w:space="0" w:color="auto"/>
            </w:tcBorders>
          </w:tcPr>
          <w:p w14:paraId="795CD4D4" w14:textId="42D63058"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olline</w:t>
            </w:r>
          </w:p>
        </w:tc>
        <w:tc>
          <w:tcPr>
            <w:tcW w:w="277" w:type="dxa"/>
            <w:tcBorders>
              <w:top w:val="nil"/>
              <w:left w:val="single" w:sz="4" w:space="0" w:color="auto"/>
              <w:bottom w:val="nil"/>
              <w:right w:val="single" w:sz="4" w:space="0" w:color="auto"/>
            </w:tcBorders>
          </w:tcPr>
          <w:p w14:paraId="795DCA44"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1E257948" w14:textId="5E5E04FA" w:rsidR="00632849" w:rsidRPr="003E5A7E" w:rsidRDefault="00632849" w:rsidP="00905121">
            <w:pPr>
              <w:jc w:val="both"/>
              <w:rPr>
                <w:rFonts w:cstheme="majorHAnsi"/>
                <w:sz w:val="18"/>
                <w:szCs w:val="18"/>
              </w:rPr>
            </w:pPr>
            <w:commentRangeStart w:id="39"/>
            <w:commentRangeStart w:id="40"/>
            <w:commentRangeStart w:id="41"/>
            <w:r>
              <w:rPr>
                <w:rFonts w:cstheme="majorHAnsi"/>
                <w:sz w:val="18"/>
                <w:szCs w:val="18"/>
              </w:rPr>
              <w:t xml:space="preserve">+ </w:t>
            </w:r>
            <w:proofErr w:type="spellStart"/>
            <w:r>
              <w:rPr>
                <w:rFonts w:cstheme="majorHAnsi"/>
                <w:sz w:val="18"/>
                <w:szCs w:val="18"/>
              </w:rPr>
              <w:t>e</w:t>
            </w:r>
            <w:r w:rsidRPr="003E5A7E">
              <w:rPr>
                <w:rFonts w:cstheme="majorHAnsi"/>
                <w:sz w:val="18"/>
                <w:szCs w:val="18"/>
              </w:rPr>
              <w:t>levage</w:t>
            </w:r>
            <w:commentRangeEnd w:id="39"/>
            <w:proofErr w:type="spellEnd"/>
            <w:r w:rsidR="00866616">
              <w:rPr>
                <w:rStyle w:val="Marquedecommentaire"/>
              </w:rPr>
              <w:commentReference w:id="39"/>
            </w:r>
            <w:commentRangeEnd w:id="40"/>
            <w:r w:rsidR="000126BE">
              <w:rPr>
                <w:rStyle w:val="Marquedecommentaire"/>
              </w:rPr>
              <w:commentReference w:id="40"/>
            </w:r>
            <w:commentRangeEnd w:id="41"/>
            <w:r w:rsidR="005279EC">
              <w:rPr>
                <w:rStyle w:val="Marquedecommentaire"/>
              </w:rPr>
              <w:commentReference w:id="41"/>
            </w:r>
          </w:p>
        </w:tc>
        <w:tc>
          <w:tcPr>
            <w:tcW w:w="277" w:type="dxa"/>
            <w:tcBorders>
              <w:top w:val="nil"/>
              <w:left w:val="single" w:sz="4" w:space="0" w:color="auto"/>
              <w:bottom w:val="nil"/>
              <w:right w:val="single" w:sz="4" w:space="0" w:color="auto"/>
            </w:tcBorders>
          </w:tcPr>
          <w:p w14:paraId="1EAA8C43"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0FD3964C" w14:textId="3CEE68D0"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e</w:t>
            </w:r>
            <w:r w:rsidRPr="003E5A7E">
              <w:rPr>
                <w:rFonts w:cstheme="majorHAnsi"/>
                <w:sz w:val="18"/>
                <w:szCs w:val="18"/>
              </w:rPr>
              <w:t>levage</w:t>
            </w:r>
            <w:proofErr w:type="spellEnd"/>
          </w:p>
        </w:tc>
        <w:tc>
          <w:tcPr>
            <w:tcW w:w="277" w:type="dxa"/>
            <w:tcBorders>
              <w:top w:val="nil"/>
              <w:left w:val="single" w:sz="4" w:space="0" w:color="auto"/>
              <w:bottom w:val="nil"/>
              <w:right w:val="single" w:sz="4" w:space="0" w:color="auto"/>
            </w:tcBorders>
          </w:tcPr>
          <w:p w14:paraId="43399EAD"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14892E1D" w14:textId="77777777" w:rsidR="00632849" w:rsidRPr="003E5A7E" w:rsidRDefault="00632849" w:rsidP="00905121">
            <w:pPr>
              <w:jc w:val="both"/>
              <w:rPr>
                <w:rFonts w:cstheme="majorHAnsi"/>
                <w:sz w:val="18"/>
                <w:szCs w:val="18"/>
              </w:rPr>
            </w:pPr>
          </w:p>
        </w:tc>
      </w:tr>
      <w:tr w:rsidR="00632849" w:rsidRPr="003E5A7E" w14:paraId="0FBBC1F4" w14:textId="77777777" w:rsidTr="00D97CDF">
        <w:tc>
          <w:tcPr>
            <w:tcW w:w="2281" w:type="dxa"/>
            <w:tcBorders>
              <w:right w:val="single" w:sz="4" w:space="0" w:color="auto"/>
            </w:tcBorders>
          </w:tcPr>
          <w:p w14:paraId="32106EFC" w14:textId="440BEDB4" w:rsidR="00632849" w:rsidRPr="003E5A7E" w:rsidRDefault="00632849" w:rsidP="00905121">
            <w:pPr>
              <w:jc w:val="both"/>
              <w:rPr>
                <w:rFonts w:cstheme="majorHAnsi"/>
                <w:sz w:val="18"/>
                <w:szCs w:val="18"/>
              </w:rPr>
            </w:pPr>
            <w:r>
              <w:rPr>
                <w:rFonts w:cstheme="majorHAnsi"/>
                <w:sz w:val="18"/>
                <w:szCs w:val="18"/>
              </w:rPr>
              <w:t xml:space="preserve">+ </w:t>
            </w:r>
            <w:r w:rsidR="00D06615">
              <w:rPr>
                <w:rFonts w:cstheme="majorHAnsi"/>
                <w:sz w:val="18"/>
                <w:szCs w:val="18"/>
              </w:rPr>
              <w:t>coteau</w:t>
            </w:r>
          </w:p>
        </w:tc>
        <w:tc>
          <w:tcPr>
            <w:tcW w:w="277" w:type="dxa"/>
            <w:tcBorders>
              <w:top w:val="nil"/>
              <w:left w:val="single" w:sz="4" w:space="0" w:color="auto"/>
              <w:bottom w:val="nil"/>
              <w:right w:val="single" w:sz="4" w:space="0" w:color="auto"/>
            </w:tcBorders>
          </w:tcPr>
          <w:p w14:paraId="3B7E8EE4"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013C9667" w14:textId="539491C0" w:rsidR="00632849" w:rsidRPr="003E5A7E" w:rsidRDefault="00632849" w:rsidP="00905121">
            <w:pPr>
              <w:jc w:val="both"/>
              <w:rPr>
                <w:rFonts w:cstheme="majorHAnsi"/>
                <w:sz w:val="18"/>
                <w:szCs w:val="18"/>
              </w:rPr>
            </w:pPr>
            <w:r>
              <w:rPr>
                <w:rFonts w:cstheme="majorHAnsi"/>
                <w:sz w:val="18"/>
                <w:szCs w:val="18"/>
              </w:rPr>
              <w:t>+</w:t>
            </w:r>
            <w:commentRangeStart w:id="42"/>
            <w:r>
              <w:rPr>
                <w:rFonts w:cstheme="majorHAnsi"/>
                <w:sz w:val="18"/>
                <w:szCs w:val="18"/>
              </w:rPr>
              <w:t xml:space="preserve"> l</w:t>
            </w:r>
            <w:r w:rsidRPr="003E5A7E">
              <w:rPr>
                <w:rFonts w:cstheme="majorHAnsi"/>
                <w:sz w:val="18"/>
                <w:szCs w:val="18"/>
              </w:rPr>
              <w:t>isière</w:t>
            </w:r>
            <w:commentRangeEnd w:id="42"/>
            <w:r w:rsidR="00866616">
              <w:rPr>
                <w:rStyle w:val="Marquedecommentaire"/>
              </w:rPr>
              <w:commentReference w:id="42"/>
            </w:r>
          </w:p>
        </w:tc>
        <w:tc>
          <w:tcPr>
            <w:tcW w:w="277" w:type="dxa"/>
            <w:tcBorders>
              <w:top w:val="nil"/>
              <w:left w:val="single" w:sz="4" w:space="0" w:color="auto"/>
              <w:bottom w:val="nil"/>
              <w:right w:val="single" w:sz="4" w:space="0" w:color="auto"/>
            </w:tcBorders>
          </w:tcPr>
          <w:p w14:paraId="0C628B2B"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3B81A85F" w14:textId="73658A62"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isière</w:t>
            </w:r>
          </w:p>
        </w:tc>
        <w:tc>
          <w:tcPr>
            <w:tcW w:w="277" w:type="dxa"/>
            <w:tcBorders>
              <w:top w:val="nil"/>
              <w:left w:val="single" w:sz="4" w:space="0" w:color="auto"/>
              <w:bottom w:val="nil"/>
              <w:right w:val="single" w:sz="4" w:space="0" w:color="auto"/>
            </w:tcBorders>
          </w:tcPr>
          <w:p w14:paraId="782508E1"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3FD2A975" w14:textId="77777777" w:rsidR="00632849" w:rsidRPr="003E5A7E" w:rsidRDefault="00632849" w:rsidP="00905121">
            <w:pPr>
              <w:jc w:val="both"/>
              <w:rPr>
                <w:rFonts w:cstheme="majorHAnsi"/>
                <w:sz w:val="18"/>
                <w:szCs w:val="18"/>
              </w:rPr>
            </w:pPr>
          </w:p>
        </w:tc>
      </w:tr>
      <w:tr w:rsidR="00632849" w:rsidRPr="003E5A7E" w14:paraId="3B59951B" w14:textId="77777777" w:rsidTr="00D97CDF">
        <w:tc>
          <w:tcPr>
            <w:tcW w:w="2281" w:type="dxa"/>
            <w:tcBorders>
              <w:right w:val="single" w:sz="4" w:space="0" w:color="auto"/>
            </w:tcBorders>
          </w:tcPr>
          <w:p w14:paraId="310C55F4" w14:textId="2546A7D2" w:rsidR="00632849" w:rsidRPr="003E5A7E" w:rsidRDefault="00632849" w:rsidP="00905121">
            <w:pPr>
              <w:jc w:val="both"/>
              <w:rPr>
                <w:rFonts w:cstheme="majorHAnsi"/>
                <w:sz w:val="18"/>
                <w:szCs w:val="18"/>
              </w:rPr>
            </w:pPr>
            <w:r>
              <w:rPr>
                <w:rFonts w:cstheme="majorHAnsi"/>
                <w:sz w:val="18"/>
                <w:szCs w:val="18"/>
              </w:rPr>
              <w:t xml:space="preserve">+ </w:t>
            </w:r>
            <w:r w:rsidR="00D06615">
              <w:rPr>
                <w:rFonts w:cstheme="majorHAnsi"/>
                <w:sz w:val="18"/>
                <w:szCs w:val="18"/>
              </w:rPr>
              <w:t>vallée</w:t>
            </w:r>
          </w:p>
        </w:tc>
        <w:tc>
          <w:tcPr>
            <w:tcW w:w="277" w:type="dxa"/>
            <w:tcBorders>
              <w:top w:val="nil"/>
              <w:left w:val="single" w:sz="4" w:space="0" w:color="auto"/>
              <w:bottom w:val="nil"/>
              <w:right w:val="single" w:sz="4" w:space="0" w:color="auto"/>
            </w:tcBorders>
          </w:tcPr>
          <w:p w14:paraId="414A40D7"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8A651B8" w14:textId="4E47E93F" w:rsidR="00632849" w:rsidRPr="003E5A7E" w:rsidRDefault="00632849" w:rsidP="00905121">
            <w:pPr>
              <w:jc w:val="both"/>
              <w:rPr>
                <w:rFonts w:cstheme="majorHAnsi"/>
                <w:sz w:val="18"/>
                <w:szCs w:val="18"/>
              </w:rPr>
            </w:pPr>
            <w:commentRangeStart w:id="43"/>
            <w:commentRangeStart w:id="44"/>
            <w:r w:rsidRPr="003E5A7E">
              <w:rPr>
                <w:rFonts w:cstheme="majorHAnsi"/>
                <w:sz w:val="18"/>
                <w:szCs w:val="18"/>
              </w:rPr>
              <w:t xml:space="preserve">+ </w:t>
            </w:r>
            <w:r>
              <w:rPr>
                <w:rFonts w:cstheme="majorHAnsi"/>
                <w:sz w:val="18"/>
                <w:szCs w:val="18"/>
              </w:rPr>
              <w:t>frange</w:t>
            </w:r>
            <w:commentRangeEnd w:id="43"/>
            <w:r w:rsidR="000126BE">
              <w:rPr>
                <w:rStyle w:val="Marquedecommentaire"/>
              </w:rPr>
              <w:commentReference w:id="43"/>
            </w:r>
            <w:commentRangeEnd w:id="44"/>
            <w:r w:rsidR="00E66934">
              <w:rPr>
                <w:rStyle w:val="Marquedecommentaire"/>
              </w:rPr>
              <w:commentReference w:id="44"/>
            </w:r>
          </w:p>
        </w:tc>
        <w:tc>
          <w:tcPr>
            <w:tcW w:w="277" w:type="dxa"/>
            <w:tcBorders>
              <w:top w:val="nil"/>
              <w:left w:val="single" w:sz="4" w:space="0" w:color="auto"/>
              <w:bottom w:val="nil"/>
              <w:right w:val="single" w:sz="4" w:space="0" w:color="auto"/>
            </w:tcBorders>
          </w:tcPr>
          <w:p w14:paraId="7F99E2F8"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4DA55036" w14:textId="15123D24" w:rsidR="00632849" w:rsidRPr="003E5A7E" w:rsidRDefault="00632849" w:rsidP="00905121">
            <w:pPr>
              <w:jc w:val="both"/>
              <w:rPr>
                <w:rFonts w:cstheme="majorHAnsi"/>
                <w:sz w:val="18"/>
                <w:szCs w:val="18"/>
              </w:rPr>
            </w:pPr>
            <w:r w:rsidRPr="003E5A7E">
              <w:rPr>
                <w:rFonts w:cstheme="majorHAnsi"/>
                <w:sz w:val="18"/>
                <w:szCs w:val="18"/>
              </w:rPr>
              <w:t xml:space="preserve">+ </w:t>
            </w:r>
            <w:r>
              <w:rPr>
                <w:rFonts w:cstheme="majorHAnsi"/>
                <w:sz w:val="18"/>
                <w:szCs w:val="18"/>
              </w:rPr>
              <w:t>frange</w:t>
            </w:r>
          </w:p>
        </w:tc>
        <w:tc>
          <w:tcPr>
            <w:tcW w:w="277" w:type="dxa"/>
            <w:tcBorders>
              <w:top w:val="nil"/>
              <w:left w:val="single" w:sz="4" w:space="0" w:color="auto"/>
              <w:bottom w:val="nil"/>
              <w:right w:val="single" w:sz="4" w:space="0" w:color="auto"/>
            </w:tcBorders>
          </w:tcPr>
          <w:p w14:paraId="5A02F4DE"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3E78CCE7" w14:textId="77777777" w:rsidR="00632849" w:rsidRPr="003E5A7E" w:rsidRDefault="00632849" w:rsidP="00905121">
            <w:pPr>
              <w:jc w:val="both"/>
              <w:rPr>
                <w:rFonts w:cstheme="majorHAnsi"/>
                <w:sz w:val="18"/>
                <w:szCs w:val="18"/>
              </w:rPr>
            </w:pPr>
          </w:p>
        </w:tc>
      </w:tr>
      <w:tr w:rsidR="00632849" w:rsidRPr="003E5A7E" w14:paraId="316CCCB3" w14:textId="77777777" w:rsidTr="00D97CDF">
        <w:tc>
          <w:tcPr>
            <w:tcW w:w="2281" w:type="dxa"/>
            <w:tcBorders>
              <w:right w:val="single" w:sz="4" w:space="0" w:color="auto"/>
            </w:tcBorders>
          </w:tcPr>
          <w:p w14:paraId="76BA08D1" w14:textId="71D3E6E2" w:rsidR="00632849" w:rsidRPr="003E5A7E" w:rsidRDefault="00632849" w:rsidP="00905121">
            <w:pPr>
              <w:jc w:val="both"/>
              <w:rPr>
                <w:rFonts w:cstheme="majorHAnsi"/>
                <w:sz w:val="18"/>
                <w:szCs w:val="18"/>
              </w:rPr>
            </w:pPr>
            <w:r>
              <w:rPr>
                <w:rFonts w:cstheme="majorHAnsi"/>
                <w:sz w:val="18"/>
                <w:szCs w:val="18"/>
              </w:rPr>
              <w:t xml:space="preserve">+ </w:t>
            </w:r>
            <w:commentRangeStart w:id="45"/>
            <w:r>
              <w:rPr>
                <w:rFonts w:cstheme="majorHAnsi"/>
                <w:sz w:val="18"/>
                <w:szCs w:val="18"/>
              </w:rPr>
              <w:t>m</w:t>
            </w:r>
            <w:r w:rsidRPr="003E5A7E">
              <w:rPr>
                <w:rFonts w:cstheme="majorHAnsi"/>
                <w:sz w:val="18"/>
                <w:szCs w:val="18"/>
              </w:rPr>
              <w:t>ontagne</w:t>
            </w:r>
            <w:commentRangeEnd w:id="45"/>
            <w:r w:rsidR="00BC0EE8">
              <w:rPr>
                <w:rStyle w:val="Marquedecommentaire"/>
              </w:rPr>
              <w:commentReference w:id="45"/>
            </w:r>
          </w:p>
        </w:tc>
        <w:tc>
          <w:tcPr>
            <w:tcW w:w="277" w:type="dxa"/>
            <w:tcBorders>
              <w:top w:val="nil"/>
              <w:left w:val="single" w:sz="4" w:space="0" w:color="auto"/>
              <w:bottom w:val="nil"/>
              <w:right w:val="single" w:sz="4" w:space="0" w:color="auto"/>
            </w:tcBorders>
          </w:tcPr>
          <w:p w14:paraId="59F13C3A"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16A0521E" w14:textId="5999B4F0" w:rsidR="00632849" w:rsidRPr="003E5A7E" w:rsidRDefault="00632849" w:rsidP="00905121">
            <w:pPr>
              <w:jc w:val="both"/>
              <w:rPr>
                <w:rFonts w:cstheme="majorHAnsi"/>
                <w:sz w:val="18"/>
                <w:szCs w:val="18"/>
              </w:rPr>
            </w:pPr>
            <w:commentRangeStart w:id="46"/>
            <w:r>
              <w:rPr>
                <w:rFonts w:cstheme="majorHAnsi"/>
                <w:sz w:val="18"/>
                <w:szCs w:val="18"/>
              </w:rPr>
              <w:t>+ p</w:t>
            </w:r>
            <w:r w:rsidRPr="003E5A7E">
              <w:rPr>
                <w:rFonts w:cstheme="majorHAnsi"/>
                <w:sz w:val="18"/>
                <w:szCs w:val="18"/>
              </w:rPr>
              <w:t>rairie</w:t>
            </w:r>
            <w:commentRangeEnd w:id="46"/>
            <w:r w:rsidR="005279EC">
              <w:rPr>
                <w:rStyle w:val="Marquedecommentaire"/>
              </w:rPr>
              <w:commentReference w:id="46"/>
            </w:r>
          </w:p>
        </w:tc>
        <w:tc>
          <w:tcPr>
            <w:tcW w:w="277" w:type="dxa"/>
            <w:tcBorders>
              <w:top w:val="nil"/>
              <w:left w:val="single" w:sz="4" w:space="0" w:color="auto"/>
              <w:bottom w:val="nil"/>
              <w:right w:val="single" w:sz="4" w:space="0" w:color="auto"/>
            </w:tcBorders>
          </w:tcPr>
          <w:p w14:paraId="1F7B0298"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4D1F55D0" w14:textId="27D03D0B" w:rsidR="00632849" w:rsidRPr="003E5A7E" w:rsidRDefault="00632849" w:rsidP="00905121">
            <w:pPr>
              <w:jc w:val="both"/>
              <w:rPr>
                <w:rFonts w:cstheme="majorHAnsi"/>
                <w:sz w:val="18"/>
                <w:szCs w:val="18"/>
              </w:rPr>
            </w:pPr>
            <w:r>
              <w:rPr>
                <w:rFonts w:cstheme="majorHAnsi"/>
                <w:sz w:val="18"/>
                <w:szCs w:val="18"/>
              </w:rPr>
              <w:t>+ p</w:t>
            </w:r>
            <w:r w:rsidRPr="003E5A7E">
              <w:rPr>
                <w:rFonts w:cstheme="majorHAnsi"/>
                <w:sz w:val="18"/>
                <w:szCs w:val="18"/>
              </w:rPr>
              <w:t>rairie</w:t>
            </w:r>
          </w:p>
        </w:tc>
        <w:tc>
          <w:tcPr>
            <w:tcW w:w="277" w:type="dxa"/>
            <w:tcBorders>
              <w:top w:val="nil"/>
              <w:left w:val="single" w:sz="4" w:space="0" w:color="auto"/>
              <w:bottom w:val="nil"/>
              <w:right w:val="single" w:sz="4" w:space="0" w:color="auto"/>
            </w:tcBorders>
          </w:tcPr>
          <w:p w14:paraId="462BE92C"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1D9D2A4F" w14:textId="77777777" w:rsidR="00632849" w:rsidRPr="003E5A7E" w:rsidRDefault="00632849" w:rsidP="00905121">
            <w:pPr>
              <w:jc w:val="both"/>
              <w:rPr>
                <w:rFonts w:cstheme="majorHAnsi"/>
                <w:sz w:val="18"/>
                <w:szCs w:val="18"/>
              </w:rPr>
            </w:pPr>
          </w:p>
        </w:tc>
      </w:tr>
      <w:tr w:rsidR="00632849" w:rsidRPr="003E5A7E" w14:paraId="744CF7A9" w14:textId="77777777" w:rsidTr="00D97CDF">
        <w:tc>
          <w:tcPr>
            <w:tcW w:w="2281" w:type="dxa"/>
            <w:tcBorders>
              <w:right w:val="single" w:sz="4" w:space="0" w:color="auto"/>
            </w:tcBorders>
          </w:tcPr>
          <w:p w14:paraId="4BDD7C50" w14:textId="36915FDA" w:rsidR="00632849" w:rsidRPr="003E5A7E" w:rsidRDefault="00632849" w:rsidP="00905121">
            <w:pPr>
              <w:jc w:val="both"/>
              <w:rPr>
                <w:rFonts w:cstheme="majorHAnsi"/>
                <w:sz w:val="18"/>
                <w:szCs w:val="18"/>
              </w:rPr>
            </w:pPr>
            <w:commentRangeStart w:id="47"/>
            <w:r>
              <w:rPr>
                <w:rFonts w:cstheme="majorHAnsi"/>
                <w:sz w:val="18"/>
                <w:szCs w:val="18"/>
              </w:rPr>
              <w:t>+ massif</w:t>
            </w:r>
            <w:commentRangeEnd w:id="47"/>
            <w:r w:rsidR="000126BE">
              <w:rPr>
                <w:rStyle w:val="Marquedecommentaire"/>
              </w:rPr>
              <w:commentReference w:id="47"/>
            </w:r>
          </w:p>
        </w:tc>
        <w:tc>
          <w:tcPr>
            <w:tcW w:w="277" w:type="dxa"/>
            <w:tcBorders>
              <w:top w:val="nil"/>
              <w:left w:val="single" w:sz="4" w:space="0" w:color="auto"/>
              <w:bottom w:val="nil"/>
              <w:right w:val="single" w:sz="4" w:space="0" w:color="auto"/>
            </w:tcBorders>
          </w:tcPr>
          <w:p w14:paraId="0AF6EDFF"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3E14F673" w14:textId="657CBE68"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ande</w:t>
            </w:r>
          </w:p>
        </w:tc>
        <w:tc>
          <w:tcPr>
            <w:tcW w:w="277" w:type="dxa"/>
            <w:tcBorders>
              <w:top w:val="nil"/>
              <w:left w:val="single" w:sz="4" w:space="0" w:color="auto"/>
              <w:bottom w:val="nil"/>
              <w:right w:val="single" w:sz="4" w:space="0" w:color="auto"/>
            </w:tcBorders>
          </w:tcPr>
          <w:p w14:paraId="453F7710"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2EC7801F" w14:textId="7AC2841E" w:rsidR="00632849" w:rsidRPr="003E5A7E" w:rsidRDefault="00632849" w:rsidP="00905121">
            <w:pPr>
              <w:jc w:val="both"/>
              <w:rPr>
                <w:rFonts w:cstheme="majorHAnsi"/>
                <w:sz w:val="18"/>
                <w:szCs w:val="18"/>
              </w:rPr>
            </w:pPr>
            <w:r>
              <w:rPr>
                <w:rFonts w:cstheme="majorHAnsi"/>
                <w:sz w:val="18"/>
                <w:szCs w:val="18"/>
              </w:rPr>
              <w:t>+ l</w:t>
            </w:r>
            <w:r w:rsidRPr="003E5A7E">
              <w:rPr>
                <w:rFonts w:cstheme="majorHAnsi"/>
                <w:sz w:val="18"/>
                <w:szCs w:val="18"/>
              </w:rPr>
              <w:t>ande</w:t>
            </w:r>
          </w:p>
        </w:tc>
        <w:tc>
          <w:tcPr>
            <w:tcW w:w="277" w:type="dxa"/>
            <w:tcBorders>
              <w:top w:val="nil"/>
              <w:left w:val="single" w:sz="4" w:space="0" w:color="auto"/>
              <w:bottom w:val="nil"/>
              <w:right w:val="single" w:sz="4" w:space="0" w:color="auto"/>
            </w:tcBorders>
          </w:tcPr>
          <w:p w14:paraId="368B00E6"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0DAE5704" w14:textId="77777777" w:rsidR="00632849" w:rsidRPr="003E5A7E" w:rsidRDefault="00632849" w:rsidP="00905121">
            <w:pPr>
              <w:jc w:val="both"/>
              <w:rPr>
                <w:rFonts w:cstheme="majorHAnsi"/>
                <w:sz w:val="18"/>
                <w:szCs w:val="18"/>
              </w:rPr>
            </w:pPr>
          </w:p>
        </w:tc>
      </w:tr>
      <w:tr w:rsidR="00632849" w:rsidRPr="003E5A7E" w14:paraId="68EC6D4F" w14:textId="77777777" w:rsidTr="00D97CDF">
        <w:tc>
          <w:tcPr>
            <w:tcW w:w="2281" w:type="dxa"/>
            <w:tcBorders>
              <w:right w:val="single" w:sz="4" w:space="0" w:color="auto"/>
            </w:tcBorders>
          </w:tcPr>
          <w:p w14:paraId="35F5CB1D" w14:textId="64319F46" w:rsidR="00632849" w:rsidRPr="003E5A7E" w:rsidRDefault="00632849" w:rsidP="00905121">
            <w:pPr>
              <w:jc w:val="both"/>
              <w:rPr>
                <w:rFonts w:cstheme="majorHAnsi"/>
                <w:sz w:val="18"/>
                <w:szCs w:val="18"/>
              </w:rPr>
            </w:pPr>
            <w:commentRangeStart w:id="48"/>
            <w:r>
              <w:rPr>
                <w:rFonts w:cstheme="majorHAnsi"/>
                <w:sz w:val="18"/>
                <w:szCs w:val="18"/>
              </w:rPr>
              <w:t>+</w:t>
            </w:r>
            <w:commentRangeStart w:id="49"/>
            <w:r>
              <w:rPr>
                <w:rFonts w:cstheme="majorHAnsi"/>
                <w:sz w:val="18"/>
                <w:szCs w:val="18"/>
              </w:rPr>
              <w:t xml:space="preserve"> </w:t>
            </w:r>
            <w:proofErr w:type="spellStart"/>
            <w:r>
              <w:rPr>
                <w:rFonts w:cstheme="majorHAnsi"/>
                <w:sz w:val="18"/>
                <w:szCs w:val="18"/>
              </w:rPr>
              <w:t>rel</w:t>
            </w:r>
            <w:r w:rsidRPr="003E5A7E">
              <w:rPr>
                <w:rFonts w:cstheme="majorHAnsi"/>
                <w:sz w:val="18"/>
                <w:szCs w:val="18"/>
              </w:rPr>
              <w:t>iefMarqu</w:t>
            </w:r>
            <w:r>
              <w:rPr>
                <w:rFonts w:cstheme="majorHAnsi"/>
                <w:sz w:val="18"/>
                <w:szCs w:val="18"/>
              </w:rPr>
              <w:t>é</w:t>
            </w:r>
            <w:commentRangeEnd w:id="49"/>
            <w:proofErr w:type="spellEnd"/>
            <w:r w:rsidR="00BC0EE8">
              <w:rPr>
                <w:rStyle w:val="Marquedecommentaire"/>
              </w:rPr>
              <w:commentReference w:id="49"/>
            </w:r>
            <w:commentRangeEnd w:id="48"/>
            <w:r w:rsidR="000126BE">
              <w:rPr>
                <w:rStyle w:val="Marquedecommentaire"/>
              </w:rPr>
              <w:commentReference w:id="48"/>
            </w:r>
          </w:p>
        </w:tc>
        <w:tc>
          <w:tcPr>
            <w:tcW w:w="277" w:type="dxa"/>
            <w:tcBorders>
              <w:top w:val="nil"/>
              <w:left w:val="single" w:sz="4" w:space="0" w:color="auto"/>
              <w:bottom w:val="nil"/>
              <w:right w:val="single" w:sz="4" w:space="0" w:color="auto"/>
            </w:tcBorders>
          </w:tcPr>
          <w:p w14:paraId="317DFA71"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48FD91E6" w14:textId="2D6558E7" w:rsidR="00632849" w:rsidRPr="003E5A7E" w:rsidRDefault="00632849" w:rsidP="00905121">
            <w:pPr>
              <w:jc w:val="both"/>
              <w:rPr>
                <w:rFonts w:cstheme="majorHAnsi"/>
                <w:sz w:val="18"/>
                <w:szCs w:val="18"/>
              </w:rPr>
            </w:pPr>
            <w:commentRangeStart w:id="50"/>
            <w:r>
              <w:rPr>
                <w:rFonts w:cstheme="majorHAnsi"/>
                <w:sz w:val="18"/>
                <w:szCs w:val="18"/>
              </w:rPr>
              <w:t>+ forêt</w:t>
            </w:r>
            <w:commentRangeEnd w:id="50"/>
            <w:r w:rsidR="00E66934">
              <w:rPr>
                <w:rStyle w:val="Marquedecommentaire"/>
              </w:rPr>
              <w:commentReference w:id="50"/>
            </w:r>
          </w:p>
        </w:tc>
        <w:tc>
          <w:tcPr>
            <w:tcW w:w="277" w:type="dxa"/>
            <w:tcBorders>
              <w:top w:val="nil"/>
              <w:left w:val="single" w:sz="4" w:space="0" w:color="auto"/>
              <w:bottom w:val="nil"/>
              <w:right w:val="single" w:sz="4" w:space="0" w:color="auto"/>
            </w:tcBorders>
          </w:tcPr>
          <w:p w14:paraId="42D2FE05"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3367DB03" w14:textId="02346C7A" w:rsidR="00632849" w:rsidRPr="003E5A7E" w:rsidRDefault="00632849" w:rsidP="00905121">
            <w:pPr>
              <w:jc w:val="both"/>
              <w:rPr>
                <w:rFonts w:cstheme="majorHAnsi"/>
                <w:sz w:val="18"/>
                <w:szCs w:val="18"/>
              </w:rPr>
            </w:pPr>
            <w:r>
              <w:rPr>
                <w:rFonts w:cstheme="majorHAnsi"/>
                <w:sz w:val="18"/>
                <w:szCs w:val="18"/>
              </w:rPr>
              <w:t>+ forêt</w:t>
            </w:r>
          </w:p>
        </w:tc>
        <w:tc>
          <w:tcPr>
            <w:tcW w:w="277" w:type="dxa"/>
            <w:tcBorders>
              <w:top w:val="nil"/>
              <w:left w:val="single" w:sz="4" w:space="0" w:color="auto"/>
              <w:bottom w:val="nil"/>
              <w:right w:val="single" w:sz="4" w:space="0" w:color="auto"/>
            </w:tcBorders>
          </w:tcPr>
          <w:p w14:paraId="3249C9B9"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53CC8A8F" w14:textId="77777777" w:rsidR="00632849" w:rsidRPr="003E5A7E" w:rsidRDefault="00632849" w:rsidP="00905121">
            <w:pPr>
              <w:jc w:val="both"/>
              <w:rPr>
                <w:rFonts w:cstheme="majorHAnsi"/>
                <w:sz w:val="18"/>
                <w:szCs w:val="18"/>
              </w:rPr>
            </w:pPr>
          </w:p>
        </w:tc>
      </w:tr>
      <w:tr w:rsidR="00632849" w:rsidRPr="003E5A7E" w14:paraId="1A43ECF7" w14:textId="77777777" w:rsidTr="00D97CDF">
        <w:tc>
          <w:tcPr>
            <w:tcW w:w="2281" w:type="dxa"/>
            <w:tcBorders>
              <w:right w:val="single" w:sz="4" w:space="0" w:color="auto"/>
            </w:tcBorders>
          </w:tcPr>
          <w:p w14:paraId="512A55FA" w14:textId="4688C715" w:rsidR="00632849" w:rsidRPr="003E5A7E" w:rsidRDefault="00B37B7A" w:rsidP="00905121">
            <w:pPr>
              <w:jc w:val="both"/>
              <w:rPr>
                <w:rFonts w:cstheme="majorHAnsi"/>
                <w:sz w:val="18"/>
                <w:szCs w:val="18"/>
              </w:rPr>
            </w:pPr>
            <w:r>
              <w:rPr>
                <w:rStyle w:val="Marquedecommentaire"/>
              </w:rPr>
              <w:commentReference w:id="51"/>
            </w:r>
          </w:p>
        </w:tc>
        <w:tc>
          <w:tcPr>
            <w:tcW w:w="277" w:type="dxa"/>
            <w:tcBorders>
              <w:top w:val="nil"/>
              <w:left w:val="single" w:sz="4" w:space="0" w:color="auto"/>
              <w:bottom w:val="nil"/>
              <w:right w:val="single" w:sz="4" w:space="0" w:color="auto"/>
            </w:tcBorders>
          </w:tcPr>
          <w:p w14:paraId="60312F56"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9F1D613" w14:textId="441F20BD" w:rsidR="00632849" w:rsidRPr="003E5A7E" w:rsidRDefault="00632849" w:rsidP="00905121">
            <w:pPr>
              <w:jc w:val="both"/>
              <w:rPr>
                <w:rFonts w:cstheme="majorHAnsi"/>
                <w:sz w:val="18"/>
                <w:szCs w:val="18"/>
              </w:rPr>
            </w:pPr>
            <w:commentRangeStart w:id="52"/>
            <w:r>
              <w:rPr>
                <w:rFonts w:cstheme="majorHAnsi"/>
                <w:sz w:val="18"/>
                <w:szCs w:val="18"/>
              </w:rPr>
              <w:t xml:space="preserve">+ </w:t>
            </w:r>
            <w:proofErr w:type="spellStart"/>
            <w:r>
              <w:rPr>
                <w:rFonts w:cstheme="majorHAnsi"/>
                <w:sz w:val="18"/>
                <w:szCs w:val="18"/>
              </w:rPr>
              <w:t>milieuB</w:t>
            </w:r>
            <w:r w:rsidRPr="003E5A7E">
              <w:rPr>
                <w:rFonts w:cstheme="majorHAnsi"/>
                <w:sz w:val="18"/>
                <w:szCs w:val="18"/>
              </w:rPr>
              <w:t>oisé</w:t>
            </w:r>
            <w:commentRangeEnd w:id="52"/>
            <w:proofErr w:type="spellEnd"/>
            <w:r w:rsidR="000126BE">
              <w:rPr>
                <w:rStyle w:val="Marquedecommentaire"/>
              </w:rPr>
              <w:commentReference w:id="52"/>
            </w:r>
          </w:p>
        </w:tc>
        <w:tc>
          <w:tcPr>
            <w:tcW w:w="277" w:type="dxa"/>
            <w:tcBorders>
              <w:top w:val="nil"/>
              <w:left w:val="single" w:sz="4" w:space="0" w:color="auto"/>
              <w:bottom w:val="nil"/>
              <w:right w:val="single" w:sz="4" w:space="0" w:color="auto"/>
            </w:tcBorders>
          </w:tcPr>
          <w:p w14:paraId="2DAE7CF5"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19FC859E" w14:textId="1112049B"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milieuB</w:t>
            </w:r>
            <w:r w:rsidRPr="003E5A7E">
              <w:rPr>
                <w:rFonts w:cstheme="majorHAnsi"/>
                <w:sz w:val="18"/>
                <w:szCs w:val="18"/>
              </w:rPr>
              <w:t>oisé</w:t>
            </w:r>
            <w:proofErr w:type="spellEnd"/>
          </w:p>
        </w:tc>
        <w:tc>
          <w:tcPr>
            <w:tcW w:w="277" w:type="dxa"/>
            <w:tcBorders>
              <w:top w:val="nil"/>
              <w:left w:val="single" w:sz="4" w:space="0" w:color="auto"/>
              <w:bottom w:val="nil"/>
              <w:right w:val="single" w:sz="4" w:space="0" w:color="auto"/>
            </w:tcBorders>
          </w:tcPr>
          <w:p w14:paraId="079EC43C"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70DAF05C" w14:textId="77777777" w:rsidR="00632849" w:rsidRPr="003E5A7E" w:rsidRDefault="00632849" w:rsidP="00905121">
            <w:pPr>
              <w:jc w:val="both"/>
              <w:rPr>
                <w:rFonts w:cstheme="majorHAnsi"/>
                <w:sz w:val="18"/>
                <w:szCs w:val="18"/>
              </w:rPr>
            </w:pPr>
          </w:p>
        </w:tc>
      </w:tr>
      <w:tr w:rsidR="00632849" w:rsidRPr="003E5A7E" w14:paraId="7E95F728" w14:textId="77777777" w:rsidTr="00D97CDF">
        <w:tc>
          <w:tcPr>
            <w:tcW w:w="2281" w:type="dxa"/>
            <w:tcBorders>
              <w:right w:val="single" w:sz="4" w:space="0" w:color="auto"/>
            </w:tcBorders>
          </w:tcPr>
          <w:p w14:paraId="0F00B7D1"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299885B9"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5B4ED7E8" w14:textId="63BF6483" w:rsidR="00632849" w:rsidRDefault="00632849" w:rsidP="00905121">
            <w:pPr>
              <w:jc w:val="both"/>
              <w:rPr>
                <w:rFonts w:cstheme="majorHAnsi"/>
                <w:sz w:val="18"/>
                <w:szCs w:val="18"/>
              </w:rPr>
            </w:pPr>
            <w:commentRangeStart w:id="53"/>
            <w:commentRangeStart w:id="54"/>
            <w:r>
              <w:rPr>
                <w:rFonts w:cstheme="majorHAnsi"/>
                <w:sz w:val="18"/>
                <w:szCs w:val="18"/>
              </w:rPr>
              <w:t xml:space="preserve">+ </w:t>
            </w:r>
            <w:proofErr w:type="spellStart"/>
            <w:r>
              <w:rPr>
                <w:rFonts w:cstheme="majorHAnsi"/>
                <w:sz w:val="18"/>
                <w:szCs w:val="18"/>
              </w:rPr>
              <w:t>milieuN</w:t>
            </w:r>
            <w:r w:rsidRPr="003E5A7E">
              <w:rPr>
                <w:rFonts w:cstheme="majorHAnsi"/>
                <w:sz w:val="18"/>
                <w:szCs w:val="18"/>
              </w:rPr>
              <w:t>aturel</w:t>
            </w:r>
            <w:commentRangeEnd w:id="53"/>
            <w:proofErr w:type="spellEnd"/>
            <w:r w:rsidR="00866616">
              <w:rPr>
                <w:rStyle w:val="Marquedecommentaire"/>
              </w:rPr>
              <w:commentReference w:id="53"/>
            </w:r>
            <w:commentRangeEnd w:id="54"/>
            <w:r w:rsidR="00E66934">
              <w:rPr>
                <w:rStyle w:val="Marquedecommentaire"/>
              </w:rPr>
              <w:commentReference w:id="54"/>
            </w:r>
          </w:p>
        </w:tc>
        <w:tc>
          <w:tcPr>
            <w:tcW w:w="277" w:type="dxa"/>
            <w:tcBorders>
              <w:top w:val="nil"/>
              <w:left w:val="single" w:sz="4" w:space="0" w:color="auto"/>
              <w:bottom w:val="nil"/>
              <w:right w:val="single" w:sz="4" w:space="0" w:color="auto"/>
            </w:tcBorders>
          </w:tcPr>
          <w:p w14:paraId="7ABDC6FB"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5D877402" w14:textId="7B4771F7"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milieuN</w:t>
            </w:r>
            <w:r w:rsidRPr="003E5A7E">
              <w:rPr>
                <w:rFonts w:cstheme="majorHAnsi"/>
                <w:sz w:val="18"/>
                <w:szCs w:val="18"/>
              </w:rPr>
              <w:t>aturel</w:t>
            </w:r>
            <w:proofErr w:type="spellEnd"/>
          </w:p>
        </w:tc>
        <w:tc>
          <w:tcPr>
            <w:tcW w:w="277" w:type="dxa"/>
            <w:tcBorders>
              <w:top w:val="nil"/>
              <w:left w:val="single" w:sz="4" w:space="0" w:color="auto"/>
              <w:bottom w:val="nil"/>
              <w:right w:val="single" w:sz="4" w:space="0" w:color="auto"/>
            </w:tcBorders>
          </w:tcPr>
          <w:p w14:paraId="307A4F10"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5F37E696" w14:textId="77777777" w:rsidR="00632849" w:rsidRPr="003E5A7E" w:rsidRDefault="00632849" w:rsidP="00905121">
            <w:pPr>
              <w:jc w:val="both"/>
              <w:rPr>
                <w:rFonts w:cstheme="majorHAnsi"/>
                <w:sz w:val="18"/>
                <w:szCs w:val="18"/>
              </w:rPr>
            </w:pPr>
          </w:p>
        </w:tc>
      </w:tr>
      <w:tr w:rsidR="00632849" w:rsidRPr="003E5A7E" w14:paraId="76D56822" w14:textId="77777777" w:rsidTr="00D97CDF">
        <w:tc>
          <w:tcPr>
            <w:tcW w:w="2281" w:type="dxa"/>
            <w:tcBorders>
              <w:right w:val="single" w:sz="4" w:space="0" w:color="auto"/>
            </w:tcBorders>
          </w:tcPr>
          <w:p w14:paraId="3AE676CE"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366883B8"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6291FD3D" w14:textId="4B0C32D6" w:rsidR="00632849" w:rsidRPr="003E5A7E" w:rsidRDefault="00632849" w:rsidP="00905121">
            <w:pPr>
              <w:jc w:val="both"/>
              <w:rPr>
                <w:rFonts w:cstheme="majorHAnsi"/>
                <w:sz w:val="18"/>
                <w:szCs w:val="18"/>
              </w:rPr>
            </w:pPr>
            <w:commentRangeStart w:id="55"/>
            <w:r>
              <w:rPr>
                <w:rFonts w:cstheme="majorHAnsi"/>
                <w:sz w:val="18"/>
                <w:szCs w:val="18"/>
              </w:rPr>
              <w:t xml:space="preserve">+ </w:t>
            </w:r>
            <w:proofErr w:type="spellStart"/>
            <w:r>
              <w:rPr>
                <w:rFonts w:cstheme="majorHAnsi"/>
                <w:sz w:val="18"/>
                <w:szCs w:val="18"/>
              </w:rPr>
              <w:t>milieuH</w:t>
            </w:r>
            <w:r w:rsidRPr="003E5A7E">
              <w:rPr>
                <w:rFonts w:cstheme="majorHAnsi"/>
                <w:sz w:val="18"/>
                <w:szCs w:val="18"/>
              </w:rPr>
              <w:t>umide</w:t>
            </w:r>
            <w:commentRangeEnd w:id="55"/>
            <w:proofErr w:type="spellEnd"/>
            <w:r w:rsidR="00E66934">
              <w:rPr>
                <w:rStyle w:val="Marquedecommentaire"/>
              </w:rPr>
              <w:commentReference w:id="55"/>
            </w:r>
          </w:p>
        </w:tc>
        <w:tc>
          <w:tcPr>
            <w:tcW w:w="277" w:type="dxa"/>
            <w:tcBorders>
              <w:top w:val="nil"/>
              <w:left w:val="single" w:sz="4" w:space="0" w:color="auto"/>
              <w:bottom w:val="nil"/>
              <w:right w:val="single" w:sz="4" w:space="0" w:color="auto"/>
            </w:tcBorders>
          </w:tcPr>
          <w:p w14:paraId="15ACED5F"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261B11AE" w14:textId="41721139" w:rsidR="00632849" w:rsidRPr="003E5A7E" w:rsidRDefault="00632849" w:rsidP="00905121">
            <w:pPr>
              <w:jc w:val="both"/>
              <w:rPr>
                <w:rFonts w:cstheme="majorHAnsi"/>
                <w:sz w:val="18"/>
                <w:szCs w:val="18"/>
              </w:rPr>
            </w:pPr>
            <w:r>
              <w:rPr>
                <w:rFonts w:cstheme="majorHAnsi"/>
                <w:sz w:val="18"/>
                <w:szCs w:val="18"/>
              </w:rPr>
              <w:t xml:space="preserve">+ </w:t>
            </w:r>
            <w:proofErr w:type="spellStart"/>
            <w:r>
              <w:rPr>
                <w:rFonts w:cstheme="majorHAnsi"/>
                <w:sz w:val="18"/>
                <w:szCs w:val="18"/>
              </w:rPr>
              <w:t>milieuH</w:t>
            </w:r>
            <w:r w:rsidRPr="003E5A7E">
              <w:rPr>
                <w:rFonts w:cstheme="majorHAnsi"/>
                <w:sz w:val="18"/>
                <w:szCs w:val="18"/>
              </w:rPr>
              <w:t>umide</w:t>
            </w:r>
            <w:proofErr w:type="spellEnd"/>
          </w:p>
        </w:tc>
        <w:tc>
          <w:tcPr>
            <w:tcW w:w="277" w:type="dxa"/>
            <w:tcBorders>
              <w:top w:val="nil"/>
              <w:left w:val="single" w:sz="4" w:space="0" w:color="auto"/>
              <w:bottom w:val="nil"/>
              <w:right w:val="single" w:sz="4" w:space="0" w:color="auto"/>
            </w:tcBorders>
          </w:tcPr>
          <w:p w14:paraId="77821494"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545C5FD6" w14:textId="77777777" w:rsidR="00632849" w:rsidRPr="003E5A7E" w:rsidRDefault="00632849" w:rsidP="00905121">
            <w:pPr>
              <w:jc w:val="both"/>
              <w:rPr>
                <w:rFonts w:cstheme="majorHAnsi"/>
                <w:sz w:val="18"/>
                <w:szCs w:val="18"/>
              </w:rPr>
            </w:pPr>
          </w:p>
        </w:tc>
      </w:tr>
      <w:tr w:rsidR="00632849" w:rsidRPr="003E5A7E" w14:paraId="5C29B8D4" w14:textId="77777777" w:rsidTr="00D97CDF">
        <w:tc>
          <w:tcPr>
            <w:tcW w:w="2281" w:type="dxa"/>
            <w:tcBorders>
              <w:right w:val="single" w:sz="4" w:space="0" w:color="auto"/>
            </w:tcBorders>
          </w:tcPr>
          <w:p w14:paraId="7408E6EB"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148FCE45"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6BE8DB25" w14:textId="3094B818" w:rsidR="00632849" w:rsidRPr="003E5A7E" w:rsidRDefault="00632849" w:rsidP="00905121">
            <w:pPr>
              <w:jc w:val="both"/>
              <w:rPr>
                <w:rFonts w:cstheme="majorHAnsi"/>
                <w:sz w:val="18"/>
                <w:szCs w:val="18"/>
              </w:rPr>
            </w:pPr>
            <w:commentRangeStart w:id="56"/>
            <w:r>
              <w:rPr>
                <w:rFonts w:cstheme="majorHAnsi"/>
                <w:sz w:val="18"/>
                <w:szCs w:val="18"/>
              </w:rPr>
              <w:t>+ e</w:t>
            </w:r>
            <w:r w:rsidRPr="003E5A7E">
              <w:rPr>
                <w:rFonts w:cstheme="majorHAnsi"/>
                <w:sz w:val="18"/>
                <w:szCs w:val="18"/>
              </w:rPr>
              <w:t>au</w:t>
            </w:r>
            <w:commentRangeEnd w:id="56"/>
            <w:r w:rsidR="00866616">
              <w:rPr>
                <w:rStyle w:val="Marquedecommentaire"/>
              </w:rPr>
              <w:commentReference w:id="56"/>
            </w:r>
          </w:p>
        </w:tc>
        <w:tc>
          <w:tcPr>
            <w:tcW w:w="277" w:type="dxa"/>
            <w:tcBorders>
              <w:top w:val="nil"/>
              <w:left w:val="single" w:sz="4" w:space="0" w:color="auto"/>
              <w:bottom w:val="nil"/>
              <w:right w:val="single" w:sz="4" w:space="0" w:color="auto"/>
            </w:tcBorders>
          </w:tcPr>
          <w:p w14:paraId="5F2C0F7A"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385AB109" w14:textId="67D86E26"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au</w:t>
            </w:r>
          </w:p>
        </w:tc>
        <w:tc>
          <w:tcPr>
            <w:tcW w:w="277" w:type="dxa"/>
            <w:tcBorders>
              <w:top w:val="nil"/>
              <w:left w:val="single" w:sz="4" w:space="0" w:color="auto"/>
              <w:bottom w:val="nil"/>
              <w:right w:val="single" w:sz="4" w:space="0" w:color="auto"/>
            </w:tcBorders>
          </w:tcPr>
          <w:p w14:paraId="0A466776"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9FBCE64" w14:textId="77777777" w:rsidR="00632849" w:rsidRPr="003E5A7E" w:rsidRDefault="00632849" w:rsidP="00905121">
            <w:pPr>
              <w:jc w:val="both"/>
              <w:rPr>
                <w:rFonts w:cstheme="majorHAnsi"/>
                <w:sz w:val="18"/>
                <w:szCs w:val="18"/>
              </w:rPr>
            </w:pPr>
          </w:p>
        </w:tc>
      </w:tr>
      <w:tr w:rsidR="00632849" w:rsidRPr="003E5A7E" w14:paraId="32CB0760" w14:textId="77777777" w:rsidTr="00D97CDF">
        <w:tc>
          <w:tcPr>
            <w:tcW w:w="2281" w:type="dxa"/>
            <w:tcBorders>
              <w:right w:val="single" w:sz="4" w:space="0" w:color="auto"/>
            </w:tcBorders>
          </w:tcPr>
          <w:p w14:paraId="47A48970"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0E396129"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4A5122B5" w14:textId="66C6817F"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stuaire</w:t>
            </w:r>
          </w:p>
        </w:tc>
        <w:tc>
          <w:tcPr>
            <w:tcW w:w="277" w:type="dxa"/>
            <w:tcBorders>
              <w:top w:val="nil"/>
              <w:left w:val="single" w:sz="4" w:space="0" w:color="auto"/>
              <w:bottom w:val="nil"/>
              <w:right w:val="single" w:sz="4" w:space="0" w:color="auto"/>
            </w:tcBorders>
          </w:tcPr>
          <w:p w14:paraId="25AD582A"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061C1801" w14:textId="18BC052E" w:rsidR="00632849" w:rsidRPr="003E5A7E" w:rsidRDefault="00632849" w:rsidP="00905121">
            <w:pPr>
              <w:jc w:val="both"/>
              <w:rPr>
                <w:rFonts w:cstheme="majorHAnsi"/>
                <w:sz w:val="18"/>
                <w:szCs w:val="18"/>
              </w:rPr>
            </w:pPr>
            <w:r>
              <w:rPr>
                <w:rFonts w:cstheme="majorHAnsi"/>
                <w:sz w:val="18"/>
                <w:szCs w:val="18"/>
              </w:rPr>
              <w:t>+ e</w:t>
            </w:r>
            <w:r w:rsidRPr="003E5A7E">
              <w:rPr>
                <w:rFonts w:cstheme="majorHAnsi"/>
                <w:sz w:val="18"/>
                <w:szCs w:val="18"/>
              </w:rPr>
              <w:t>stuaire</w:t>
            </w:r>
          </w:p>
        </w:tc>
        <w:tc>
          <w:tcPr>
            <w:tcW w:w="277" w:type="dxa"/>
            <w:tcBorders>
              <w:top w:val="nil"/>
              <w:left w:val="single" w:sz="4" w:space="0" w:color="auto"/>
              <w:bottom w:val="nil"/>
              <w:right w:val="single" w:sz="4" w:space="0" w:color="auto"/>
            </w:tcBorders>
          </w:tcPr>
          <w:p w14:paraId="7ED1A28B"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B55B9F0" w14:textId="77777777" w:rsidR="00632849" w:rsidRPr="003E5A7E" w:rsidRDefault="00632849" w:rsidP="00905121">
            <w:pPr>
              <w:jc w:val="both"/>
              <w:rPr>
                <w:rFonts w:cstheme="majorHAnsi"/>
                <w:sz w:val="18"/>
                <w:szCs w:val="18"/>
              </w:rPr>
            </w:pPr>
          </w:p>
        </w:tc>
      </w:tr>
      <w:tr w:rsidR="00632849" w:rsidRPr="003E5A7E" w14:paraId="655A5DDE" w14:textId="77777777" w:rsidTr="00D97CDF">
        <w:tc>
          <w:tcPr>
            <w:tcW w:w="2281" w:type="dxa"/>
            <w:tcBorders>
              <w:right w:val="single" w:sz="4" w:space="0" w:color="auto"/>
            </w:tcBorders>
          </w:tcPr>
          <w:p w14:paraId="31E6C9E3"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7DDBE566" w14:textId="77777777" w:rsidR="00632849" w:rsidRPr="003E5A7E" w:rsidRDefault="00632849" w:rsidP="00905121">
            <w:pPr>
              <w:jc w:val="both"/>
              <w:rPr>
                <w:rFonts w:cstheme="majorHAnsi"/>
                <w:sz w:val="18"/>
                <w:szCs w:val="18"/>
              </w:rPr>
            </w:pPr>
          </w:p>
        </w:tc>
        <w:tc>
          <w:tcPr>
            <w:tcW w:w="1979" w:type="dxa"/>
            <w:tcBorders>
              <w:left w:val="single" w:sz="4" w:space="0" w:color="auto"/>
              <w:right w:val="single" w:sz="4" w:space="0" w:color="auto"/>
            </w:tcBorders>
          </w:tcPr>
          <w:p w14:paraId="77FC7562" w14:textId="161948EE"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arrière</w:t>
            </w:r>
          </w:p>
        </w:tc>
        <w:tc>
          <w:tcPr>
            <w:tcW w:w="277" w:type="dxa"/>
            <w:tcBorders>
              <w:top w:val="nil"/>
              <w:left w:val="single" w:sz="4" w:space="0" w:color="auto"/>
              <w:bottom w:val="nil"/>
              <w:right w:val="single" w:sz="4" w:space="0" w:color="auto"/>
            </w:tcBorders>
          </w:tcPr>
          <w:p w14:paraId="2B303035"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72B6219D" w14:textId="53438361" w:rsidR="00632849" w:rsidRPr="003E5A7E" w:rsidRDefault="00632849" w:rsidP="00905121">
            <w:pPr>
              <w:jc w:val="both"/>
              <w:rPr>
                <w:rFonts w:cstheme="majorHAnsi"/>
                <w:sz w:val="18"/>
                <w:szCs w:val="18"/>
              </w:rPr>
            </w:pPr>
            <w:r>
              <w:rPr>
                <w:rFonts w:cstheme="majorHAnsi"/>
                <w:sz w:val="18"/>
                <w:szCs w:val="18"/>
              </w:rPr>
              <w:t>+ c</w:t>
            </w:r>
            <w:r w:rsidRPr="003E5A7E">
              <w:rPr>
                <w:rFonts w:cstheme="majorHAnsi"/>
                <w:sz w:val="18"/>
                <w:szCs w:val="18"/>
              </w:rPr>
              <w:t>arrière</w:t>
            </w:r>
          </w:p>
        </w:tc>
        <w:tc>
          <w:tcPr>
            <w:tcW w:w="277" w:type="dxa"/>
            <w:tcBorders>
              <w:top w:val="nil"/>
              <w:left w:val="single" w:sz="4" w:space="0" w:color="auto"/>
              <w:bottom w:val="nil"/>
              <w:right w:val="single" w:sz="4" w:space="0" w:color="auto"/>
            </w:tcBorders>
          </w:tcPr>
          <w:p w14:paraId="5034855C"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09ED080C" w14:textId="77777777" w:rsidR="00632849" w:rsidRPr="003E5A7E" w:rsidRDefault="00632849" w:rsidP="00905121">
            <w:pPr>
              <w:jc w:val="both"/>
              <w:rPr>
                <w:rFonts w:cstheme="majorHAnsi"/>
                <w:sz w:val="18"/>
                <w:szCs w:val="18"/>
              </w:rPr>
            </w:pPr>
          </w:p>
        </w:tc>
      </w:tr>
      <w:tr w:rsidR="00632849" w:rsidRPr="003E5A7E" w14:paraId="4EA53EE6" w14:textId="77777777" w:rsidTr="00D97CDF">
        <w:tc>
          <w:tcPr>
            <w:tcW w:w="2281" w:type="dxa"/>
            <w:tcBorders>
              <w:right w:val="single" w:sz="4" w:space="0" w:color="auto"/>
            </w:tcBorders>
          </w:tcPr>
          <w:p w14:paraId="56CFFF9D" w14:textId="77777777" w:rsidR="00632849" w:rsidRPr="003E5A7E" w:rsidRDefault="00632849" w:rsidP="00905121">
            <w:pPr>
              <w:jc w:val="both"/>
              <w:rPr>
                <w:rFonts w:cstheme="majorHAnsi"/>
                <w:sz w:val="18"/>
                <w:szCs w:val="18"/>
              </w:rPr>
            </w:pPr>
          </w:p>
        </w:tc>
        <w:tc>
          <w:tcPr>
            <w:tcW w:w="277" w:type="dxa"/>
            <w:tcBorders>
              <w:top w:val="nil"/>
              <w:left w:val="single" w:sz="4" w:space="0" w:color="auto"/>
              <w:bottom w:val="nil"/>
              <w:right w:val="single" w:sz="4" w:space="0" w:color="auto"/>
            </w:tcBorders>
          </w:tcPr>
          <w:p w14:paraId="048E0E71" w14:textId="77777777" w:rsidR="00632849" w:rsidRPr="003E5A7E" w:rsidRDefault="00632849" w:rsidP="00905121">
            <w:pPr>
              <w:jc w:val="both"/>
              <w:rPr>
                <w:rFonts w:cstheme="majorHAnsi"/>
                <w:sz w:val="18"/>
                <w:szCs w:val="18"/>
              </w:rPr>
            </w:pPr>
            <w:commentRangeStart w:id="57"/>
          </w:p>
        </w:tc>
        <w:tc>
          <w:tcPr>
            <w:tcW w:w="1979" w:type="dxa"/>
            <w:tcBorders>
              <w:left w:val="single" w:sz="4" w:space="0" w:color="auto"/>
              <w:right w:val="single" w:sz="4" w:space="0" w:color="auto"/>
            </w:tcBorders>
          </w:tcPr>
          <w:p w14:paraId="58CCC7D0" w14:textId="5FF28805" w:rsidR="00632849" w:rsidRPr="003E5A7E" w:rsidRDefault="00632849" w:rsidP="00905121">
            <w:pPr>
              <w:jc w:val="both"/>
              <w:rPr>
                <w:rFonts w:cstheme="majorHAnsi"/>
                <w:sz w:val="18"/>
                <w:szCs w:val="18"/>
              </w:rPr>
            </w:pPr>
            <w:r>
              <w:rPr>
                <w:rFonts w:cstheme="majorHAnsi"/>
                <w:sz w:val="18"/>
                <w:szCs w:val="18"/>
              </w:rPr>
              <w:t xml:space="preserve">+ </w:t>
            </w:r>
            <w:commentRangeStart w:id="58"/>
            <w:r>
              <w:rPr>
                <w:rFonts w:cstheme="majorHAnsi"/>
                <w:sz w:val="18"/>
                <w:szCs w:val="18"/>
              </w:rPr>
              <w:t>infrastructure</w:t>
            </w:r>
            <w:commentRangeEnd w:id="58"/>
            <w:r w:rsidR="00866616">
              <w:rPr>
                <w:rStyle w:val="Marquedecommentaire"/>
              </w:rPr>
              <w:commentReference w:id="58"/>
            </w:r>
            <w:commentRangeEnd w:id="57"/>
            <w:r w:rsidR="005279EC">
              <w:rPr>
                <w:rStyle w:val="Marquedecommentaire"/>
              </w:rPr>
              <w:commentReference w:id="57"/>
            </w:r>
          </w:p>
        </w:tc>
        <w:tc>
          <w:tcPr>
            <w:tcW w:w="277" w:type="dxa"/>
            <w:tcBorders>
              <w:top w:val="nil"/>
              <w:left w:val="single" w:sz="4" w:space="0" w:color="auto"/>
              <w:bottom w:val="nil"/>
              <w:right w:val="single" w:sz="4" w:space="0" w:color="auto"/>
            </w:tcBorders>
          </w:tcPr>
          <w:p w14:paraId="431A4A55" w14:textId="77777777" w:rsidR="00632849" w:rsidRPr="003E5A7E" w:rsidRDefault="00632849" w:rsidP="00905121">
            <w:pPr>
              <w:jc w:val="both"/>
              <w:rPr>
                <w:rFonts w:cstheme="majorHAnsi"/>
                <w:sz w:val="18"/>
                <w:szCs w:val="18"/>
              </w:rPr>
            </w:pPr>
          </w:p>
        </w:tc>
        <w:tc>
          <w:tcPr>
            <w:tcW w:w="1938" w:type="dxa"/>
            <w:tcBorders>
              <w:left w:val="single" w:sz="4" w:space="0" w:color="auto"/>
              <w:right w:val="single" w:sz="4" w:space="0" w:color="auto"/>
            </w:tcBorders>
          </w:tcPr>
          <w:p w14:paraId="62A27B90" w14:textId="7C30D182" w:rsidR="00632849" w:rsidRPr="003E5A7E" w:rsidRDefault="00632849" w:rsidP="00905121">
            <w:pPr>
              <w:jc w:val="both"/>
              <w:rPr>
                <w:rFonts w:cstheme="majorHAnsi"/>
                <w:sz w:val="18"/>
                <w:szCs w:val="18"/>
              </w:rPr>
            </w:pPr>
            <w:r>
              <w:rPr>
                <w:rFonts w:cstheme="majorHAnsi"/>
                <w:sz w:val="18"/>
                <w:szCs w:val="18"/>
              </w:rPr>
              <w:t>+ infrastructure</w:t>
            </w:r>
          </w:p>
        </w:tc>
        <w:tc>
          <w:tcPr>
            <w:tcW w:w="277" w:type="dxa"/>
            <w:tcBorders>
              <w:top w:val="nil"/>
              <w:left w:val="single" w:sz="4" w:space="0" w:color="auto"/>
              <w:bottom w:val="nil"/>
              <w:right w:val="single" w:sz="4" w:space="0" w:color="auto"/>
            </w:tcBorders>
          </w:tcPr>
          <w:p w14:paraId="0E6B379B" w14:textId="77777777" w:rsidR="00632849" w:rsidRPr="003E5A7E" w:rsidRDefault="00632849" w:rsidP="00905121">
            <w:pPr>
              <w:jc w:val="both"/>
              <w:rPr>
                <w:rFonts w:cstheme="majorHAnsi"/>
                <w:sz w:val="18"/>
                <w:szCs w:val="18"/>
              </w:rPr>
            </w:pPr>
          </w:p>
        </w:tc>
        <w:tc>
          <w:tcPr>
            <w:tcW w:w="2033" w:type="dxa"/>
            <w:tcBorders>
              <w:left w:val="single" w:sz="4" w:space="0" w:color="auto"/>
            </w:tcBorders>
          </w:tcPr>
          <w:p w14:paraId="4240E530" w14:textId="77777777" w:rsidR="00632849" w:rsidRPr="003E5A7E" w:rsidRDefault="00632849" w:rsidP="00905121">
            <w:pPr>
              <w:jc w:val="both"/>
              <w:rPr>
                <w:rFonts w:cstheme="majorHAnsi"/>
                <w:sz w:val="18"/>
                <w:szCs w:val="18"/>
              </w:rPr>
            </w:pPr>
          </w:p>
        </w:tc>
      </w:tr>
    </w:tbl>
    <w:p w14:paraId="346ADCF0" w14:textId="77777777" w:rsidR="00C71FC2" w:rsidRPr="003E5A7E" w:rsidRDefault="00C71FC2" w:rsidP="00905121">
      <w:pPr>
        <w:jc w:val="both"/>
        <w:rPr>
          <w:sz w:val="18"/>
          <w:szCs w:val="18"/>
        </w:rPr>
      </w:pPr>
    </w:p>
    <w:p w14:paraId="2A4760BE" w14:textId="77777777" w:rsidR="008F0248" w:rsidRDefault="008F0248" w:rsidP="00905121">
      <w:pPr>
        <w:jc w:val="both"/>
        <w:rPr>
          <w:sz w:val="18"/>
          <w:szCs w:val="18"/>
        </w:rPr>
      </w:pPr>
    </w:p>
    <w:p w14:paraId="64FDC607" w14:textId="77777777" w:rsidR="003B0084" w:rsidRDefault="003B0084" w:rsidP="00905121">
      <w:pPr>
        <w:jc w:val="both"/>
        <w:rPr>
          <w:b/>
          <w:sz w:val="18"/>
          <w:szCs w:val="18"/>
          <w:u w:val="single"/>
        </w:rPr>
      </w:pPr>
    </w:p>
    <w:p w14:paraId="173D8163" w14:textId="20973CA2" w:rsidR="006D5414" w:rsidRPr="008F0248" w:rsidRDefault="00320447" w:rsidP="00905121">
      <w:pPr>
        <w:jc w:val="both"/>
        <w:rPr>
          <w:b/>
          <w:sz w:val="18"/>
          <w:szCs w:val="18"/>
          <w:u w:val="single"/>
        </w:rPr>
      </w:pPr>
      <w:r w:rsidRPr="003E5A7E">
        <w:rPr>
          <w:b/>
          <w:sz w:val="18"/>
          <w:szCs w:val="18"/>
          <w:u w:val="single"/>
        </w:rPr>
        <w:t>Liste des énumérés</w:t>
      </w:r>
      <w:r w:rsidR="008F0248">
        <w:rPr>
          <w:b/>
          <w:sz w:val="18"/>
          <w:szCs w:val="18"/>
          <w:u w:val="single"/>
        </w:rPr>
        <w:t xml:space="preserve"> </w:t>
      </w:r>
    </w:p>
    <w:tbl>
      <w:tblPr>
        <w:tblStyle w:val="Grilledutableau"/>
        <w:tblW w:w="0" w:type="auto"/>
        <w:tblLook w:val="04A0" w:firstRow="1" w:lastRow="0" w:firstColumn="1" w:lastColumn="0" w:noHBand="0" w:noVBand="1"/>
      </w:tblPr>
      <w:tblGrid>
        <w:gridCol w:w="2196"/>
        <w:gridCol w:w="67"/>
        <w:gridCol w:w="6799"/>
      </w:tblGrid>
      <w:tr w:rsidR="006D5414" w:rsidRPr="003E5A7E" w14:paraId="08BFF558" w14:textId="77777777" w:rsidTr="001C4C96">
        <w:tc>
          <w:tcPr>
            <w:tcW w:w="9062" w:type="dxa"/>
            <w:gridSpan w:val="3"/>
            <w:tcBorders>
              <w:bottom w:val="nil"/>
            </w:tcBorders>
            <w:shd w:val="clear" w:color="auto" w:fill="E2EFD9" w:themeFill="accent6" w:themeFillTint="33"/>
          </w:tcPr>
          <w:p w14:paraId="7393D0D8" w14:textId="439B4543" w:rsidR="006D5414" w:rsidRPr="001C4C96" w:rsidRDefault="001C4C96" w:rsidP="00905121">
            <w:pPr>
              <w:jc w:val="both"/>
              <w:rPr>
                <w:rFonts w:cstheme="minorHAnsi"/>
                <w:b/>
                <w:sz w:val="18"/>
                <w:szCs w:val="18"/>
              </w:rPr>
            </w:pPr>
            <w:proofErr w:type="spellStart"/>
            <w:r>
              <w:rPr>
                <w:rFonts w:cstheme="minorHAnsi"/>
                <w:b/>
                <w:sz w:val="18"/>
                <w:szCs w:val="18"/>
              </w:rPr>
              <w:t>TypeOrographie</w:t>
            </w:r>
            <w:proofErr w:type="spellEnd"/>
          </w:p>
        </w:tc>
      </w:tr>
      <w:tr w:rsidR="006D5414" w:rsidRPr="003E5A7E" w14:paraId="61AF2701" w14:textId="77777777" w:rsidTr="001C4C96">
        <w:tc>
          <w:tcPr>
            <w:tcW w:w="2196" w:type="dxa"/>
            <w:tcBorders>
              <w:top w:val="nil"/>
              <w:left w:val="single" w:sz="4" w:space="0" w:color="auto"/>
              <w:bottom w:val="single" w:sz="4" w:space="0" w:color="auto"/>
              <w:right w:val="nil"/>
            </w:tcBorders>
            <w:shd w:val="clear" w:color="auto" w:fill="E2EFD9" w:themeFill="accent6" w:themeFillTint="33"/>
          </w:tcPr>
          <w:p w14:paraId="4733E2A5" w14:textId="77777777" w:rsidR="006D5414" w:rsidRPr="001C4C96" w:rsidRDefault="006D5414" w:rsidP="00905121">
            <w:pPr>
              <w:jc w:val="both"/>
              <w:rPr>
                <w:rFonts w:cstheme="minorHAnsi"/>
                <w:b/>
                <w:sz w:val="18"/>
                <w:szCs w:val="18"/>
              </w:rPr>
            </w:pPr>
            <w:r w:rsidRPr="001C4C96">
              <w:rPr>
                <w:rFonts w:cstheme="minorHAnsi"/>
                <w:b/>
                <w:sz w:val="18"/>
                <w:szCs w:val="18"/>
              </w:rPr>
              <w:t>Définition</w:t>
            </w:r>
          </w:p>
        </w:tc>
        <w:tc>
          <w:tcPr>
            <w:tcW w:w="6866" w:type="dxa"/>
            <w:gridSpan w:val="2"/>
            <w:tcBorders>
              <w:top w:val="nil"/>
              <w:left w:val="nil"/>
              <w:bottom w:val="single" w:sz="4" w:space="0" w:color="auto"/>
              <w:right w:val="single" w:sz="4" w:space="0" w:color="auto"/>
            </w:tcBorders>
            <w:shd w:val="clear" w:color="auto" w:fill="E2EFD9" w:themeFill="accent6" w:themeFillTint="33"/>
          </w:tcPr>
          <w:p w14:paraId="2C8ABE31" w14:textId="77777777" w:rsidR="006D5414" w:rsidRPr="001C4C96" w:rsidRDefault="006D5414" w:rsidP="00905121">
            <w:pPr>
              <w:jc w:val="both"/>
              <w:rPr>
                <w:rFonts w:cstheme="minorHAnsi"/>
                <w:b/>
                <w:sz w:val="18"/>
                <w:szCs w:val="18"/>
              </w:rPr>
            </w:pPr>
            <w:r w:rsidRPr="001C4C96">
              <w:rPr>
                <w:rFonts w:cstheme="minorHAnsi"/>
                <w:b/>
                <w:sz w:val="18"/>
                <w:szCs w:val="18"/>
              </w:rPr>
              <w:t xml:space="preserve">Liste des valeurs possibles de l’attribut </w:t>
            </w:r>
            <w:proofErr w:type="spellStart"/>
            <w:r w:rsidRPr="001C4C96">
              <w:rPr>
                <w:rFonts w:cstheme="minorHAnsi"/>
                <w:b/>
                <w:sz w:val="18"/>
                <w:szCs w:val="18"/>
              </w:rPr>
              <w:t>typeOrographie</w:t>
            </w:r>
            <w:proofErr w:type="spellEnd"/>
            <w:r w:rsidRPr="001C4C96">
              <w:rPr>
                <w:rFonts w:cstheme="minorHAnsi"/>
                <w:b/>
                <w:sz w:val="18"/>
                <w:szCs w:val="18"/>
              </w:rPr>
              <w:t xml:space="preserve"> </w:t>
            </w:r>
          </w:p>
        </w:tc>
      </w:tr>
      <w:tr w:rsidR="006D5414" w:rsidRPr="003E5A7E" w14:paraId="7AC77CE9" w14:textId="77777777" w:rsidTr="00F126D7">
        <w:tc>
          <w:tcPr>
            <w:tcW w:w="9062" w:type="dxa"/>
            <w:gridSpan w:val="3"/>
            <w:tcBorders>
              <w:top w:val="single" w:sz="4" w:space="0" w:color="auto"/>
              <w:bottom w:val="nil"/>
            </w:tcBorders>
          </w:tcPr>
          <w:p w14:paraId="17783CF7" w14:textId="25052025" w:rsidR="006D5414" w:rsidRPr="003E5A7E" w:rsidRDefault="00982E9D" w:rsidP="00905121">
            <w:pPr>
              <w:jc w:val="both"/>
              <w:rPr>
                <w:rFonts w:cstheme="minorHAnsi"/>
                <w:b/>
                <w:sz w:val="18"/>
                <w:szCs w:val="18"/>
              </w:rPr>
            </w:pPr>
            <w:r>
              <w:rPr>
                <w:rFonts w:cstheme="minorHAnsi"/>
                <w:b/>
                <w:sz w:val="18"/>
                <w:szCs w:val="18"/>
              </w:rPr>
              <w:t>marin</w:t>
            </w:r>
          </w:p>
        </w:tc>
      </w:tr>
      <w:tr w:rsidR="006D5414" w:rsidRPr="003E5A7E" w14:paraId="263EA259" w14:textId="77777777" w:rsidTr="00F126D7">
        <w:tc>
          <w:tcPr>
            <w:tcW w:w="2196" w:type="dxa"/>
            <w:tcBorders>
              <w:top w:val="nil"/>
              <w:left w:val="single" w:sz="4" w:space="0" w:color="auto"/>
              <w:bottom w:val="nil"/>
              <w:right w:val="nil"/>
            </w:tcBorders>
          </w:tcPr>
          <w:p w14:paraId="520FE4CA"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6C8F3D2" w14:textId="77777777" w:rsidR="006D5414" w:rsidRPr="003E5A7E" w:rsidRDefault="006D5414" w:rsidP="00905121">
            <w:pPr>
              <w:jc w:val="both"/>
              <w:rPr>
                <w:rFonts w:cstheme="minorHAnsi"/>
                <w:sz w:val="18"/>
                <w:szCs w:val="18"/>
              </w:rPr>
            </w:pPr>
            <w:r w:rsidRPr="003E5A7E">
              <w:rPr>
                <w:rFonts w:cstheme="minorHAnsi"/>
                <w:sz w:val="18"/>
                <w:szCs w:val="18"/>
              </w:rPr>
              <w:t>L’unité paysagère est entièrement située en mer.</w:t>
            </w:r>
          </w:p>
        </w:tc>
      </w:tr>
      <w:tr w:rsidR="006D5414" w:rsidRPr="003E5A7E" w14:paraId="54E58A2F" w14:textId="77777777" w:rsidTr="00F126D7">
        <w:tc>
          <w:tcPr>
            <w:tcW w:w="2196" w:type="dxa"/>
            <w:tcBorders>
              <w:top w:val="nil"/>
              <w:left w:val="single" w:sz="4" w:space="0" w:color="auto"/>
              <w:bottom w:val="single" w:sz="4" w:space="0" w:color="auto"/>
              <w:right w:val="nil"/>
            </w:tcBorders>
          </w:tcPr>
          <w:p w14:paraId="4BE6E8C1" w14:textId="4E40280F" w:rsidR="006D5414" w:rsidRPr="003E5A7E" w:rsidRDefault="00982E9D"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747C0555" w14:textId="2CD6EA51" w:rsidR="006D5414" w:rsidRPr="00B032C5" w:rsidRDefault="00B032C5" w:rsidP="00905121">
            <w:pPr>
              <w:autoSpaceDE w:val="0"/>
              <w:autoSpaceDN w:val="0"/>
              <w:adjustRightInd w:val="0"/>
              <w:spacing w:after="0"/>
              <w:jc w:val="both"/>
              <w:rPr>
                <w:rFonts w:ascii="ArialMT" w:hAnsi="ArialMT" w:cs="ArialMT"/>
                <w:sz w:val="20"/>
                <w:szCs w:val="20"/>
              </w:rPr>
            </w:pPr>
            <w:r>
              <w:rPr>
                <w:rFonts w:ascii="ArialMT" w:hAnsi="ArialMT" w:cs="ArialMT"/>
                <w:sz w:val="20"/>
                <w:szCs w:val="20"/>
              </w:rPr>
              <w:t>La cartographie des atlas des paysages vise à intégrer les unités maritimes qu’elles soient dessinées par la côte ou qu’elles correspondent à de grands traits de</w:t>
            </w:r>
            <w:r w:rsidRPr="00225525">
              <w:rPr>
                <w:rFonts w:ascii="ArialMT" w:hAnsi="ArialMT" w:cs="ArialMT"/>
                <w:sz w:val="20"/>
                <w:szCs w:val="20"/>
              </w:rPr>
              <w:t xml:space="preserve"> </w:t>
            </w:r>
            <w:r>
              <w:rPr>
                <w:rFonts w:ascii="ArialMT" w:hAnsi="ArialMT" w:cs="ArialMT"/>
                <w:sz w:val="20"/>
                <w:szCs w:val="20"/>
              </w:rPr>
              <w:t xml:space="preserve">relief ou </w:t>
            </w:r>
            <w:commentRangeStart w:id="59"/>
            <w:r>
              <w:rPr>
                <w:rFonts w:ascii="ArialMT" w:hAnsi="ArialMT" w:cs="ArialMT"/>
                <w:sz w:val="20"/>
                <w:szCs w:val="20"/>
              </w:rPr>
              <w:t xml:space="preserve">d’occupation sous-marine. </w:t>
            </w:r>
            <w:commentRangeEnd w:id="59"/>
            <w:r w:rsidR="005279EC">
              <w:rPr>
                <w:rStyle w:val="Marquedecommentaire"/>
              </w:rPr>
              <w:commentReference w:id="59"/>
            </w:r>
            <w:r>
              <w:rPr>
                <w:rFonts w:ascii="ArialMT" w:hAnsi="ArialMT" w:cs="ArialMT"/>
                <w:sz w:val="20"/>
                <w:szCs w:val="20"/>
              </w:rPr>
              <w:t xml:space="preserve">Cette couverture est conforme aux espaces compris dans la définition du paysage par la Convention du Conseil de l’Europe sur le paysage. Cette donnée est nouvelle et pourra être qualifiée progressivement, notamment avec les OPP. </w:t>
            </w:r>
          </w:p>
        </w:tc>
      </w:tr>
      <w:tr w:rsidR="006D5414" w:rsidRPr="003E5A7E" w14:paraId="2FBE895C" w14:textId="77777777" w:rsidTr="00F126D7">
        <w:tc>
          <w:tcPr>
            <w:tcW w:w="2196" w:type="dxa"/>
            <w:tcBorders>
              <w:top w:val="single" w:sz="4" w:space="0" w:color="auto"/>
              <w:left w:val="single" w:sz="4" w:space="0" w:color="auto"/>
              <w:bottom w:val="nil"/>
              <w:right w:val="nil"/>
            </w:tcBorders>
          </w:tcPr>
          <w:p w14:paraId="04F3141B" w14:textId="77777777" w:rsidR="006D5414" w:rsidRPr="003E5A7E" w:rsidRDefault="006D5414" w:rsidP="00905121">
            <w:pPr>
              <w:jc w:val="both"/>
              <w:rPr>
                <w:rFonts w:cstheme="minorHAnsi"/>
                <w:b/>
                <w:color w:val="FFC000"/>
                <w:sz w:val="18"/>
                <w:szCs w:val="18"/>
              </w:rPr>
            </w:pPr>
            <w:commentRangeStart w:id="60"/>
            <w:commentRangeStart w:id="61"/>
            <w:r w:rsidRPr="003E5A7E">
              <w:rPr>
                <w:rFonts w:cstheme="minorHAnsi"/>
                <w:b/>
                <w:sz w:val="18"/>
                <w:szCs w:val="18"/>
              </w:rPr>
              <w:t>sous-marin</w:t>
            </w:r>
            <w:commentRangeEnd w:id="60"/>
            <w:r w:rsidR="000126BE">
              <w:rPr>
                <w:rStyle w:val="Marquedecommentaire"/>
              </w:rPr>
              <w:commentReference w:id="60"/>
            </w:r>
            <w:commentRangeEnd w:id="61"/>
            <w:r w:rsidR="005279EC">
              <w:rPr>
                <w:rStyle w:val="Marquedecommentaire"/>
              </w:rPr>
              <w:commentReference w:id="61"/>
            </w:r>
          </w:p>
        </w:tc>
        <w:tc>
          <w:tcPr>
            <w:tcW w:w="6866" w:type="dxa"/>
            <w:gridSpan w:val="2"/>
            <w:tcBorders>
              <w:top w:val="single" w:sz="4" w:space="0" w:color="auto"/>
              <w:left w:val="nil"/>
              <w:bottom w:val="nil"/>
              <w:right w:val="single" w:sz="4" w:space="0" w:color="auto"/>
            </w:tcBorders>
          </w:tcPr>
          <w:p w14:paraId="7C56F9EA" w14:textId="77777777" w:rsidR="006D5414" w:rsidRPr="003E5A7E" w:rsidRDefault="006D5414" w:rsidP="00905121">
            <w:pPr>
              <w:jc w:val="both"/>
              <w:rPr>
                <w:rFonts w:cstheme="minorHAnsi"/>
                <w:b/>
                <w:color w:val="FFC000"/>
                <w:sz w:val="18"/>
                <w:szCs w:val="18"/>
              </w:rPr>
            </w:pPr>
          </w:p>
        </w:tc>
      </w:tr>
      <w:tr w:rsidR="006D5414" w:rsidRPr="003E5A7E" w14:paraId="3D0D9D10" w14:textId="77777777" w:rsidTr="00F126D7">
        <w:tc>
          <w:tcPr>
            <w:tcW w:w="2196" w:type="dxa"/>
            <w:tcBorders>
              <w:top w:val="nil"/>
              <w:left w:val="single" w:sz="4" w:space="0" w:color="auto"/>
              <w:bottom w:val="nil"/>
              <w:right w:val="nil"/>
            </w:tcBorders>
          </w:tcPr>
          <w:p w14:paraId="3BA851EF" w14:textId="77777777" w:rsidR="006D5414" w:rsidRPr="003E5A7E" w:rsidRDefault="006D5414" w:rsidP="00905121">
            <w:pPr>
              <w:jc w:val="both"/>
              <w:rPr>
                <w:rFonts w:cstheme="minorHAnsi"/>
                <w:b/>
                <w:color w:val="FFC000"/>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35C0A8D" w14:textId="77777777" w:rsidR="006D5414" w:rsidRPr="003E5A7E" w:rsidRDefault="006D5414" w:rsidP="00905121">
            <w:pPr>
              <w:jc w:val="both"/>
              <w:rPr>
                <w:rFonts w:cstheme="minorHAnsi"/>
                <w:b/>
                <w:color w:val="FFC000"/>
                <w:sz w:val="18"/>
                <w:szCs w:val="18"/>
              </w:rPr>
            </w:pPr>
            <w:r w:rsidRPr="003E5A7E">
              <w:rPr>
                <w:rFonts w:cstheme="minorHAnsi"/>
                <w:sz w:val="18"/>
                <w:szCs w:val="18"/>
              </w:rPr>
              <w:t>L’unité paysagère est constituée d’espace sous-marin</w:t>
            </w:r>
          </w:p>
        </w:tc>
      </w:tr>
      <w:tr w:rsidR="006D5414" w:rsidRPr="003E5A7E" w14:paraId="5E55CCE9" w14:textId="77777777" w:rsidTr="00F126D7">
        <w:tc>
          <w:tcPr>
            <w:tcW w:w="2196" w:type="dxa"/>
            <w:tcBorders>
              <w:top w:val="nil"/>
              <w:left w:val="single" w:sz="4" w:space="0" w:color="auto"/>
              <w:bottom w:val="single" w:sz="4" w:space="0" w:color="auto"/>
              <w:right w:val="nil"/>
            </w:tcBorders>
          </w:tcPr>
          <w:p w14:paraId="4E4F407C" w14:textId="77777777" w:rsidR="006D5414" w:rsidRPr="003E5A7E" w:rsidRDefault="006D5414" w:rsidP="00905121">
            <w:pPr>
              <w:jc w:val="both"/>
              <w:rPr>
                <w:rFonts w:cstheme="minorHAnsi"/>
                <w:b/>
                <w:color w:val="FFC000"/>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169AE70" w14:textId="1A4A92A4" w:rsidR="006D5414" w:rsidRPr="003E5A7E" w:rsidRDefault="006D5414" w:rsidP="00905121">
            <w:pPr>
              <w:jc w:val="both"/>
              <w:rPr>
                <w:rFonts w:cstheme="minorHAnsi"/>
                <w:b/>
                <w:color w:val="FFC000"/>
                <w:sz w:val="18"/>
                <w:szCs w:val="18"/>
              </w:rPr>
            </w:pPr>
            <w:r w:rsidRPr="003E5A7E">
              <w:rPr>
                <w:rFonts w:cstheme="minorHAnsi"/>
                <w:i/>
                <w:sz w:val="18"/>
                <w:szCs w:val="18"/>
              </w:rPr>
              <w:t xml:space="preserve"> </w:t>
            </w:r>
            <w:r w:rsidR="00B032C5">
              <w:rPr>
                <w:rFonts w:ascii="ArialMT" w:hAnsi="ArialMT" w:cs="ArialMT"/>
                <w:sz w:val="20"/>
                <w:szCs w:val="20"/>
              </w:rPr>
              <w:t>La cartographie des atlas des paysages vise à intégrer les unités maritimes qu’elles soient dessinées par la côte ou qu’elles correspondent à de grands traits de</w:t>
            </w:r>
            <w:r w:rsidR="00B032C5" w:rsidRPr="00225525">
              <w:rPr>
                <w:rFonts w:ascii="ArialMT" w:hAnsi="ArialMT" w:cs="ArialMT"/>
                <w:sz w:val="20"/>
                <w:szCs w:val="20"/>
              </w:rPr>
              <w:t xml:space="preserve"> </w:t>
            </w:r>
            <w:r w:rsidR="00B032C5">
              <w:rPr>
                <w:rFonts w:ascii="ArialMT" w:hAnsi="ArialMT" w:cs="ArialMT"/>
                <w:sz w:val="20"/>
                <w:szCs w:val="20"/>
              </w:rPr>
              <w:t>relief ou d’occupation sous-marine. Cette couverture est conforme aux espaces compris dans la définition du paysage par la Convention du Conseil de l’Europe sur le paysage. Cette donnée est nouvelle et pourra être qualifiée progressivement, notamment avec les OPP.</w:t>
            </w:r>
          </w:p>
        </w:tc>
      </w:tr>
      <w:tr w:rsidR="006D5414" w:rsidRPr="003E5A7E" w14:paraId="0B145ED0" w14:textId="77777777" w:rsidTr="00F126D7">
        <w:tc>
          <w:tcPr>
            <w:tcW w:w="2196" w:type="dxa"/>
            <w:tcBorders>
              <w:top w:val="nil"/>
              <w:left w:val="single" w:sz="4" w:space="0" w:color="auto"/>
              <w:bottom w:val="nil"/>
              <w:right w:val="nil"/>
            </w:tcBorders>
          </w:tcPr>
          <w:p w14:paraId="1CA2F8C3" w14:textId="77777777" w:rsidR="006D5414" w:rsidRPr="003E5A7E" w:rsidRDefault="006D5414" w:rsidP="00905121">
            <w:pPr>
              <w:jc w:val="both"/>
              <w:rPr>
                <w:rFonts w:cstheme="minorHAnsi"/>
                <w:sz w:val="18"/>
                <w:szCs w:val="18"/>
              </w:rPr>
            </w:pPr>
            <w:r w:rsidRPr="003E5A7E">
              <w:rPr>
                <w:rFonts w:cstheme="minorHAnsi"/>
                <w:b/>
                <w:sz w:val="18"/>
                <w:szCs w:val="18"/>
              </w:rPr>
              <w:t>insulaire</w:t>
            </w:r>
            <w:r w:rsidRPr="003E5A7E">
              <w:rPr>
                <w:rFonts w:cstheme="minorHAnsi"/>
                <w:b/>
                <w:color w:val="C00000"/>
                <w:sz w:val="18"/>
                <w:szCs w:val="18"/>
              </w:rPr>
              <w:t xml:space="preserve"> </w:t>
            </w:r>
          </w:p>
        </w:tc>
        <w:tc>
          <w:tcPr>
            <w:tcW w:w="6866" w:type="dxa"/>
            <w:gridSpan w:val="2"/>
            <w:tcBorders>
              <w:top w:val="nil"/>
              <w:left w:val="nil"/>
              <w:bottom w:val="nil"/>
              <w:right w:val="single" w:sz="4" w:space="0" w:color="auto"/>
            </w:tcBorders>
          </w:tcPr>
          <w:p w14:paraId="332E1CD1" w14:textId="77777777" w:rsidR="006D5414" w:rsidRPr="003E5A7E" w:rsidRDefault="006D5414" w:rsidP="00905121">
            <w:pPr>
              <w:jc w:val="both"/>
              <w:rPr>
                <w:rFonts w:cstheme="minorHAnsi"/>
                <w:i/>
                <w:sz w:val="18"/>
                <w:szCs w:val="18"/>
              </w:rPr>
            </w:pPr>
          </w:p>
        </w:tc>
      </w:tr>
      <w:tr w:rsidR="006D5414" w:rsidRPr="003E5A7E" w14:paraId="2EB5857D" w14:textId="77777777" w:rsidTr="00F126D7">
        <w:tc>
          <w:tcPr>
            <w:tcW w:w="2196" w:type="dxa"/>
            <w:tcBorders>
              <w:top w:val="nil"/>
              <w:left w:val="single" w:sz="4" w:space="0" w:color="auto"/>
              <w:bottom w:val="nil"/>
              <w:right w:val="nil"/>
            </w:tcBorders>
          </w:tcPr>
          <w:p w14:paraId="2785FFB8"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5AB00B7C" w14:textId="77777777" w:rsidR="006D5414" w:rsidRPr="003E5A7E" w:rsidRDefault="006D5414" w:rsidP="00905121">
            <w:pPr>
              <w:jc w:val="both"/>
              <w:rPr>
                <w:rFonts w:cstheme="minorHAnsi"/>
                <w:i/>
                <w:sz w:val="18"/>
                <w:szCs w:val="18"/>
              </w:rPr>
            </w:pPr>
            <w:r w:rsidRPr="003E5A7E">
              <w:rPr>
                <w:rFonts w:cstheme="minorHAnsi"/>
                <w:sz w:val="18"/>
                <w:szCs w:val="18"/>
              </w:rPr>
              <w:t>L’unité paysagère est située sur une ile ou est composée d’iles.</w:t>
            </w:r>
          </w:p>
        </w:tc>
      </w:tr>
      <w:tr w:rsidR="006D5414" w:rsidRPr="003E5A7E" w14:paraId="4123B7B0" w14:textId="77777777" w:rsidTr="00F126D7">
        <w:tc>
          <w:tcPr>
            <w:tcW w:w="9062" w:type="dxa"/>
            <w:gridSpan w:val="3"/>
            <w:tcBorders>
              <w:top w:val="single" w:sz="4" w:space="0" w:color="auto"/>
              <w:left w:val="single" w:sz="4" w:space="0" w:color="auto"/>
              <w:bottom w:val="nil"/>
              <w:right w:val="single" w:sz="4" w:space="0" w:color="auto"/>
            </w:tcBorders>
          </w:tcPr>
          <w:p w14:paraId="5F725B41" w14:textId="77777777" w:rsidR="006D5414" w:rsidRPr="003E5A7E" w:rsidRDefault="006D5414" w:rsidP="00905121">
            <w:pPr>
              <w:jc w:val="both"/>
              <w:rPr>
                <w:rFonts w:cstheme="minorHAnsi"/>
                <w:sz w:val="18"/>
                <w:szCs w:val="18"/>
              </w:rPr>
            </w:pPr>
            <w:r w:rsidRPr="003E5A7E">
              <w:rPr>
                <w:rFonts w:cstheme="minorHAnsi"/>
                <w:b/>
                <w:sz w:val="18"/>
                <w:szCs w:val="18"/>
              </w:rPr>
              <w:t>littoral</w:t>
            </w:r>
          </w:p>
        </w:tc>
      </w:tr>
      <w:tr w:rsidR="006D5414" w:rsidRPr="003E5A7E" w14:paraId="0E162A81" w14:textId="77777777" w:rsidTr="00F126D7">
        <w:tc>
          <w:tcPr>
            <w:tcW w:w="2196" w:type="dxa"/>
            <w:tcBorders>
              <w:top w:val="nil"/>
              <w:left w:val="single" w:sz="4" w:space="0" w:color="auto"/>
              <w:bottom w:val="nil"/>
              <w:right w:val="nil"/>
            </w:tcBorders>
          </w:tcPr>
          <w:p w14:paraId="124AA412"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548504CE" w14:textId="77777777" w:rsidR="006D5414" w:rsidRPr="003E5A7E" w:rsidRDefault="006D5414" w:rsidP="00905121">
            <w:pPr>
              <w:jc w:val="both"/>
              <w:rPr>
                <w:rFonts w:cstheme="minorHAnsi"/>
                <w:sz w:val="18"/>
                <w:szCs w:val="18"/>
              </w:rPr>
            </w:pPr>
            <w:r w:rsidRPr="003E5A7E">
              <w:rPr>
                <w:rFonts w:cstheme="minorHAnsi"/>
                <w:sz w:val="18"/>
                <w:szCs w:val="18"/>
              </w:rPr>
              <w:t>La caractéristique géomorphologique principale de l’unité paysagère est sa situation en bord de mer</w:t>
            </w:r>
            <w:r w:rsidRPr="003E5A7E">
              <w:rPr>
                <w:rFonts w:cs="Courier New"/>
                <w:sz w:val="18"/>
                <w:szCs w:val="18"/>
              </w:rPr>
              <w:t>.</w:t>
            </w:r>
          </w:p>
        </w:tc>
      </w:tr>
      <w:tr w:rsidR="006D5414" w:rsidRPr="003E5A7E" w14:paraId="47B5A8D3" w14:textId="77777777" w:rsidTr="00F126D7">
        <w:tc>
          <w:tcPr>
            <w:tcW w:w="2196" w:type="dxa"/>
            <w:tcBorders>
              <w:top w:val="nil"/>
              <w:left w:val="single" w:sz="4" w:space="0" w:color="auto"/>
              <w:bottom w:val="single" w:sz="4" w:space="0" w:color="auto"/>
              <w:right w:val="nil"/>
            </w:tcBorders>
          </w:tcPr>
          <w:p w14:paraId="03695E46"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7C525AE0" w14:textId="77777777" w:rsidR="006D5414" w:rsidRPr="003E5A7E" w:rsidRDefault="006D5414" w:rsidP="00905121">
            <w:pPr>
              <w:jc w:val="both"/>
              <w:rPr>
                <w:rFonts w:cstheme="minorHAnsi"/>
                <w:sz w:val="18"/>
                <w:szCs w:val="18"/>
              </w:rPr>
            </w:pPr>
            <w:r w:rsidRPr="003E5A7E">
              <w:rPr>
                <w:rFonts w:cstheme="minorHAnsi"/>
                <w:sz w:val="18"/>
                <w:szCs w:val="18"/>
              </w:rPr>
              <w:t>La valeur «</w:t>
            </w:r>
            <w:r w:rsidRPr="003E5A7E">
              <w:rPr>
                <w:rFonts w:cs="Courier New"/>
                <w:sz w:val="18"/>
                <w:szCs w:val="18"/>
              </w:rPr>
              <w:t> </w:t>
            </w:r>
            <w:r w:rsidRPr="003E5A7E">
              <w:rPr>
                <w:rFonts w:cstheme="minorHAnsi"/>
                <w:sz w:val="18"/>
                <w:szCs w:val="18"/>
              </w:rPr>
              <w:t>littoral</w:t>
            </w:r>
            <w:r w:rsidRPr="003E5A7E">
              <w:rPr>
                <w:rFonts w:cs="Courier New"/>
                <w:sz w:val="18"/>
                <w:szCs w:val="18"/>
              </w:rPr>
              <w:t> </w:t>
            </w:r>
            <w:r w:rsidRPr="003E5A7E">
              <w:rPr>
                <w:rFonts w:cs="Marianne"/>
                <w:sz w:val="18"/>
                <w:szCs w:val="18"/>
              </w:rPr>
              <w:t>»</w:t>
            </w:r>
            <w:r w:rsidRPr="003E5A7E">
              <w:rPr>
                <w:rFonts w:cstheme="minorHAnsi"/>
                <w:sz w:val="18"/>
                <w:szCs w:val="18"/>
              </w:rPr>
              <w:t xml:space="preserve"> peut être utilisée</w:t>
            </w:r>
            <w:r w:rsidRPr="003E5A7E">
              <w:rPr>
                <w:rFonts w:cs="Courier New"/>
                <w:sz w:val="18"/>
                <w:szCs w:val="18"/>
              </w:rPr>
              <w:t> </w:t>
            </w:r>
            <w:r w:rsidRPr="003E5A7E">
              <w:rPr>
                <w:rFonts w:cstheme="minorHAnsi"/>
                <w:sz w:val="18"/>
                <w:szCs w:val="18"/>
              </w:rPr>
              <w:t>:</w:t>
            </w:r>
          </w:p>
          <w:p w14:paraId="7E752D18" w14:textId="6DC4EE92" w:rsidR="006D5414" w:rsidRPr="00982E9D" w:rsidRDefault="00982E9D" w:rsidP="00905121">
            <w:pPr>
              <w:spacing w:after="0"/>
              <w:jc w:val="both"/>
              <w:rPr>
                <w:rFonts w:cstheme="minorHAnsi"/>
                <w:sz w:val="18"/>
                <w:szCs w:val="18"/>
              </w:rPr>
            </w:pPr>
            <w:r>
              <w:rPr>
                <w:rFonts w:cstheme="minorHAnsi"/>
                <w:sz w:val="18"/>
                <w:szCs w:val="18"/>
              </w:rPr>
              <w:t>*</w:t>
            </w:r>
            <w:r w:rsidR="006D5414" w:rsidRPr="00982E9D">
              <w:rPr>
                <w:rFonts w:cstheme="minorHAnsi"/>
                <w:sz w:val="18"/>
                <w:szCs w:val="18"/>
              </w:rPr>
              <w:t>pour une unité paysagère constituée d’une partie terrestre s’arrêtant au bord de la mer</w:t>
            </w:r>
          </w:p>
          <w:p w14:paraId="704FFD4F" w14:textId="2FDB5D14" w:rsidR="006D5414" w:rsidRPr="003E5A7E" w:rsidRDefault="00982E9D" w:rsidP="00905121">
            <w:pPr>
              <w:jc w:val="both"/>
              <w:rPr>
                <w:rFonts w:cstheme="minorHAnsi"/>
                <w:sz w:val="18"/>
                <w:szCs w:val="18"/>
              </w:rPr>
            </w:pPr>
            <w:r>
              <w:rPr>
                <w:rFonts w:cstheme="minorHAnsi"/>
                <w:sz w:val="18"/>
                <w:szCs w:val="18"/>
              </w:rPr>
              <w:t>*</w:t>
            </w:r>
            <w:r w:rsidR="006D5414" w:rsidRPr="003E5A7E">
              <w:rPr>
                <w:rFonts w:cstheme="minorHAnsi"/>
                <w:sz w:val="18"/>
                <w:szCs w:val="18"/>
              </w:rPr>
              <w:t>pour une unité paysagère comprenant à la fois une partie terrestre (continent et/ou îles) et une partie maritime</w:t>
            </w:r>
            <w:r w:rsidR="006D5414" w:rsidRPr="003E5A7E">
              <w:rPr>
                <w:rFonts w:cs="Courier New"/>
                <w:sz w:val="18"/>
                <w:szCs w:val="18"/>
              </w:rPr>
              <w:t> </w:t>
            </w:r>
            <w:r w:rsidR="006D5414" w:rsidRPr="003E5A7E">
              <w:rPr>
                <w:rFonts w:cstheme="minorHAnsi"/>
                <w:sz w:val="18"/>
                <w:szCs w:val="18"/>
              </w:rPr>
              <w:t>bordant la partie terrestre.</w:t>
            </w:r>
          </w:p>
        </w:tc>
      </w:tr>
      <w:tr w:rsidR="00B032C5" w:rsidRPr="003E5A7E" w14:paraId="124FAEE7" w14:textId="77777777" w:rsidTr="00F126D7">
        <w:tc>
          <w:tcPr>
            <w:tcW w:w="2196" w:type="dxa"/>
            <w:tcBorders>
              <w:top w:val="nil"/>
              <w:left w:val="single" w:sz="4" w:space="0" w:color="auto"/>
              <w:bottom w:val="single" w:sz="4" w:space="0" w:color="auto"/>
              <w:right w:val="nil"/>
            </w:tcBorders>
          </w:tcPr>
          <w:p w14:paraId="143B66CC" w14:textId="7CCACFA0" w:rsidR="00B032C5" w:rsidRPr="00B032C5" w:rsidRDefault="00B032C5" w:rsidP="00905121">
            <w:pPr>
              <w:jc w:val="both"/>
              <w:rPr>
                <w:rFonts w:cstheme="minorHAnsi"/>
                <w:b/>
                <w:sz w:val="18"/>
                <w:szCs w:val="18"/>
              </w:rPr>
            </w:pPr>
            <w:proofErr w:type="gramStart"/>
            <w:r w:rsidRPr="00B032C5">
              <w:rPr>
                <w:rFonts w:cstheme="minorHAnsi"/>
                <w:b/>
                <w:sz w:val="18"/>
                <w:szCs w:val="18"/>
              </w:rPr>
              <w:t>fluvial</w:t>
            </w:r>
            <w:proofErr w:type="gramEnd"/>
          </w:p>
          <w:p w14:paraId="4B01BDB4" w14:textId="1D41B3B9" w:rsidR="00B032C5" w:rsidRPr="003E5A7E" w:rsidRDefault="00B032C5"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single" w:sz="4" w:space="0" w:color="auto"/>
              <w:right w:val="single" w:sz="4" w:space="0" w:color="auto"/>
            </w:tcBorders>
          </w:tcPr>
          <w:p w14:paraId="1989113A" w14:textId="77777777" w:rsidR="00B032C5" w:rsidRDefault="00B032C5" w:rsidP="00905121">
            <w:pPr>
              <w:jc w:val="both"/>
              <w:rPr>
                <w:rFonts w:cstheme="minorHAnsi"/>
                <w:sz w:val="18"/>
                <w:szCs w:val="18"/>
              </w:rPr>
            </w:pPr>
          </w:p>
          <w:p w14:paraId="1CD77FD4" w14:textId="7D674A38" w:rsidR="00B032C5" w:rsidRPr="003E5A7E" w:rsidRDefault="00B032C5" w:rsidP="00905121">
            <w:pPr>
              <w:jc w:val="both"/>
              <w:rPr>
                <w:rFonts w:cstheme="minorHAnsi"/>
                <w:sz w:val="18"/>
                <w:szCs w:val="18"/>
              </w:rPr>
            </w:pPr>
            <w:r w:rsidRPr="003E5A7E">
              <w:rPr>
                <w:rFonts w:cstheme="minorHAnsi"/>
                <w:sz w:val="18"/>
                <w:szCs w:val="18"/>
              </w:rPr>
              <w:t xml:space="preserve">L’unité paysagère est </w:t>
            </w:r>
            <w:r>
              <w:rPr>
                <w:rFonts w:cstheme="minorHAnsi"/>
                <w:sz w:val="18"/>
                <w:szCs w:val="18"/>
              </w:rPr>
              <w:t xml:space="preserve">essentiellement </w:t>
            </w:r>
            <w:r w:rsidRPr="003E5A7E">
              <w:rPr>
                <w:rFonts w:cstheme="minorHAnsi"/>
                <w:sz w:val="18"/>
                <w:szCs w:val="18"/>
              </w:rPr>
              <w:t>constituée</w:t>
            </w:r>
            <w:r>
              <w:rPr>
                <w:rFonts w:cstheme="minorHAnsi"/>
                <w:sz w:val="18"/>
                <w:szCs w:val="18"/>
              </w:rPr>
              <w:t xml:space="preserve"> par un fleuve</w:t>
            </w:r>
          </w:p>
        </w:tc>
      </w:tr>
      <w:tr w:rsidR="00B032C5" w:rsidRPr="003E5A7E" w14:paraId="6B7E1BB9" w14:textId="77777777" w:rsidTr="00F126D7">
        <w:tc>
          <w:tcPr>
            <w:tcW w:w="9062" w:type="dxa"/>
            <w:gridSpan w:val="3"/>
            <w:tcBorders>
              <w:top w:val="single" w:sz="4" w:space="0" w:color="auto"/>
              <w:left w:val="single" w:sz="4" w:space="0" w:color="auto"/>
              <w:bottom w:val="nil"/>
            </w:tcBorders>
          </w:tcPr>
          <w:p w14:paraId="0D2F5289" w14:textId="713CD009" w:rsidR="00426F98" w:rsidRPr="00D06615" w:rsidRDefault="00B032C5" w:rsidP="00905121">
            <w:pPr>
              <w:jc w:val="both"/>
              <w:rPr>
                <w:rFonts w:cstheme="minorHAnsi"/>
                <w:b/>
                <w:sz w:val="18"/>
                <w:szCs w:val="18"/>
              </w:rPr>
            </w:pPr>
            <w:r>
              <w:rPr>
                <w:rFonts w:cstheme="minorHAnsi"/>
                <w:b/>
                <w:sz w:val="18"/>
                <w:szCs w:val="18"/>
              </w:rPr>
              <w:t>l</w:t>
            </w:r>
            <w:r w:rsidR="00D06615">
              <w:rPr>
                <w:rFonts w:cstheme="minorHAnsi"/>
                <w:b/>
                <w:sz w:val="18"/>
                <w:szCs w:val="18"/>
              </w:rPr>
              <w:t>acustre</w:t>
            </w:r>
            <w:r w:rsidR="00426F98">
              <w:rPr>
                <w:rFonts w:cstheme="minorHAnsi"/>
                <w:sz w:val="18"/>
                <w:szCs w:val="18"/>
              </w:rPr>
              <w:t xml:space="preserve"> </w:t>
            </w:r>
          </w:p>
        </w:tc>
      </w:tr>
      <w:tr w:rsidR="00426F98" w:rsidRPr="003E5A7E" w14:paraId="1222F048" w14:textId="77777777" w:rsidTr="00D06615">
        <w:tc>
          <w:tcPr>
            <w:tcW w:w="2263" w:type="dxa"/>
            <w:gridSpan w:val="2"/>
            <w:tcBorders>
              <w:top w:val="nil"/>
              <w:left w:val="single" w:sz="4" w:space="0" w:color="auto"/>
              <w:bottom w:val="nil"/>
              <w:right w:val="nil"/>
            </w:tcBorders>
          </w:tcPr>
          <w:p w14:paraId="320B5D47" w14:textId="30E32CE3" w:rsidR="00426F98" w:rsidRDefault="00D06615" w:rsidP="00905121">
            <w:pPr>
              <w:jc w:val="both"/>
              <w:rPr>
                <w:rFonts w:cstheme="minorHAnsi"/>
                <w:b/>
                <w:sz w:val="18"/>
                <w:szCs w:val="18"/>
              </w:rPr>
            </w:pPr>
            <w:r>
              <w:rPr>
                <w:rFonts w:cstheme="minorHAnsi"/>
                <w:sz w:val="18"/>
                <w:szCs w:val="18"/>
              </w:rPr>
              <w:lastRenderedPageBreak/>
              <w:t>Définition</w:t>
            </w:r>
          </w:p>
        </w:tc>
        <w:tc>
          <w:tcPr>
            <w:tcW w:w="6799" w:type="dxa"/>
            <w:tcBorders>
              <w:top w:val="nil"/>
              <w:left w:val="nil"/>
              <w:bottom w:val="nil"/>
            </w:tcBorders>
          </w:tcPr>
          <w:p w14:paraId="6602BD3E" w14:textId="610076E3" w:rsidR="00426F98" w:rsidRDefault="00D06615" w:rsidP="00905121">
            <w:pPr>
              <w:jc w:val="both"/>
              <w:rPr>
                <w:rFonts w:cstheme="minorHAnsi"/>
                <w:b/>
                <w:sz w:val="18"/>
                <w:szCs w:val="18"/>
              </w:rPr>
            </w:pPr>
            <w:r w:rsidRPr="003E5A7E">
              <w:rPr>
                <w:rFonts w:cstheme="minorHAnsi"/>
                <w:sz w:val="18"/>
                <w:szCs w:val="18"/>
              </w:rPr>
              <w:t xml:space="preserve">L’unité paysagère est </w:t>
            </w:r>
            <w:r>
              <w:rPr>
                <w:rFonts w:cstheme="minorHAnsi"/>
                <w:sz w:val="18"/>
                <w:szCs w:val="18"/>
              </w:rPr>
              <w:t xml:space="preserve">essentiellement </w:t>
            </w:r>
            <w:r w:rsidRPr="003E5A7E">
              <w:rPr>
                <w:rFonts w:cstheme="minorHAnsi"/>
                <w:sz w:val="18"/>
                <w:szCs w:val="18"/>
              </w:rPr>
              <w:t>constituée</w:t>
            </w:r>
            <w:r>
              <w:rPr>
                <w:rFonts w:cstheme="minorHAnsi"/>
                <w:sz w:val="18"/>
                <w:szCs w:val="18"/>
              </w:rPr>
              <w:t xml:space="preserve"> par un bassin lacustre ou paysage lacustre (</w:t>
            </w:r>
            <w:r w:rsidRPr="00426F98">
              <w:rPr>
                <w:rFonts w:cstheme="minorHAnsi"/>
                <w:sz w:val="18"/>
                <w:szCs w:val="18"/>
              </w:rPr>
              <w:t>lacs de plaine, de piém</w:t>
            </w:r>
            <w:r>
              <w:rPr>
                <w:rFonts w:cstheme="minorHAnsi"/>
                <w:sz w:val="18"/>
                <w:szCs w:val="18"/>
              </w:rPr>
              <w:t xml:space="preserve">ont ou  de </w:t>
            </w:r>
            <w:r w:rsidRPr="00426F98">
              <w:rPr>
                <w:rFonts w:cstheme="minorHAnsi"/>
                <w:sz w:val="18"/>
                <w:szCs w:val="18"/>
              </w:rPr>
              <w:t>montagne</w:t>
            </w:r>
            <w:r>
              <w:rPr>
                <w:rFonts w:cstheme="minorHAnsi"/>
                <w:sz w:val="18"/>
                <w:szCs w:val="18"/>
              </w:rPr>
              <w:t xml:space="preserve">, </w:t>
            </w:r>
            <w:r w:rsidR="005C5ABC">
              <w:rPr>
                <w:rFonts w:cstheme="minorHAnsi"/>
                <w:sz w:val="18"/>
                <w:szCs w:val="18"/>
              </w:rPr>
              <w:t xml:space="preserve">cité, </w:t>
            </w:r>
            <w:r>
              <w:rPr>
                <w:rFonts w:cstheme="minorHAnsi"/>
                <w:sz w:val="18"/>
                <w:szCs w:val="18"/>
              </w:rPr>
              <w:t>etc.)</w:t>
            </w:r>
          </w:p>
        </w:tc>
      </w:tr>
      <w:tr w:rsidR="006D5414" w:rsidRPr="003E5A7E" w14:paraId="55DA3DCA" w14:textId="77777777" w:rsidTr="00F126D7">
        <w:tc>
          <w:tcPr>
            <w:tcW w:w="9062" w:type="dxa"/>
            <w:gridSpan w:val="3"/>
            <w:tcBorders>
              <w:top w:val="single" w:sz="4" w:space="0" w:color="auto"/>
              <w:left w:val="single" w:sz="4" w:space="0" w:color="auto"/>
              <w:bottom w:val="nil"/>
            </w:tcBorders>
          </w:tcPr>
          <w:p w14:paraId="1F1A7A80" w14:textId="77777777" w:rsidR="006D5414" w:rsidRPr="003E5A7E" w:rsidRDefault="006D5414" w:rsidP="00905121">
            <w:pPr>
              <w:jc w:val="both"/>
              <w:rPr>
                <w:rFonts w:cstheme="minorHAnsi"/>
                <w:b/>
                <w:sz w:val="18"/>
                <w:szCs w:val="18"/>
              </w:rPr>
            </w:pPr>
            <w:r w:rsidRPr="003E5A7E">
              <w:rPr>
                <w:rFonts w:cstheme="minorHAnsi"/>
                <w:b/>
                <w:sz w:val="18"/>
                <w:szCs w:val="18"/>
              </w:rPr>
              <w:t>plaine</w:t>
            </w:r>
          </w:p>
        </w:tc>
      </w:tr>
      <w:tr w:rsidR="006D5414" w:rsidRPr="003E5A7E" w14:paraId="3B269A0C" w14:textId="77777777" w:rsidTr="00F126D7">
        <w:tc>
          <w:tcPr>
            <w:tcW w:w="2196" w:type="dxa"/>
            <w:tcBorders>
              <w:top w:val="nil"/>
              <w:left w:val="single" w:sz="4" w:space="0" w:color="auto"/>
              <w:bottom w:val="nil"/>
              <w:right w:val="nil"/>
            </w:tcBorders>
          </w:tcPr>
          <w:p w14:paraId="30815E8D"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6E151DD6"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d’une plaine.</w:t>
            </w:r>
          </w:p>
        </w:tc>
      </w:tr>
      <w:tr w:rsidR="006D5414" w:rsidRPr="003E5A7E" w14:paraId="7B23F9C8" w14:textId="77777777" w:rsidTr="00F126D7">
        <w:tc>
          <w:tcPr>
            <w:tcW w:w="2196" w:type="dxa"/>
            <w:tcBorders>
              <w:top w:val="nil"/>
              <w:left w:val="single" w:sz="4" w:space="0" w:color="auto"/>
              <w:bottom w:val="single" w:sz="4" w:space="0" w:color="auto"/>
              <w:right w:val="nil"/>
            </w:tcBorders>
          </w:tcPr>
          <w:p w14:paraId="52F08936" w14:textId="77777777" w:rsidR="006D5414" w:rsidRPr="003E5A7E" w:rsidRDefault="006D5414" w:rsidP="00905121">
            <w:pPr>
              <w:jc w:val="both"/>
              <w:rPr>
                <w:rFonts w:cstheme="minorHAnsi"/>
                <w:sz w:val="18"/>
                <w:szCs w:val="18"/>
              </w:rPr>
            </w:pPr>
            <w:r w:rsidRPr="003E5A7E">
              <w:rPr>
                <w:rFonts w:cstheme="minorHAnsi"/>
                <w:sz w:val="18"/>
                <w:szCs w:val="18"/>
              </w:rPr>
              <w:t xml:space="preserve">Remarque </w:t>
            </w:r>
          </w:p>
        </w:tc>
        <w:tc>
          <w:tcPr>
            <w:tcW w:w="6866" w:type="dxa"/>
            <w:gridSpan w:val="2"/>
            <w:tcBorders>
              <w:top w:val="nil"/>
              <w:left w:val="nil"/>
              <w:bottom w:val="single" w:sz="4" w:space="0" w:color="auto"/>
              <w:right w:val="single" w:sz="4" w:space="0" w:color="auto"/>
            </w:tcBorders>
          </w:tcPr>
          <w:p w14:paraId="70CCC810" w14:textId="77777777" w:rsidR="006D5414" w:rsidRPr="003E5A7E" w:rsidRDefault="006D5414" w:rsidP="00905121">
            <w:pPr>
              <w:jc w:val="both"/>
              <w:rPr>
                <w:rFonts w:cstheme="minorHAnsi"/>
                <w:sz w:val="18"/>
                <w:szCs w:val="18"/>
              </w:rPr>
            </w:pPr>
            <w:r w:rsidRPr="003E5A7E">
              <w:rPr>
                <w:rFonts w:cstheme="minorHAnsi"/>
                <w:sz w:val="18"/>
                <w:szCs w:val="18"/>
              </w:rPr>
              <w:t xml:space="preserve">Une plaine est une vaste étendue de terrain aux pentes très faibles.  </w:t>
            </w:r>
          </w:p>
        </w:tc>
      </w:tr>
      <w:tr w:rsidR="006D5414" w:rsidRPr="003E5A7E" w14:paraId="5E37B37B" w14:textId="77777777" w:rsidTr="00F126D7">
        <w:tc>
          <w:tcPr>
            <w:tcW w:w="9062" w:type="dxa"/>
            <w:gridSpan w:val="3"/>
            <w:tcBorders>
              <w:top w:val="single" w:sz="4" w:space="0" w:color="auto"/>
              <w:bottom w:val="nil"/>
            </w:tcBorders>
          </w:tcPr>
          <w:p w14:paraId="2E32641F" w14:textId="77777777" w:rsidR="006D5414" w:rsidRPr="003E5A7E" w:rsidRDefault="006D5414" w:rsidP="00905121">
            <w:pPr>
              <w:jc w:val="both"/>
              <w:rPr>
                <w:rFonts w:cstheme="minorHAnsi"/>
                <w:sz w:val="18"/>
                <w:szCs w:val="18"/>
              </w:rPr>
            </w:pPr>
            <w:r w:rsidRPr="003E5A7E">
              <w:rPr>
                <w:rFonts w:cstheme="minorHAnsi"/>
                <w:b/>
                <w:sz w:val="18"/>
                <w:szCs w:val="18"/>
              </w:rPr>
              <w:t>plateau</w:t>
            </w:r>
          </w:p>
        </w:tc>
      </w:tr>
      <w:tr w:rsidR="006D5414" w:rsidRPr="003E5A7E" w14:paraId="10D2758B" w14:textId="77777777" w:rsidTr="00F126D7">
        <w:tc>
          <w:tcPr>
            <w:tcW w:w="2196" w:type="dxa"/>
            <w:tcBorders>
              <w:top w:val="nil"/>
              <w:left w:val="single" w:sz="4" w:space="0" w:color="auto"/>
              <w:bottom w:val="nil"/>
              <w:right w:val="nil"/>
            </w:tcBorders>
          </w:tcPr>
          <w:p w14:paraId="19ED54B2"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0D6F06E"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 plateau.</w:t>
            </w:r>
          </w:p>
        </w:tc>
      </w:tr>
      <w:tr w:rsidR="006D5414" w:rsidRPr="003E5A7E" w14:paraId="3B19049B" w14:textId="77777777" w:rsidTr="00F126D7">
        <w:tc>
          <w:tcPr>
            <w:tcW w:w="2196" w:type="dxa"/>
            <w:tcBorders>
              <w:top w:val="nil"/>
              <w:left w:val="single" w:sz="4" w:space="0" w:color="auto"/>
              <w:bottom w:val="single" w:sz="4" w:space="0" w:color="auto"/>
              <w:right w:val="nil"/>
            </w:tcBorders>
          </w:tcPr>
          <w:p w14:paraId="74F41735"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32B318E" w14:textId="77777777" w:rsidR="006D5414" w:rsidRPr="003E5A7E" w:rsidRDefault="006D5414" w:rsidP="00905121">
            <w:pPr>
              <w:jc w:val="both"/>
              <w:rPr>
                <w:rFonts w:cstheme="minorHAnsi"/>
                <w:sz w:val="18"/>
                <w:szCs w:val="18"/>
              </w:rPr>
            </w:pPr>
            <w:r w:rsidRPr="003E5A7E">
              <w:rPr>
                <w:rFonts w:cstheme="minorHAnsi"/>
                <w:sz w:val="18"/>
                <w:szCs w:val="18"/>
              </w:rPr>
              <w:t>Un plateau est une forme de relief relativement plane dominant, par des escarpements ou des versants plus ou moins abrupts, les contrées qui l’entourent</w:t>
            </w:r>
          </w:p>
        </w:tc>
      </w:tr>
      <w:tr w:rsidR="006D5414" w:rsidRPr="003E5A7E" w14:paraId="2A2BA918" w14:textId="77777777" w:rsidTr="00F126D7">
        <w:tc>
          <w:tcPr>
            <w:tcW w:w="9062" w:type="dxa"/>
            <w:gridSpan w:val="3"/>
            <w:tcBorders>
              <w:top w:val="single" w:sz="4" w:space="0" w:color="auto"/>
              <w:bottom w:val="nil"/>
            </w:tcBorders>
          </w:tcPr>
          <w:p w14:paraId="49D276FD" w14:textId="77777777" w:rsidR="006D5414" w:rsidRPr="003E5A7E" w:rsidRDefault="006D5414" w:rsidP="00905121">
            <w:pPr>
              <w:jc w:val="both"/>
              <w:rPr>
                <w:rFonts w:cstheme="minorHAnsi"/>
                <w:sz w:val="18"/>
                <w:szCs w:val="18"/>
              </w:rPr>
            </w:pPr>
            <w:r w:rsidRPr="003E5A7E">
              <w:rPr>
                <w:rFonts w:cstheme="minorHAnsi"/>
                <w:b/>
                <w:sz w:val="18"/>
                <w:szCs w:val="18"/>
              </w:rPr>
              <w:t>colline</w:t>
            </w:r>
          </w:p>
        </w:tc>
      </w:tr>
      <w:tr w:rsidR="006D5414" w:rsidRPr="003E5A7E" w14:paraId="53DC1838" w14:textId="77777777" w:rsidTr="00F126D7">
        <w:tc>
          <w:tcPr>
            <w:tcW w:w="2196" w:type="dxa"/>
            <w:tcBorders>
              <w:top w:val="nil"/>
              <w:left w:val="single" w:sz="4" w:space="0" w:color="auto"/>
              <w:bottom w:val="nil"/>
              <w:right w:val="nil"/>
            </w:tcBorders>
          </w:tcPr>
          <w:p w14:paraId="6802C7BF"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DB5D5E9"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collines.</w:t>
            </w:r>
          </w:p>
        </w:tc>
      </w:tr>
      <w:tr w:rsidR="006D5414" w:rsidRPr="003E5A7E" w14:paraId="64336321" w14:textId="77777777" w:rsidTr="00F126D7">
        <w:tc>
          <w:tcPr>
            <w:tcW w:w="2196" w:type="dxa"/>
            <w:tcBorders>
              <w:top w:val="nil"/>
              <w:left w:val="single" w:sz="4" w:space="0" w:color="auto"/>
              <w:bottom w:val="single" w:sz="4" w:space="0" w:color="auto"/>
              <w:right w:val="nil"/>
            </w:tcBorders>
          </w:tcPr>
          <w:p w14:paraId="3D9A0E9C"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5A2F5096" w14:textId="77777777" w:rsidR="006D5414" w:rsidRPr="003E5A7E" w:rsidRDefault="006D5414" w:rsidP="00905121">
            <w:pPr>
              <w:jc w:val="both"/>
              <w:rPr>
                <w:rFonts w:cstheme="minorHAnsi"/>
                <w:sz w:val="18"/>
                <w:szCs w:val="18"/>
              </w:rPr>
            </w:pPr>
            <w:r w:rsidRPr="003E5A7E">
              <w:rPr>
                <w:rFonts w:cstheme="minorHAnsi"/>
                <w:sz w:val="18"/>
                <w:szCs w:val="18"/>
              </w:rPr>
              <w:t xml:space="preserve">Un paysage de collines est un paysage aux </w:t>
            </w:r>
            <w:commentRangeStart w:id="62"/>
            <w:r w:rsidRPr="003E5A7E">
              <w:rPr>
                <w:rFonts w:cstheme="minorHAnsi"/>
                <w:sz w:val="18"/>
                <w:szCs w:val="18"/>
              </w:rPr>
              <w:t>reliefs arrondis.</w:t>
            </w:r>
            <w:commentRangeEnd w:id="62"/>
            <w:r w:rsidR="005279EC">
              <w:rPr>
                <w:rStyle w:val="Marquedecommentaire"/>
              </w:rPr>
              <w:commentReference w:id="62"/>
            </w:r>
          </w:p>
        </w:tc>
      </w:tr>
      <w:tr w:rsidR="006D5414" w:rsidRPr="003E5A7E" w14:paraId="6ADA9604" w14:textId="77777777" w:rsidTr="00F126D7">
        <w:tc>
          <w:tcPr>
            <w:tcW w:w="2196" w:type="dxa"/>
            <w:tcBorders>
              <w:top w:val="single" w:sz="4" w:space="0" w:color="auto"/>
              <w:left w:val="single" w:sz="4" w:space="0" w:color="auto"/>
              <w:bottom w:val="nil"/>
              <w:right w:val="nil"/>
            </w:tcBorders>
          </w:tcPr>
          <w:p w14:paraId="226EE49F" w14:textId="77777777" w:rsidR="006D5414" w:rsidRPr="003E5A7E" w:rsidRDefault="006D5414" w:rsidP="00905121">
            <w:pPr>
              <w:jc w:val="both"/>
              <w:rPr>
                <w:rFonts w:cstheme="minorHAnsi"/>
                <w:b/>
                <w:sz w:val="18"/>
                <w:szCs w:val="18"/>
              </w:rPr>
            </w:pPr>
            <w:r w:rsidRPr="003E5A7E">
              <w:rPr>
                <w:rFonts w:cstheme="minorHAnsi"/>
                <w:b/>
                <w:sz w:val="18"/>
                <w:szCs w:val="18"/>
              </w:rPr>
              <w:t>coteau</w:t>
            </w:r>
          </w:p>
        </w:tc>
        <w:tc>
          <w:tcPr>
            <w:tcW w:w="6866" w:type="dxa"/>
            <w:gridSpan w:val="2"/>
            <w:tcBorders>
              <w:top w:val="single" w:sz="4" w:space="0" w:color="auto"/>
              <w:left w:val="nil"/>
              <w:bottom w:val="nil"/>
              <w:right w:val="single" w:sz="4" w:space="0" w:color="auto"/>
            </w:tcBorders>
          </w:tcPr>
          <w:p w14:paraId="1345765D" w14:textId="77777777" w:rsidR="006D5414" w:rsidRPr="003E5A7E" w:rsidRDefault="006D5414" w:rsidP="00905121">
            <w:pPr>
              <w:jc w:val="both"/>
              <w:rPr>
                <w:rFonts w:cstheme="minorHAnsi"/>
                <w:sz w:val="18"/>
                <w:szCs w:val="18"/>
              </w:rPr>
            </w:pPr>
          </w:p>
        </w:tc>
      </w:tr>
      <w:tr w:rsidR="006D5414" w:rsidRPr="003E5A7E" w14:paraId="613CC1F2" w14:textId="77777777" w:rsidTr="00F126D7">
        <w:tc>
          <w:tcPr>
            <w:tcW w:w="2196" w:type="dxa"/>
            <w:tcBorders>
              <w:top w:val="nil"/>
              <w:left w:val="single" w:sz="4" w:space="0" w:color="auto"/>
              <w:bottom w:val="nil"/>
              <w:right w:val="nil"/>
            </w:tcBorders>
          </w:tcPr>
          <w:p w14:paraId="5EB9F530"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1F001545" w14:textId="77777777" w:rsidR="006D5414" w:rsidRPr="003E5A7E" w:rsidRDefault="006D5414" w:rsidP="00905121">
            <w:pPr>
              <w:jc w:val="both"/>
              <w:rPr>
                <w:rFonts w:cstheme="minorHAnsi"/>
                <w:sz w:val="18"/>
                <w:szCs w:val="18"/>
              </w:rPr>
            </w:pPr>
            <w:r w:rsidRPr="003E5A7E">
              <w:rPr>
                <w:rFonts w:cstheme="minorHAnsi"/>
                <w:sz w:val="18"/>
                <w:szCs w:val="18"/>
              </w:rPr>
              <w:t>Petite colline ou versant d'une colline</w:t>
            </w:r>
          </w:p>
        </w:tc>
      </w:tr>
      <w:tr w:rsidR="006D5414" w:rsidRPr="003E5A7E" w14:paraId="6413D9F1" w14:textId="77777777" w:rsidTr="00F126D7">
        <w:tc>
          <w:tcPr>
            <w:tcW w:w="2196" w:type="dxa"/>
            <w:tcBorders>
              <w:top w:val="nil"/>
              <w:left w:val="single" w:sz="4" w:space="0" w:color="auto"/>
              <w:bottom w:val="nil"/>
              <w:right w:val="nil"/>
            </w:tcBorders>
          </w:tcPr>
          <w:p w14:paraId="72E93E7F"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nil"/>
              <w:right w:val="single" w:sz="4" w:space="0" w:color="auto"/>
            </w:tcBorders>
          </w:tcPr>
          <w:p w14:paraId="790F8951" w14:textId="1D0266A4" w:rsidR="006D5414" w:rsidRPr="003E5A7E" w:rsidRDefault="00D06615" w:rsidP="00905121">
            <w:pPr>
              <w:jc w:val="both"/>
              <w:rPr>
                <w:rFonts w:cstheme="minorHAnsi"/>
                <w:sz w:val="18"/>
                <w:szCs w:val="18"/>
              </w:rPr>
            </w:pPr>
            <w:r>
              <w:rPr>
                <w:rFonts w:cstheme="minorHAnsi"/>
                <w:sz w:val="18"/>
                <w:szCs w:val="18"/>
              </w:rPr>
              <w:t>Paysage emblématique qui se retrouve dans les atlas de paysages, notamment pour qualifier des paysages culturels, naturels</w:t>
            </w:r>
          </w:p>
        </w:tc>
      </w:tr>
      <w:tr w:rsidR="006D5414" w:rsidRPr="003E5A7E" w14:paraId="636DDD95" w14:textId="77777777" w:rsidTr="00F126D7">
        <w:tc>
          <w:tcPr>
            <w:tcW w:w="9062" w:type="dxa"/>
            <w:gridSpan w:val="3"/>
            <w:tcBorders>
              <w:top w:val="single" w:sz="4" w:space="0" w:color="auto"/>
              <w:bottom w:val="nil"/>
            </w:tcBorders>
          </w:tcPr>
          <w:p w14:paraId="689CD395" w14:textId="77777777" w:rsidR="006D5414" w:rsidRPr="003E5A7E" w:rsidRDefault="006D5414" w:rsidP="00905121">
            <w:pPr>
              <w:jc w:val="both"/>
              <w:rPr>
                <w:rFonts w:cstheme="minorHAnsi"/>
                <w:sz w:val="18"/>
                <w:szCs w:val="18"/>
              </w:rPr>
            </w:pPr>
            <w:r w:rsidRPr="003E5A7E">
              <w:rPr>
                <w:rFonts w:cstheme="minorHAnsi"/>
                <w:b/>
                <w:sz w:val="18"/>
                <w:szCs w:val="18"/>
              </w:rPr>
              <w:t xml:space="preserve">vallée </w:t>
            </w:r>
          </w:p>
        </w:tc>
      </w:tr>
      <w:tr w:rsidR="006D5414" w:rsidRPr="003E5A7E" w14:paraId="39642BC3" w14:textId="77777777" w:rsidTr="00F126D7">
        <w:tc>
          <w:tcPr>
            <w:tcW w:w="2196" w:type="dxa"/>
            <w:tcBorders>
              <w:top w:val="nil"/>
              <w:left w:val="single" w:sz="4" w:space="0" w:color="auto"/>
              <w:bottom w:val="nil"/>
              <w:right w:val="nil"/>
            </w:tcBorders>
          </w:tcPr>
          <w:p w14:paraId="08DA90E6"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43F56D05"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d’une ou plusieurs  vallée(s).</w:t>
            </w:r>
          </w:p>
        </w:tc>
      </w:tr>
      <w:tr w:rsidR="006D5414" w:rsidRPr="003E5A7E" w14:paraId="2DC0A63A" w14:textId="77777777" w:rsidTr="00F126D7">
        <w:tc>
          <w:tcPr>
            <w:tcW w:w="2196" w:type="dxa"/>
            <w:tcBorders>
              <w:top w:val="nil"/>
              <w:left w:val="single" w:sz="4" w:space="0" w:color="auto"/>
              <w:bottom w:val="nil"/>
              <w:right w:val="nil"/>
            </w:tcBorders>
          </w:tcPr>
          <w:p w14:paraId="52EFB49A"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nil"/>
              <w:right w:val="single" w:sz="4" w:space="0" w:color="auto"/>
            </w:tcBorders>
          </w:tcPr>
          <w:p w14:paraId="50F04CD7" w14:textId="77777777" w:rsidR="006D5414" w:rsidRPr="003E5A7E" w:rsidRDefault="006D5414" w:rsidP="00905121">
            <w:pPr>
              <w:jc w:val="both"/>
              <w:rPr>
                <w:rFonts w:cstheme="minorHAnsi"/>
                <w:sz w:val="18"/>
                <w:szCs w:val="18"/>
              </w:rPr>
            </w:pPr>
            <w:r w:rsidRPr="003E5A7E">
              <w:rPr>
                <w:rFonts w:cstheme="minorHAnsi"/>
                <w:sz w:val="18"/>
                <w:szCs w:val="18"/>
              </w:rPr>
              <w:t>Une vallée est un territoire allongé, parfois d’une très grande longueur, inscrit en creux par rapport aux terrains qui le dominent, et creusé par une rivière, un fleuve ou un glacier actuel ou disparu.</w:t>
            </w:r>
          </w:p>
        </w:tc>
      </w:tr>
      <w:tr w:rsidR="006D5414" w:rsidRPr="003E5A7E" w14:paraId="25C22F25" w14:textId="77777777" w:rsidTr="00F126D7">
        <w:tc>
          <w:tcPr>
            <w:tcW w:w="9062" w:type="dxa"/>
            <w:gridSpan w:val="3"/>
            <w:tcBorders>
              <w:top w:val="single" w:sz="4" w:space="0" w:color="auto"/>
              <w:bottom w:val="nil"/>
            </w:tcBorders>
          </w:tcPr>
          <w:p w14:paraId="52B5DBE8" w14:textId="77777777" w:rsidR="006D5414" w:rsidRPr="003E5A7E" w:rsidRDefault="006D5414" w:rsidP="00905121">
            <w:pPr>
              <w:jc w:val="both"/>
              <w:rPr>
                <w:rFonts w:cstheme="minorHAnsi"/>
                <w:sz w:val="18"/>
                <w:szCs w:val="18"/>
              </w:rPr>
            </w:pPr>
            <w:r w:rsidRPr="003E5A7E">
              <w:rPr>
                <w:rFonts w:cstheme="minorHAnsi"/>
                <w:b/>
                <w:sz w:val="18"/>
                <w:szCs w:val="18"/>
              </w:rPr>
              <w:t>montagne</w:t>
            </w:r>
          </w:p>
        </w:tc>
      </w:tr>
      <w:tr w:rsidR="006D5414" w:rsidRPr="003E5A7E" w14:paraId="43D1CAAE" w14:textId="77777777" w:rsidTr="00F126D7">
        <w:tc>
          <w:tcPr>
            <w:tcW w:w="2196" w:type="dxa"/>
            <w:tcBorders>
              <w:top w:val="nil"/>
              <w:left w:val="single" w:sz="4" w:space="0" w:color="auto"/>
              <w:bottom w:val="nil"/>
              <w:right w:val="nil"/>
            </w:tcBorders>
          </w:tcPr>
          <w:p w14:paraId="25976C72"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D280843"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zones de montagne.</w:t>
            </w:r>
          </w:p>
        </w:tc>
      </w:tr>
      <w:tr w:rsidR="006D5414" w:rsidRPr="003E5A7E" w14:paraId="40BDE472" w14:textId="77777777" w:rsidTr="00F126D7">
        <w:tc>
          <w:tcPr>
            <w:tcW w:w="2196" w:type="dxa"/>
            <w:tcBorders>
              <w:top w:val="nil"/>
              <w:left w:val="single" w:sz="4" w:space="0" w:color="auto"/>
              <w:bottom w:val="single" w:sz="4" w:space="0" w:color="auto"/>
              <w:right w:val="nil"/>
            </w:tcBorders>
          </w:tcPr>
          <w:p w14:paraId="625954F8" w14:textId="77777777" w:rsidR="006D5414" w:rsidRPr="003E5A7E" w:rsidRDefault="006D5414" w:rsidP="00905121">
            <w:pPr>
              <w:jc w:val="both"/>
              <w:rPr>
                <w:rFonts w:cstheme="minorHAnsi"/>
                <w:sz w:val="18"/>
                <w:szCs w:val="18"/>
              </w:rPr>
            </w:pPr>
            <w:r w:rsidRPr="003E5A7E">
              <w:rPr>
                <w:rFonts w:cstheme="minorHAnsi"/>
                <w:sz w:val="18"/>
                <w:szCs w:val="18"/>
              </w:rPr>
              <w:t>Remarque</w:t>
            </w:r>
          </w:p>
        </w:tc>
        <w:tc>
          <w:tcPr>
            <w:tcW w:w="6866" w:type="dxa"/>
            <w:gridSpan w:val="2"/>
            <w:tcBorders>
              <w:top w:val="nil"/>
              <w:left w:val="nil"/>
              <w:bottom w:val="single" w:sz="4" w:space="0" w:color="auto"/>
              <w:right w:val="single" w:sz="4" w:space="0" w:color="auto"/>
            </w:tcBorders>
          </w:tcPr>
          <w:p w14:paraId="181D8D2E" w14:textId="77777777" w:rsidR="006D5414" w:rsidRPr="003E5A7E" w:rsidRDefault="006D5414" w:rsidP="00905121">
            <w:pPr>
              <w:jc w:val="both"/>
              <w:rPr>
                <w:rFonts w:cstheme="minorHAnsi"/>
                <w:sz w:val="18"/>
                <w:szCs w:val="18"/>
              </w:rPr>
            </w:pPr>
            <w:r w:rsidRPr="003E5A7E">
              <w:rPr>
                <w:rFonts w:cstheme="minorHAnsi"/>
                <w:sz w:val="18"/>
                <w:szCs w:val="18"/>
              </w:rPr>
              <w:t xml:space="preserve">La zone de montagne comporte une élévation marquée de son altitude par rapport aux plaines, aux plateaux ou aux mers qui l’entourent ou la bordent, </w:t>
            </w:r>
            <w:commentRangeStart w:id="63"/>
            <w:r w:rsidRPr="003E5A7E">
              <w:rPr>
                <w:rFonts w:cstheme="minorHAnsi"/>
                <w:sz w:val="18"/>
                <w:szCs w:val="18"/>
              </w:rPr>
              <w:t>impliquant un climat relativement froid et humide</w:t>
            </w:r>
            <w:commentRangeEnd w:id="63"/>
            <w:r w:rsidR="005279EC">
              <w:rPr>
                <w:rStyle w:val="Marquedecommentaire"/>
              </w:rPr>
              <w:commentReference w:id="63"/>
            </w:r>
            <w:r w:rsidRPr="003E5A7E">
              <w:rPr>
                <w:rFonts w:cstheme="minorHAnsi"/>
                <w:sz w:val="18"/>
                <w:szCs w:val="18"/>
              </w:rPr>
              <w:t>, une végétation qui s’étage et se diversifie en fonction de l’altitude, des modes de vie adaptés à des conditions plus rudes et plus contrastées que</w:t>
            </w:r>
            <w:r w:rsidRPr="003E5A7E">
              <w:rPr>
                <w:sz w:val="18"/>
                <w:szCs w:val="18"/>
              </w:rPr>
              <w:t xml:space="preserve"> </w:t>
            </w:r>
            <w:r w:rsidRPr="003E5A7E">
              <w:rPr>
                <w:rFonts w:cstheme="minorHAnsi"/>
                <w:sz w:val="18"/>
                <w:szCs w:val="18"/>
              </w:rPr>
              <w:t xml:space="preserve">dans la plaine, des vues lointaines sur de vastes horizons. </w:t>
            </w:r>
          </w:p>
        </w:tc>
      </w:tr>
      <w:tr w:rsidR="00D06615" w:rsidRPr="003E5A7E" w14:paraId="6A2E1B67" w14:textId="77777777" w:rsidTr="008419F6">
        <w:tc>
          <w:tcPr>
            <w:tcW w:w="9062" w:type="dxa"/>
            <w:gridSpan w:val="3"/>
            <w:tcBorders>
              <w:top w:val="single" w:sz="4" w:space="0" w:color="auto"/>
              <w:bottom w:val="nil"/>
            </w:tcBorders>
          </w:tcPr>
          <w:p w14:paraId="66F1ED6B" w14:textId="77FB9DC7" w:rsidR="00D06615" w:rsidRPr="003E5A7E" w:rsidRDefault="00D06615" w:rsidP="00905121">
            <w:pPr>
              <w:jc w:val="both"/>
              <w:rPr>
                <w:rFonts w:cstheme="minorHAnsi"/>
                <w:sz w:val="18"/>
                <w:szCs w:val="18"/>
              </w:rPr>
            </w:pPr>
            <w:commentRangeStart w:id="64"/>
            <w:r w:rsidRPr="003E5A7E">
              <w:rPr>
                <w:rFonts w:cstheme="minorHAnsi"/>
                <w:b/>
                <w:sz w:val="18"/>
                <w:szCs w:val="18"/>
              </w:rPr>
              <w:t>m</w:t>
            </w:r>
            <w:r>
              <w:rPr>
                <w:rFonts w:cstheme="minorHAnsi"/>
                <w:b/>
                <w:sz w:val="18"/>
                <w:szCs w:val="18"/>
              </w:rPr>
              <w:t>assif</w:t>
            </w:r>
            <w:commentRangeEnd w:id="64"/>
            <w:r w:rsidR="00722DE9">
              <w:rPr>
                <w:rStyle w:val="Marquedecommentaire"/>
              </w:rPr>
              <w:commentReference w:id="64"/>
            </w:r>
          </w:p>
        </w:tc>
      </w:tr>
      <w:tr w:rsidR="00D06615" w:rsidRPr="003E5A7E" w14:paraId="47D3DBED" w14:textId="77777777" w:rsidTr="008419F6">
        <w:tc>
          <w:tcPr>
            <w:tcW w:w="2196" w:type="dxa"/>
            <w:tcBorders>
              <w:top w:val="nil"/>
              <w:left w:val="single" w:sz="4" w:space="0" w:color="auto"/>
              <w:bottom w:val="nil"/>
              <w:right w:val="nil"/>
            </w:tcBorders>
          </w:tcPr>
          <w:p w14:paraId="05DE3017" w14:textId="77777777" w:rsidR="00D06615" w:rsidRPr="003E5A7E" w:rsidRDefault="00D06615"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7E78486" w14:textId="05F13C90" w:rsidR="00D06615" w:rsidRPr="003E5A7E" w:rsidRDefault="00D06615" w:rsidP="00905121">
            <w:pPr>
              <w:jc w:val="both"/>
              <w:rPr>
                <w:rFonts w:cstheme="minorHAnsi"/>
                <w:sz w:val="18"/>
                <w:szCs w:val="18"/>
              </w:rPr>
            </w:pPr>
            <w:r w:rsidRPr="003E5A7E">
              <w:rPr>
                <w:rFonts w:cstheme="minorHAnsi"/>
                <w:sz w:val="18"/>
                <w:szCs w:val="18"/>
              </w:rPr>
              <w:t xml:space="preserve">L’unité paysagère est essentiellement constituée </w:t>
            </w:r>
            <w:r>
              <w:rPr>
                <w:rFonts w:cstheme="minorHAnsi"/>
                <w:sz w:val="18"/>
                <w:szCs w:val="18"/>
              </w:rPr>
              <w:t>d’un massif</w:t>
            </w:r>
            <w:r w:rsidRPr="003E5A7E">
              <w:rPr>
                <w:rFonts w:cstheme="minorHAnsi"/>
                <w:sz w:val="18"/>
                <w:szCs w:val="18"/>
              </w:rPr>
              <w:t>.</w:t>
            </w:r>
          </w:p>
        </w:tc>
      </w:tr>
      <w:tr w:rsidR="006D5414" w:rsidRPr="003E5A7E" w14:paraId="05CE8977" w14:textId="77777777" w:rsidTr="00F126D7">
        <w:tc>
          <w:tcPr>
            <w:tcW w:w="9062" w:type="dxa"/>
            <w:gridSpan w:val="3"/>
            <w:tcBorders>
              <w:top w:val="single" w:sz="4" w:space="0" w:color="auto"/>
              <w:bottom w:val="nil"/>
            </w:tcBorders>
          </w:tcPr>
          <w:p w14:paraId="4FF1AEDF" w14:textId="77777777" w:rsidR="006D5414" w:rsidRPr="003E5A7E" w:rsidRDefault="006D5414" w:rsidP="00905121">
            <w:pPr>
              <w:jc w:val="both"/>
              <w:rPr>
                <w:rFonts w:cstheme="minorHAnsi"/>
                <w:sz w:val="18"/>
                <w:szCs w:val="18"/>
              </w:rPr>
            </w:pPr>
            <w:proofErr w:type="spellStart"/>
            <w:r w:rsidRPr="003E5A7E">
              <w:rPr>
                <w:rFonts w:cstheme="minorHAnsi"/>
                <w:b/>
                <w:sz w:val="18"/>
                <w:szCs w:val="18"/>
              </w:rPr>
              <w:t>reliefMarqué</w:t>
            </w:r>
            <w:proofErr w:type="spellEnd"/>
          </w:p>
        </w:tc>
      </w:tr>
      <w:tr w:rsidR="006D5414" w:rsidRPr="003E5A7E" w14:paraId="3FFF0966" w14:textId="77777777" w:rsidTr="00F126D7">
        <w:tc>
          <w:tcPr>
            <w:tcW w:w="2196" w:type="dxa"/>
            <w:tcBorders>
              <w:top w:val="nil"/>
              <w:left w:val="single" w:sz="4" w:space="0" w:color="auto"/>
              <w:bottom w:val="nil"/>
              <w:right w:val="nil"/>
            </w:tcBorders>
          </w:tcPr>
          <w:p w14:paraId="5F7C55A6" w14:textId="77777777" w:rsidR="006D5414" w:rsidRPr="003E5A7E" w:rsidRDefault="006D5414" w:rsidP="00905121">
            <w:pPr>
              <w:jc w:val="both"/>
              <w:rPr>
                <w:rFonts w:cstheme="minorHAnsi"/>
                <w:sz w:val="18"/>
                <w:szCs w:val="18"/>
              </w:rPr>
            </w:pPr>
            <w:r w:rsidRPr="003E5A7E">
              <w:rPr>
                <w:rFonts w:cstheme="minorHAnsi"/>
                <w:sz w:val="18"/>
                <w:szCs w:val="18"/>
              </w:rPr>
              <w:t>Définition</w:t>
            </w:r>
          </w:p>
        </w:tc>
        <w:tc>
          <w:tcPr>
            <w:tcW w:w="6866" w:type="dxa"/>
            <w:gridSpan w:val="2"/>
            <w:tcBorders>
              <w:top w:val="nil"/>
              <w:left w:val="nil"/>
              <w:bottom w:val="nil"/>
              <w:right w:val="single" w:sz="4" w:space="0" w:color="auto"/>
            </w:tcBorders>
          </w:tcPr>
          <w:p w14:paraId="3FEE9CB8" w14:textId="77777777" w:rsidR="006D5414" w:rsidRPr="003E5A7E" w:rsidRDefault="006D5414" w:rsidP="00905121">
            <w:pPr>
              <w:jc w:val="both"/>
              <w:rPr>
                <w:rFonts w:cstheme="minorHAnsi"/>
                <w:sz w:val="18"/>
                <w:szCs w:val="18"/>
              </w:rPr>
            </w:pPr>
            <w:r w:rsidRPr="003E5A7E">
              <w:rPr>
                <w:rFonts w:cstheme="minorHAnsi"/>
                <w:sz w:val="18"/>
                <w:szCs w:val="18"/>
              </w:rPr>
              <w:t>L’unité paysagère est essentiellement constituée de reliefs escarpés</w:t>
            </w:r>
            <w:r w:rsidRPr="003E5A7E">
              <w:rPr>
                <w:rFonts w:cs="Courier New"/>
                <w:sz w:val="18"/>
                <w:szCs w:val="18"/>
              </w:rPr>
              <w:t xml:space="preserve"> </w:t>
            </w:r>
            <w:r w:rsidRPr="003E5A7E">
              <w:rPr>
                <w:rFonts w:cstheme="minorHAnsi"/>
                <w:sz w:val="18"/>
                <w:szCs w:val="18"/>
              </w:rPr>
              <w:t xml:space="preserve">ou fortement marqués, sans être en zone de montagne </w:t>
            </w:r>
          </w:p>
        </w:tc>
      </w:tr>
      <w:tr w:rsidR="006D5414" w:rsidRPr="003E5A7E" w14:paraId="4CDE85A7" w14:textId="77777777" w:rsidTr="00F126D7">
        <w:tc>
          <w:tcPr>
            <w:tcW w:w="2196" w:type="dxa"/>
            <w:tcBorders>
              <w:top w:val="nil"/>
              <w:left w:val="single" w:sz="4" w:space="0" w:color="auto"/>
              <w:bottom w:val="single" w:sz="4" w:space="0" w:color="auto"/>
              <w:right w:val="nil"/>
            </w:tcBorders>
          </w:tcPr>
          <w:p w14:paraId="36185DA1" w14:textId="77777777" w:rsidR="006D5414" w:rsidRPr="003E5A7E" w:rsidRDefault="006D5414" w:rsidP="00905121">
            <w:pPr>
              <w:jc w:val="both"/>
              <w:rPr>
                <w:rFonts w:cstheme="minorHAnsi"/>
                <w:sz w:val="18"/>
                <w:szCs w:val="18"/>
              </w:rPr>
            </w:pPr>
            <w:r w:rsidRPr="003E5A7E">
              <w:rPr>
                <w:rFonts w:cstheme="minorHAnsi"/>
                <w:sz w:val="18"/>
                <w:szCs w:val="18"/>
              </w:rPr>
              <w:lastRenderedPageBreak/>
              <w:t>Remarque</w:t>
            </w:r>
          </w:p>
        </w:tc>
        <w:tc>
          <w:tcPr>
            <w:tcW w:w="6866" w:type="dxa"/>
            <w:gridSpan w:val="2"/>
            <w:tcBorders>
              <w:top w:val="nil"/>
              <w:left w:val="nil"/>
              <w:bottom w:val="single" w:sz="4" w:space="0" w:color="auto"/>
              <w:right w:val="single" w:sz="4" w:space="0" w:color="auto"/>
            </w:tcBorders>
          </w:tcPr>
          <w:p w14:paraId="5FCCBF94" w14:textId="406829C0" w:rsidR="006D5414" w:rsidRPr="003E5A7E" w:rsidRDefault="006D5414" w:rsidP="00905121">
            <w:pPr>
              <w:jc w:val="both"/>
              <w:rPr>
                <w:rFonts w:cstheme="minorHAnsi"/>
                <w:sz w:val="18"/>
                <w:szCs w:val="18"/>
              </w:rPr>
            </w:pPr>
            <w:r w:rsidRPr="003E5A7E">
              <w:rPr>
                <w:rFonts w:cstheme="minorHAnsi"/>
                <w:sz w:val="18"/>
                <w:szCs w:val="18"/>
              </w:rPr>
              <w:t xml:space="preserve">Cette valeur est à utiliser pour des unités paysagères dont les reliefs sont à forte dénivelée mais à altitude modérée. </w:t>
            </w:r>
            <w:r w:rsidR="008419F6">
              <w:rPr>
                <w:rFonts w:cstheme="minorHAnsi"/>
                <w:sz w:val="18"/>
                <w:szCs w:val="18"/>
              </w:rPr>
              <w:t>Elle autorise l’interopérabilité avec l’observatoire des territoire de l’ANCT.</w:t>
            </w:r>
          </w:p>
        </w:tc>
      </w:tr>
    </w:tbl>
    <w:p w14:paraId="0FBA3F4C" w14:textId="77777777" w:rsidR="006D5414" w:rsidRDefault="006D5414" w:rsidP="00905121">
      <w:pPr>
        <w:jc w:val="both"/>
      </w:pPr>
    </w:p>
    <w:p w14:paraId="6112546B" w14:textId="7AE8349E" w:rsidR="006D5414" w:rsidRDefault="006D5414" w:rsidP="00905121">
      <w:pPr>
        <w:jc w:val="both"/>
        <w:rPr>
          <w:b/>
          <w:sz w:val="18"/>
          <w:szCs w:val="18"/>
          <w:u w:val="single"/>
        </w:rPr>
      </w:pPr>
    </w:p>
    <w:p w14:paraId="39378430" w14:textId="5BDD655A" w:rsidR="005C5ABC" w:rsidRDefault="005C5ABC" w:rsidP="00905121">
      <w:pPr>
        <w:jc w:val="both"/>
        <w:rPr>
          <w:b/>
          <w:sz w:val="18"/>
          <w:szCs w:val="18"/>
          <w:u w:val="single"/>
        </w:rPr>
      </w:pPr>
    </w:p>
    <w:p w14:paraId="57861A6A" w14:textId="77777777" w:rsidR="001C4C96" w:rsidRDefault="001C4C96" w:rsidP="00905121">
      <w:pPr>
        <w:jc w:val="both"/>
        <w:rPr>
          <w:b/>
          <w:sz w:val="18"/>
          <w:szCs w:val="18"/>
          <w:u w:val="single"/>
        </w:rPr>
      </w:pPr>
    </w:p>
    <w:p w14:paraId="39B413F4" w14:textId="77777777" w:rsidR="005C5ABC" w:rsidRPr="003E5A7E" w:rsidRDefault="005C5ABC" w:rsidP="00905121">
      <w:pPr>
        <w:jc w:val="both"/>
        <w:rPr>
          <w:b/>
          <w:sz w:val="18"/>
          <w:szCs w:val="18"/>
          <w:u w:val="single"/>
        </w:rPr>
      </w:pPr>
    </w:p>
    <w:tbl>
      <w:tblPr>
        <w:tblStyle w:val="Grilledutableau"/>
        <w:tblW w:w="0" w:type="auto"/>
        <w:tblLook w:val="04A0" w:firstRow="1" w:lastRow="0" w:firstColumn="1" w:lastColumn="0" w:noHBand="0" w:noVBand="1"/>
      </w:tblPr>
      <w:tblGrid>
        <w:gridCol w:w="3755"/>
        <w:gridCol w:w="72"/>
        <w:gridCol w:w="5235"/>
      </w:tblGrid>
      <w:tr w:rsidR="00320447" w:rsidRPr="003E5A7E" w14:paraId="3D7412DD" w14:textId="77777777" w:rsidTr="001C4C96">
        <w:tc>
          <w:tcPr>
            <w:tcW w:w="9062" w:type="dxa"/>
            <w:gridSpan w:val="3"/>
            <w:tcBorders>
              <w:bottom w:val="nil"/>
            </w:tcBorders>
            <w:shd w:val="clear" w:color="auto" w:fill="E2EFD9" w:themeFill="accent6" w:themeFillTint="33"/>
          </w:tcPr>
          <w:p w14:paraId="571E38C0" w14:textId="77777777" w:rsidR="00320447" w:rsidRPr="003E5A7E" w:rsidRDefault="00320447" w:rsidP="00905121">
            <w:pPr>
              <w:jc w:val="both"/>
              <w:rPr>
                <w:rFonts w:cstheme="minorHAnsi"/>
                <w:b/>
                <w:sz w:val="18"/>
                <w:szCs w:val="18"/>
              </w:rPr>
            </w:pPr>
            <w:proofErr w:type="spellStart"/>
            <w:r w:rsidRPr="003E5A7E">
              <w:rPr>
                <w:rFonts w:cstheme="minorHAnsi"/>
                <w:b/>
                <w:sz w:val="18"/>
                <w:szCs w:val="18"/>
              </w:rPr>
              <w:t>TypeOCS</w:t>
            </w:r>
            <w:proofErr w:type="spellEnd"/>
          </w:p>
        </w:tc>
      </w:tr>
      <w:tr w:rsidR="00320447" w:rsidRPr="003E5A7E" w14:paraId="78D6135A" w14:textId="77777777" w:rsidTr="001C4C96">
        <w:tc>
          <w:tcPr>
            <w:tcW w:w="3755" w:type="dxa"/>
            <w:tcBorders>
              <w:top w:val="nil"/>
              <w:left w:val="single" w:sz="4" w:space="0" w:color="auto"/>
              <w:bottom w:val="single" w:sz="4" w:space="0" w:color="auto"/>
              <w:right w:val="nil"/>
            </w:tcBorders>
            <w:shd w:val="clear" w:color="auto" w:fill="E2EFD9" w:themeFill="accent6" w:themeFillTint="33"/>
          </w:tcPr>
          <w:p w14:paraId="29047E74" w14:textId="77777777" w:rsidR="00320447" w:rsidRPr="003E5A7E" w:rsidRDefault="00320447" w:rsidP="00905121">
            <w:pPr>
              <w:jc w:val="both"/>
              <w:rPr>
                <w:rFonts w:cstheme="minorHAnsi"/>
                <w:b/>
                <w:sz w:val="18"/>
                <w:szCs w:val="18"/>
              </w:rPr>
            </w:pPr>
            <w:r w:rsidRPr="003E5A7E">
              <w:rPr>
                <w:rFonts w:cstheme="minorHAnsi"/>
                <w:sz w:val="18"/>
                <w:szCs w:val="18"/>
              </w:rPr>
              <w:t>Définition</w:t>
            </w:r>
          </w:p>
        </w:tc>
        <w:tc>
          <w:tcPr>
            <w:tcW w:w="5307" w:type="dxa"/>
            <w:gridSpan w:val="2"/>
            <w:tcBorders>
              <w:top w:val="nil"/>
              <w:left w:val="nil"/>
              <w:bottom w:val="single" w:sz="4" w:space="0" w:color="auto"/>
              <w:right w:val="single" w:sz="4" w:space="0" w:color="auto"/>
            </w:tcBorders>
            <w:shd w:val="clear" w:color="auto" w:fill="E2EFD9" w:themeFill="accent6" w:themeFillTint="33"/>
          </w:tcPr>
          <w:p w14:paraId="2C73FDA3" w14:textId="77777777" w:rsidR="00320447" w:rsidRPr="003E5A7E" w:rsidRDefault="00320447" w:rsidP="00905121">
            <w:pPr>
              <w:jc w:val="both"/>
              <w:rPr>
                <w:rFonts w:cstheme="minorHAnsi"/>
                <w:sz w:val="18"/>
                <w:szCs w:val="18"/>
              </w:rPr>
            </w:pPr>
            <w:r w:rsidRPr="003E5A7E">
              <w:rPr>
                <w:rFonts w:cstheme="minorHAnsi"/>
                <w:sz w:val="18"/>
                <w:szCs w:val="18"/>
              </w:rPr>
              <w:t>Liste des valeurs possibles des attributs typeOCS1 et typeOCS2</w:t>
            </w:r>
          </w:p>
        </w:tc>
      </w:tr>
      <w:tr w:rsidR="00320447" w:rsidRPr="003E5A7E" w14:paraId="7C9431D0" w14:textId="77777777" w:rsidTr="00F126D7">
        <w:tc>
          <w:tcPr>
            <w:tcW w:w="9062" w:type="dxa"/>
            <w:gridSpan w:val="3"/>
            <w:tcBorders>
              <w:top w:val="single" w:sz="4" w:space="0" w:color="auto"/>
              <w:left w:val="single" w:sz="4" w:space="0" w:color="auto"/>
              <w:bottom w:val="nil"/>
            </w:tcBorders>
          </w:tcPr>
          <w:p w14:paraId="47B16C4A" w14:textId="77777777" w:rsidR="00320447" w:rsidRPr="003E5A7E" w:rsidRDefault="00320447" w:rsidP="00905121">
            <w:pPr>
              <w:jc w:val="both"/>
              <w:rPr>
                <w:rFonts w:cstheme="minorHAnsi"/>
                <w:b/>
                <w:sz w:val="18"/>
                <w:szCs w:val="18"/>
              </w:rPr>
            </w:pPr>
            <w:r w:rsidRPr="003E5A7E">
              <w:rPr>
                <w:rFonts w:cstheme="minorHAnsi"/>
                <w:b/>
                <w:sz w:val="18"/>
                <w:szCs w:val="18"/>
              </w:rPr>
              <w:t>urbanisé</w:t>
            </w:r>
          </w:p>
        </w:tc>
      </w:tr>
      <w:tr w:rsidR="00320447" w:rsidRPr="003E5A7E" w14:paraId="70C8B0BD" w14:textId="77777777" w:rsidTr="00F126D7">
        <w:tc>
          <w:tcPr>
            <w:tcW w:w="3755" w:type="dxa"/>
            <w:tcBorders>
              <w:top w:val="nil"/>
              <w:left w:val="single" w:sz="4" w:space="0" w:color="auto"/>
              <w:bottom w:val="nil"/>
              <w:right w:val="nil"/>
            </w:tcBorders>
          </w:tcPr>
          <w:p w14:paraId="5C47FE15"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50EB5FD8" w14:textId="77777777" w:rsidR="00320447" w:rsidRPr="003E5A7E" w:rsidRDefault="00320447" w:rsidP="00905121">
            <w:pPr>
              <w:jc w:val="both"/>
              <w:rPr>
                <w:rFonts w:cstheme="minorHAnsi"/>
                <w:sz w:val="18"/>
                <w:szCs w:val="18"/>
              </w:rPr>
            </w:pPr>
            <w:r w:rsidRPr="003E5A7E">
              <w:rPr>
                <w:rFonts w:cstheme="minorHAnsi"/>
                <w:sz w:val="18"/>
                <w:szCs w:val="18"/>
              </w:rPr>
              <w:t>L’unité paysagère a une forte caractéristique urbanisée, elle comporte une part significative de zones urbanisées.</w:t>
            </w:r>
          </w:p>
        </w:tc>
      </w:tr>
      <w:tr w:rsidR="00320447" w:rsidRPr="003E5A7E" w14:paraId="21864F6D" w14:textId="77777777" w:rsidTr="00F126D7">
        <w:tc>
          <w:tcPr>
            <w:tcW w:w="3755" w:type="dxa"/>
            <w:tcBorders>
              <w:top w:val="single" w:sz="4" w:space="0" w:color="auto"/>
              <w:left w:val="single" w:sz="4" w:space="0" w:color="auto"/>
              <w:bottom w:val="nil"/>
              <w:right w:val="nil"/>
            </w:tcBorders>
          </w:tcPr>
          <w:p w14:paraId="5E31499B" w14:textId="77777777" w:rsidR="00320447" w:rsidRPr="003E5A7E" w:rsidRDefault="00320447" w:rsidP="00905121">
            <w:pPr>
              <w:jc w:val="both"/>
              <w:rPr>
                <w:rFonts w:cstheme="minorHAnsi"/>
                <w:sz w:val="18"/>
                <w:szCs w:val="18"/>
              </w:rPr>
            </w:pPr>
            <w:r w:rsidRPr="003E5A7E">
              <w:rPr>
                <w:rFonts w:cstheme="minorHAnsi"/>
                <w:b/>
                <w:sz w:val="18"/>
                <w:szCs w:val="18"/>
              </w:rPr>
              <w:t>urbain</w:t>
            </w:r>
          </w:p>
        </w:tc>
        <w:tc>
          <w:tcPr>
            <w:tcW w:w="5307" w:type="dxa"/>
            <w:gridSpan w:val="2"/>
            <w:tcBorders>
              <w:top w:val="single" w:sz="4" w:space="0" w:color="auto"/>
              <w:left w:val="nil"/>
              <w:bottom w:val="nil"/>
              <w:right w:val="single" w:sz="4" w:space="0" w:color="auto"/>
            </w:tcBorders>
          </w:tcPr>
          <w:p w14:paraId="23E19E65" w14:textId="77777777" w:rsidR="00320447" w:rsidRPr="003E5A7E" w:rsidRDefault="00320447" w:rsidP="00905121">
            <w:pPr>
              <w:jc w:val="both"/>
              <w:rPr>
                <w:rFonts w:cstheme="minorHAnsi"/>
                <w:sz w:val="18"/>
                <w:szCs w:val="18"/>
              </w:rPr>
            </w:pPr>
          </w:p>
        </w:tc>
      </w:tr>
      <w:tr w:rsidR="00320447" w:rsidRPr="003E5A7E" w14:paraId="47DB848D" w14:textId="77777777" w:rsidTr="00F126D7">
        <w:tc>
          <w:tcPr>
            <w:tcW w:w="3755" w:type="dxa"/>
            <w:tcBorders>
              <w:top w:val="nil"/>
              <w:left w:val="single" w:sz="4" w:space="0" w:color="auto"/>
              <w:bottom w:val="nil"/>
              <w:right w:val="nil"/>
            </w:tcBorders>
          </w:tcPr>
          <w:p w14:paraId="38A1CE0F"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326AD78A" w14:textId="77777777" w:rsidR="00320447" w:rsidRPr="003E5A7E" w:rsidRDefault="00320447" w:rsidP="00905121">
            <w:pPr>
              <w:jc w:val="both"/>
              <w:rPr>
                <w:rFonts w:cstheme="minorHAnsi"/>
                <w:sz w:val="18"/>
                <w:szCs w:val="18"/>
              </w:rPr>
            </w:pPr>
            <w:r w:rsidRPr="003E5A7E">
              <w:rPr>
                <w:rFonts w:cstheme="minorHAnsi"/>
                <w:sz w:val="18"/>
                <w:szCs w:val="18"/>
              </w:rPr>
              <w:t>L’unité paysagère est à dominante urbaine</w:t>
            </w:r>
            <w:r w:rsidRPr="003E5A7E">
              <w:rPr>
                <w:rFonts w:cs="Courier New"/>
                <w:sz w:val="18"/>
                <w:szCs w:val="18"/>
              </w:rPr>
              <w:t> </w:t>
            </w:r>
            <w:r w:rsidRPr="003E5A7E">
              <w:rPr>
                <w:rFonts w:cstheme="minorHAnsi"/>
                <w:sz w:val="18"/>
                <w:szCs w:val="18"/>
              </w:rPr>
              <w:t xml:space="preserve">; elle est essentiellement constituée </w:t>
            </w:r>
            <w:commentRangeStart w:id="65"/>
            <w:r w:rsidRPr="003E5A7E">
              <w:rPr>
                <w:rFonts w:cstheme="minorHAnsi"/>
                <w:sz w:val="18"/>
                <w:szCs w:val="18"/>
              </w:rPr>
              <w:t>d’une ville</w:t>
            </w:r>
            <w:commentRangeEnd w:id="65"/>
            <w:r w:rsidR="00B576BB">
              <w:rPr>
                <w:rStyle w:val="Marquedecommentaire"/>
              </w:rPr>
              <w:commentReference w:id="65"/>
            </w:r>
            <w:r w:rsidRPr="003E5A7E">
              <w:rPr>
                <w:rFonts w:cstheme="minorHAnsi"/>
                <w:sz w:val="18"/>
                <w:szCs w:val="18"/>
              </w:rPr>
              <w:t>.</w:t>
            </w:r>
          </w:p>
        </w:tc>
      </w:tr>
      <w:tr w:rsidR="00320447" w:rsidRPr="003E5A7E" w14:paraId="18FDC025" w14:textId="77777777" w:rsidTr="00F126D7">
        <w:tc>
          <w:tcPr>
            <w:tcW w:w="3755" w:type="dxa"/>
            <w:tcBorders>
              <w:top w:val="single" w:sz="4" w:space="0" w:color="auto"/>
              <w:left w:val="single" w:sz="4" w:space="0" w:color="auto"/>
              <w:bottom w:val="nil"/>
              <w:right w:val="nil"/>
            </w:tcBorders>
          </w:tcPr>
          <w:p w14:paraId="4B78F0A3" w14:textId="77777777" w:rsidR="00320447" w:rsidRPr="003E5A7E" w:rsidRDefault="00320447" w:rsidP="00905121">
            <w:pPr>
              <w:jc w:val="both"/>
              <w:rPr>
                <w:rFonts w:cstheme="minorHAnsi"/>
                <w:sz w:val="18"/>
                <w:szCs w:val="18"/>
              </w:rPr>
            </w:pPr>
            <w:r w:rsidRPr="003E5A7E">
              <w:rPr>
                <w:rFonts w:cstheme="minorHAnsi"/>
                <w:b/>
                <w:sz w:val="18"/>
                <w:szCs w:val="18"/>
              </w:rPr>
              <w:t>périurbain</w:t>
            </w:r>
          </w:p>
        </w:tc>
        <w:tc>
          <w:tcPr>
            <w:tcW w:w="5307" w:type="dxa"/>
            <w:gridSpan w:val="2"/>
            <w:tcBorders>
              <w:top w:val="single" w:sz="4" w:space="0" w:color="auto"/>
              <w:left w:val="nil"/>
              <w:bottom w:val="nil"/>
              <w:right w:val="single" w:sz="4" w:space="0" w:color="auto"/>
            </w:tcBorders>
          </w:tcPr>
          <w:p w14:paraId="79B467C4" w14:textId="77777777" w:rsidR="00320447" w:rsidRPr="003E5A7E" w:rsidRDefault="00320447" w:rsidP="00905121">
            <w:pPr>
              <w:jc w:val="both"/>
              <w:rPr>
                <w:rFonts w:cstheme="minorHAnsi"/>
                <w:sz w:val="18"/>
                <w:szCs w:val="18"/>
              </w:rPr>
            </w:pPr>
          </w:p>
        </w:tc>
      </w:tr>
      <w:tr w:rsidR="00320447" w:rsidRPr="003E5A7E" w14:paraId="0BC9FD0F" w14:textId="77777777" w:rsidTr="00F126D7">
        <w:tc>
          <w:tcPr>
            <w:tcW w:w="3755" w:type="dxa"/>
            <w:tcBorders>
              <w:top w:val="nil"/>
              <w:left w:val="single" w:sz="4" w:space="0" w:color="auto"/>
              <w:bottom w:val="single" w:sz="4" w:space="0" w:color="auto"/>
              <w:right w:val="nil"/>
            </w:tcBorders>
          </w:tcPr>
          <w:p w14:paraId="59C0FB52" w14:textId="77777777" w:rsidR="00320447" w:rsidRPr="003E5A7E" w:rsidRDefault="00320447" w:rsidP="00905121">
            <w:pPr>
              <w:jc w:val="both"/>
              <w:rPr>
                <w:rFonts w:cstheme="minorHAnsi"/>
                <w:sz w:val="18"/>
                <w:szCs w:val="18"/>
              </w:rPr>
            </w:pPr>
            <w:r w:rsidRPr="003E5A7E">
              <w:rPr>
                <w:rFonts w:cstheme="minorHAnsi"/>
                <w:sz w:val="18"/>
                <w:szCs w:val="18"/>
              </w:rPr>
              <w:t>Définition</w:t>
            </w:r>
          </w:p>
          <w:p w14:paraId="5B765540" w14:textId="77777777" w:rsidR="00320447" w:rsidRPr="003E5A7E" w:rsidRDefault="00320447" w:rsidP="00905121">
            <w:pPr>
              <w:jc w:val="both"/>
              <w:rPr>
                <w:rFonts w:cstheme="minorHAnsi"/>
                <w:sz w:val="18"/>
                <w:szCs w:val="18"/>
              </w:rPr>
            </w:pPr>
          </w:p>
          <w:p w14:paraId="65B157A2"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5F7BC475"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d’espaces périurbains.</w:t>
            </w:r>
          </w:p>
          <w:p w14:paraId="2A2C97D8" w14:textId="77304F49" w:rsidR="00320447" w:rsidRPr="003E5A7E" w:rsidRDefault="00320447" w:rsidP="00905121">
            <w:pPr>
              <w:jc w:val="both"/>
              <w:rPr>
                <w:rFonts w:cstheme="minorHAnsi"/>
                <w:sz w:val="18"/>
                <w:szCs w:val="18"/>
              </w:rPr>
            </w:pPr>
            <w:commentRangeStart w:id="66"/>
            <w:r w:rsidRPr="003E5A7E">
              <w:rPr>
                <w:rFonts w:cstheme="minorHAnsi"/>
                <w:sz w:val="18"/>
                <w:szCs w:val="18"/>
              </w:rPr>
              <w:t>L'espace périurbain est l'espace situé en périphérie d'une agglomération et dont une part importante des habitants tra</w:t>
            </w:r>
            <w:r w:rsidR="008419F6">
              <w:rPr>
                <w:rFonts w:cstheme="minorHAnsi"/>
                <w:sz w:val="18"/>
                <w:szCs w:val="18"/>
              </w:rPr>
              <w:t>vaille dans cette agglomération (</w:t>
            </w:r>
            <w:proofErr w:type="spellStart"/>
            <w:r w:rsidR="008419F6">
              <w:rPr>
                <w:rFonts w:cstheme="minorHAnsi"/>
                <w:sz w:val="18"/>
                <w:szCs w:val="18"/>
              </w:rPr>
              <w:t>cf.observatoire</w:t>
            </w:r>
            <w:proofErr w:type="spellEnd"/>
            <w:r w:rsidR="008419F6">
              <w:rPr>
                <w:rFonts w:cstheme="minorHAnsi"/>
                <w:sz w:val="18"/>
                <w:szCs w:val="18"/>
              </w:rPr>
              <w:t xml:space="preserve"> des territoires de l’ANCT)</w:t>
            </w:r>
            <w:commentRangeEnd w:id="66"/>
            <w:r w:rsidR="00722DE9">
              <w:rPr>
                <w:rStyle w:val="Marquedecommentaire"/>
              </w:rPr>
              <w:commentReference w:id="66"/>
            </w:r>
          </w:p>
        </w:tc>
      </w:tr>
      <w:tr w:rsidR="00320447" w:rsidRPr="003E5A7E" w14:paraId="4AFF2F60" w14:textId="77777777" w:rsidTr="00F126D7">
        <w:tc>
          <w:tcPr>
            <w:tcW w:w="9062" w:type="dxa"/>
            <w:gridSpan w:val="3"/>
            <w:tcBorders>
              <w:top w:val="single" w:sz="4" w:space="0" w:color="auto"/>
              <w:bottom w:val="nil"/>
            </w:tcBorders>
          </w:tcPr>
          <w:p w14:paraId="5EFDD5C7" w14:textId="77777777" w:rsidR="00320447" w:rsidRPr="003E5A7E" w:rsidRDefault="00320447" w:rsidP="00905121">
            <w:pPr>
              <w:jc w:val="both"/>
              <w:rPr>
                <w:rFonts w:cstheme="minorHAnsi"/>
                <w:sz w:val="18"/>
                <w:szCs w:val="18"/>
              </w:rPr>
            </w:pPr>
            <w:r w:rsidRPr="003E5A7E">
              <w:rPr>
                <w:rFonts w:cstheme="minorHAnsi"/>
                <w:b/>
                <w:sz w:val="18"/>
                <w:szCs w:val="18"/>
              </w:rPr>
              <w:t>industrie</w:t>
            </w:r>
          </w:p>
        </w:tc>
      </w:tr>
      <w:tr w:rsidR="00320447" w:rsidRPr="003E5A7E" w14:paraId="5DAC39ED" w14:textId="77777777" w:rsidTr="00F126D7">
        <w:tc>
          <w:tcPr>
            <w:tcW w:w="3755" w:type="dxa"/>
            <w:tcBorders>
              <w:top w:val="nil"/>
              <w:left w:val="single" w:sz="4" w:space="0" w:color="auto"/>
              <w:bottom w:val="nil"/>
              <w:right w:val="nil"/>
            </w:tcBorders>
          </w:tcPr>
          <w:p w14:paraId="3AC947EC"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56D8FE9A" w14:textId="77777777" w:rsidR="00320447" w:rsidRPr="003E5A7E" w:rsidRDefault="00320447" w:rsidP="00905121">
            <w:pPr>
              <w:jc w:val="both"/>
              <w:rPr>
                <w:rFonts w:cstheme="minorHAnsi"/>
                <w:sz w:val="18"/>
                <w:szCs w:val="18"/>
              </w:rPr>
            </w:pPr>
            <w:r w:rsidRPr="003E5A7E">
              <w:rPr>
                <w:rFonts w:cstheme="minorHAnsi"/>
                <w:sz w:val="18"/>
                <w:szCs w:val="18"/>
              </w:rPr>
              <w:t>L’unité paysagère est fortement influencée par la présence de sites industriels.</w:t>
            </w:r>
          </w:p>
        </w:tc>
      </w:tr>
      <w:tr w:rsidR="00320447" w:rsidRPr="003E5A7E" w14:paraId="66C985B9" w14:textId="77777777" w:rsidTr="00F126D7">
        <w:tc>
          <w:tcPr>
            <w:tcW w:w="9062" w:type="dxa"/>
            <w:gridSpan w:val="3"/>
            <w:tcBorders>
              <w:top w:val="single" w:sz="4" w:space="0" w:color="auto"/>
              <w:bottom w:val="nil"/>
            </w:tcBorders>
          </w:tcPr>
          <w:p w14:paraId="33372D16" w14:textId="77777777" w:rsidR="00320447" w:rsidRPr="003E5A7E" w:rsidRDefault="00320447" w:rsidP="00905121">
            <w:pPr>
              <w:jc w:val="both"/>
              <w:rPr>
                <w:rFonts w:cstheme="minorHAnsi"/>
                <w:sz w:val="18"/>
                <w:szCs w:val="18"/>
              </w:rPr>
            </w:pPr>
            <w:r w:rsidRPr="003E5A7E">
              <w:rPr>
                <w:rFonts w:cstheme="minorHAnsi"/>
                <w:b/>
                <w:sz w:val="18"/>
                <w:szCs w:val="18"/>
              </w:rPr>
              <w:t>rural</w:t>
            </w:r>
          </w:p>
        </w:tc>
      </w:tr>
      <w:tr w:rsidR="00320447" w:rsidRPr="003E5A7E" w14:paraId="782EF069" w14:textId="77777777" w:rsidTr="00F126D7">
        <w:tc>
          <w:tcPr>
            <w:tcW w:w="3827" w:type="dxa"/>
            <w:gridSpan w:val="2"/>
            <w:tcBorders>
              <w:top w:val="nil"/>
              <w:left w:val="single" w:sz="4" w:space="0" w:color="auto"/>
              <w:bottom w:val="nil"/>
              <w:right w:val="nil"/>
            </w:tcBorders>
          </w:tcPr>
          <w:p w14:paraId="5C1BF727"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235" w:type="dxa"/>
            <w:tcBorders>
              <w:top w:val="nil"/>
              <w:left w:val="nil"/>
              <w:bottom w:val="nil"/>
              <w:right w:val="single" w:sz="4" w:space="0" w:color="auto"/>
            </w:tcBorders>
          </w:tcPr>
          <w:p w14:paraId="37E5710E"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 zones rurales</w:t>
            </w:r>
          </w:p>
        </w:tc>
      </w:tr>
      <w:tr w:rsidR="00320447" w:rsidRPr="003E5A7E" w14:paraId="48AE6920" w14:textId="77777777" w:rsidTr="00F126D7">
        <w:tc>
          <w:tcPr>
            <w:tcW w:w="3827" w:type="dxa"/>
            <w:gridSpan w:val="2"/>
            <w:tcBorders>
              <w:top w:val="nil"/>
              <w:left w:val="single" w:sz="4" w:space="0" w:color="auto"/>
              <w:bottom w:val="single" w:sz="4" w:space="0" w:color="auto"/>
              <w:right w:val="nil"/>
            </w:tcBorders>
          </w:tcPr>
          <w:p w14:paraId="3BC9F38A"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235" w:type="dxa"/>
            <w:tcBorders>
              <w:top w:val="nil"/>
              <w:left w:val="nil"/>
              <w:bottom w:val="single" w:sz="4" w:space="0" w:color="auto"/>
              <w:right w:val="single" w:sz="4" w:space="0" w:color="auto"/>
            </w:tcBorders>
          </w:tcPr>
          <w:p w14:paraId="4D90D7AA" w14:textId="77777777" w:rsidR="00320447" w:rsidRPr="003E5A7E" w:rsidRDefault="00320447" w:rsidP="00905121">
            <w:pPr>
              <w:jc w:val="both"/>
              <w:rPr>
                <w:rFonts w:cstheme="minorHAnsi"/>
                <w:sz w:val="18"/>
                <w:szCs w:val="18"/>
              </w:rPr>
            </w:pPr>
            <w:r w:rsidRPr="003E5A7E">
              <w:rPr>
                <w:rFonts w:cstheme="minorHAnsi"/>
                <w:sz w:val="18"/>
                <w:szCs w:val="18"/>
              </w:rPr>
              <w:t xml:space="preserve">Le milieu rural, désigne l'ensemble des espaces </w:t>
            </w:r>
            <w:commentRangeStart w:id="67"/>
            <w:r w:rsidRPr="003E5A7E">
              <w:rPr>
                <w:rFonts w:cstheme="minorHAnsi"/>
                <w:sz w:val="18"/>
                <w:szCs w:val="18"/>
              </w:rPr>
              <w:t>cultivés habités et maîtrisés par l'homme</w:t>
            </w:r>
            <w:commentRangeEnd w:id="67"/>
            <w:r w:rsidR="00E25E43">
              <w:rPr>
                <w:rStyle w:val="Marquedecommentaire"/>
              </w:rPr>
              <w:commentReference w:id="67"/>
            </w:r>
            <w:r w:rsidRPr="003E5A7E">
              <w:rPr>
                <w:rFonts w:cstheme="minorHAnsi"/>
                <w:sz w:val="18"/>
                <w:szCs w:val="18"/>
              </w:rPr>
              <w:t xml:space="preserve">. Il s’agit d’un milieu fortement </w:t>
            </w:r>
            <w:proofErr w:type="spellStart"/>
            <w:r w:rsidRPr="003E5A7E">
              <w:rPr>
                <w:rFonts w:cstheme="minorHAnsi"/>
                <w:sz w:val="18"/>
                <w:szCs w:val="18"/>
              </w:rPr>
              <w:t>anthropisé</w:t>
            </w:r>
            <w:proofErr w:type="spellEnd"/>
            <w:r w:rsidRPr="003E5A7E">
              <w:rPr>
                <w:rFonts w:cstheme="minorHAnsi"/>
                <w:sz w:val="18"/>
                <w:szCs w:val="18"/>
              </w:rPr>
              <w:t xml:space="preserve"> mais dont les sols </w:t>
            </w:r>
            <w:commentRangeStart w:id="68"/>
            <w:r w:rsidRPr="003E5A7E">
              <w:rPr>
                <w:rFonts w:cstheme="minorHAnsi"/>
                <w:sz w:val="18"/>
                <w:szCs w:val="18"/>
              </w:rPr>
              <w:t>sont peu artificialisés </w:t>
            </w:r>
            <w:commentRangeEnd w:id="68"/>
            <w:r w:rsidR="00E25E43">
              <w:rPr>
                <w:rStyle w:val="Marquedecommentaire"/>
              </w:rPr>
              <w:commentReference w:id="68"/>
            </w:r>
            <w:r w:rsidRPr="003E5A7E">
              <w:rPr>
                <w:rFonts w:cstheme="minorHAnsi"/>
                <w:sz w:val="18"/>
                <w:szCs w:val="18"/>
              </w:rPr>
              <w:t xml:space="preserve">; il s'oppose d'une part aux espaces naturels peu </w:t>
            </w:r>
            <w:proofErr w:type="spellStart"/>
            <w:r w:rsidRPr="003E5A7E">
              <w:rPr>
                <w:rFonts w:cstheme="minorHAnsi"/>
                <w:sz w:val="18"/>
                <w:szCs w:val="18"/>
              </w:rPr>
              <w:t>anthropisés</w:t>
            </w:r>
            <w:proofErr w:type="spellEnd"/>
            <w:r w:rsidRPr="003E5A7E">
              <w:rPr>
                <w:rFonts w:cstheme="minorHAnsi"/>
                <w:sz w:val="18"/>
                <w:szCs w:val="18"/>
              </w:rPr>
              <w:t xml:space="preserve"> et d'autre part au milieu urbain et périurbain</w:t>
            </w:r>
            <w:r w:rsidRPr="003E5A7E">
              <w:rPr>
                <w:rFonts w:cs="Arial"/>
                <w:color w:val="4D5156"/>
                <w:sz w:val="18"/>
                <w:szCs w:val="18"/>
                <w:shd w:val="clear" w:color="auto" w:fill="FFFFFF"/>
              </w:rPr>
              <w:t xml:space="preserve"> </w:t>
            </w:r>
            <w:r w:rsidRPr="003E5A7E">
              <w:rPr>
                <w:rFonts w:cstheme="minorHAnsi"/>
                <w:sz w:val="18"/>
                <w:szCs w:val="18"/>
              </w:rPr>
              <w:t>dont la majorité des sols ont été artificialisés.</w:t>
            </w:r>
          </w:p>
        </w:tc>
      </w:tr>
      <w:tr w:rsidR="005C5ABC" w:rsidRPr="003E5A7E" w14:paraId="28F75ADA" w14:textId="77777777" w:rsidTr="008419F6">
        <w:tc>
          <w:tcPr>
            <w:tcW w:w="9062" w:type="dxa"/>
            <w:gridSpan w:val="3"/>
            <w:tcBorders>
              <w:top w:val="single" w:sz="4" w:space="0" w:color="auto"/>
              <w:left w:val="single" w:sz="4" w:space="0" w:color="auto"/>
              <w:bottom w:val="nil"/>
              <w:right w:val="single" w:sz="4" w:space="0" w:color="auto"/>
            </w:tcBorders>
          </w:tcPr>
          <w:p w14:paraId="055BAC8D" w14:textId="77777777" w:rsidR="005C5ABC" w:rsidRPr="003E5A7E" w:rsidRDefault="005C5ABC" w:rsidP="00905121">
            <w:pPr>
              <w:jc w:val="both"/>
              <w:rPr>
                <w:rFonts w:cstheme="minorHAnsi"/>
                <w:i/>
                <w:sz w:val="18"/>
                <w:szCs w:val="18"/>
              </w:rPr>
            </w:pPr>
            <w:r w:rsidRPr="003E5A7E">
              <w:rPr>
                <w:rFonts w:cstheme="minorHAnsi"/>
                <w:b/>
                <w:sz w:val="18"/>
                <w:szCs w:val="18"/>
              </w:rPr>
              <w:t>bocage</w:t>
            </w:r>
          </w:p>
        </w:tc>
      </w:tr>
      <w:tr w:rsidR="005C5ABC" w:rsidRPr="003E5A7E" w14:paraId="407B1A92" w14:textId="77777777" w:rsidTr="008419F6">
        <w:tc>
          <w:tcPr>
            <w:tcW w:w="3827" w:type="dxa"/>
            <w:gridSpan w:val="2"/>
            <w:tcBorders>
              <w:top w:val="nil"/>
              <w:left w:val="single" w:sz="4" w:space="0" w:color="auto"/>
              <w:bottom w:val="nil"/>
              <w:right w:val="nil"/>
            </w:tcBorders>
          </w:tcPr>
          <w:p w14:paraId="3465332D" w14:textId="77777777" w:rsidR="005C5ABC" w:rsidRPr="003E5A7E" w:rsidRDefault="005C5ABC" w:rsidP="00905121">
            <w:pPr>
              <w:jc w:val="both"/>
              <w:rPr>
                <w:rFonts w:cstheme="minorHAnsi"/>
                <w:i/>
                <w:sz w:val="18"/>
                <w:szCs w:val="18"/>
              </w:rPr>
            </w:pPr>
            <w:r w:rsidRPr="003E5A7E">
              <w:rPr>
                <w:rFonts w:cstheme="minorHAnsi"/>
                <w:sz w:val="18"/>
                <w:szCs w:val="18"/>
              </w:rPr>
              <w:lastRenderedPageBreak/>
              <w:t>Définition</w:t>
            </w:r>
          </w:p>
        </w:tc>
        <w:tc>
          <w:tcPr>
            <w:tcW w:w="5235" w:type="dxa"/>
            <w:tcBorders>
              <w:top w:val="nil"/>
              <w:left w:val="nil"/>
              <w:bottom w:val="nil"/>
              <w:right w:val="single" w:sz="4" w:space="0" w:color="auto"/>
            </w:tcBorders>
          </w:tcPr>
          <w:p w14:paraId="29691C9A"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de bocage</w:t>
            </w:r>
          </w:p>
        </w:tc>
      </w:tr>
      <w:tr w:rsidR="005C5ABC" w:rsidRPr="003E5A7E" w14:paraId="54077E97" w14:textId="77777777" w:rsidTr="008419F6">
        <w:tc>
          <w:tcPr>
            <w:tcW w:w="3827" w:type="dxa"/>
            <w:gridSpan w:val="2"/>
            <w:tcBorders>
              <w:top w:val="nil"/>
              <w:left w:val="single" w:sz="4" w:space="0" w:color="auto"/>
              <w:bottom w:val="single" w:sz="4" w:space="0" w:color="auto"/>
              <w:right w:val="nil"/>
            </w:tcBorders>
          </w:tcPr>
          <w:p w14:paraId="4DB73455"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235" w:type="dxa"/>
            <w:tcBorders>
              <w:top w:val="nil"/>
              <w:left w:val="nil"/>
              <w:bottom w:val="single" w:sz="4" w:space="0" w:color="auto"/>
              <w:right w:val="single" w:sz="4" w:space="0" w:color="auto"/>
            </w:tcBorders>
          </w:tcPr>
          <w:p w14:paraId="085F8895" w14:textId="77777777" w:rsidR="005C5ABC" w:rsidRPr="003E5A7E" w:rsidRDefault="005C5ABC" w:rsidP="00905121">
            <w:pPr>
              <w:jc w:val="both"/>
              <w:rPr>
                <w:rFonts w:cstheme="minorHAnsi"/>
                <w:sz w:val="18"/>
                <w:szCs w:val="18"/>
              </w:rPr>
            </w:pPr>
            <w:r w:rsidRPr="003E5A7E">
              <w:rPr>
                <w:rFonts w:cstheme="minorHAnsi"/>
                <w:sz w:val="18"/>
                <w:szCs w:val="18"/>
              </w:rPr>
              <w:t>Le bocage est un paysage agraire typique de l'Europe de l’Ouest, sous climat atlantique, caractérisé par la clôture des prés et des champs, par des haies et par un habitat dispersé</w:t>
            </w:r>
          </w:p>
        </w:tc>
      </w:tr>
      <w:tr w:rsidR="00320447" w:rsidRPr="003E5A7E" w14:paraId="6B550DC9" w14:textId="77777777" w:rsidTr="00F126D7">
        <w:tc>
          <w:tcPr>
            <w:tcW w:w="3827" w:type="dxa"/>
            <w:gridSpan w:val="2"/>
            <w:tcBorders>
              <w:top w:val="single" w:sz="4" w:space="0" w:color="auto"/>
              <w:left w:val="single" w:sz="4" w:space="0" w:color="auto"/>
              <w:bottom w:val="nil"/>
              <w:right w:val="nil"/>
            </w:tcBorders>
          </w:tcPr>
          <w:p w14:paraId="6603DEB1" w14:textId="77777777" w:rsidR="00320447" w:rsidRPr="003E5A7E" w:rsidRDefault="00320447" w:rsidP="00905121">
            <w:pPr>
              <w:jc w:val="both"/>
              <w:rPr>
                <w:rFonts w:cstheme="minorHAnsi"/>
                <w:sz w:val="18"/>
                <w:szCs w:val="18"/>
              </w:rPr>
            </w:pPr>
            <w:commentRangeStart w:id="69"/>
            <w:commentRangeStart w:id="70"/>
            <w:r w:rsidRPr="003E5A7E">
              <w:rPr>
                <w:rFonts w:cstheme="minorHAnsi"/>
                <w:b/>
                <w:sz w:val="18"/>
                <w:szCs w:val="18"/>
              </w:rPr>
              <w:t>culture</w:t>
            </w:r>
            <w:commentRangeEnd w:id="69"/>
            <w:r w:rsidR="00E25E43">
              <w:rPr>
                <w:rStyle w:val="Marquedecommentaire"/>
              </w:rPr>
              <w:commentReference w:id="69"/>
            </w:r>
            <w:commentRangeEnd w:id="70"/>
            <w:r w:rsidR="00722DE9">
              <w:rPr>
                <w:rStyle w:val="Marquedecommentaire"/>
              </w:rPr>
              <w:commentReference w:id="70"/>
            </w:r>
          </w:p>
        </w:tc>
        <w:tc>
          <w:tcPr>
            <w:tcW w:w="5235" w:type="dxa"/>
            <w:tcBorders>
              <w:top w:val="single" w:sz="4" w:space="0" w:color="auto"/>
              <w:left w:val="nil"/>
              <w:bottom w:val="nil"/>
              <w:right w:val="single" w:sz="4" w:space="0" w:color="auto"/>
            </w:tcBorders>
          </w:tcPr>
          <w:p w14:paraId="3D8325FC" w14:textId="77777777" w:rsidR="00320447" w:rsidRPr="003E5A7E" w:rsidRDefault="00320447" w:rsidP="00905121">
            <w:pPr>
              <w:jc w:val="both"/>
              <w:rPr>
                <w:rFonts w:cstheme="minorHAnsi"/>
                <w:sz w:val="18"/>
                <w:szCs w:val="18"/>
              </w:rPr>
            </w:pPr>
          </w:p>
        </w:tc>
      </w:tr>
      <w:tr w:rsidR="00320447" w:rsidRPr="003E5A7E" w14:paraId="475019A7" w14:textId="77777777" w:rsidTr="00F126D7">
        <w:tc>
          <w:tcPr>
            <w:tcW w:w="3827" w:type="dxa"/>
            <w:gridSpan w:val="2"/>
            <w:tcBorders>
              <w:top w:val="nil"/>
              <w:left w:val="single" w:sz="4" w:space="0" w:color="auto"/>
              <w:bottom w:val="nil"/>
              <w:right w:val="nil"/>
            </w:tcBorders>
          </w:tcPr>
          <w:p w14:paraId="38FEBEAC"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235" w:type="dxa"/>
            <w:tcBorders>
              <w:top w:val="nil"/>
              <w:left w:val="nil"/>
              <w:bottom w:val="nil"/>
              <w:right w:val="single" w:sz="4" w:space="0" w:color="auto"/>
            </w:tcBorders>
          </w:tcPr>
          <w:p w14:paraId="1FE5A0A2" w14:textId="77777777" w:rsidR="00320447" w:rsidRPr="003E5A7E" w:rsidRDefault="00320447" w:rsidP="00905121">
            <w:pPr>
              <w:jc w:val="both"/>
              <w:rPr>
                <w:rFonts w:cstheme="minorHAnsi"/>
                <w:sz w:val="18"/>
                <w:szCs w:val="18"/>
              </w:rPr>
            </w:pPr>
            <w:r w:rsidRPr="003E5A7E">
              <w:rPr>
                <w:rFonts w:cstheme="minorHAnsi"/>
                <w:sz w:val="18"/>
                <w:szCs w:val="18"/>
              </w:rPr>
              <w:t>L’unité paysagère est essentiellement constituée de terres cultivées.</w:t>
            </w:r>
          </w:p>
        </w:tc>
      </w:tr>
      <w:tr w:rsidR="00320447" w:rsidRPr="003E5A7E" w14:paraId="54DC8D6A" w14:textId="77777777" w:rsidTr="00F126D7">
        <w:tc>
          <w:tcPr>
            <w:tcW w:w="3827" w:type="dxa"/>
            <w:gridSpan w:val="2"/>
            <w:tcBorders>
              <w:top w:val="single" w:sz="4" w:space="0" w:color="auto"/>
              <w:left w:val="single" w:sz="4" w:space="0" w:color="auto"/>
              <w:bottom w:val="nil"/>
              <w:right w:val="nil"/>
            </w:tcBorders>
          </w:tcPr>
          <w:p w14:paraId="66F4FB59" w14:textId="77777777" w:rsidR="00320447" w:rsidRPr="003E5A7E" w:rsidDel="0001299F" w:rsidRDefault="00320447" w:rsidP="00905121">
            <w:pPr>
              <w:jc w:val="both"/>
              <w:rPr>
                <w:rFonts w:cstheme="minorHAnsi"/>
                <w:b/>
                <w:sz w:val="18"/>
                <w:szCs w:val="18"/>
              </w:rPr>
            </w:pPr>
            <w:r w:rsidRPr="003E5A7E">
              <w:rPr>
                <w:rFonts w:cstheme="minorHAnsi"/>
                <w:b/>
                <w:sz w:val="18"/>
                <w:szCs w:val="18"/>
              </w:rPr>
              <w:t>vigne</w:t>
            </w:r>
          </w:p>
        </w:tc>
        <w:tc>
          <w:tcPr>
            <w:tcW w:w="5235" w:type="dxa"/>
            <w:tcBorders>
              <w:top w:val="single" w:sz="4" w:space="0" w:color="auto"/>
              <w:left w:val="nil"/>
              <w:bottom w:val="nil"/>
              <w:right w:val="single" w:sz="4" w:space="0" w:color="auto"/>
            </w:tcBorders>
          </w:tcPr>
          <w:p w14:paraId="5F5B83CF" w14:textId="77777777" w:rsidR="00320447" w:rsidRPr="003E5A7E" w:rsidRDefault="00320447" w:rsidP="00905121">
            <w:pPr>
              <w:jc w:val="both"/>
              <w:rPr>
                <w:rFonts w:cstheme="minorHAnsi"/>
                <w:i/>
                <w:sz w:val="18"/>
                <w:szCs w:val="18"/>
              </w:rPr>
            </w:pPr>
          </w:p>
        </w:tc>
      </w:tr>
      <w:tr w:rsidR="00320447" w:rsidRPr="003E5A7E" w14:paraId="01F31910" w14:textId="77777777" w:rsidTr="00F126D7">
        <w:tc>
          <w:tcPr>
            <w:tcW w:w="3827" w:type="dxa"/>
            <w:gridSpan w:val="2"/>
            <w:tcBorders>
              <w:top w:val="nil"/>
              <w:left w:val="single" w:sz="4" w:space="0" w:color="auto"/>
              <w:bottom w:val="single" w:sz="4" w:space="0" w:color="auto"/>
              <w:right w:val="nil"/>
            </w:tcBorders>
          </w:tcPr>
          <w:p w14:paraId="2C2A06F5" w14:textId="77777777" w:rsidR="00320447" w:rsidRPr="003E5A7E" w:rsidRDefault="00320447" w:rsidP="00905121">
            <w:pPr>
              <w:jc w:val="both"/>
              <w:rPr>
                <w:rFonts w:cstheme="minorHAnsi"/>
                <w:i/>
                <w:sz w:val="18"/>
                <w:szCs w:val="18"/>
              </w:rPr>
            </w:pPr>
            <w:r w:rsidRPr="003E5A7E">
              <w:rPr>
                <w:rFonts w:cstheme="minorHAnsi"/>
                <w:sz w:val="18"/>
                <w:szCs w:val="18"/>
              </w:rPr>
              <w:t>Définition</w:t>
            </w:r>
          </w:p>
        </w:tc>
        <w:tc>
          <w:tcPr>
            <w:tcW w:w="5235" w:type="dxa"/>
            <w:tcBorders>
              <w:top w:val="nil"/>
              <w:left w:val="nil"/>
              <w:bottom w:val="single" w:sz="4" w:space="0" w:color="auto"/>
              <w:right w:val="single" w:sz="4" w:space="0" w:color="auto"/>
            </w:tcBorders>
          </w:tcPr>
          <w:p w14:paraId="6359AA9C" w14:textId="77777777" w:rsidR="00320447" w:rsidRPr="003E5A7E" w:rsidRDefault="00320447" w:rsidP="00905121">
            <w:pPr>
              <w:jc w:val="both"/>
              <w:rPr>
                <w:rFonts w:cstheme="minorHAnsi"/>
                <w:i/>
                <w:sz w:val="18"/>
                <w:szCs w:val="18"/>
              </w:rPr>
            </w:pPr>
            <w:r w:rsidRPr="003E5A7E">
              <w:rPr>
                <w:rFonts w:cstheme="minorHAnsi"/>
                <w:sz w:val="18"/>
                <w:szCs w:val="18"/>
              </w:rPr>
              <w:t>L’unité paysagère est fortement marquée par la culture de la vigne et les activités viticoles.</w:t>
            </w:r>
          </w:p>
        </w:tc>
      </w:tr>
      <w:tr w:rsidR="0092343F" w:rsidRPr="003E5A7E" w14:paraId="46981338" w14:textId="77777777" w:rsidTr="008419F6">
        <w:tc>
          <w:tcPr>
            <w:tcW w:w="9062" w:type="dxa"/>
            <w:gridSpan w:val="3"/>
            <w:tcBorders>
              <w:top w:val="single" w:sz="4" w:space="0" w:color="auto"/>
              <w:bottom w:val="nil"/>
            </w:tcBorders>
          </w:tcPr>
          <w:p w14:paraId="7C0AD4F1" w14:textId="40DA7416" w:rsidR="0092343F" w:rsidRPr="003E5A7E" w:rsidRDefault="0092343F" w:rsidP="00905121">
            <w:pPr>
              <w:jc w:val="both"/>
              <w:rPr>
                <w:rFonts w:cstheme="minorHAnsi"/>
                <w:sz w:val="18"/>
                <w:szCs w:val="18"/>
              </w:rPr>
            </w:pPr>
            <w:r>
              <w:rPr>
                <w:rFonts w:cstheme="minorHAnsi"/>
                <w:b/>
                <w:sz w:val="18"/>
                <w:szCs w:val="18"/>
              </w:rPr>
              <w:t>élevage</w:t>
            </w:r>
          </w:p>
        </w:tc>
      </w:tr>
      <w:tr w:rsidR="0092343F" w:rsidRPr="003E5A7E" w14:paraId="5E094EEC" w14:textId="77777777" w:rsidTr="008419F6">
        <w:tc>
          <w:tcPr>
            <w:tcW w:w="3755" w:type="dxa"/>
            <w:tcBorders>
              <w:top w:val="nil"/>
              <w:left w:val="single" w:sz="4" w:space="0" w:color="auto"/>
              <w:bottom w:val="nil"/>
              <w:right w:val="nil"/>
            </w:tcBorders>
          </w:tcPr>
          <w:p w14:paraId="532613F3" w14:textId="77777777" w:rsidR="0092343F" w:rsidRPr="003E5A7E" w:rsidRDefault="0092343F"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76D82B7D" w14:textId="7979BF81" w:rsidR="0092343F" w:rsidRPr="003E5A7E" w:rsidRDefault="0092343F" w:rsidP="00905121">
            <w:pPr>
              <w:jc w:val="both"/>
              <w:rPr>
                <w:rFonts w:cstheme="minorHAnsi"/>
                <w:sz w:val="18"/>
                <w:szCs w:val="18"/>
              </w:rPr>
            </w:pPr>
            <w:r w:rsidRPr="003E5A7E">
              <w:rPr>
                <w:rFonts w:cstheme="minorHAnsi"/>
                <w:sz w:val="18"/>
                <w:szCs w:val="18"/>
              </w:rPr>
              <w:t xml:space="preserve">L’unité paysagère est essentiellement constituée de </w:t>
            </w:r>
            <w:commentRangeStart w:id="71"/>
            <w:r w:rsidRPr="003E5A7E">
              <w:rPr>
                <w:rFonts w:cstheme="minorHAnsi"/>
                <w:sz w:val="18"/>
                <w:szCs w:val="18"/>
              </w:rPr>
              <w:t xml:space="preserve">zones </w:t>
            </w:r>
            <w:r>
              <w:rPr>
                <w:rFonts w:cstheme="minorHAnsi"/>
                <w:sz w:val="18"/>
                <w:szCs w:val="18"/>
              </w:rPr>
              <w:t>d’élevage</w:t>
            </w:r>
            <w:commentRangeEnd w:id="71"/>
            <w:r w:rsidR="00B576BB">
              <w:rPr>
                <w:rStyle w:val="Marquedecommentaire"/>
              </w:rPr>
              <w:commentReference w:id="71"/>
            </w:r>
            <w:r>
              <w:rPr>
                <w:rFonts w:cstheme="minorHAnsi"/>
                <w:sz w:val="18"/>
                <w:szCs w:val="18"/>
              </w:rPr>
              <w:t>.</w:t>
            </w:r>
          </w:p>
        </w:tc>
      </w:tr>
      <w:tr w:rsidR="0092343F" w:rsidRPr="003E5A7E" w14:paraId="725332EC" w14:textId="77777777" w:rsidTr="008419F6">
        <w:tc>
          <w:tcPr>
            <w:tcW w:w="3755" w:type="dxa"/>
            <w:tcBorders>
              <w:top w:val="nil"/>
              <w:left w:val="single" w:sz="4" w:space="0" w:color="auto"/>
              <w:bottom w:val="single" w:sz="4" w:space="0" w:color="auto"/>
              <w:right w:val="nil"/>
            </w:tcBorders>
          </w:tcPr>
          <w:p w14:paraId="26259EF5" w14:textId="77777777" w:rsidR="0092343F" w:rsidRPr="003E5A7E" w:rsidRDefault="0092343F"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0C4FF413" w14:textId="0E6EF615" w:rsidR="0092343F" w:rsidRPr="003E5A7E" w:rsidRDefault="0092343F" w:rsidP="00905121">
            <w:pPr>
              <w:jc w:val="both"/>
              <w:rPr>
                <w:rFonts w:cstheme="minorHAnsi"/>
                <w:sz w:val="18"/>
                <w:szCs w:val="18"/>
              </w:rPr>
            </w:pPr>
          </w:p>
        </w:tc>
      </w:tr>
      <w:tr w:rsidR="0092343F" w:rsidRPr="003E5A7E" w14:paraId="28079EDD" w14:textId="77777777" w:rsidTr="008419F6">
        <w:tc>
          <w:tcPr>
            <w:tcW w:w="9062" w:type="dxa"/>
            <w:gridSpan w:val="3"/>
            <w:tcBorders>
              <w:top w:val="single" w:sz="4" w:space="0" w:color="auto"/>
              <w:bottom w:val="nil"/>
            </w:tcBorders>
          </w:tcPr>
          <w:p w14:paraId="28DFAD49" w14:textId="487F7540" w:rsidR="0092343F" w:rsidRPr="003E5A7E" w:rsidRDefault="0092343F" w:rsidP="00905121">
            <w:pPr>
              <w:jc w:val="both"/>
              <w:rPr>
                <w:rFonts w:cstheme="minorHAnsi"/>
                <w:sz w:val="18"/>
                <w:szCs w:val="18"/>
              </w:rPr>
            </w:pPr>
            <w:r>
              <w:rPr>
                <w:rFonts w:cstheme="minorHAnsi"/>
                <w:b/>
                <w:sz w:val="18"/>
                <w:szCs w:val="18"/>
              </w:rPr>
              <w:t>lisière</w:t>
            </w:r>
          </w:p>
        </w:tc>
      </w:tr>
      <w:tr w:rsidR="0092343F" w:rsidRPr="003E5A7E" w14:paraId="44E4803B" w14:textId="77777777" w:rsidTr="008419F6">
        <w:tc>
          <w:tcPr>
            <w:tcW w:w="3755" w:type="dxa"/>
            <w:tcBorders>
              <w:top w:val="nil"/>
              <w:left w:val="single" w:sz="4" w:space="0" w:color="auto"/>
              <w:bottom w:val="nil"/>
              <w:right w:val="nil"/>
            </w:tcBorders>
          </w:tcPr>
          <w:p w14:paraId="476659DA" w14:textId="77777777" w:rsidR="0092343F" w:rsidRPr="003E5A7E" w:rsidRDefault="0092343F"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3C91EAAB" w14:textId="1D674481" w:rsidR="0092343F" w:rsidRPr="003E5A7E" w:rsidRDefault="0092343F" w:rsidP="00905121">
            <w:pPr>
              <w:jc w:val="both"/>
              <w:rPr>
                <w:rFonts w:cstheme="minorHAnsi"/>
                <w:sz w:val="18"/>
                <w:szCs w:val="18"/>
              </w:rPr>
            </w:pPr>
            <w:r w:rsidRPr="003E5A7E">
              <w:rPr>
                <w:rFonts w:cstheme="minorHAnsi"/>
                <w:sz w:val="18"/>
                <w:szCs w:val="18"/>
              </w:rPr>
              <w:t xml:space="preserve">L’unité paysagère est essentiellement </w:t>
            </w:r>
            <w:r>
              <w:rPr>
                <w:rFonts w:cstheme="minorHAnsi"/>
                <w:sz w:val="18"/>
                <w:szCs w:val="18"/>
              </w:rPr>
              <w:t>située en lisière, en bordure d’un espace, d’un territoire.</w:t>
            </w:r>
          </w:p>
        </w:tc>
      </w:tr>
      <w:tr w:rsidR="0092343F" w:rsidRPr="003E5A7E" w14:paraId="3CDBBF88" w14:textId="77777777" w:rsidTr="008419F6">
        <w:tc>
          <w:tcPr>
            <w:tcW w:w="9062" w:type="dxa"/>
            <w:gridSpan w:val="3"/>
            <w:tcBorders>
              <w:top w:val="single" w:sz="4" w:space="0" w:color="auto"/>
              <w:bottom w:val="nil"/>
            </w:tcBorders>
          </w:tcPr>
          <w:p w14:paraId="4A23074C" w14:textId="0768EA1D" w:rsidR="0092343F" w:rsidRPr="003E5A7E" w:rsidRDefault="0092343F" w:rsidP="00905121">
            <w:pPr>
              <w:jc w:val="both"/>
              <w:rPr>
                <w:rFonts w:cstheme="minorHAnsi"/>
                <w:sz w:val="18"/>
                <w:szCs w:val="18"/>
              </w:rPr>
            </w:pPr>
            <w:r>
              <w:rPr>
                <w:rFonts w:cstheme="minorHAnsi"/>
                <w:b/>
                <w:sz w:val="18"/>
                <w:szCs w:val="18"/>
              </w:rPr>
              <w:t>frange</w:t>
            </w:r>
          </w:p>
        </w:tc>
      </w:tr>
      <w:tr w:rsidR="0092343F" w:rsidRPr="003E5A7E" w14:paraId="4D61B5B7" w14:textId="77777777" w:rsidTr="008419F6">
        <w:tc>
          <w:tcPr>
            <w:tcW w:w="3755" w:type="dxa"/>
            <w:tcBorders>
              <w:top w:val="nil"/>
              <w:left w:val="single" w:sz="4" w:space="0" w:color="auto"/>
              <w:bottom w:val="nil"/>
              <w:right w:val="nil"/>
            </w:tcBorders>
          </w:tcPr>
          <w:p w14:paraId="554FA4D7" w14:textId="77777777" w:rsidR="0092343F" w:rsidRPr="003E5A7E" w:rsidRDefault="0092343F"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6B739D2D" w14:textId="451F05B3" w:rsidR="0092343F" w:rsidRPr="003E5A7E" w:rsidRDefault="0092343F" w:rsidP="00905121">
            <w:pPr>
              <w:jc w:val="both"/>
              <w:rPr>
                <w:rFonts w:cstheme="minorHAnsi"/>
                <w:sz w:val="18"/>
                <w:szCs w:val="18"/>
              </w:rPr>
            </w:pPr>
            <w:r w:rsidRPr="003E5A7E">
              <w:rPr>
                <w:rFonts w:cstheme="minorHAnsi"/>
                <w:sz w:val="18"/>
                <w:szCs w:val="18"/>
              </w:rPr>
              <w:t xml:space="preserve">L’unité paysagère est essentiellement </w:t>
            </w:r>
            <w:r>
              <w:rPr>
                <w:rFonts w:cstheme="minorHAnsi"/>
                <w:sz w:val="18"/>
                <w:szCs w:val="18"/>
              </w:rPr>
              <w:t>située en frange de zones agricoles ou urbaines, etc. , en bordure d’un espace, d’un territoire.</w:t>
            </w:r>
          </w:p>
        </w:tc>
      </w:tr>
      <w:tr w:rsidR="00320447" w:rsidRPr="003E5A7E" w14:paraId="55921F13" w14:textId="77777777" w:rsidTr="00F126D7">
        <w:tc>
          <w:tcPr>
            <w:tcW w:w="9062" w:type="dxa"/>
            <w:gridSpan w:val="3"/>
            <w:tcBorders>
              <w:top w:val="single" w:sz="4" w:space="0" w:color="auto"/>
              <w:bottom w:val="nil"/>
            </w:tcBorders>
          </w:tcPr>
          <w:p w14:paraId="66152DFD" w14:textId="77777777" w:rsidR="00320447" w:rsidRPr="003E5A7E" w:rsidRDefault="00320447" w:rsidP="00905121">
            <w:pPr>
              <w:jc w:val="both"/>
              <w:rPr>
                <w:rFonts w:cstheme="minorHAnsi"/>
                <w:sz w:val="18"/>
                <w:szCs w:val="18"/>
              </w:rPr>
            </w:pPr>
            <w:r w:rsidRPr="003E5A7E">
              <w:rPr>
                <w:rFonts w:cstheme="minorHAnsi"/>
                <w:b/>
                <w:sz w:val="18"/>
                <w:szCs w:val="18"/>
              </w:rPr>
              <w:t>prairie</w:t>
            </w:r>
          </w:p>
        </w:tc>
      </w:tr>
      <w:tr w:rsidR="00320447" w:rsidRPr="003E5A7E" w14:paraId="7F6C7E11" w14:textId="77777777" w:rsidTr="00F126D7">
        <w:tc>
          <w:tcPr>
            <w:tcW w:w="3755" w:type="dxa"/>
            <w:tcBorders>
              <w:top w:val="nil"/>
              <w:left w:val="single" w:sz="4" w:space="0" w:color="auto"/>
              <w:bottom w:val="nil"/>
              <w:right w:val="nil"/>
            </w:tcBorders>
          </w:tcPr>
          <w:p w14:paraId="61BEF66A" w14:textId="77777777" w:rsidR="00320447" w:rsidRPr="003E5A7E" w:rsidRDefault="00320447"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76002A87" w14:textId="77777777" w:rsidR="00320447" w:rsidRPr="003E5A7E" w:rsidRDefault="00320447" w:rsidP="00905121">
            <w:pPr>
              <w:jc w:val="both"/>
              <w:rPr>
                <w:rFonts w:cstheme="minorHAnsi"/>
                <w:sz w:val="18"/>
                <w:szCs w:val="18"/>
              </w:rPr>
            </w:pPr>
            <w:r w:rsidRPr="003E5A7E">
              <w:rPr>
                <w:rFonts w:cstheme="minorHAnsi"/>
                <w:sz w:val="18"/>
                <w:szCs w:val="18"/>
              </w:rPr>
              <w:t xml:space="preserve">L’unité paysagère est essentiellement constituée de zones de prairies </w:t>
            </w:r>
          </w:p>
        </w:tc>
      </w:tr>
      <w:tr w:rsidR="00320447" w:rsidRPr="003E5A7E" w14:paraId="44E90BB7" w14:textId="77777777" w:rsidTr="00F126D7">
        <w:tc>
          <w:tcPr>
            <w:tcW w:w="3755" w:type="dxa"/>
            <w:tcBorders>
              <w:top w:val="nil"/>
              <w:left w:val="single" w:sz="4" w:space="0" w:color="auto"/>
              <w:bottom w:val="single" w:sz="4" w:space="0" w:color="auto"/>
              <w:right w:val="nil"/>
            </w:tcBorders>
          </w:tcPr>
          <w:p w14:paraId="002D4A4A" w14:textId="77777777" w:rsidR="00320447" w:rsidRPr="003E5A7E"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6487B2F3" w14:textId="77777777" w:rsidR="00320447" w:rsidRPr="003E5A7E" w:rsidRDefault="00320447" w:rsidP="00905121">
            <w:pPr>
              <w:jc w:val="both"/>
              <w:rPr>
                <w:rFonts w:cstheme="minorHAnsi"/>
                <w:i/>
                <w:sz w:val="18"/>
                <w:szCs w:val="18"/>
              </w:rPr>
            </w:pPr>
            <w:r w:rsidRPr="003E5A7E">
              <w:rPr>
                <w:rFonts w:cstheme="minorHAnsi"/>
                <w:i/>
                <w:sz w:val="18"/>
                <w:szCs w:val="18"/>
              </w:rPr>
              <w:t>A utiliser pour les prairies autres que bocage (si on garde bocage) ou pour toutes les prairies sinon (bocage, alpages, etc.) sinon.</w:t>
            </w:r>
          </w:p>
        </w:tc>
      </w:tr>
      <w:tr w:rsidR="005C5ABC" w:rsidRPr="003E5A7E" w14:paraId="2785D7C7" w14:textId="77777777" w:rsidTr="008419F6">
        <w:tc>
          <w:tcPr>
            <w:tcW w:w="9062" w:type="dxa"/>
            <w:gridSpan w:val="3"/>
            <w:tcBorders>
              <w:top w:val="single" w:sz="4" w:space="0" w:color="auto"/>
              <w:bottom w:val="nil"/>
            </w:tcBorders>
          </w:tcPr>
          <w:p w14:paraId="5803DEC4" w14:textId="77777777" w:rsidR="005C5ABC" w:rsidRPr="003E5A7E" w:rsidRDefault="005C5ABC" w:rsidP="00905121">
            <w:pPr>
              <w:jc w:val="both"/>
              <w:rPr>
                <w:rFonts w:cstheme="minorHAnsi"/>
                <w:sz w:val="18"/>
                <w:szCs w:val="18"/>
              </w:rPr>
            </w:pPr>
            <w:r w:rsidRPr="003E5A7E">
              <w:rPr>
                <w:rFonts w:cstheme="minorHAnsi"/>
                <w:b/>
                <w:sz w:val="18"/>
                <w:szCs w:val="18"/>
              </w:rPr>
              <w:t>lande</w:t>
            </w:r>
          </w:p>
        </w:tc>
      </w:tr>
      <w:tr w:rsidR="005C5ABC" w:rsidRPr="003E5A7E" w14:paraId="4C31CB25" w14:textId="77777777" w:rsidTr="008419F6">
        <w:tc>
          <w:tcPr>
            <w:tcW w:w="3755" w:type="dxa"/>
            <w:tcBorders>
              <w:top w:val="nil"/>
              <w:left w:val="single" w:sz="4" w:space="0" w:color="auto"/>
              <w:bottom w:val="nil"/>
              <w:right w:val="nil"/>
            </w:tcBorders>
          </w:tcPr>
          <w:p w14:paraId="54B3A736" w14:textId="77777777" w:rsidR="005C5ABC" w:rsidRPr="003E5A7E" w:rsidRDefault="005C5ABC"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0B22AC1F"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de zones couvertes de landes.</w:t>
            </w:r>
          </w:p>
        </w:tc>
      </w:tr>
      <w:tr w:rsidR="005C5ABC" w:rsidRPr="003E5A7E" w14:paraId="4EF8F156" w14:textId="77777777" w:rsidTr="008419F6">
        <w:tc>
          <w:tcPr>
            <w:tcW w:w="3755" w:type="dxa"/>
            <w:tcBorders>
              <w:top w:val="nil"/>
              <w:left w:val="single" w:sz="4" w:space="0" w:color="auto"/>
              <w:bottom w:val="single" w:sz="4" w:space="0" w:color="auto"/>
              <w:right w:val="nil"/>
            </w:tcBorders>
          </w:tcPr>
          <w:p w14:paraId="2D4B38E3"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39D22C44" w14:textId="77777777" w:rsidR="005C5ABC" w:rsidRPr="003E5A7E" w:rsidRDefault="005C5ABC" w:rsidP="00905121">
            <w:pPr>
              <w:jc w:val="both"/>
              <w:rPr>
                <w:rFonts w:cstheme="minorHAnsi"/>
                <w:sz w:val="18"/>
                <w:szCs w:val="18"/>
              </w:rPr>
            </w:pPr>
            <w:r w:rsidRPr="003E5A7E">
              <w:rPr>
                <w:rFonts w:cstheme="minorHAnsi"/>
                <w:sz w:val="18"/>
                <w:szCs w:val="18"/>
              </w:rPr>
              <w:t>Dans le contexte de cette liste, le mot «</w:t>
            </w:r>
            <w:r w:rsidRPr="003E5A7E">
              <w:rPr>
                <w:rFonts w:cs="Courier New"/>
                <w:sz w:val="18"/>
                <w:szCs w:val="18"/>
              </w:rPr>
              <w:t> </w:t>
            </w:r>
            <w:r w:rsidRPr="003E5A7E">
              <w:rPr>
                <w:rFonts w:cstheme="minorHAnsi"/>
                <w:sz w:val="18"/>
                <w:szCs w:val="18"/>
              </w:rPr>
              <w:t>lande</w:t>
            </w:r>
            <w:r w:rsidRPr="003E5A7E">
              <w:rPr>
                <w:rFonts w:cs="Courier New"/>
                <w:sz w:val="18"/>
                <w:szCs w:val="18"/>
              </w:rPr>
              <w:t> </w:t>
            </w:r>
            <w:r w:rsidRPr="003E5A7E">
              <w:rPr>
                <w:rFonts w:cs="Marianne"/>
                <w:sz w:val="18"/>
                <w:szCs w:val="18"/>
              </w:rPr>
              <w:t>»</w:t>
            </w:r>
            <w:r w:rsidRPr="003E5A7E">
              <w:rPr>
                <w:rFonts w:cstheme="minorHAnsi"/>
                <w:sz w:val="18"/>
                <w:szCs w:val="18"/>
              </w:rPr>
              <w:t xml:space="preserve"> s’applique de façon générique aux terres couvertes de formations végétales fermées, composées principalement de buissons, d'arbustes et de plantes herbacées (fougères, bruyères, ronces, genêts, ajoncs, cytises, etc.). Le terme inclut les maquis et les garrigues.</w:t>
            </w:r>
          </w:p>
        </w:tc>
      </w:tr>
      <w:tr w:rsidR="005C5ABC" w:rsidRPr="003E5A7E" w14:paraId="3C31859D" w14:textId="77777777" w:rsidTr="008419F6">
        <w:tc>
          <w:tcPr>
            <w:tcW w:w="9062" w:type="dxa"/>
            <w:gridSpan w:val="3"/>
            <w:tcBorders>
              <w:top w:val="single" w:sz="4" w:space="0" w:color="auto"/>
              <w:bottom w:val="nil"/>
            </w:tcBorders>
          </w:tcPr>
          <w:p w14:paraId="36E2F72F" w14:textId="77777777" w:rsidR="005C5ABC" w:rsidRPr="003E5A7E" w:rsidRDefault="005C5ABC" w:rsidP="00905121">
            <w:pPr>
              <w:jc w:val="both"/>
              <w:rPr>
                <w:rFonts w:cstheme="minorHAnsi"/>
                <w:sz w:val="18"/>
                <w:szCs w:val="18"/>
              </w:rPr>
            </w:pPr>
            <w:r w:rsidRPr="003E5A7E">
              <w:rPr>
                <w:rFonts w:cstheme="minorHAnsi"/>
                <w:b/>
                <w:sz w:val="18"/>
                <w:szCs w:val="18"/>
              </w:rPr>
              <w:t>forêt</w:t>
            </w:r>
          </w:p>
        </w:tc>
      </w:tr>
      <w:tr w:rsidR="005C5ABC" w:rsidRPr="003E5A7E" w14:paraId="08503401" w14:textId="77777777" w:rsidTr="008419F6">
        <w:tc>
          <w:tcPr>
            <w:tcW w:w="3755" w:type="dxa"/>
            <w:tcBorders>
              <w:top w:val="nil"/>
              <w:left w:val="single" w:sz="4" w:space="0" w:color="auto"/>
              <w:bottom w:val="nil"/>
              <w:right w:val="nil"/>
            </w:tcBorders>
          </w:tcPr>
          <w:p w14:paraId="52DFB312" w14:textId="77777777" w:rsidR="005C5ABC" w:rsidRPr="003E5A7E" w:rsidRDefault="005C5ABC" w:rsidP="00905121">
            <w:pPr>
              <w:jc w:val="both"/>
              <w:rPr>
                <w:rFonts w:cstheme="minorHAnsi"/>
                <w:sz w:val="18"/>
                <w:szCs w:val="18"/>
              </w:rPr>
            </w:pPr>
            <w:r w:rsidRPr="003E5A7E">
              <w:rPr>
                <w:rFonts w:cstheme="minorHAnsi"/>
                <w:sz w:val="18"/>
                <w:szCs w:val="18"/>
              </w:rPr>
              <w:lastRenderedPageBreak/>
              <w:t>Définition</w:t>
            </w:r>
          </w:p>
        </w:tc>
        <w:tc>
          <w:tcPr>
            <w:tcW w:w="5307" w:type="dxa"/>
            <w:gridSpan w:val="2"/>
            <w:tcBorders>
              <w:top w:val="nil"/>
              <w:left w:val="nil"/>
              <w:bottom w:val="nil"/>
              <w:right w:val="single" w:sz="4" w:space="0" w:color="auto"/>
            </w:tcBorders>
          </w:tcPr>
          <w:p w14:paraId="6AE5ADFA" w14:textId="77777777" w:rsidR="005C5ABC" w:rsidRPr="003E5A7E" w:rsidRDefault="005C5ABC" w:rsidP="00905121">
            <w:pPr>
              <w:jc w:val="both"/>
              <w:rPr>
                <w:rFonts w:cstheme="minorHAnsi"/>
                <w:sz w:val="18"/>
                <w:szCs w:val="18"/>
              </w:rPr>
            </w:pPr>
            <w:r w:rsidRPr="003E5A7E">
              <w:rPr>
                <w:rFonts w:cstheme="minorHAnsi"/>
                <w:sz w:val="18"/>
                <w:szCs w:val="18"/>
              </w:rPr>
              <w:t>L’unité paysagère est essentiellement constituée d’une forêt.</w:t>
            </w:r>
          </w:p>
        </w:tc>
      </w:tr>
      <w:tr w:rsidR="005C5ABC" w:rsidRPr="003E5A7E" w14:paraId="17FEB9C7" w14:textId="77777777" w:rsidTr="008419F6">
        <w:tc>
          <w:tcPr>
            <w:tcW w:w="3755" w:type="dxa"/>
            <w:tcBorders>
              <w:top w:val="nil"/>
              <w:left w:val="single" w:sz="4" w:space="0" w:color="auto"/>
              <w:bottom w:val="nil"/>
              <w:right w:val="nil"/>
            </w:tcBorders>
          </w:tcPr>
          <w:p w14:paraId="07E7B84C"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nil"/>
              <w:right w:val="single" w:sz="4" w:space="0" w:color="auto"/>
            </w:tcBorders>
          </w:tcPr>
          <w:p w14:paraId="5F95FC59" w14:textId="77777777" w:rsidR="005C5ABC" w:rsidRPr="003E5A7E" w:rsidRDefault="005C5ABC" w:rsidP="00905121">
            <w:pPr>
              <w:jc w:val="both"/>
              <w:rPr>
                <w:rFonts w:cstheme="minorHAnsi"/>
                <w:i/>
                <w:sz w:val="18"/>
                <w:szCs w:val="18"/>
              </w:rPr>
            </w:pPr>
            <w:r w:rsidRPr="003E5A7E">
              <w:rPr>
                <w:rFonts w:cstheme="minorHAnsi"/>
                <w:i/>
                <w:sz w:val="18"/>
                <w:szCs w:val="18"/>
              </w:rPr>
              <w:t xml:space="preserve">Faut-il faire la distinction entre milieu boisé </w:t>
            </w:r>
            <w:commentRangeStart w:id="72"/>
            <w:r w:rsidRPr="003E5A7E">
              <w:rPr>
                <w:rFonts w:cstheme="minorHAnsi"/>
                <w:i/>
                <w:sz w:val="18"/>
                <w:szCs w:val="18"/>
              </w:rPr>
              <w:t>(avec des bois éventuellement discontinus)</w:t>
            </w:r>
            <w:commentRangeEnd w:id="72"/>
            <w:r w:rsidR="00B576BB">
              <w:rPr>
                <w:rStyle w:val="Marquedecommentaire"/>
              </w:rPr>
              <w:commentReference w:id="72"/>
            </w:r>
            <w:r w:rsidRPr="003E5A7E">
              <w:rPr>
                <w:rFonts w:cstheme="minorHAnsi"/>
                <w:i/>
                <w:sz w:val="18"/>
                <w:szCs w:val="18"/>
              </w:rPr>
              <w:t xml:space="preserve"> et la forêt</w:t>
            </w:r>
            <w:r w:rsidRPr="003E5A7E">
              <w:rPr>
                <w:rFonts w:cs="Courier New"/>
                <w:i/>
                <w:sz w:val="18"/>
                <w:szCs w:val="18"/>
              </w:rPr>
              <w:t> </w:t>
            </w:r>
            <w:r w:rsidRPr="003E5A7E">
              <w:rPr>
                <w:rFonts w:cstheme="minorHAnsi"/>
                <w:i/>
                <w:sz w:val="18"/>
                <w:szCs w:val="18"/>
              </w:rPr>
              <w:t xml:space="preserve">? </w:t>
            </w:r>
          </w:p>
        </w:tc>
      </w:tr>
      <w:tr w:rsidR="005C5ABC" w:rsidRPr="003E5A7E" w14:paraId="13AFD825" w14:textId="77777777" w:rsidTr="008419F6">
        <w:tc>
          <w:tcPr>
            <w:tcW w:w="3755" w:type="dxa"/>
            <w:tcBorders>
              <w:top w:val="nil"/>
              <w:left w:val="single" w:sz="4" w:space="0" w:color="auto"/>
              <w:bottom w:val="single" w:sz="4" w:space="0" w:color="auto"/>
              <w:right w:val="nil"/>
            </w:tcBorders>
          </w:tcPr>
          <w:p w14:paraId="05B842B2" w14:textId="77777777" w:rsidR="005C5ABC" w:rsidRPr="003E5A7E" w:rsidRDefault="005C5ABC" w:rsidP="00905121">
            <w:pPr>
              <w:jc w:val="both"/>
              <w:rPr>
                <w:rFonts w:cstheme="minorHAnsi"/>
                <w:sz w:val="18"/>
                <w:szCs w:val="18"/>
              </w:rPr>
            </w:pPr>
          </w:p>
        </w:tc>
        <w:tc>
          <w:tcPr>
            <w:tcW w:w="5307" w:type="dxa"/>
            <w:gridSpan w:val="2"/>
            <w:tcBorders>
              <w:top w:val="nil"/>
              <w:left w:val="nil"/>
              <w:bottom w:val="single" w:sz="4" w:space="0" w:color="auto"/>
              <w:right w:val="single" w:sz="4" w:space="0" w:color="auto"/>
            </w:tcBorders>
          </w:tcPr>
          <w:p w14:paraId="08E3513A" w14:textId="77777777" w:rsidR="005C5ABC" w:rsidRPr="003E5A7E" w:rsidRDefault="005C5ABC" w:rsidP="00905121">
            <w:pPr>
              <w:jc w:val="both"/>
              <w:rPr>
                <w:rFonts w:cstheme="minorHAnsi"/>
                <w:sz w:val="18"/>
                <w:szCs w:val="18"/>
              </w:rPr>
            </w:pPr>
          </w:p>
        </w:tc>
      </w:tr>
      <w:tr w:rsidR="005C5ABC" w:rsidRPr="003E5A7E" w14:paraId="27420B72" w14:textId="77777777" w:rsidTr="008419F6">
        <w:tc>
          <w:tcPr>
            <w:tcW w:w="3755" w:type="dxa"/>
            <w:tcBorders>
              <w:top w:val="single" w:sz="4" w:space="0" w:color="auto"/>
              <w:left w:val="single" w:sz="4" w:space="0" w:color="auto"/>
              <w:bottom w:val="nil"/>
              <w:right w:val="nil"/>
            </w:tcBorders>
          </w:tcPr>
          <w:p w14:paraId="6E14C319" w14:textId="77777777" w:rsidR="005C5ABC" w:rsidRPr="003E5A7E" w:rsidRDefault="005C5ABC" w:rsidP="00905121">
            <w:pPr>
              <w:jc w:val="both"/>
              <w:rPr>
                <w:rFonts w:cstheme="minorHAnsi"/>
                <w:sz w:val="18"/>
                <w:szCs w:val="18"/>
              </w:rPr>
            </w:pPr>
            <w:commentRangeStart w:id="73"/>
            <w:proofErr w:type="spellStart"/>
            <w:r w:rsidRPr="003E5A7E">
              <w:rPr>
                <w:rFonts w:cstheme="minorHAnsi"/>
                <w:b/>
                <w:sz w:val="18"/>
                <w:szCs w:val="18"/>
              </w:rPr>
              <w:t>milieuBoisé</w:t>
            </w:r>
            <w:proofErr w:type="spellEnd"/>
            <w:r w:rsidRPr="003E5A7E">
              <w:rPr>
                <w:rFonts w:cstheme="minorHAnsi"/>
                <w:b/>
                <w:sz w:val="18"/>
                <w:szCs w:val="18"/>
              </w:rPr>
              <w:t xml:space="preserve"> </w:t>
            </w:r>
            <w:commentRangeEnd w:id="73"/>
            <w:r w:rsidR="00B37B7A">
              <w:rPr>
                <w:rStyle w:val="Marquedecommentaire"/>
              </w:rPr>
              <w:commentReference w:id="73"/>
            </w:r>
          </w:p>
        </w:tc>
        <w:tc>
          <w:tcPr>
            <w:tcW w:w="5307" w:type="dxa"/>
            <w:gridSpan w:val="2"/>
            <w:tcBorders>
              <w:top w:val="single" w:sz="4" w:space="0" w:color="auto"/>
              <w:left w:val="nil"/>
              <w:bottom w:val="nil"/>
              <w:right w:val="single" w:sz="4" w:space="0" w:color="auto"/>
            </w:tcBorders>
          </w:tcPr>
          <w:p w14:paraId="2D8D7804" w14:textId="77777777" w:rsidR="005C5ABC" w:rsidRPr="003E5A7E" w:rsidRDefault="005C5ABC" w:rsidP="00905121">
            <w:pPr>
              <w:jc w:val="both"/>
              <w:rPr>
                <w:rFonts w:cstheme="minorHAnsi"/>
                <w:sz w:val="18"/>
                <w:szCs w:val="18"/>
              </w:rPr>
            </w:pPr>
          </w:p>
        </w:tc>
      </w:tr>
      <w:tr w:rsidR="005C5ABC" w:rsidRPr="003E5A7E" w14:paraId="0CB3AC79" w14:textId="77777777" w:rsidTr="008419F6">
        <w:tc>
          <w:tcPr>
            <w:tcW w:w="3755" w:type="dxa"/>
            <w:tcBorders>
              <w:top w:val="nil"/>
              <w:left w:val="single" w:sz="4" w:space="0" w:color="auto"/>
              <w:bottom w:val="nil"/>
              <w:right w:val="nil"/>
            </w:tcBorders>
          </w:tcPr>
          <w:p w14:paraId="2BBDCDA9" w14:textId="77777777" w:rsidR="005C5ABC" w:rsidRPr="003E5A7E" w:rsidRDefault="005C5ABC" w:rsidP="00905121">
            <w:pPr>
              <w:jc w:val="both"/>
              <w:rPr>
                <w:rFonts w:cstheme="minorHAnsi"/>
                <w:sz w:val="18"/>
                <w:szCs w:val="18"/>
              </w:rPr>
            </w:pPr>
            <w:r w:rsidRPr="003E5A7E">
              <w:rPr>
                <w:rFonts w:cstheme="minorHAnsi"/>
                <w:sz w:val="18"/>
                <w:szCs w:val="18"/>
              </w:rPr>
              <w:t>Définition</w:t>
            </w:r>
          </w:p>
        </w:tc>
        <w:tc>
          <w:tcPr>
            <w:tcW w:w="5307" w:type="dxa"/>
            <w:gridSpan w:val="2"/>
            <w:tcBorders>
              <w:top w:val="nil"/>
              <w:left w:val="nil"/>
              <w:bottom w:val="nil"/>
              <w:right w:val="single" w:sz="4" w:space="0" w:color="auto"/>
            </w:tcBorders>
          </w:tcPr>
          <w:p w14:paraId="2B879D8B" w14:textId="77777777" w:rsidR="005C5ABC" w:rsidRPr="003E5A7E" w:rsidRDefault="005C5ABC" w:rsidP="00905121">
            <w:pPr>
              <w:jc w:val="both"/>
              <w:rPr>
                <w:rFonts w:cstheme="minorHAnsi"/>
                <w:sz w:val="18"/>
                <w:szCs w:val="18"/>
              </w:rPr>
            </w:pPr>
            <w:r w:rsidRPr="003E5A7E">
              <w:rPr>
                <w:rFonts w:cstheme="minorHAnsi"/>
                <w:sz w:val="18"/>
                <w:szCs w:val="18"/>
              </w:rPr>
              <w:t>L’unité paysagère  a une forte composante boisée.</w:t>
            </w:r>
          </w:p>
        </w:tc>
      </w:tr>
      <w:tr w:rsidR="005C5ABC" w:rsidRPr="003E5A7E" w14:paraId="3276997B" w14:textId="77777777" w:rsidTr="008419F6">
        <w:tc>
          <w:tcPr>
            <w:tcW w:w="3755" w:type="dxa"/>
            <w:tcBorders>
              <w:top w:val="nil"/>
              <w:left w:val="single" w:sz="4" w:space="0" w:color="auto"/>
              <w:bottom w:val="single" w:sz="4" w:space="0" w:color="auto"/>
              <w:right w:val="nil"/>
            </w:tcBorders>
          </w:tcPr>
          <w:p w14:paraId="63EC62AA" w14:textId="77777777" w:rsidR="005C5ABC" w:rsidRPr="003E5A7E" w:rsidRDefault="005C5ABC"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7E92033F" w14:textId="77777777" w:rsidR="005C5ABC" w:rsidRPr="003E5A7E" w:rsidRDefault="005C5ABC" w:rsidP="00905121">
            <w:pPr>
              <w:jc w:val="both"/>
              <w:rPr>
                <w:rFonts w:cstheme="minorHAnsi"/>
                <w:sz w:val="18"/>
                <w:szCs w:val="18"/>
              </w:rPr>
            </w:pPr>
            <w:r w:rsidRPr="003E5A7E">
              <w:rPr>
                <w:rFonts w:cstheme="minorHAnsi"/>
                <w:sz w:val="18"/>
                <w:szCs w:val="18"/>
              </w:rPr>
              <w:t>Cette valeur s’applique à tout type de bois et de forêts.  Les vergers relèvent de la catégorie «</w:t>
            </w:r>
            <w:r w:rsidRPr="003E5A7E">
              <w:rPr>
                <w:rFonts w:cs="Courier New"/>
                <w:sz w:val="18"/>
                <w:szCs w:val="18"/>
              </w:rPr>
              <w:t> </w:t>
            </w:r>
            <w:r w:rsidRPr="003E5A7E">
              <w:rPr>
                <w:rFonts w:cstheme="minorHAnsi"/>
                <w:sz w:val="18"/>
                <w:szCs w:val="18"/>
              </w:rPr>
              <w:t>cultures</w:t>
            </w:r>
            <w:r w:rsidRPr="003E5A7E">
              <w:rPr>
                <w:rFonts w:cs="Courier New"/>
                <w:sz w:val="18"/>
                <w:szCs w:val="18"/>
              </w:rPr>
              <w:t> </w:t>
            </w:r>
            <w:r w:rsidRPr="003E5A7E">
              <w:rPr>
                <w:rFonts w:cs="Marianne"/>
                <w:sz w:val="18"/>
                <w:szCs w:val="18"/>
              </w:rPr>
              <w:t>» ou «</w:t>
            </w:r>
            <w:r w:rsidRPr="003E5A7E">
              <w:rPr>
                <w:rFonts w:cs="Courier New"/>
                <w:sz w:val="18"/>
                <w:szCs w:val="18"/>
              </w:rPr>
              <w:t> </w:t>
            </w:r>
            <w:r w:rsidRPr="003E5A7E">
              <w:rPr>
                <w:rFonts w:cs="Marianne"/>
                <w:sz w:val="18"/>
                <w:szCs w:val="18"/>
              </w:rPr>
              <w:t>cultures permanentes</w:t>
            </w:r>
            <w:r w:rsidRPr="003E5A7E">
              <w:rPr>
                <w:rFonts w:cs="Courier New"/>
                <w:sz w:val="18"/>
                <w:szCs w:val="18"/>
              </w:rPr>
              <w:t> </w:t>
            </w:r>
            <w:r w:rsidRPr="003E5A7E">
              <w:rPr>
                <w:rFonts w:cs="Marianne"/>
                <w:sz w:val="18"/>
                <w:szCs w:val="18"/>
              </w:rPr>
              <w:t>»</w:t>
            </w:r>
            <w:r w:rsidRPr="003E5A7E">
              <w:rPr>
                <w:rFonts w:cstheme="minorHAnsi"/>
                <w:sz w:val="18"/>
                <w:szCs w:val="18"/>
              </w:rPr>
              <w:t>.</w:t>
            </w:r>
          </w:p>
          <w:p w14:paraId="429392E1" w14:textId="763B459A" w:rsidR="005C5ABC" w:rsidRPr="003E5A7E" w:rsidRDefault="008419F6" w:rsidP="008419F6">
            <w:pPr>
              <w:jc w:val="both"/>
              <w:rPr>
                <w:rFonts w:cstheme="minorHAnsi"/>
                <w:i/>
                <w:sz w:val="18"/>
                <w:szCs w:val="18"/>
              </w:rPr>
            </w:pPr>
            <w:r>
              <w:rPr>
                <w:rFonts w:cstheme="minorHAnsi"/>
                <w:sz w:val="18"/>
                <w:szCs w:val="18"/>
              </w:rPr>
              <w:t>Cette valeur</w:t>
            </w:r>
            <w:r w:rsidR="005C5ABC" w:rsidRPr="00B840D8">
              <w:rPr>
                <w:rFonts w:cstheme="minorHAnsi"/>
                <w:sz w:val="18"/>
                <w:szCs w:val="18"/>
              </w:rPr>
              <w:t xml:space="preserve"> </w:t>
            </w:r>
            <w:r w:rsidR="00B840D8" w:rsidRPr="00B840D8">
              <w:rPr>
                <w:rFonts w:cstheme="minorHAnsi"/>
                <w:sz w:val="18"/>
                <w:szCs w:val="18"/>
              </w:rPr>
              <w:t>autorise les croisements entre les données de la TVB et celles des atlas de paysages</w:t>
            </w:r>
            <w:r w:rsidR="00ED1BEE">
              <w:rPr>
                <w:rStyle w:val="Appelnotedebasdep"/>
                <w:rFonts w:cstheme="minorHAnsi"/>
                <w:sz w:val="18"/>
                <w:szCs w:val="18"/>
              </w:rPr>
              <w:footnoteReference w:id="1"/>
            </w:r>
            <w:r>
              <w:rPr>
                <w:rFonts w:cstheme="minorHAnsi"/>
                <w:sz w:val="18"/>
                <w:szCs w:val="18"/>
              </w:rPr>
              <w:t xml:space="preserve"> (sous-trame nationale).</w:t>
            </w:r>
          </w:p>
        </w:tc>
      </w:tr>
      <w:tr w:rsidR="00320447" w:rsidRPr="003E5A7E" w14:paraId="75B7F736" w14:textId="77777777" w:rsidTr="00F126D7">
        <w:trPr>
          <w:trHeight w:val="70"/>
        </w:trPr>
        <w:tc>
          <w:tcPr>
            <w:tcW w:w="9062" w:type="dxa"/>
            <w:gridSpan w:val="3"/>
            <w:tcBorders>
              <w:top w:val="single" w:sz="4" w:space="0" w:color="auto"/>
              <w:bottom w:val="nil"/>
            </w:tcBorders>
          </w:tcPr>
          <w:p w14:paraId="3E23927F" w14:textId="2101C8E8" w:rsidR="00320447" w:rsidRPr="003E5A7E" w:rsidRDefault="003E5A7E" w:rsidP="00905121">
            <w:pPr>
              <w:jc w:val="both"/>
              <w:rPr>
                <w:rFonts w:cstheme="minorHAnsi"/>
                <w:sz w:val="18"/>
                <w:szCs w:val="18"/>
              </w:rPr>
            </w:pPr>
            <w:proofErr w:type="spellStart"/>
            <w:r>
              <w:rPr>
                <w:rFonts w:cstheme="minorHAnsi"/>
                <w:b/>
                <w:sz w:val="18"/>
                <w:szCs w:val="18"/>
              </w:rPr>
              <w:t>m</w:t>
            </w:r>
            <w:r w:rsidR="00320447" w:rsidRPr="003E5A7E">
              <w:rPr>
                <w:rFonts w:cstheme="minorHAnsi"/>
                <w:b/>
                <w:sz w:val="18"/>
                <w:szCs w:val="18"/>
              </w:rPr>
              <w:t>ilieuNaturel</w:t>
            </w:r>
            <w:proofErr w:type="spellEnd"/>
          </w:p>
        </w:tc>
      </w:tr>
      <w:tr w:rsidR="00320447" w:rsidRPr="003E5A7E" w14:paraId="78E525E5" w14:textId="77777777" w:rsidTr="00F126D7">
        <w:tc>
          <w:tcPr>
            <w:tcW w:w="3755" w:type="dxa"/>
            <w:tcBorders>
              <w:top w:val="nil"/>
              <w:left w:val="single" w:sz="4" w:space="0" w:color="auto"/>
              <w:bottom w:val="nil"/>
              <w:right w:val="nil"/>
            </w:tcBorders>
          </w:tcPr>
          <w:p w14:paraId="6FAE402D" w14:textId="77777777" w:rsidR="00320447" w:rsidRDefault="00320447" w:rsidP="00905121">
            <w:pPr>
              <w:jc w:val="both"/>
              <w:rPr>
                <w:rFonts w:cstheme="minorHAnsi"/>
                <w:sz w:val="18"/>
                <w:szCs w:val="18"/>
              </w:rPr>
            </w:pPr>
            <w:r w:rsidRPr="003E5A7E">
              <w:rPr>
                <w:rFonts w:cstheme="minorHAnsi"/>
                <w:sz w:val="18"/>
                <w:szCs w:val="18"/>
              </w:rPr>
              <w:t>Définition</w:t>
            </w:r>
          </w:p>
          <w:p w14:paraId="2D93D418" w14:textId="70049C85" w:rsidR="008419F6" w:rsidRPr="003E5A7E" w:rsidRDefault="008419F6" w:rsidP="00905121">
            <w:pPr>
              <w:jc w:val="both"/>
              <w:rPr>
                <w:rFonts w:cstheme="minorHAnsi"/>
                <w:sz w:val="18"/>
                <w:szCs w:val="18"/>
              </w:rPr>
            </w:pPr>
            <w:r>
              <w:rPr>
                <w:rFonts w:cstheme="minorHAnsi"/>
                <w:sz w:val="18"/>
                <w:szCs w:val="18"/>
              </w:rPr>
              <w:t>Remarque</w:t>
            </w:r>
          </w:p>
        </w:tc>
        <w:tc>
          <w:tcPr>
            <w:tcW w:w="5307" w:type="dxa"/>
            <w:gridSpan w:val="2"/>
            <w:tcBorders>
              <w:top w:val="nil"/>
              <w:left w:val="nil"/>
              <w:bottom w:val="nil"/>
              <w:right w:val="single" w:sz="4" w:space="0" w:color="auto"/>
            </w:tcBorders>
          </w:tcPr>
          <w:p w14:paraId="2EE8C026" w14:textId="77777777" w:rsidR="00320447" w:rsidRDefault="00320447" w:rsidP="00905121">
            <w:pPr>
              <w:jc w:val="both"/>
              <w:rPr>
                <w:rFonts w:cstheme="minorHAnsi"/>
                <w:sz w:val="18"/>
                <w:szCs w:val="18"/>
              </w:rPr>
            </w:pPr>
            <w:r w:rsidRPr="003E5A7E">
              <w:rPr>
                <w:rFonts w:cstheme="minorHAnsi"/>
                <w:sz w:val="18"/>
                <w:szCs w:val="18"/>
              </w:rPr>
              <w:t xml:space="preserve">L’unité paysagère est essentiellement constituée </w:t>
            </w:r>
            <w:commentRangeStart w:id="74"/>
            <w:r w:rsidRPr="003E5A7E">
              <w:rPr>
                <w:rFonts w:cstheme="minorHAnsi"/>
                <w:sz w:val="18"/>
                <w:szCs w:val="18"/>
              </w:rPr>
              <w:t>d’espaces naturels</w:t>
            </w:r>
            <w:commentRangeEnd w:id="74"/>
            <w:r w:rsidR="00E25E43">
              <w:rPr>
                <w:rStyle w:val="Marquedecommentaire"/>
              </w:rPr>
              <w:commentReference w:id="74"/>
            </w:r>
          </w:p>
          <w:p w14:paraId="1B3C71C4" w14:textId="4365D40C" w:rsidR="008419F6" w:rsidRPr="003E5A7E" w:rsidRDefault="008419F6" w:rsidP="00905121">
            <w:pPr>
              <w:jc w:val="both"/>
              <w:rPr>
                <w:rFonts w:cstheme="minorHAnsi"/>
                <w:sz w:val="18"/>
                <w:szCs w:val="18"/>
              </w:rPr>
            </w:pPr>
            <w:r>
              <w:rPr>
                <w:rFonts w:cstheme="minorHAnsi"/>
                <w:sz w:val="18"/>
                <w:szCs w:val="18"/>
              </w:rPr>
              <w:t>Cette valeur autorise l’interopérabilité avec le Standard TVB (sous-trame nationale)</w:t>
            </w:r>
          </w:p>
        </w:tc>
      </w:tr>
      <w:tr w:rsidR="00B701D5" w:rsidRPr="003E5A7E" w14:paraId="68DC6E6A" w14:textId="77777777" w:rsidTr="008419F6">
        <w:tc>
          <w:tcPr>
            <w:tcW w:w="3755" w:type="dxa"/>
            <w:tcBorders>
              <w:top w:val="single" w:sz="4" w:space="0" w:color="auto"/>
              <w:left w:val="single" w:sz="4" w:space="0" w:color="auto"/>
              <w:bottom w:val="nil"/>
              <w:right w:val="nil"/>
            </w:tcBorders>
          </w:tcPr>
          <w:p w14:paraId="02A8ED9A" w14:textId="77777777" w:rsidR="00B701D5" w:rsidRPr="003E5A7E" w:rsidRDefault="00B701D5" w:rsidP="00905121">
            <w:pPr>
              <w:jc w:val="both"/>
              <w:rPr>
                <w:rFonts w:cstheme="minorHAnsi"/>
                <w:sz w:val="18"/>
                <w:szCs w:val="18"/>
              </w:rPr>
            </w:pPr>
            <w:commentRangeStart w:id="75"/>
            <w:proofErr w:type="spellStart"/>
            <w:r>
              <w:rPr>
                <w:rFonts w:cstheme="minorHAnsi"/>
                <w:b/>
                <w:sz w:val="18"/>
                <w:szCs w:val="18"/>
              </w:rPr>
              <w:t>m</w:t>
            </w:r>
            <w:r w:rsidRPr="003E5A7E">
              <w:rPr>
                <w:rFonts w:cstheme="minorHAnsi"/>
                <w:b/>
                <w:sz w:val="18"/>
                <w:szCs w:val="18"/>
              </w:rPr>
              <w:t>ilieuHumide</w:t>
            </w:r>
            <w:commentRangeEnd w:id="75"/>
            <w:proofErr w:type="spellEnd"/>
            <w:r w:rsidR="00E25E43">
              <w:rPr>
                <w:rStyle w:val="Marquedecommentaire"/>
              </w:rPr>
              <w:commentReference w:id="75"/>
            </w:r>
          </w:p>
        </w:tc>
        <w:tc>
          <w:tcPr>
            <w:tcW w:w="5307" w:type="dxa"/>
            <w:gridSpan w:val="2"/>
            <w:tcBorders>
              <w:top w:val="single" w:sz="4" w:space="0" w:color="auto"/>
              <w:left w:val="nil"/>
              <w:bottom w:val="nil"/>
              <w:right w:val="single" w:sz="4" w:space="0" w:color="auto"/>
            </w:tcBorders>
          </w:tcPr>
          <w:p w14:paraId="25AFEB23" w14:textId="77777777" w:rsidR="00B701D5" w:rsidRPr="003E5A7E" w:rsidRDefault="00B701D5" w:rsidP="00905121">
            <w:pPr>
              <w:jc w:val="both"/>
              <w:rPr>
                <w:rFonts w:cstheme="minorHAnsi"/>
                <w:sz w:val="18"/>
                <w:szCs w:val="18"/>
              </w:rPr>
            </w:pPr>
          </w:p>
        </w:tc>
      </w:tr>
      <w:tr w:rsidR="00B701D5" w:rsidRPr="003E5A7E" w14:paraId="450F569A" w14:textId="77777777" w:rsidTr="008419F6">
        <w:tc>
          <w:tcPr>
            <w:tcW w:w="3755" w:type="dxa"/>
            <w:tcBorders>
              <w:top w:val="nil"/>
              <w:left w:val="single" w:sz="4" w:space="0" w:color="auto"/>
              <w:bottom w:val="single" w:sz="4" w:space="0" w:color="auto"/>
              <w:right w:val="nil"/>
            </w:tcBorders>
          </w:tcPr>
          <w:p w14:paraId="6B84BB09" w14:textId="77777777" w:rsidR="00B701D5" w:rsidRPr="003E5A7E" w:rsidRDefault="00B701D5" w:rsidP="00905121">
            <w:pPr>
              <w:jc w:val="both"/>
              <w:rPr>
                <w:rFonts w:cstheme="minorHAnsi"/>
                <w:sz w:val="18"/>
                <w:szCs w:val="18"/>
              </w:rPr>
            </w:pPr>
            <w:r w:rsidRPr="003E5A7E">
              <w:rPr>
                <w:rFonts w:cstheme="minorHAnsi"/>
                <w:sz w:val="18"/>
                <w:szCs w:val="18"/>
              </w:rPr>
              <w:t>Définition</w:t>
            </w:r>
          </w:p>
          <w:p w14:paraId="5E084300" w14:textId="0A4A52A4" w:rsidR="00B701D5" w:rsidRPr="003E5A7E" w:rsidRDefault="008419F6" w:rsidP="00905121">
            <w:pPr>
              <w:jc w:val="both"/>
              <w:rPr>
                <w:rFonts w:cstheme="minorHAnsi"/>
                <w:sz w:val="18"/>
                <w:szCs w:val="18"/>
              </w:rPr>
            </w:pPr>
            <w:r>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41EC86CD" w14:textId="77777777" w:rsidR="00B701D5" w:rsidRDefault="00B701D5" w:rsidP="00905121">
            <w:pPr>
              <w:jc w:val="both"/>
              <w:rPr>
                <w:rFonts w:cstheme="minorHAnsi"/>
                <w:sz w:val="18"/>
                <w:szCs w:val="18"/>
              </w:rPr>
            </w:pPr>
            <w:r w:rsidRPr="003E5A7E">
              <w:rPr>
                <w:rFonts w:cstheme="minorHAnsi"/>
                <w:sz w:val="18"/>
                <w:szCs w:val="18"/>
              </w:rPr>
              <w:t>L’unité paysagère est fortement influencée par la présence de milieux humides.</w:t>
            </w:r>
          </w:p>
          <w:p w14:paraId="7DFF4537" w14:textId="665F7270" w:rsidR="008419F6" w:rsidRPr="003E5A7E" w:rsidRDefault="008419F6" w:rsidP="008419F6">
            <w:pPr>
              <w:jc w:val="both"/>
              <w:rPr>
                <w:rFonts w:cstheme="minorHAnsi"/>
                <w:sz w:val="18"/>
                <w:szCs w:val="18"/>
              </w:rPr>
            </w:pPr>
            <w:r>
              <w:rPr>
                <w:rFonts w:cstheme="minorHAnsi"/>
                <w:sz w:val="18"/>
                <w:szCs w:val="18"/>
              </w:rPr>
              <w:t>Cette valeur autorise l’interopérabilité avec le Standard TVB (sous-trame nationale)</w:t>
            </w:r>
          </w:p>
        </w:tc>
      </w:tr>
      <w:tr w:rsidR="00320447" w:rsidRPr="003E5A7E" w14:paraId="7E61502C" w14:textId="77777777" w:rsidTr="00F126D7">
        <w:tc>
          <w:tcPr>
            <w:tcW w:w="3755" w:type="dxa"/>
            <w:tcBorders>
              <w:top w:val="single" w:sz="4" w:space="0" w:color="auto"/>
              <w:left w:val="single" w:sz="4" w:space="0" w:color="auto"/>
              <w:bottom w:val="nil"/>
              <w:right w:val="nil"/>
            </w:tcBorders>
          </w:tcPr>
          <w:p w14:paraId="563AA302" w14:textId="77777777" w:rsidR="00320447" w:rsidRPr="003E5A7E" w:rsidRDefault="00320447" w:rsidP="00905121">
            <w:pPr>
              <w:jc w:val="both"/>
              <w:rPr>
                <w:rFonts w:cstheme="minorHAnsi"/>
                <w:sz w:val="18"/>
                <w:szCs w:val="18"/>
              </w:rPr>
            </w:pPr>
            <w:r w:rsidRPr="003E5A7E">
              <w:rPr>
                <w:rFonts w:cstheme="minorHAnsi"/>
                <w:b/>
                <w:sz w:val="18"/>
                <w:szCs w:val="18"/>
              </w:rPr>
              <w:t>eau</w:t>
            </w:r>
          </w:p>
        </w:tc>
        <w:tc>
          <w:tcPr>
            <w:tcW w:w="5307" w:type="dxa"/>
            <w:gridSpan w:val="2"/>
            <w:tcBorders>
              <w:top w:val="single" w:sz="4" w:space="0" w:color="auto"/>
              <w:left w:val="nil"/>
              <w:bottom w:val="nil"/>
              <w:right w:val="single" w:sz="4" w:space="0" w:color="auto"/>
            </w:tcBorders>
          </w:tcPr>
          <w:p w14:paraId="228C6091" w14:textId="77777777" w:rsidR="00320447" w:rsidRPr="003E5A7E" w:rsidRDefault="00320447" w:rsidP="00905121">
            <w:pPr>
              <w:jc w:val="both"/>
              <w:rPr>
                <w:rFonts w:cstheme="minorHAnsi"/>
                <w:sz w:val="18"/>
                <w:szCs w:val="18"/>
              </w:rPr>
            </w:pPr>
          </w:p>
        </w:tc>
      </w:tr>
      <w:tr w:rsidR="00320447" w:rsidRPr="003E5A7E" w14:paraId="4633C5CC" w14:textId="77777777" w:rsidTr="00F126D7">
        <w:tc>
          <w:tcPr>
            <w:tcW w:w="3755" w:type="dxa"/>
            <w:tcBorders>
              <w:top w:val="nil"/>
              <w:left w:val="single" w:sz="4" w:space="0" w:color="auto"/>
              <w:bottom w:val="single" w:sz="4" w:space="0" w:color="auto"/>
              <w:right w:val="nil"/>
            </w:tcBorders>
          </w:tcPr>
          <w:p w14:paraId="764D9C58" w14:textId="77777777" w:rsidR="00320447" w:rsidRPr="003E5A7E" w:rsidRDefault="00320447" w:rsidP="00905121">
            <w:pPr>
              <w:jc w:val="both"/>
              <w:rPr>
                <w:rFonts w:cstheme="minorHAnsi"/>
                <w:sz w:val="18"/>
                <w:szCs w:val="18"/>
              </w:rPr>
            </w:pPr>
            <w:r w:rsidRPr="003E5A7E">
              <w:rPr>
                <w:rFonts w:cstheme="minorHAnsi"/>
                <w:sz w:val="18"/>
                <w:szCs w:val="18"/>
              </w:rPr>
              <w:t>Définition</w:t>
            </w:r>
          </w:p>
          <w:p w14:paraId="1A73DF9F" w14:textId="77777777" w:rsidR="00320447" w:rsidRPr="003E5A7E" w:rsidRDefault="00320447" w:rsidP="00905121">
            <w:pPr>
              <w:jc w:val="both"/>
              <w:rPr>
                <w:rFonts w:cstheme="minorHAnsi"/>
                <w:sz w:val="18"/>
                <w:szCs w:val="18"/>
              </w:rPr>
            </w:pPr>
          </w:p>
          <w:p w14:paraId="6A568FC8" w14:textId="77777777" w:rsidR="00320447" w:rsidRPr="003E5A7E" w:rsidDel="007E13F1" w:rsidRDefault="00320447" w:rsidP="00905121">
            <w:pPr>
              <w:jc w:val="both"/>
              <w:rPr>
                <w:rFonts w:cstheme="minorHAnsi"/>
                <w:sz w:val="18"/>
                <w:szCs w:val="18"/>
              </w:rPr>
            </w:pPr>
            <w:r w:rsidRPr="003E5A7E">
              <w:rPr>
                <w:rFonts w:cstheme="minorHAnsi"/>
                <w:sz w:val="18"/>
                <w:szCs w:val="18"/>
              </w:rPr>
              <w:t>Remarque</w:t>
            </w:r>
          </w:p>
        </w:tc>
        <w:tc>
          <w:tcPr>
            <w:tcW w:w="5307" w:type="dxa"/>
            <w:gridSpan w:val="2"/>
            <w:tcBorders>
              <w:top w:val="nil"/>
              <w:left w:val="nil"/>
              <w:bottom w:val="single" w:sz="4" w:space="0" w:color="auto"/>
              <w:right w:val="single" w:sz="4" w:space="0" w:color="auto"/>
            </w:tcBorders>
          </w:tcPr>
          <w:p w14:paraId="15D6CE44" w14:textId="77777777" w:rsidR="00320447" w:rsidRPr="003E5A7E" w:rsidRDefault="00320447" w:rsidP="00905121">
            <w:pPr>
              <w:jc w:val="both"/>
              <w:rPr>
                <w:rFonts w:cstheme="minorHAnsi"/>
                <w:sz w:val="18"/>
                <w:szCs w:val="18"/>
              </w:rPr>
            </w:pPr>
            <w:r w:rsidRPr="003E5A7E">
              <w:rPr>
                <w:rFonts w:cstheme="minorHAnsi"/>
                <w:sz w:val="18"/>
                <w:szCs w:val="18"/>
              </w:rPr>
              <w:t>L’unité paysagère est fortement influencée par la présence de l’eau, sous sa forme liquide.</w:t>
            </w:r>
          </w:p>
          <w:p w14:paraId="6CB3BBAD" w14:textId="77777777" w:rsidR="00320447" w:rsidRPr="003E5A7E" w:rsidDel="007E13F1" w:rsidRDefault="00320447" w:rsidP="00905121">
            <w:pPr>
              <w:jc w:val="both"/>
              <w:rPr>
                <w:rFonts w:cstheme="minorHAnsi"/>
                <w:sz w:val="18"/>
                <w:szCs w:val="18"/>
              </w:rPr>
            </w:pPr>
            <w:r w:rsidRPr="003E5A7E">
              <w:rPr>
                <w:rFonts w:cstheme="minorHAnsi"/>
                <w:sz w:val="18"/>
                <w:szCs w:val="18"/>
              </w:rPr>
              <w:t>Cette valeur est à utiliser pour des UP comprenant une forte proportion de surfaces d’eaux maritimes ou terrestres ou de zones humides.  Exemples</w:t>
            </w:r>
            <w:r w:rsidRPr="003E5A7E">
              <w:rPr>
                <w:rFonts w:cs="Courier New"/>
                <w:sz w:val="18"/>
                <w:szCs w:val="18"/>
              </w:rPr>
              <w:t> </w:t>
            </w:r>
            <w:r w:rsidRPr="003E5A7E">
              <w:rPr>
                <w:rFonts w:cstheme="minorHAnsi"/>
                <w:sz w:val="18"/>
                <w:szCs w:val="18"/>
              </w:rPr>
              <w:t>: mer, estuaire, delta, marais, lacs, étangs, rivière, canal, mangrove, etc.</w:t>
            </w:r>
          </w:p>
        </w:tc>
      </w:tr>
      <w:tr w:rsidR="006D5414" w:rsidRPr="003E5A7E" w14:paraId="4CA70191" w14:textId="77777777" w:rsidTr="006D5414">
        <w:tc>
          <w:tcPr>
            <w:tcW w:w="3755" w:type="dxa"/>
            <w:tcBorders>
              <w:top w:val="single" w:sz="4" w:space="0" w:color="auto"/>
              <w:left w:val="single" w:sz="4" w:space="0" w:color="auto"/>
              <w:bottom w:val="single" w:sz="4" w:space="0" w:color="auto"/>
              <w:right w:val="nil"/>
            </w:tcBorders>
          </w:tcPr>
          <w:p w14:paraId="2D4C4853" w14:textId="38CEC93E" w:rsidR="006D5414" w:rsidRDefault="006D5414" w:rsidP="00905121">
            <w:pPr>
              <w:jc w:val="both"/>
              <w:rPr>
                <w:rFonts w:cstheme="minorHAnsi"/>
                <w:b/>
                <w:sz w:val="18"/>
                <w:szCs w:val="18"/>
              </w:rPr>
            </w:pPr>
            <w:r>
              <w:rPr>
                <w:rFonts w:cstheme="minorHAnsi"/>
                <w:b/>
                <w:sz w:val="18"/>
                <w:szCs w:val="18"/>
              </w:rPr>
              <w:t>Estuaire</w:t>
            </w:r>
          </w:p>
        </w:tc>
        <w:tc>
          <w:tcPr>
            <w:tcW w:w="5307" w:type="dxa"/>
            <w:gridSpan w:val="2"/>
            <w:tcBorders>
              <w:top w:val="single" w:sz="4" w:space="0" w:color="auto"/>
              <w:left w:val="nil"/>
              <w:bottom w:val="single" w:sz="4" w:space="0" w:color="auto"/>
              <w:right w:val="single" w:sz="4" w:space="0" w:color="auto"/>
            </w:tcBorders>
          </w:tcPr>
          <w:p w14:paraId="627F6733" w14:textId="0F0D2B36" w:rsidR="006D5414" w:rsidRDefault="006D5414" w:rsidP="00905121">
            <w:pPr>
              <w:jc w:val="both"/>
              <w:rPr>
                <w:rFonts w:cstheme="minorHAnsi"/>
                <w:sz w:val="18"/>
                <w:szCs w:val="18"/>
              </w:rPr>
            </w:pPr>
            <w:r w:rsidRPr="003E5A7E">
              <w:rPr>
                <w:rFonts w:cstheme="minorHAnsi"/>
                <w:sz w:val="18"/>
                <w:szCs w:val="18"/>
              </w:rPr>
              <w:t>L’unité paysagère est esse</w:t>
            </w:r>
            <w:r>
              <w:rPr>
                <w:rFonts w:cstheme="minorHAnsi"/>
                <w:sz w:val="18"/>
                <w:szCs w:val="18"/>
              </w:rPr>
              <w:t>ntiellement composé par l’estuaire</w:t>
            </w:r>
          </w:p>
        </w:tc>
      </w:tr>
      <w:tr w:rsidR="00320447" w:rsidRPr="003E5A7E" w14:paraId="6F2226F6" w14:textId="77777777" w:rsidTr="006D5414">
        <w:tc>
          <w:tcPr>
            <w:tcW w:w="3755" w:type="dxa"/>
            <w:tcBorders>
              <w:top w:val="single" w:sz="4" w:space="0" w:color="auto"/>
              <w:left w:val="single" w:sz="4" w:space="0" w:color="auto"/>
              <w:bottom w:val="single" w:sz="4" w:space="0" w:color="auto"/>
              <w:right w:val="nil"/>
            </w:tcBorders>
          </w:tcPr>
          <w:p w14:paraId="6FC9A691" w14:textId="65817B0E" w:rsidR="00320447" w:rsidRPr="006D5414" w:rsidRDefault="006D5414" w:rsidP="00905121">
            <w:pPr>
              <w:jc w:val="both"/>
              <w:rPr>
                <w:rFonts w:cstheme="minorHAnsi"/>
                <w:b/>
                <w:sz w:val="18"/>
                <w:szCs w:val="18"/>
              </w:rPr>
            </w:pPr>
            <w:r>
              <w:rPr>
                <w:rFonts w:cstheme="minorHAnsi"/>
                <w:b/>
                <w:sz w:val="18"/>
                <w:szCs w:val="18"/>
              </w:rPr>
              <w:t>Carrière</w:t>
            </w:r>
          </w:p>
          <w:p w14:paraId="5B03550B" w14:textId="6FC95050" w:rsidR="006D5414" w:rsidRPr="003E5A7E" w:rsidRDefault="006D5414" w:rsidP="00905121">
            <w:pPr>
              <w:jc w:val="both"/>
              <w:rPr>
                <w:rFonts w:cstheme="minorHAnsi"/>
                <w:sz w:val="18"/>
                <w:szCs w:val="18"/>
              </w:rPr>
            </w:pPr>
            <w:r>
              <w:rPr>
                <w:rFonts w:cstheme="minorHAnsi"/>
                <w:sz w:val="18"/>
                <w:szCs w:val="18"/>
              </w:rPr>
              <w:t>Définition</w:t>
            </w:r>
          </w:p>
        </w:tc>
        <w:tc>
          <w:tcPr>
            <w:tcW w:w="5307" w:type="dxa"/>
            <w:gridSpan w:val="2"/>
            <w:tcBorders>
              <w:top w:val="single" w:sz="4" w:space="0" w:color="auto"/>
              <w:left w:val="nil"/>
              <w:bottom w:val="single" w:sz="4" w:space="0" w:color="auto"/>
              <w:right w:val="single" w:sz="4" w:space="0" w:color="auto"/>
            </w:tcBorders>
          </w:tcPr>
          <w:p w14:paraId="499D6814" w14:textId="77777777" w:rsidR="00320447" w:rsidRDefault="00320447" w:rsidP="00905121">
            <w:pPr>
              <w:jc w:val="both"/>
              <w:rPr>
                <w:rFonts w:cstheme="minorHAnsi"/>
                <w:sz w:val="18"/>
                <w:szCs w:val="18"/>
              </w:rPr>
            </w:pPr>
          </w:p>
          <w:p w14:paraId="29E27152" w14:textId="36AEA8E6" w:rsidR="006D5414" w:rsidRPr="003E5A7E" w:rsidRDefault="006D5414" w:rsidP="00905121">
            <w:pPr>
              <w:jc w:val="both"/>
              <w:rPr>
                <w:rFonts w:cstheme="minorHAnsi"/>
                <w:sz w:val="18"/>
                <w:szCs w:val="18"/>
              </w:rPr>
            </w:pPr>
            <w:r w:rsidRPr="003E5A7E">
              <w:rPr>
                <w:rFonts w:cstheme="minorHAnsi"/>
                <w:sz w:val="18"/>
                <w:szCs w:val="18"/>
              </w:rPr>
              <w:t>L’unité paysagère est esse</w:t>
            </w:r>
            <w:r>
              <w:rPr>
                <w:rFonts w:cstheme="minorHAnsi"/>
                <w:sz w:val="18"/>
                <w:szCs w:val="18"/>
              </w:rPr>
              <w:t>ntiellement constituée de carrière</w:t>
            </w:r>
          </w:p>
        </w:tc>
      </w:tr>
      <w:tr w:rsidR="006D5414" w:rsidRPr="003E5A7E" w14:paraId="493DDD15" w14:textId="77777777" w:rsidTr="006D5414">
        <w:tc>
          <w:tcPr>
            <w:tcW w:w="3755" w:type="dxa"/>
            <w:tcBorders>
              <w:top w:val="single" w:sz="4" w:space="0" w:color="auto"/>
              <w:left w:val="single" w:sz="4" w:space="0" w:color="auto"/>
              <w:bottom w:val="single" w:sz="4" w:space="0" w:color="auto"/>
              <w:right w:val="nil"/>
            </w:tcBorders>
          </w:tcPr>
          <w:p w14:paraId="164FF527" w14:textId="6F2F09C0" w:rsidR="006D5414" w:rsidRDefault="00B701D5" w:rsidP="00905121">
            <w:pPr>
              <w:jc w:val="both"/>
              <w:rPr>
                <w:rFonts w:cstheme="minorHAnsi"/>
                <w:b/>
                <w:sz w:val="18"/>
                <w:szCs w:val="18"/>
              </w:rPr>
            </w:pPr>
            <w:commentRangeStart w:id="76"/>
            <w:r>
              <w:rPr>
                <w:rFonts w:cstheme="minorHAnsi"/>
                <w:b/>
                <w:sz w:val="18"/>
                <w:szCs w:val="18"/>
              </w:rPr>
              <w:t>Infrastructure</w:t>
            </w:r>
            <w:commentRangeEnd w:id="76"/>
            <w:r w:rsidR="00EC35D9">
              <w:rPr>
                <w:rStyle w:val="Marquedecommentaire"/>
              </w:rPr>
              <w:commentReference w:id="76"/>
            </w:r>
          </w:p>
          <w:p w14:paraId="3319578F" w14:textId="1F90EF92" w:rsidR="006D5414" w:rsidRPr="006D5414" w:rsidRDefault="006D5414" w:rsidP="00905121">
            <w:pPr>
              <w:jc w:val="both"/>
              <w:rPr>
                <w:rFonts w:cstheme="minorHAnsi"/>
                <w:sz w:val="18"/>
                <w:szCs w:val="18"/>
              </w:rPr>
            </w:pPr>
            <w:r w:rsidRPr="006D5414">
              <w:rPr>
                <w:rFonts w:cstheme="minorHAnsi"/>
                <w:sz w:val="18"/>
                <w:szCs w:val="18"/>
              </w:rPr>
              <w:lastRenderedPageBreak/>
              <w:t>Définition</w:t>
            </w:r>
          </w:p>
        </w:tc>
        <w:tc>
          <w:tcPr>
            <w:tcW w:w="5307" w:type="dxa"/>
            <w:gridSpan w:val="2"/>
            <w:tcBorders>
              <w:top w:val="single" w:sz="4" w:space="0" w:color="auto"/>
              <w:left w:val="nil"/>
              <w:bottom w:val="single" w:sz="4" w:space="0" w:color="auto"/>
              <w:right w:val="single" w:sz="4" w:space="0" w:color="auto"/>
            </w:tcBorders>
          </w:tcPr>
          <w:p w14:paraId="105912A3" w14:textId="77777777" w:rsidR="006D5414" w:rsidRDefault="006D5414" w:rsidP="00905121">
            <w:pPr>
              <w:jc w:val="both"/>
              <w:rPr>
                <w:rFonts w:cstheme="minorHAnsi"/>
                <w:sz w:val="18"/>
                <w:szCs w:val="18"/>
              </w:rPr>
            </w:pPr>
          </w:p>
          <w:p w14:paraId="6E40DBD1" w14:textId="3D3614EC" w:rsidR="006D5414" w:rsidRDefault="006D5414" w:rsidP="00905121">
            <w:pPr>
              <w:jc w:val="both"/>
              <w:rPr>
                <w:rFonts w:cstheme="minorHAnsi"/>
                <w:sz w:val="18"/>
                <w:szCs w:val="18"/>
              </w:rPr>
            </w:pPr>
            <w:r w:rsidRPr="003E5A7E">
              <w:rPr>
                <w:rFonts w:cstheme="minorHAnsi"/>
                <w:sz w:val="18"/>
                <w:szCs w:val="18"/>
              </w:rPr>
              <w:lastRenderedPageBreak/>
              <w:t>L’unité paysagère est esse</w:t>
            </w:r>
            <w:r>
              <w:rPr>
                <w:rFonts w:cstheme="minorHAnsi"/>
                <w:sz w:val="18"/>
                <w:szCs w:val="18"/>
              </w:rPr>
              <w:t xml:space="preserve">ntiellement constituée </w:t>
            </w:r>
            <w:commentRangeStart w:id="77"/>
            <w:r>
              <w:rPr>
                <w:rFonts w:cstheme="minorHAnsi"/>
                <w:sz w:val="18"/>
                <w:szCs w:val="18"/>
              </w:rPr>
              <w:t>d’infrastructures</w:t>
            </w:r>
            <w:commentRangeEnd w:id="77"/>
            <w:r w:rsidR="00E25E43">
              <w:rPr>
                <w:rStyle w:val="Marquedecommentaire"/>
              </w:rPr>
              <w:commentReference w:id="77"/>
            </w:r>
          </w:p>
        </w:tc>
      </w:tr>
    </w:tbl>
    <w:p w14:paraId="76C46CA2" w14:textId="434918E2" w:rsidR="00184060" w:rsidRDefault="00184060" w:rsidP="00184060">
      <w:pPr>
        <w:jc w:val="both"/>
        <w:rPr>
          <w:sz w:val="18"/>
          <w:szCs w:val="18"/>
          <w:u w:val="single"/>
        </w:rPr>
      </w:pPr>
    </w:p>
    <w:p w14:paraId="664C818C" w14:textId="77777777" w:rsidR="00905121" w:rsidRDefault="00905121" w:rsidP="00184060">
      <w:pPr>
        <w:jc w:val="both"/>
        <w:rPr>
          <w:sz w:val="18"/>
          <w:szCs w:val="18"/>
          <w:u w:val="single"/>
        </w:rPr>
      </w:pPr>
    </w:p>
    <w:p w14:paraId="0FFB49FD" w14:textId="6B1098D7" w:rsidR="00184060" w:rsidRPr="00875776" w:rsidRDefault="00184060" w:rsidP="00184060">
      <w:pPr>
        <w:jc w:val="both"/>
        <w:rPr>
          <w:b/>
          <w:sz w:val="18"/>
          <w:szCs w:val="18"/>
          <w:u w:val="single"/>
        </w:rPr>
      </w:pPr>
      <w:r w:rsidRPr="00875776">
        <w:rPr>
          <w:b/>
          <w:sz w:val="18"/>
          <w:szCs w:val="18"/>
          <w:u w:val="single"/>
        </w:rPr>
        <w:t>Conseils de mise en œuvre</w:t>
      </w:r>
    </w:p>
    <w:p w14:paraId="36521F9D" w14:textId="77777777" w:rsidR="00184060" w:rsidRPr="00184060" w:rsidRDefault="00184060" w:rsidP="00184060">
      <w:pPr>
        <w:jc w:val="both"/>
        <w:rPr>
          <w:b/>
          <w:sz w:val="18"/>
          <w:szCs w:val="18"/>
        </w:rPr>
      </w:pPr>
      <w:r w:rsidRPr="00184060">
        <w:rPr>
          <w:b/>
          <w:sz w:val="18"/>
          <w:szCs w:val="18"/>
        </w:rPr>
        <w:t xml:space="preserve">Le modèle de données demande autorise au plus 2 valeurs dans la liste </w:t>
      </w:r>
      <w:proofErr w:type="spellStart"/>
      <w:r w:rsidRPr="00184060">
        <w:rPr>
          <w:b/>
          <w:sz w:val="18"/>
          <w:szCs w:val="18"/>
        </w:rPr>
        <w:t>TypeOCS</w:t>
      </w:r>
      <w:proofErr w:type="spellEnd"/>
      <w:r w:rsidRPr="00184060">
        <w:rPr>
          <w:b/>
          <w:sz w:val="18"/>
          <w:szCs w:val="18"/>
        </w:rPr>
        <w:t xml:space="preserve">. </w:t>
      </w:r>
    </w:p>
    <w:p w14:paraId="0428D31F" w14:textId="0933C7A7" w:rsidR="00184060" w:rsidRPr="00184060" w:rsidRDefault="00184060" w:rsidP="00184060">
      <w:pPr>
        <w:jc w:val="both"/>
        <w:rPr>
          <w:sz w:val="18"/>
          <w:szCs w:val="18"/>
        </w:rPr>
      </w:pPr>
      <w:r w:rsidRPr="00184060">
        <w:rPr>
          <w:sz w:val="18"/>
          <w:szCs w:val="18"/>
        </w:rPr>
        <w:t>L’objectif est d’utiliser les possibilités du modèle (valeur unique ou combinaison de 2 valeurs) pour classer au mieux les unités paysagères. Classer au mieux les UP signifie donner des dominantes fiables et donc incontestables (priorité 1) tout en étant le plus détaillées possibles (priorité 2). En d’autres termes, il est conseillé d’utiliser quand c’est possible les sous-catégories (pour avoir plus de détail) mais si aucune dominante ne se dégage clairement dans les sous-catégories ou en cas de doute, préférer une des 3 valeurs génériques (pour garantir la fiabilité).</w:t>
      </w:r>
    </w:p>
    <w:p w14:paraId="2D380E33" w14:textId="246F7AB0" w:rsidR="00184060" w:rsidRDefault="00184060" w:rsidP="00184060">
      <w:pPr>
        <w:jc w:val="both"/>
        <w:rPr>
          <w:sz w:val="18"/>
          <w:szCs w:val="18"/>
        </w:rPr>
      </w:pPr>
      <w:r w:rsidRPr="003B0084">
        <w:rPr>
          <w:sz w:val="18"/>
          <w:szCs w:val="18"/>
          <w:u w:val="single"/>
        </w:rPr>
        <w:t>Le tableau si dessous donne quelques exemples</w:t>
      </w:r>
      <w:r w:rsidRPr="00184060">
        <w:rPr>
          <w:rFonts w:ascii="Courier New" w:hAnsi="Courier New" w:cs="Courier New"/>
          <w:sz w:val="18"/>
          <w:szCs w:val="18"/>
        </w:rPr>
        <w:t> </w:t>
      </w:r>
      <w:r w:rsidRPr="00184060">
        <w:rPr>
          <w:sz w:val="18"/>
          <w:szCs w:val="18"/>
        </w:rPr>
        <w:t>:</w:t>
      </w:r>
    </w:p>
    <w:p w14:paraId="63C2803C" w14:textId="77777777" w:rsidR="003B0084" w:rsidRPr="00184060" w:rsidRDefault="003B0084" w:rsidP="00184060">
      <w:pPr>
        <w:jc w:val="both"/>
        <w:rPr>
          <w:sz w:val="18"/>
          <w:szCs w:val="18"/>
        </w:rPr>
      </w:pPr>
    </w:p>
    <w:tbl>
      <w:tblPr>
        <w:tblStyle w:val="Grilledutableau"/>
        <w:tblW w:w="0" w:type="auto"/>
        <w:tblLook w:val="04A0" w:firstRow="1" w:lastRow="0" w:firstColumn="1" w:lastColumn="0" w:noHBand="0" w:noVBand="1"/>
      </w:tblPr>
      <w:tblGrid>
        <w:gridCol w:w="4764"/>
        <w:gridCol w:w="1974"/>
        <w:gridCol w:w="2324"/>
      </w:tblGrid>
      <w:tr w:rsidR="00184060" w:rsidRPr="00184060" w14:paraId="3E90F3EC" w14:textId="77777777" w:rsidTr="00184060">
        <w:tc>
          <w:tcPr>
            <w:tcW w:w="4764" w:type="dxa"/>
          </w:tcPr>
          <w:p w14:paraId="5A858E5F" w14:textId="77777777" w:rsidR="00184060" w:rsidRPr="00184060" w:rsidRDefault="00184060" w:rsidP="00184060">
            <w:pPr>
              <w:jc w:val="both"/>
              <w:rPr>
                <w:b/>
                <w:sz w:val="18"/>
                <w:szCs w:val="18"/>
              </w:rPr>
            </w:pPr>
            <w:r w:rsidRPr="00184060">
              <w:rPr>
                <w:b/>
                <w:sz w:val="18"/>
                <w:szCs w:val="18"/>
              </w:rPr>
              <w:t>Description UP</w:t>
            </w:r>
          </w:p>
          <w:p w14:paraId="50B3B62A" w14:textId="77777777" w:rsidR="00184060" w:rsidRPr="00184060" w:rsidRDefault="00184060" w:rsidP="00184060">
            <w:pPr>
              <w:jc w:val="both"/>
              <w:rPr>
                <w:b/>
                <w:sz w:val="18"/>
                <w:szCs w:val="18"/>
              </w:rPr>
            </w:pPr>
          </w:p>
        </w:tc>
        <w:tc>
          <w:tcPr>
            <w:tcW w:w="1974" w:type="dxa"/>
          </w:tcPr>
          <w:p w14:paraId="1960596E" w14:textId="77777777" w:rsidR="00184060" w:rsidRPr="00184060" w:rsidRDefault="00184060" w:rsidP="00184060">
            <w:pPr>
              <w:jc w:val="both"/>
              <w:rPr>
                <w:b/>
                <w:sz w:val="18"/>
                <w:szCs w:val="18"/>
              </w:rPr>
            </w:pPr>
            <w:r w:rsidRPr="00184060">
              <w:rPr>
                <w:b/>
                <w:sz w:val="18"/>
                <w:szCs w:val="18"/>
              </w:rPr>
              <w:t>Typologie ORO</w:t>
            </w:r>
          </w:p>
        </w:tc>
        <w:tc>
          <w:tcPr>
            <w:tcW w:w="2324" w:type="dxa"/>
          </w:tcPr>
          <w:p w14:paraId="20538138" w14:textId="77777777" w:rsidR="00184060" w:rsidRPr="00184060" w:rsidRDefault="00184060" w:rsidP="00184060">
            <w:pPr>
              <w:jc w:val="both"/>
              <w:rPr>
                <w:b/>
                <w:sz w:val="18"/>
                <w:szCs w:val="18"/>
              </w:rPr>
            </w:pPr>
            <w:r w:rsidRPr="00184060">
              <w:rPr>
                <w:b/>
                <w:sz w:val="18"/>
                <w:szCs w:val="18"/>
              </w:rPr>
              <w:t>Typologie OCS</w:t>
            </w:r>
          </w:p>
        </w:tc>
      </w:tr>
      <w:tr w:rsidR="00184060" w:rsidRPr="00184060" w14:paraId="1149B08B" w14:textId="77777777" w:rsidTr="00184060">
        <w:tc>
          <w:tcPr>
            <w:tcW w:w="4764" w:type="dxa"/>
          </w:tcPr>
          <w:p w14:paraId="59EA6F83" w14:textId="77777777" w:rsidR="00184060" w:rsidRPr="00184060" w:rsidRDefault="00184060" w:rsidP="00184060">
            <w:pPr>
              <w:jc w:val="both"/>
              <w:rPr>
                <w:sz w:val="18"/>
                <w:szCs w:val="18"/>
              </w:rPr>
            </w:pPr>
            <w:r w:rsidRPr="00184060">
              <w:rPr>
                <w:sz w:val="18"/>
                <w:szCs w:val="18"/>
              </w:rPr>
              <w:t>Une ville en bord de mer</w:t>
            </w:r>
          </w:p>
        </w:tc>
        <w:tc>
          <w:tcPr>
            <w:tcW w:w="1974" w:type="dxa"/>
          </w:tcPr>
          <w:p w14:paraId="11C4D912" w14:textId="77777777" w:rsidR="00184060" w:rsidRPr="00184060" w:rsidRDefault="00184060" w:rsidP="00184060">
            <w:pPr>
              <w:jc w:val="both"/>
              <w:rPr>
                <w:sz w:val="18"/>
                <w:szCs w:val="18"/>
              </w:rPr>
            </w:pPr>
            <w:r w:rsidRPr="00184060">
              <w:rPr>
                <w:sz w:val="18"/>
                <w:szCs w:val="18"/>
              </w:rPr>
              <w:t>Littoral</w:t>
            </w:r>
          </w:p>
        </w:tc>
        <w:tc>
          <w:tcPr>
            <w:tcW w:w="2324" w:type="dxa"/>
          </w:tcPr>
          <w:p w14:paraId="47C85145" w14:textId="77777777" w:rsidR="00184060" w:rsidRPr="00184060" w:rsidRDefault="00184060" w:rsidP="00184060">
            <w:pPr>
              <w:jc w:val="both"/>
              <w:rPr>
                <w:sz w:val="18"/>
                <w:szCs w:val="18"/>
              </w:rPr>
            </w:pPr>
            <w:r w:rsidRPr="00184060">
              <w:rPr>
                <w:sz w:val="18"/>
                <w:szCs w:val="18"/>
              </w:rPr>
              <w:t>OCS 1</w:t>
            </w:r>
            <w:r w:rsidRPr="00184060">
              <w:rPr>
                <w:rFonts w:ascii="Courier New" w:hAnsi="Courier New" w:cs="Courier New"/>
                <w:sz w:val="18"/>
                <w:szCs w:val="18"/>
              </w:rPr>
              <w:t> </w:t>
            </w:r>
            <w:r w:rsidRPr="00184060">
              <w:rPr>
                <w:sz w:val="18"/>
                <w:szCs w:val="18"/>
              </w:rPr>
              <w:t>: urbain</w:t>
            </w:r>
          </w:p>
          <w:p w14:paraId="6AE293B6" w14:textId="77777777" w:rsidR="00184060" w:rsidRPr="00184060" w:rsidRDefault="00184060" w:rsidP="00184060">
            <w:pPr>
              <w:jc w:val="both"/>
              <w:rPr>
                <w:sz w:val="18"/>
                <w:szCs w:val="18"/>
              </w:rPr>
            </w:pPr>
            <w:r w:rsidRPr="00184060">
              <w:rPr>
                <w:sz w:val="18"/>
                <w:szCs w:val="18"/>
              </w:rPr>
              <w:t>OCS 2</w:t>
            </w:r>
            <w:r w:rsidRPr="00184060">
              <w:rPr>
                <w:rFonts w:ascii="Courier New" w:hAnsi="Courier New" w:cs="Courier New"/>
                <w:sz w:val="18"/>
                <w:szCs w:val="18"/>
              </w:rPr>
              <w:t> </w:t>
            </w:r>
            <w:r w:rsidRPr="00184060">
              <w:rPr>
                <w:sz w:val="18"/>
                <w:szCs w:val="18"/>
              </w:rPr>
              <w:t>: eau</w:t>
            </w:r>
          </w:p>
        </w:tc>
      </w:tr>
      <w:tr w:rsidR="00184060" w:rsidRPr="00184060" w14:paraId="50048DA2" w14:textId="77777777" w:rsidTr="00184060">
        <w:tc>
          <w:tcPr>
            <w:tcW w:w="4764" w:type="dxa"/>
          </w:tcPr>
          <w:p w14:paraId="53068F0D" w14:textId="77777777" w:rsidR="00184060" w:rsidRPr="00184060" w:rsidRDefault="00184060" w:rsidP="00184060">
            <w:pPr>
              <w:jc w:val="both"/>
              <w:rPr>
                <w:sz w:val="18"/>
                <w:szCs w:val="18"/>
              </w:rPr>
            </w:pPr>
            <w:r w:rsidRPr="00184060">
              <w:rPr>
                <w:sz w:val="18"/>
                <w:szCs w:val="18"/>
              </w:rPr>
              <w:t>Une agglomération avec la ville centre et sa périphérie</w:t>
            </w:r>
          </w:p>
        </w:tc>
        <w:tc>
          <w:tcPr>
            <w:tcW w:w="1974" w:type="dxa"/>
          </w:tcPr>
          <w:p w14:paraId="3DAAB54C" w14:textId="77777777" w:rsidR="00184060" w:rsidRPr="00184060" w:rsidRDefault="00184060" w:rsidP="00184060">
            <w:pPr>
              <w:jc w:val="both"/>
              <w:rPr>
                <w:sz w:val="18"/>
                <w:szCs w:val="18"/>
              </w:rPr>
            </w:pPr>
            <w:r w:rsidRPr="00184060">
              <w:rPr>
                <w:sz w:val="18"/>
                <w:szCs w:val="18"/>
              </w:rPr>
              <w:t>Plateau</w:t>
            </w:r>
          </w:p>
        </w:tc>
        <w:tc>
          <w:tcPr>
            <w:tcW w:w="2324" w:type="dxa"/>
          </w:tcPr>
          <w:p w14:paraId="58F9FAB3"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urbain</w:t>
            </w:r>
          </w:p>
          <w:p w14:paraId="091399EB" w14:textId="77777777" w:rsidR="00184060" w:rsidRPr="00184060" w:rsidRDefault="00184060" w:rsidP="00184060">
            <w:pPr>
              <w:jc w:val="both"/>
              <w:rPr>
                <w:sz w:val="18"/>
                <w:szCs w:val="18"/>
              </w:rPr>
            </w:pPr>
            <w:r w:rsidRPr="00184060">
              <w:rPr>
                <w:sz w:val="18"/>
                <w:szCs w:val="18"/>
              </w:rPr>
              <w:t>OCS2</w:t>
            </w:r>
            <w:r w:rsidRPr="00184060">
              <w:rPr>
                <w:rFonts w:ascii="Courier New" w:hAnsi="Courier New" w:cs="Courier New"/>
                <w:sz w:val="18"/>
                <w:szCs w:val="18"/>
              </w:rPr>
              <w:t> </w:t>
            </w:r>
            <w:r w:rsidRPr="00184060">
              <w:rPr>
                <w:sz w:val="18"/>
                <w:szCs w:val="18"/>
              </w:rPr>
              <w:t>: péri-urbain</w:t>
            </w:r>
          </w:p>
        </w:tc>
      </w:tr>
      <w:tr w:rsidR="00184060" w:rsidRPr="00184060" w14:paraId="4767C3AF" w14:textId="77777777" w:rsidTr="00184060">
        <w:tc>
          <w:tcPr>
            <w:tcW w:w="4764" w:type="dxa"/>
          </w:tcPr>
          <w:p w14:paraId="59BA61B5" w14:textId="77777777" w:rsidR="00184060" w:rsidRPr="00184060" w:rsidRDefault="00184060" w:rsidP="00184060">
            <w:pPr>
              <w:jc w:val="both"/>
              <w:rPr>
                <w:sz w:val="18"/>
                <w:szCs w:val="18"/>
              </w:rPr>
            </w:pPr>
            <w:r w:rsidRPr="00184060">
              <w:rPr>
                <w:sz w:val="18"/>
                <w:szCs w:val="18"/>
              </w:rPr>
              <w:t>Une zone de moyenne montagne avec des bois, quelques villages, de l’élevage en plein air</w:t>
            </w:r>
          </w:p>
        </w:tc>
        <w:tc>
          <w:tcPr>
            <w:tcW w:w="1974" w:type="dxa"/>
          </w:tcPr>
          <w:p w14:paraId="5E433F22" w14:textId="77777777" w:rsidR="00184060" w:rsidRPr="00184060" w:rsidRDefault="00184060" w:rsidP="00184060">
            <w:pPr>
              <w:jc w:val="both"/>
              <w:rPr>
                <w:sz w:val="18"/>
                <w:szCs w:val="18"/>
              </w:rPr>
            </w:pPr>
            <w:r w:rsidRPr="00184060">
              <w:rPr>
                <w:sz w:val="18"/>
                <w:szCs w:val="18"/>
              </w:rPr>
              <w:t>Montagne</w:t>
            </w:r>
          </w:p>
        </w:tc>
        <w:tc>
          <w:tcPr>
            <w:tcW w:w="2324" w:type="dxa"/>
          </w:tcPr>
          <w:p w14:paraId="54D9E826" w14:textId="77777777" w:rsidR="00184060" w:rsidRPr="00184060" w:rsidRDefault="00184060" w:rsidP="00184060">
            <w:pPr>
              <w:jc w:val="both"/>
              <w:rPr>
                <w:sz w:val="18"/>
                <w:szCs w:val="18"/>
              </w:rPr>
            </w:pPr>
            <w:r w:rsidRPr="00184060">
              <w:rPr>
                <w:sz w:val="18"/>
                <w:szCs w:val="18"/>
              </w:rPr>
              <w:t>OC1</w:t>
            </w:r>
            <w:r w:rsidRPr="00184060">
              <w:rPr>
                <w:rFonts w:ascii="Courier New" w:hAnsi="Courier New" w:cs="Courier New"/>
                <w:sz w:val="18"/>
                <w:szCs w:val="18"/>
              </w:rPr>
              <w:t> </w:t>
            </w:r>
            <w:r w:rsidRPr="00184060">
              <w:rPr>
                <w:sz w:val="18"/>
                <w:szCs w:val="18"/>
              </w:rPr>
              <w:t xml:space="preserve">: </w:t>
            </w:r>
            <w:commentRangeStart w:id="78"/>
            <w:r w:rsidRPr="00184060">
              <w:rPr>
                <w:sz w:val="18"/>
                <w:szCs w:val="18"/>
              </w:rPr>
              <w:t>prairies</w:t>
            </w:r>
            <w:commentRangeEnd w:id="78"/>
            <w:r w:rsidR="00E25E43">
              <w:rPr>
                <w:rStyle w:val="Marquedecommentaire"/>
              </w:rPr>
              <w:commentReference w:id="78"/>
            </w:r>
          </w:p>
          <w:p w14:paraId="46ABC9C1" w14:textId="77777777" w:rsidR="00184060" w:rsidRPr="00184060" w:rsidRDefault="00184060" w:rsidP="00184060">
            <w:pPr>
              <w:jc w:val="both"/>
              <w:rPr>
                <w:sz w:val="18"/>
                <w:szCs w:val="18"/>
              </w:rPr>
            </w:pPr>
            <w:r w:rsidRPr="00184060">
              <w:rPr>
                <w:sz w:val="18"/>
                <w:szCs w:val="18"/>
              </w:rPr>
              <w:t>OCS 2</w:t>
            </w:r>
            <w:r w:rsidRPr="00184060">
              <w:rPr>
                <w:rFonts w:ascii="Courier New" w:hAnsi="Courier New" w:cs="Courier New"/>
                <w:sz w:val="18"/>
                <w:szCs w:val="18"/>
              </w:rPr>
              <w:t> </w:t>
            </w:r>
            <w:r w:rsidRPr="00184060">
              <w:rPr>
                <w:sz w:val="18"/>
                <w:szCs w:val="18"/>
              </w:rPr>
              <w:t>: forêts</w:t>
            </w:r>
          </w:p>
        </w:tc>
      </w:tr>
      <w:tr w:rsidR="00184060" w:rsidRPr="00184060" w14:paraId="6447912E" w14:textId="77777777" w:rsidTr="00184060">
        <w:tc>
          <w:tcPr>
            <w:tcW w:w="4764" w:type="dxa"/>
          </w:tcPr>
          <w:p w14:paraId="72CAF0DB" w14:textId="77777777" w:rsidR="00184060" w:rsidRPr="00184060" w:rsidRDefault="00184060" w:rsidP="00184060">
            <w:pPr>
              <w:jc w:val="both"/>
              <w:rPr>
                <w:sz w:val="18"/>
                <w:szCs w:val="18"/>
              </w:rPr>
            </w:pPr>
            <w:r w:rsidRPr="00184060">
              <w:rPr>
                <w:sz w:val="18"/>
                <w:szCs w:val="18"/>
              </w:rPr>
              <w:t>Une zone de montagne avec tous les étages d’OCS (bois – alpages-rochers- glaciers)</w:t>
            </w:r>
          </w:p>
        </w:tc>
        <w:tc>
          <w:tcPr>
            <w:tcW w:w="1974" w:type="dxa"/>
          </w:tcPr>
          <w:p w14:paraId="6E86EB0E" w14:textId="77777777" w:rsidR="00184060" w:rsidRPr="00184060" w:rsidRDefault="00184060" w:rsidP="00184060">
            <w:pPr>
              <w:jc w:val="both"/>
              <w:rPr>
                <w:sz w:val="18"/>
                <w:szCs w:val="18"/>
              </w:rPr>
            </w:pPr>
            <w:r w:rsidRPr="00184060">
              <w:rPr>
                <w:sz w:val="18"/>
                <w:szCs w:val="18"/>
              </w:rPr>
              <w:t>Montagne</w:t>
            </w:r>
          </w:p>
        </w:tc>
        <w:tc>
          <w:tcPr>
            <w:tcW w:w="2324" w:type="dxa"/>
          </w:tcPr>
          <w:p w14:paraId="48F46EB2" w14:textId="77777777" w:rsidR="00184060" w:rsidRPr="00184060" w:rsidRDefault="00184060" w:rsidP="00184060">
            <w:pPr>
              <w:jc w:val="both"/>
              <w:rPr>
                <w:sz w:val="18"/>
                <w:szCs w:val="18"/>
              </w:rPr>
            </w:pPr>
            <w:r w:rsidRPr="00184060">
              <w:rPr>
                <w:sz w:val="18"/>
                <w:szCs w:val="18"/>
              </w:rPr>
              <w:t>OCS 1</w:t>
            </w:r>
            <w:r w:rsidRPr="00184060">
              <w:rPr>
                <w:rFonts w:ascii="Courier New" w:hAnsi="Courier New" w:cs="Courier New"/>
                <w:sz w:val="18"/>
                <w:szCs w:val="18"/>
              </w:rPr>
              <w:t> </w:t>
            </w:r>
            <w:r w:rsidRPr="00184060">
              <w:rPr>
                <w:sz w:val="18"/>
                <w:szCs w:val="18"/>
              </w:rPr>
              <w:t xml:space="preserve">: </w:t>
            </w:r>
            <w:commentRangeStart w:id="79"/>
            <w:r w:rsidRPr="00184060">
              <w:rPr>
                <w:sz w:val="18"/>
                <w:szCs w:val="18"/>
              </w:rPr>
              <w:t>espace naturel</w:t>
            </w:r>
            <w:commentRangeEnd w:id="79"/>
            <w:r w:rsidR="00E25E43">
              <w:rPr>
                <w:rStyle w:val="Marquedecommentaire"/>
              </w:rPr>
              <w:commentReference w:id="79"/>
            </w:r>
          </w:p>
        </w:tc>
      </w:tr>
      <w:tr w:rsidR="00184060" w:rsidRPr="00184060" w14:paraId="4FD10CDB" w14:textId="77777777" w:rsidTr="00184060">
        <w:tc>
          <w:tcPr>
            <w:tcW w:w="4764" w:type="dxa"/>
          </w:tcPr>
          <w:p w14:paraId="28998ED8" w14:textId="77777777" w:rsidR="00184060" w:rsidRPr="00184060" w:rsidRDefault="00184060" w:rsidP="00184060">
            <w:pPr>
              <w:jc w:val="both"/>
              <w:rPr>
                <w:sz w:val="18"/>
                <w:szCs w:val="18"/>
              </w:rPr>
            </w:pPr>
            <w:r w:rsidRPr="00184060">
              <w:rPr>
                <w:sz w:val="18"/>
                <w:szCs w:val="18"/>
              </w:rPr>
              <w:t>Une campagne diversifiée (villages – cultures – prairies – bois)</w:t>
            </w:r>
          </w:p>
        </w:tc>
        <w:tc>
          <w:tcPr>
            <w:tcW w:w="1974" w:type="dxa"/>
          </w:tcPr>
          <w:p w14:paraId="2609B4FC" w14:textId="77777777" w:rsidR="00184060" w:rsidRPr="00184060" w:rsidRDefault="00184060" w:rsidP="00184060">
            <w:pPr>
              <w:jc w:val="both"/>
              <w:rPr>
                <w:sz w:val="18"/>
                <w:szCs w:val="18"/>
              </w:rPr>
            </w:pPr>
            <w:r w:rsidRPr="00184060">
              <w:rPr>
                <w:sz w:val="18"/>
                <w:szCs w:val="18"/>
              </w:rPr>
              <w:t>Plaine</w:t>
            </w:r>
          </w:p>
        </w:tc>
        <w:tc>
          <w:tcPr>
            <w:tcW w:w="2324" w:type="dxa"/>
          </w:tcPr>
          <w:p w14:paraId="5D70EA15"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rural</w:t>
            </w:r>
          </w:p>
        </w:tc>
      </w:tr>
      <w:tr w:rsidR="00184060" w:rsidRPr="00184060" w14:paraId="33362AF4" w14:textId="77777777" w:rsidTr="00184060">
        <w:tc>
          <w:tcPr>
            <w:tcW w:w="4764" w:type="dxa"/>
          </w:tcPr>
          <w:p w14:paraId="21E7169C" w14:textId="77777777" w:rsidR="00184060" w:rsidRPr="00184060" w:rsidRDefault="00184060" w:rsidP="00184060">
            <w:pPr>
              <w:jc w:val="both"/>
              <w:rPr>
                <w:sz w:val="18"/>
                <w:szCs w:val="18"/>
              </w:rPr>
            </w:pPr>
            <w:r w:rsidRPr="00184060">
              <w:rPr>
                <w:sz w:val="18"/>
                <w:szCs w:val="18"/>
              </w:rPr>
              <w:t>Une partie composée de campagne diversifiée, une partie cultivée en vignobles</w:t>
            </w:r>
          </w:p>
        </w:tc>
        <w:tc>
          <w:tcPr>
            <w:tcW w:w="1974" w:type="dxa"/>
          </w:tcPr>
          <w:p w14:paraId="395B2B79" w14:textId="77777777" w:rsidR="00184060" w:rsidRPr="00184060" w:rsidRDefault="00184060" w:rsidP="00184060">
            <w:pPr>
              <w:jc w:val="both"/>
              <w:rPr>
                <w:sz w:val="18"/>
                <w:szCs w:val="18"/>
              </w:rPr>
            </w:pPr>
            <w:r w:rsidRPr="00184060">
              <w:rPr>
                <w:sz w:val="18"/>
                <w:szCs w:val="18"/>
              </w:rPr>
              <w:t>Vallée</w:t>
            </w:r>
          </w:p>
        </w:tc>
        <w:tc>
          <w:tcPr>
            <w:tcW w:w="2324" w:type="dxa"/>
          </w:tcPr>
          <w:p w14:paraId="799FA1C3" w14:textId="77777777" w:rsidR="00184060" w:rsidRPr="00184060" w:rsidRDefault="00184060" w:rsidP="00184060">
            <w:pPr>
              <w:jc w:val="both"/>
              <w:rPr>
                <w:sz w:val="18"/>
                <w:szCs w:val="18"/>
              </w:rPr>
            </w:pPr>
            <w:r w:rsidRPr="00184060">
              <w:rPr>
                <w:sz w:val="18"/>
                <w:szCs w:val="18"/>
              </w:rPr>
              <w:t>OCS1</w:t>
            </w:r>
            <w:r w:rsidRPr="00184060">
              <w:rPr>
                <w:rFonts w:ascii="Courier New" w:hAnsi="Courier New" w:cs="Courier New"/>
                <w:sz w:val="18"/>
                <w:szCs w:val="18"/>
              </w:rPr>
              <w:t> </w:t>
            </w:r>
            <w:r w:rsidRPr="00184060">
              <w:rPr>
                <w:sz w:val="18"/>
                <w:szCs w:val="18"/>
              </w:rPr>
              <w:t>: rural</w:t>
            </w:r>
          </w:p>
          <w:p w14:paraId="7C0DA9C0" w14:textId="77777777" w:rsidR="00184060" w:rsidRPr="00184060" w:rsidRDefault="00184060" w:rsidP="00184060">
            <w:pPr>
              <w:jc w:val="both"/>
              <w:rPr>
                <w:sz w:val="18"/>
                <w:szCs w:val="18"/>
              </w:rPr>
            </w:pPr>
            <w:r w:rsidRPr="00184060">
              <w:rPr>
                <w:sz w:val="18"/>
                <w:szCs w:val="18"/>
              </w:rPr>
              <w:t>OCS2</w:t>
            </w:r>
            <w:r w:rsidRPr="00184060">
              <w:rPr>
                <w:rFonts w:ascii="Courier New" w:hAnsi="Courier New" w:cs="Courier New"/>
                <w:sz w:val="18"/>
                <w:szCs w:val="18"/>
              </w:rPr>
              <w:t> </w:t>
            </w:r>
            <w:r w:rsidRPr="00184060">
              <w:rPr>
                <w:sz w:val="18"/>
                <w:szCs w:val="18"/>
              </w:rPr>
              <w:t>: Vigne</w:t>
            </w:r>
          </w:p>
        </w:tc>
      </w:tr>
    </w:tbl>
    <w:p w14:paraId="401AA463" w14:textId="77777777" w:rsidR="00184060" w:rsidRPr="00184060" w:rsidRDefault="00184060" w:rsidP="00184060">
      <w:pPr>
        <w:jc w:val="both"/>
        <w:rPr>
          <w:sz w:val="18"/>
          <w:szCs w:val="18"/>
        </w:rPr>
      </w:pPr>
      <w:r w:rsidRPr="00184060">
        <w:rPr>
          <w:sz w:val="18"/>
          <w:szCs w:val="18"/>
        </w:rPr>
        <w:t xml:space="preserve"> </w:t>
      </w:r>
    </w:p>
    <w:p w14:paraId="59214A52" w14:textId="77777777" w:rsidR="00184060" w:rsidRPr="00184060" w:rsidRDefault="00184060" w:rsidP="00184060">
      <w:pPr>
        <w:jc w:val="both"/>
        <w:rPr>
          <w:sz w:val="18"/>
          <w:szCs w:val="18"/>
        </w:rPr>
      </w:pPr>
      <w:r w:rsidRPr="00905121">
        <w:rPr>
          <w:b/>
          <w:sz w:val="18"/>
          <w:szCs w:val="18"/>
        </w:rPr>
        <w:t>Remarque 1</w:t>
      </w:r>
      <w:r w:rsidRPr="00905121">
        <w:rPr>
          <w:rFonts w:ascii="Courier New" w:hAnsi="Courier New" w:cs="Courier New"/>
          <w:b/>
          <w:sz w:val="18"/>
          <w:szCs w:val="18"/>
        </w:rPr>
        <w:t> </w:t>
      </w:r>
      <w:r w:rsidRPr="00905121">
        <w:rPr>
          <w:b/>
          <w:sz w:val="18"/>
          <w:szCs w:val="18"/>
        </w:rPr>
        <w:t>:</w:t>
      </w:r>
      <w:r w:rsidRPr="00184060">
        <w:rPr>
          <w:sz w:val="18"/>
          <w:szCs w:val="18"/>
        </w:rPr>
        <w:t xml:space="preserve"> dans le cas où les valeurs OCS1 et OCS2 sont exclusives, l’ordre n’a pas vraiment d’importance. Dans le cas où une valeur est une sous-catégorie de l’autre, il vaut mieux choisir pour OCS1 la valeur générique et pour OCS2 la valeur plus détaillée. Ce choix offre un ordre de lecture plus logique à l’utilisateur.</w:t>
      </w:r>
    </w:p>
    <w:p w14:paraId="6D2D1C41" w14:textId="77777777" w:rsidR="00184060" w:rsidRPr="00184060" w:rsidRDefault="00184060" w:rsidP="00184060">
      <w:pPr>
        <w:jc w:val="both"/>
        <w:rPr>
          <w:sz w:val="18"/>
          <w:szCs w:val="18"/>
        </w:rPr>
      </w:pPr>
      <w:r w:rsidRPr="00905121">
        <w:rPr>
          <w:b/>
          <w:sz w:val="18"/>
          <w:szCs w:val="18"/>
        </w:rPr>
        <w:t>Remarque 2</w:t>
      </w:r>
      <w:r w:rsidRPr="00905121">
        <w:rPr>
          <w:rFonts w:ascii="Courier New" w:hAnsi="Courier New" w:cs="Courier New"/>
          <w:b/>
          <w:sz w:val="18"/>
          <w:szCs w:val="18"/>
        </w:rPr>
        <w:t> </w:t>
      </w:r>
      <w:r w:rsidRPr="00905121">
        <w:rPr>
          <w:b/>
          <w:sz w:val="18"/>
          <w:szCs w:val="18"/>
        </w:rPr>
        <w:t>:</w:t>
      </w:r>
      <w:r w:rsidRPr="00184060">
        <w:rPr>
          <w:sz w:val="18"/>
          <w:szCs w:val="18"/>
        </w:rPr>
        <w:t xml:space="preserve"> dans le cas où les 2 valeurs OCS1 et OCS2 ne suffisent pas à donner l’ensemble des sous-catégories d’intérêt de l’unité paysagère ou si une sous-catégorie d’intérêt n’est pas présente dans la liste </w:t>
      </w:r>
      <w:proofErr w:type="spellStart"/>
      <w:r w:rsidRPr="00184060">
        <w:rPr>
          <w:sz w:val="18"/>
          <w:szCs w:val="18"/>
        </w:rPr>
        <w:t>TypeOCS</w:t>
      </w:r>
      <w:proofErr w:type="spellEnd"/>
      <w:r w:rsidRPr="00184060">
        <w:rPr>
          <w:sz w:val="18"/>
          <w:szCs w:val="18"/>
        </w:rPr>
        <w:t>, utiliser l’attribut «</w:t>
      </w:r>
      <w:r w:rsidRPr="00184060">
        <w:rPr>
          <w:rFonts w:ascii="Courier New" w:hAnsi="Courier New" w:cs="Courier New"/>
          <w:sz w:val="18"/>
          <w:szCs w:val="18"/>
        </w:rPr>
        <w:t> </w:t>
      </w:r>
      <w:r w:rsidRPr="00184060">
        <w:rPr>
          <w:sz w:val="18"/>
          <w:szCs w:val="18"/>
        </w:rPr>
        <w:t>mot-clef générique</w:t>
      </w:r>
      <w:r w:rsidRPr="00184060">
        <w:rPr>
          <w:rFonts w:ascii="Courier New" w:hAnsi="Courier New" w:cs="Courier New"/>
          <w:sz w:val="18"/>
          <w:szCs w:val="18"/>
        </w:rPr>
        <w:t> </w:t>
      </w:r>
      <w:r w:rsidRPr="00184060">
        <w:rPr>
          <w:rFonts w:cs="Marianne"/>
          <w:sz w:val="18"/>
          <w:szCs w:val="18"/>
        </w:rPr>
        <w:t>»</w:t>
      </w:r>
      <w:r w:rsidRPr="00184060">
        <w:rPr>
          <w:sz w:val="18"/>
          <w:szCs w:val="18"/>
        </w:rPr>
        <w:t xml:space="preserve"> pour fournir l’information désirée.</w:t>
      </w:r>
    </w:p>
    <w:p w14:paraId="325207A0" w14:textId="77777777" w:rsidR="00184060" w:rsidRDefault="00184060" w:rsidP="00320447"/>
    <w:p w14:paraId="4FCBB95E" w14:textId="77777777" w:rsidR="00320447" w:rsidRPr="00DB32EA" w:rsidRDefault="00320447" w:rsidP="00320447"/>
    <w:p w14:paraId="559328F5" w14:textId="4700FEED" w:rsidR="00320447" w:rsidRPr="003B0084" w:rsidRDefault="00320447" w:rsidP="003B0084">
      <w:pPr>
        <w:pStyle w:val="Paragraphedeliste"/>
        <w:numPr>
          <w:ilvl w:val="0"/>
          <w:numId w:val="46"/>
        </w:numPr>
        <w:rPr>
          <w:u w:val="single"/>
        </w:rPr>
      </w:pPr>
      <w:r>
        <w:br w:type="page"/>
      </w:r>
      <w:r w:rsidR="003B0084">
        <w:lastRenderedPageBreak/>
        <w:t xml:space="preserve"> </w:t>
      </w:r>
      <w:r w:rsidR="006D5414" w:rsidRPr="003B0084">
        <w:rPr>
          <w:b/>
          <w:u w:val="single"/>
        </w:rPr>
        <w:t>Les dynamiques et la nature de leur évolution par Unité paysagère</w:t>
      </w:r>
    </w:p>
    <w:p w14:paraId="450713C9" w14:textId="10CA528E" w:rsidR="006D5414" w:rsidRDefault="006D5414" w:rsidP="00320447">
      <w:pPr>
        <w:jc w:val="center"/>
      </w:pPr>
    </w:p>
    <w:p w14:paraId="3CCDDA31" w14:textId="040898B3" w:rsidR="003B0084" w:rsidRDefault="003B0084" w:rsidP="00320447">
      <w:pPr>
        <w:jc w:val="center"/>
      </w:pPr>
    </w:p>
    <w:p w14:paraId="58D6B729" w14:textId="63C117D3" w:rsidR="003B0084" w:rsidRDefault="003B0084" w:rsidP="00320447">
      <w:pPr>
        <w:jc w:val="center"/>
      </w:pPr>
    </w:p>
    <w:p w14:paraId="01BBE4E1" w14:textId="77777777" w:rsidR="003B0084" w:rsidRDefault="003B0084" w:rsidP="00320447">
      <w:pPr>
        <w:jc w:val="center"/>
      </w:pPr>
    </w:p>
    <w:p w14:paraId="74D55994" w14:textId="2C450653" w:rsidR="006D5414" w:rsidRDefault="006D5414" w:rsidP="00320447">
      <w:pPr>
        <w:jc w:val="center"/>
      </w:pPr>
      <w:r>
        <w:rPr>
          <w:noProof/>
          <w:lang w:eastAsia="fr-FR"/>
        </w:rPr>
        <w:drawing>
          <wp:inline distT="0" distB="0" distL="0" distR="0" wp14:anchorId="560188B4" wp14:editId="17BDBA27">
            <wp:extent cx="5760720" cy="279781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97810"/>
                    </a:xfrm>
                    <a:prstGeom prst="rect">
                      <a:avLst/>
                    </a:prstGeom>
                    <a:noFill/>
                    <a:ln>
                      <a:noFill/>
                    </a:ln>
                  </pic:spPr>
                </pic:pic>
              </a:graphicData>
            </a:graphic>
          </wp:inline>
        </w:drawing>
      </w:r>
    </w:p>
    <w:p w14:paraId="282B4DE1" w14:textId="77777777" w:rsidR="00905121" w:rsidRDefault="00905121" w:rsidP="006D5414">
      <w:pPr>
        <w:jc w:val="both"/>
        <w:rPr>
          <w:b/>
          <w:sz w:val="20"/>
          <w:szCs w:val="20"/>
        </w:rPr>
      </w:pPr>
    </w:p>
    <w:p w14:paraId="466F94E9" w14:textId="77777777" w:rsidR="00905121" w:rsidRDefault="00905121" w:rsidP="006D5414">
      <w:pPr>
        <w:jc w:val="both"/>
        <w:rPr>
          <w:b/>
          <w:sz w:val="20"/>
          <w:szCs w:val="20"/>
        </w:rPr>
      </w:pPr>
    </w:p>
    <w:p w14:paraId="63982164" w14:textId="77777777" w:rsidR="00905121" w:rsidRDefault="00905121" w:rsidP="006D5414">
      <w:pPr>
        <w:jc w:val="both"/>
        <w:rPr>
          <w:b/>
          <w:sz w:val="20"/>
          <w:szCs w:val="20"/>
        </w:rPr>
      </w:pPr>
    </w:p>
    <w:p w14:paraId="03CF8583" w14:textId="77777777" w:rsidR="00905121" w:rsidRDefault="00905121" w:rsidP="006D5414">
      <w:pPr>
        <w:jc w:val="both"/>
        <w:rPr>
          <w:b/>
          <w:sz w:val="20"/>
          <w:szCs w:val="20"/>
        </w:rPr>
      </w:pPr>
    </w:p>
    <w:p w14:paraId="16980BC8" w14:textId="77777777" w:rsidR="001C4C96" w:rsidRDefault="001C4C96" w:rsidP="006D5414">
      <w:pPr>
        <w:jc w:val="both"/>
        <w:rPr>
          <w:b/>
          <w:sz w:val="20"/>
          <w:szCs w:val="20"/>
        </w:rPr>
      </w:pPr>
    </w:p>
    <w:p w14:paraId="6F106375" w14:textId="164595DA" w:rsidR="006D5414" w:rsidRPr="00595145" w:rsidRDefault="006D5414" w:rsidP="00595145">
      <w:pPr>
        <w:jc w:val="both"/>
        <w:rPr>
          <w:b/>
          <w:sz w:val="20"/>
          <w:szCs w:val="20"/>
        </w:rPr>
      </w:pPr>
      <w:r w:rsidRPr="00C71FC2">
        <w:rPr>
          <w:b/>
          <w:sz w:val="20"/>
          <w:szCs w:val="20"/>
        </w:rPr>
        <w:t xml:space="preserve">Les </w:t>
      </w:r>
      <w:ins w:id="80" w:author="FLEURY-JÄGERSCHMIDT Émilie" w:date="2023-09-12T17:34:00Z">
        <w:r w:rsidR="001A2C38" w:rsidRPr="001A2C38">
          <w:rPr>
            <w:b/>
            <w:sz w:val="20"/>
            <w:szCs w:val="20"/>
          </w:rPr>
          <w:t xml:space="preserve">« Type </w:t>
        </w:r>
        <w:commentRangeStart w:id="81"/>
        <w:r w:rsidR="001A2C38" w:rsidRPr="001A2C38">
          <w:rPr>
            <w:b/>
            <w:sz w:val="20"/>
            <w:szCs w:val="20"/>
          </w:rPr>
          <w:t>énuméré</w:t>
        </w:r>
        <w:commentRangeEnd w:id="81"/>
        <w:r w:rsidR="001A2C38">
          <w:rPr>
            <w:rStyle w:val="Marquedecommentaire"/>
          </w:rPr>
          <w:commentReference w:id="81"/>
        </w:r>
        <w:r w:rsidR="001A2C38" w:rsidRPr="001A2C38">
          <w:rPr>
            <w:b/>
            <w:sz w:val="20"/>
            <w:szCs w:val="20"/>
          </w:rPr>
          <w:t xml:space="preserve"> » </w:t>
        </w:r>
      </w:ins>
      <w:del w:id="82" w:author="FLEURY-JÄGERSCHMIDT Émilie" w:date="2023-09-12T17:34:00Z">
        <w:r w:rsidRPr="00C71FC2" w:rsidDel="001A2C38">
          <w:rPr>
            <w:b/>
            <w:sz w:val="20"/>
            <w:szCs w:val="20"/>
          </w:rPr>
          <w:delText xml:space="preserve">« codeList » </w:delText>
        </w:r>
      </w:del>
      <w:r w:rsidRPr="00C71FC2">
        <w:rPr>
          <w:b/>
          <w:sz w:val="20"/>
          <w:szCs w:val="20"/>
        </w:rPr>
        <w:t>portant sur l’o</w:t>
      </w:r>
      <w:r>
        <w:rPr>
          <w:b/>
          <w:sz w:val="20"/>
          <w:szCs w:val="20"/>
        </w:rPr>
        <w:t>bj</w:t>
      </w:r>
      <w:r w:rsidR="00595145">
        <w:rPr>
          <w:b/>
          <w:sz w:val="20"/>
          <w:szCs w:val="20"/>
        </w:rPr>
        <w:t xml:space="preserve">et d’évolution de la </w:t>
      </w:r>
      <w:commentRangeStart w:id="83"/>
      <w:r w:rsidR="00595145">
        <w:rPr>
          <w:b/>
          <w:sz w:val="20"/>
          <w:szCs w:val="20"/>
        </w:rPr>
        <w:t>dynamique</w:t>
      </w:r>
      <w:commentRangeEnd w:id="83"/>
      <w:r w:rsidR="001A2C38">
        <w:rPr>
          <w:rStyle w:val="Marquedecommentaire"/>
        </w:rPr>
        <w:commentReference w:id="83"/>
      </w:r>
      <w:r w:rsidR="00595145">
        <w:rPr>
          <w:b/>
          <w:sz w:val="20"/>
          <w:szCs w:val="20"/>
        </w:rPr>
        <w:t xml:space="preserve"> </w:t>
      </w:r>
    </w:p>
    <w:tbl>
      <w:tblPr>
        <w:tblStyle w:val="Grilledutableau"/>
        <w:tblW w:w="8642" w:type="dxa"/>
        <w:tblLayout w:type="fixed"/>
        <w:tblLook w:val="04A0" w:firstRow="1" w:lastRow="0" w:firstColumn="1" w:lastColumn="0" w:noHBand="0" w:noVBand="1"/>
      </w:tblPr>
      <w:tblGrid>
        <w:gridCol w:w="1978"/>
        <w:gridCol w:w="236"/>
        <w:gridCol w:w="3877"/>
        <w:gridCol w:w="283"/>
        <w:gridCol w:w="2268"/>
      </w:tblGrid>
      <w:tr w:rsidR="007541E2" w:rsidRPr="006D5414" w14:paraId="0AA57171" w14:textId="5411E947" w:rsidTr="001C4C96">
        <w:tc>
          <w:tcPr>
            <w:tcW w:w="1978" w:type="dxa"/>
            <w:tcBorders>
              <w:right w:val="single" w:sz="4" w:space="0" w:color="auto"/>
            </w:tcBorders>
            <w:shd w:val="clear" w:color="auto" w:fill="E2EFD9" w:themeFill="accent6" w:themeFillTint="33"/>
          </w:tcPr>
          <w:p w14:paraId="234840E9" w14:textId="77777777" w:rsidR="007541E2" w:rsidRDefault="007541E2" w:rsidP="00F126D7">
            <w:pPr>
              <w:rPr>
                <w:b/>
                <w:sz w:val="18"/>
                <w:szCs w:val="18"/>
              </w:rPr>
            </w:pPr>
            <w:proofErr w:type="spellStart"/>
            <w:r w:rsidRPr="006D5414">
              <w:rPr>
                <w:b/>
                <w:sz w:val="18"/>
                <w:szCs w:val="18"/>
              </w:rPr>
              <w:t>NatureEvolution</w:t>
            </w:r>
            <w:proofErr w:type="spellEnd"/>
          </w:p>
          <w:p w14:paraId="16DC20B5" w14:textId="3854A4E4" w:rsidR="007541E2" w:rsidRPr="006D5414" w:rsidRDefault="007541E2" w:rsidP="00F126D7">
            <w:pPr>
              <w:rPr>
                <w:b/>
                <w:sz w:val="18"/>
                <w:szCs w:val="18"/>
              </w:rPr>
            </w:pPr>
            <w:r w:rsidRPr="007541E2">
              <w:rPr>
                <w:b/>
                <w:sz w:val="18"/>
                <w:szCs w:val="18"/>
              </w:rPr>
              <w:t>(Obligatoire)</w:t>
            </w:r>
          </w:p>
        </w:tc>
        <w:tc>
          <w:tcPr>
            <w:tcW w:w="236" w:type="dxa"/>
            <w:tcBorders>
              <w:top w:val="nil"/>
              <w:left w:val="single" w:sz="4" w:space="0" w:color="auto"/>
              <w:bottom w:val="nil"/>
              <w:right w:val="single" w:sz="4" w:space="0" w:color="auto"/>
            </w:tcBorders>
            <w:shd w:val="clear" w:color="auto" w:fill="E2EFD9" w:themeFill="accent6" w:themeFillTint="33"/>
          </w:tcPr>
          <w:p w14:paraId="15DF8AAF" w14:textId="77777777" w:rsidR="007541E2" w:rsidRPr="006D5414" w:rsidRDefault="007541E2" w:rsidP="00F126D7">
            <w:pPr>
              <w:rPr>
                <w:b/>
                <w:sz w:val="18"/>
                <w:szCs w:val="18"/>
              </w:rPr>
            </w:pPr>
          </w:p>
        </w:tc>
        <w:tc>
          <w:tcPr>
            <w:tcW w:w="3877" w:type="dxa"/>
            <w:tcBorders>
              <w:left w:val="single" w:sz="4" w:space="0" w:color="auto"/>
              <w:right w:val="single" w:sz="4" w:space="0" w:color="auto"/>
            </w:tcBorders>
            <w:shd w:val="clear" w:color="auto" w:fill="E2EFD9" w:themeFill="accent6" w:themeFillTint="33"/>
          </w:tcPr>
          <w:p w14:paraId="164CE66C" w14:textId="11C0D8B0" w:rsidR="007541E2" w:rsidRDefault="007541E2" w:rsidP="00F126D7">
            <w:pPr>
              <w:rPr>
                <w:b/>
                <w:sz w:val="18"/>
                <w:szCs w:val="18"/>
              </w:rPr>
            </w:pPr>
            <w:commentRangeStart w:id="84"/>
            <w:proofErr w:type="spellStart"/>
            <w:r w:rsidRPr="006D5414">
              <w:rPr>
                <w:b/>
                <w:sz w:val="18"/>
                <w:szCs w:val="18"/>
              </w:rPr>
              <w:t>ObjetEvolution</w:t>
            </w:r>
            <w:proofErr w:type="spellEnd"/>
            <w:r>
              <w:rPr>
                <w:b/>
                <w:sz w:val="18"/>
                <w:szCs w:val="18"/>
              </w:rPr>
              <w:t xml:space="preserve"> </w:t>
            </w:r>
          </w:p>
          <w:p w14:paraId="3BD827A1" w14:textId="03DB3351" w:rsidR="007541E2" w:rsidRPr="006D5414" w:rsidRDefault="007541E2" w:rsidP="00F126D7">
            <w:pPr>
              <w:rPr>
                <w:b/>
                <w:sz w:val="18"/>
                <w:szCs w:val="18"/>
              </w:rPr>
            </w:pPr>
            <w:r>
              <w:rPr>
                <w:b/>
                <w:sz w:val="18"/>
                <w:szCs w:val="18"/>
              </w:rPr>
              <w:t>(Obligatoire)</w:t>
            </w:r>
            <w:commentRangeEnd w:id="84"/>
            <w:r w:rsidR="000126BE">
              <w:rPr>
                <w:rStyle w:val="Marquedecommentaire"/>
              </w:rPr>
              <w:commentReference w:id="84"/>
            </w:r>
          </w:p>
        </w:tc>
        <w:tc>
          <w:tcPr>
            <w:tcW w:w="283" w:type="dxa"/>
            <w:tcBorders>
              <w:top w:val="nil"/>
              <w:left w:val="single" w:sz="4" w:space="0" w:color="auto"/>
              <w:bottom w:val="nil"/>
              <w:right w:val="single" w:sz="4" w:space="0" w:color="auto"/>
            </w:tcBorders>
            <w:shd w:val="clear" w:color="auto" w:fill="E2EFD9" w:themeFill="accent6" w:themeFillTint="33"/>
          </w:tcPr>
          <w:p w14:paraId="6E750CF9" w14:textId="77777777" w:rsidR="007541E2" w:rsidRPr="006D5414" w:rsidRDefault="007541E2" w:rsidP="00F126D7">
            <w:pPr>
              <w:rPr>
                <w:b/>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E2F29AD" w14:textId="0699D869" w:rsidR="007541E2" w:rsidRPr="006D5414" w:rsidRDefault="007541E2" w:rsidP="00F126D7">
            <w:pPr>
              <w:rPr>
                <w:b/>
                <w:sz w:val="18"/>
                <w:szCs w:val="18"/>
              </w:rPr>
            </w:pPr>
            <w:r>
              <w:rPr>
                <w:b/>
                <w:sz w:val="18"/>
                <w:szCs w:val="18"/>
              </w:rPr>
              <w:t xml:space="preserve">Ou </w:t>
            </w:r>
            <w:proofErr w:type="spellStart"/>
            <w:r>
              <w:rPr>
                <w:b/>
                <w:sz w:val="18"/>
                <w:szCs w:val="18"/>
              </w:rPr>
              <w:t>ObjetEvolution</w:t>
            </w:r>
            <w:proofErr w:type="spellEnd"/>
            <w:r>
              <w:rPr>
                <w:b/>
                <w:sz w:val="18"/>
                <w:szCs w:val="18"/>
              </w:rPr>
              <w:t xml:space="preserve"> (Facultatif</w:t>
            </w:r>
            <w:r w:rsidRPr="007541E2">
              <w:rPr>
                <w:b/>
                <w:sz w:val="18"/>
                <w:szCs w:val="18"/>
              </w:rPr>
              <w:t>)</w:t>
            </w:r>
          </w:p>
        </w:tc>
      </w:tr>
      <w:tr w:rsidR="007541E2" w:rsidRPr="006D5414" w14:paraId="709201FB" w14:textId="025EA65F" w:rsidTr="007541E2">
        <w:tc>
          <w:tcPr>
            <w:tcW w:w="1978" w:type="dxa"/>
            <w:tcBorders>
              <w:right w:val="single" w:sz="4" w:space="0" w:color="auto"/>
            </w:tcBorders>
          </w:tcPr>
          <w:p w14:paraId="07FDA437" w14:textId="77777777" w:rsidR="007541E2" w:rsidRPr="006D5414" w:rsidRDefault="007541E2" w:rsidP="00F126D7">
            <w:pPr>
              <w:rPr>
                <w:sz w:val="18"/>
                <w:szCs w:val="18"/>
              </w:rPr>
            </w:pPr>
            <w:r w:rsidRPr="006D5414">
              <w:rPr>
                <w:sz w:val="18"/>
                <w:szCs w:val="18"/>
              </w:rPr>
              <w:t>+ Apparition</w:t>
            </w:r>
          </w:p>
        </w:tc>
        <w:tc>
          <w:tcPr>
            <w:tcW w:w="236" w:type="dxa"/>
            <w:tcBorders>
              <w:top w:val="nil"/>
              <w:left w:val="single" w:sz="4" w:space="0" w:color="auto"/>
              <w:bottom w:val="nil"/>
              <w:right w:val="single" w:sz="4" w:space="0" w:color="auto"/>
            </w:tcBorders>
          </w:tcPr>
          <w:p w14:paraId="2891933F"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73CA9360" w14:textId="77777777" w:rsidR="007541E2" w:rsidRPr="00E25E43" w:rsidRDefault="007541E2" w:rsidP="00F126D7">
            <w:pPr>
              <w:rPr>
                <w:sz w:val="18"/>
                <w:szCs w:val="18"/>
                <w:highlight w:val="yellow"/>
              </w:rPr>
            </w:pPr>
            <w:r w:rsidRPr="00E25E43">
              <w:rPr>
                <w:sz w:val="18"/>
                <w:szCs w:val="18"/>
                <w:highlight w:val="yellow"/>
              </w:rPr>
              <w:t>+</w:t>
            </w:r>
            <w:commentRangeStart w:id="85"/>
            <w:commentRangeStart w:id="86"/>
            <w:r w:rsidRPr="00E25E43">
              <w:rPr>
                <w:sz w:val="18"/>
                <w:szCs w:val="18"/>
                <w:highlight w:val="yellow"/>
              </w:rPr>
              <w:t xml:space="preserve"> </w:t>
            </w:r>
            <w:proofErr w:type="spellStart"/>
            <w:r w:rsidRPr="00E25E43">
              <w:rPr>
                <w:sz w:val="18"/>
                <w:szCs w:val="18"/>
                <w:highlight w:val="yellow"/>
              </w:rPr>
              <w:t>zonesArtificialisées</w:t>
            </w:r>
            <w:commentRangeEnd w:id="85"/>
            <w:proofErr w:type="spellEnd"/>
            <w:r w:rsidR="00E25E43" w:rsidRPr="00E25E43">
              <w:rPr>
                <w:rStyle w:val="Marquedecommentaire"/>
                <w:highlight w:val="yellow"/>
              </w:rPr>
              <w:commentReference w:id="85"/>
            </w:r>
            <w:commentRangeEnd w:id="86"/>
            <w:r w:rsidR="00722DE9">
              <w:rPr>
                <w:rStyle w:val="Marquedecommentaire"/>
              </w:rPr>
              <w:commentReference w:id="86"/>
            </w:r>
          </w:p>
        </w:tc>
        <w:tc>
          <w:tcPr>
            <w:tcW w:w="283" w:type="dxa"/>
            <w:tcBorders>
              <w:top w:val="nil"/>
              <w:left w:val="single" w:sz="4" w:space="0" w:color="auto"/>
              <w:bottom w:val="nil"/>
              <w:right w:val="single" w:sz="4" w:space="0" w:color="auto"/>
            </w:tcBorders>
          </w:tcPr>
          <w:p w14:paraId="3D84D29F"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042139CC" w14:textId="32BD6BF0" w:rsidR="007541E2" w:rsidRPr="006D5414" w:rsidRDefault="007541E2" w:rsidP="00F126D7">
            <w:pPr>
              <w:rPr>
                <w:sz w:val="18"/>
                <w:szCs w:val="18"/>
              </w:rPr>
            </w:pPr>
            <w:r>
              <w:rPr>
                <w:sz w:val="18"/>
                <w:szCs w:val="18"/>
              </w:rPr>
              <w:t>+</w:t>
            </w:r>
          </w:p>
        </w:tc>
      </w:tr>
      <w:tr w:rsidR="007541E2" w:rsidRPr="006D5414" w14:paraId="01119440" w14:textId="09B2EBD5" w:rsidTr="007541E2">
        <w:tc>
          <w:tcPr>
            <w:tcW w:w="1978" w:type="dxa"/>
            <w:tcBorders>
              <w:right w:val="single" w:sz="4" w:space="0" w:color="auto"/>
            </w:tcBorders>
          </w:tcPr>
          <w:p w14:paraId="2C62EF00" w14:textId="77777777" w:rsidR="007541E2" w:rsidRPr="006D5414" w:rsidRDefault="007541E2" w:rsidP="00F126D7">
            <w:pPr>
              <w:rPr>
                <w:sz w:val="18"/>
                <w:szCs w:val="18"/>
              </w:rPr>
            </w:pPr>
            <w:r w:rsidRPr="006D5414">
              <w:rPr>
                <w:sz w:val="18"/>
                <w:szCs w:val="18"/>
              </w:rPr>
              <w:t>+ Augmentation</w:t>
            </w:r>
          </w:p>
        </w:tc>
        <w:tc>
          <w:tcPr>
            <w:tcW w:w="236" w:type="dxa"/>
            <w:tcBorders>
              <w:top w:val="nil"/>
              <w:left w:val="single" w:sz="4" w:space="0" w:color="auto"/>
              <w:bottom w:val="nil"/>
              <w:right w:val="single" w:sz="4" w:space="0" w:color="auto"/>
            </w:tcBorders>
          </w:tcPr>
          <w:p w14:paraId="6A778D5E"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07773C19" w14:textId="77777777" w:rsidR="007541E2" w:rsidRPr="006D5414" w:rsidRDefault="007541E2" w:rsidP="00F126D7">
            <w:pPr>
              <w:rPr>
                <w:sz w:val="18"/>
                <w:szCs w:val="18"/>
              </w:rPr>
            </w:pPr>
            <w:commentRangeStart w:id="87"/>
            <w:r w:rsidRPr="006D5414">
              <w:rPr>
                <w:sz w:val="18"/>
                <w:szCs w:val="18"/>
              </w:rPr>
              <w:t xml:space="preserve">+ </w:t>
            </w:r>
            <w:proofErr w:type="spellStart"/>
            <w:r w:rsidRPr="006D5414">
              <w:rPr>
                <w:sz w:val="18"/>
                <w:szCs w:val="18"/>
              </w:rPr>
              <w:t>zonesUrbanisées</w:t>
            </w:r>
            <w:commentRangeEnd w:id="87"/>
            <w:proofErr w:type="spellEnd"/>
            <w:r w:rsidR="00E25E43">
              <w:rPr>
                <w:rStyle w:val="Marquedecommentaire"/>
              </w:rPr>
              <w:commentReference w:id="87"/>
            </w:r>
          </w:p>
        </w:tc>
        <w:tc>
          <w:tcPr>
            <w:tcW w:w="283" w:type="dxa"/>
            <w:tcBorders>
              <w:top w:val="nil"/>
              <w:left w:val="single" w:sz="4" w:space="0" w:color="auto"/>
              <w:bottom w:val="nil"/>
              <w:right w:val="single" w:sz="4" w:space="0" w:color="auto"/>
            </w:tcBorders>
          </w:tcPr>
          <w:p w14:paraId="0449429C"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300DEEA3" w14:textId="27E292A8" w:rsidR="007541E2" w:rsidRPr="006D5414" w:rsidRDefault="007541E2" w:rsidP="00F126D7">
            <w:pPr>
              <w:rPr>
                <w:sz w:val="18"/>
                <w:szCs w:val="18"/>
              </w:rPr>
            </w:pPr>
            <w:r>
              <w:rPr>
                <w:sz w:val="18"/>
                <w:szCs w:val="18"/>
              </w:rPr>
              <w:t>+</w:t>
            </w:r>
          </w:p>
        </w:tc>
      </w:tr>
      <w:tr w:rsidR="007541E2" w:rsidRPr="006D5414" w14:paraId="12988984" w14:textId="2188AA80" w:rsidTr="007541E2">
        <w:tc>
          <w:tcPr>
            <w:tcW w:w="1978" w:type="dxa"/>
            <w:tcBorders>
              <w:right w:val="single" w:sz="4" w:space="0" w:color="auto"/>
            </w:tcBorders>
          </w:tcPr>
          <w:p w14:paraId="1A711758" w14:textId="77777777" w:rsidR="007541E2" w:rsidRPr="006D5414" w:rsidRDefault="007541E2" w:rsidP="00F126D7">
            <w:pPr>
              <w:rPr>
                <w:sz w:val="18"/>
                <w:szCs w:val="18"/>
              </w:rPr>
            </w:pPr>
            <w:r w:rsidRPr="006D5414">
              <w:rPr>
                <w:sz w:val="18"/>
                <w:szCs w:val="18"/>
              </w:rPr>
              <w:t>+ Disparition</w:t>
            </w:r>
          </w:p>
        </w:tc>
        <w:tc>
          <w:tcPr>
            <w:tcW w:w="236" w:type="dxa"/>
            <w:tcBorders>
              <w:top w:val="nil"/>
              <w:left w:val="single" w:sz="4" w:space="0" w:color="auto"/>
              <w:bottom w:val="nil"/>
              <w:right w:val="single" w:sz="4" w:space="0" w:color="auto"/>
            </w:tcBorders>
          </w:tcPr>
          <w:p w14:paraId="7F99585E"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38E00BD7" w14:textId="77777777" w:rsidR="007541E2" w:rsidRPr="006D5414" w:rsidRDefault="007541E2" w:rsidP="00F126D7">
            <w:pPr>
              <w:rPr>
                <w:sz w:val="18"/>
                <w:szCs w:val="18"/>
              </w:rPr>
            </w:pPr>
            <w:commentRangeStart w:id="88"/>
            <w:r w:rsidRPr="006D5414">
              <w:rPr>
                <w:sz w:val="18"/>
                <w:szCs w:val="18"/>
              </w:rPr>
              <w:t xml:space="preserve">+ </w:t>
            </w:r>
            <w:proofErr w:type="spellStart"/>
            <w:r w:rsidRPr="006D5414">
              <w:rPr>
                <w:sz w:val="18"/>
                <w:szCs w:val="18"/>
              </w:rPr>
              <w:t>zonesUrbaniséesRéseauTransport</w:t>
            </w:r>
            <w:commentRangeEnd w:id="88"/>
            <w:proofErr w:type="spellEnd"/>
            <w:r w:rsidR="00722DE9">
              <w:rPr>
                <w:rStyle w:val="Marquedecommentaire"/>
              </w:rPr>
              <w:commentReference w:id="88"/>
            </w:r>
          </w:p>
        </w:tc>
        <w:tc>
          <w:tcPr>
            <w:tcW w:w="283" w:type="dxa"/>
            <w:tcBorders>
              <w:top w:val="nil"/>
              <w:left w:val="single" w:sz="4" w:space="0" w:color="auto"/>
              <w:bottom w:val="nil"/>
              <w:right w:val="single" w:sz="4" w:space="0" w:color="auto"/>
            </w:tcBorders>
          </w:tcPr>
          <w:p w14:paraId="063318BE"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301C7CB" w14:textId="3A2100E9" w:rsidR="007541E2" w:rsidRPr="006D5414" w:rsidRDefault="007541E2" w:rsidP="00F126D7">
            <w:pPr>
              <w:rPr>
                <w:sz w:val="18"/>
                <w:szCs w:val="18"/>
              </w:rPr>
            </w:pPr>
            <w:r>
              <w:rPr>
                <w:sz w:val="18"/>
                <w:szCs w:val="18"/>
              </w:rPr>
              <w:t>+</w:t>
            </w:r>
          </w:p>
        </w:tc>
      </w:tr>
      <w:tr w:rsidR="007541E2" w:rsidRPr="006D5414" w14:paraId="69F148C8" w14:textId="465A81AD" w:rsidTr="007541E2">
        <w:tc>
          <w:tcPr>
            <w:tcW w:w="1978" w:type="dxa"/>
            <w:tcBorders>
              <w:bottom w:val="single" w:sz="4" w:space="0" w:color="auto"/>
              <w:right w:val="single" w:sz="4" w:space="0" w:color="auto"/>
            </w:tcBorders>
          </w:tcPr>
          <w:p w14:paraId="00E0357E" w14:textId="77777777" w:rsidR="007541E2" w:rsidRPr="006D5414" w:rsidRDefault="007541E2" w:rsidP="00F126D7">
            <w:pPr>
              <w:rPr>
                <w:sz w:val="18"/>
                <w:szCs w:val="18"/>
              </w:rPr>
            </w:pPr>
            <w:r w:rsidRPr="006D5414">
              <w:rPr>
                <w:sz w:val="18"/>
                <w:szCs w:val="18"/>
              </w:rPr>
              <w:t>+ Diminution</w:t>
            </w:r>
          </w:p>
        </w:tc>
        <w:tc>
          <w:tcPr>
            <w:tcW w:w="236" w:type="dxa"/>
            <w:tcBorders>
              <w:top w:val="nil"/>
              <w:left w:val="single" w:sz="4" w:space="0" w:color="auto"/>
              <w:bottom w:val="nil"/>
              <w:right w:val="single" w:sz="4" w:space="0" w:color="auto"/>
            </w:tcBorders>
          </w:tcPr>
          <w:p w14:paraId="3470E084" w14:textId="77777777" w:rsidR="007541E2" w:rsidRPr="006D5414" w:rsidRDefault="007541E2" w:rsidP="00F126D7">
            <w:pPr>
              <w:rPr>
                <w:sz w:val="18"/>
                <w:szCs w:val="18"/>
              </w:rPr>
            </w:pPr>
          </w:p>
        </w:tc>
        <w:tc>
          <w:tcPr>
            <w:tcW w:w="3877" w:type="dxa"/>
            <w:tcBorders>
              <w:left w:val="single" w:sz="4" w:space="0" w:color="auto"/>
              <w:right w:val="single" w:sz="4" w:space="0" w:color="auto"/>
            </w:tcBorders>
          </w:tcPr>
          <w:p w14:paraId="6961F534" w14:textId="77777777" w:rsidR="007541E2" w:rsidRPr="006D5414" w:rsidRDefault="007541E2" w:rsidP="00F126D7">
            <w:pPr>
              <w:rPr>
                <w:sz w:val="18"/>
                <w:szCs w:val="18"/>
              </w:rPr>
            </w:pPr>
            <w:r w:rsidRPr="006D5414">
              <w:rPr>
                <w:sz w:val="18"/>
                <w:szCs w:val="18"/>
              </w:rPr>
              <w:t xml:space="preserve">+ </w:t>
            </w:r>
            <w:proofErr w:type="spellStart"/>
            <w:r w:rsidRPr="006D5414">
              <w:rPr>
                <w:sz w:val="18"/>
                <w:szCs w:val="18"/>
              </w:rPr>
              <w:t>zonesUrbaniséesPériphérie</w:t>
            </w:r>
            <w:proofErr w:type="spellEnd"/>
          </w:p>
        </w:tc>
        <w:tc>
          <w:tcPr>
            <w:tcW w:w="283" w:type="dxa"/>
            <w:tcBorders>
              <w:top w:val="nil"/>
              <w:left w:val="single" w:sz="4" w:space="0" w:color="auto"/>
              <w:bottom w:val="nil"/>
              <w:right w:val="single" w:sz="4" w:space="0" w:color="auto"/>
            </w:tcBorders>
          </w:tcPr>
          <w:p w14:paraId="6E08BBA5" w14:textId="77777777" w:rsidR="007541E2" w:rsidRPr="006D5414" w:rsidRDefault="007541E2" w:rsidP="00F126D7">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92D95E7" w14:textId="1F2CC83B" w:rsidR="007541E2" w:rsidRPr="006D5414" w:rsidRDefault="007541E2" w:rsidP="00F126D7">
            <w:pPr>
              <w:rPr>
                <w:sz w:val="18"/>
                <w:szCs w:val="18"/>
              </w:rPr>
            </w:pPr>
            <w:r>
              <w:rPr>
                <w:sz w:val="18"/>
                <w:szCs w:val="18"/>
              </w:rPr>
              <w:t>+</w:t>
            </w:r>
          </w:p>
        </w:tc>
      </w:tr>
      <w:tr w:rsidR="00EF4726" w:rsidRPr="006D5414" w14:paraId="20F0806F" w14:textId="04DC8069" w:rsidTr="007541E2">
        <w:tc>
          <w:tcPr>
            <w:tcW w:w="1978" w:type="dxa"/>
            <w:tcBorders>
              <w:bottom w:val="single" w:sz="4" w:space="0" w:color="auto"/>
              <w:right w:val="single" w:sz="4" w:space="0" w:color="auto"/>
            </w:tcBorders>
          </w:tcPr>
          <w:p w14:paraId="6881FE9D" w14:textId="77777777" w:rsidR="00EF4726" w:rsidRPr="006D5414" w:rsidRDefault="00EF4726" w:rsidP="00EF4726">
            <w:pPr>
              <w:rPr>
                <w:sz w:val="18"/>
                <w:szCs w:val="18"/>
              </w:rPr>
            </w:pPr>
            <w:r w:rsidRPr="006D5414">
              <w:rPr>
                <w:sz w:val="18"/>
                <w:szCs w:val="18"/>
              </w:rPr>
              <w:t>+ Stabilisation</w:t>
            </w:r>
          </w:p>
        </w:tc>
        <w:tc>
          <w:tcPr>
            <w:tcW w:w="236" w:type="dxa"/>
            <w:tcBorders>
              <w:top w:val="nil"/>
              <w:left w:val="single" w:sz="4" w:space="0" w:color="auto"/>
              <w:bottom w:val="nil"/>
              <w:right w:val="single" w:sz="4" w:space="0" w:color="auto"/>
            </w:tcBorders>
          </w:tcPr>
          <w:p w14:paraId="5E11C4B2"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6AB3BD93" w14:textId="20FC2457" w:rsidR="00EF4726" w:rsidRPr="00EF4726" w:rsidRDefault="00EF4726" w:rsidP="00EF4726">
            <w:pPr>
              <w:rPr>
                <w:sz w:val="18"/>
                <w:szCs w:val="18"/>
              </w:rPr>
            </w:pPr>
            <w:commentRangeStart w:id="89"/>
            <w:commentRangeStart w:id="90"/>
            <w:r w:rsidRPr="006D5414">
              <w:rPr>
                <w:sz w:val="18"/>
                <w:szCs w:val="18"/>
              </w:rPr>
              <w:t xml:space="preserve">+ </w:t>
            </w:r>
            <w:proofErr w:type="spellStart"/>
            <w:r w:rsidRPr="006D5414">
              <w:rPr>
                <w:sz w:val="18"/>
                <w:szCs w:val="18"/>
              </w:rPr>
              <w:t>zonesUrbanisées</w:t>
            </w:r>
            <w:commentRangeStart w:id="91"/>
            <w:r w:rsidRPr="006D5414">
              <w:rPr>
                <w:sz w:val="18"/>
                <w:szCs w:val="18"/>
              </w:rPr>
              <w:t>Mitage</w:t>
            </w:r>
            <w:commentRangeEnd w:id="91"/>
            <w:proofErr w:type="spellEnd"/>
            <w:r w:rsidR="00E25E43">
              <w:rPr>
                <w:rStyle w:val="Marquedecommentaire"/>
              </w:rPr>
              <w:commentReference w:id="91"/>
            </w:r>
            <w:commentRangeEnd w:id="89"/>
            <w:commentRangeEnd w:id="90"/>
            <w:r w:rsidR="00B37B7A">
              <w:rPr>
                <w:rStyle w:val="Marquedecommentaire"/>
              </w:rPr>
              <w:commentReference w:id="90"/>
            </w:r>
            <w:r w:rsidR="00B619F7">
              <w:rPr>
                <w:rStyle w:val="Marquedecommentaire"/>
              </w:rPr>
              <w:commentReference w:id="89"/>
            </w:r>
          </w:p>
        </w:tc>
        <w:tc>
          <w:tcPr>
            <w:tcW w:w="283" w:type="dxa"/>
            <w:tcBorders>
              <w:top w:val="nil"/>
              <w:left w:val="single" w:sz="4" w:space="0" w:color="auto"/>
              <w:bottom w:val="nil"/>
              <w:right w:val="single" w:sz="4" w:space="0" w:color="auto"/>
            </w:tcBorders>
          </w:tcPr>
          <w:p w14:paraId="0C7C933C" w14:textId="77777777" w:rsidR="00EF4726" w:rsidRPr="006D5414" w:rsidRDefault="00EF4726" w:rsidP="00EF4726">
            <w:pPr>
              <w:rPr>
                <w:sz w:val="18"/>
                <w:szCs w:val="18"/>
              </w:rPr>
            </w:pPr>
          </w:p>
        </w:tc>
        <w:tc>
          <w:tcPr>
            <w:tcW w:w="2268" w:type="dxa"/>
            <w:tcBorders>
              <w:top w:val="single" w:sz="4" w:space="0" w:color="auto"/>
              <w:left w:val="single" w:sz="4" w:space="0" w:color="auto"/>
              <w:bottom w:val="single" w:sz="4" w:space="0" w:color="auto"/>
              <w:right w:val="single" w:sz="4" w:space="0" w:color="auto"/>
            </w:tcBorders>
          </w:tcPr>
          <w:p w14:paraId="1A36E62F" w14:textId="140A5441" w:rsidR="00EF4726" w:rsidRPr="006D5414" w:rsidRDefault="00EF4726" w:rsidP="00EF4726">
            <w:pPr>
              <w:rPr>
                <w:sz w:val="18"/>
                <w:szCs w:val="18"/>
              </w:rPr>
            </w:pPr>
            <w:r>
              <w:rPr>
                <w:sz w:val="18"/>
                <w:szCs w:val="18"/>
              </w:rPr>
              <w:t>+</w:t>
            </w:r>
          </w:p>
        </w:tc>
      </w:tr>
      <w:tr w:rsidR="00EF4726" w:rsidRPr="006D5414" w14:paraId="5A1BBD28" w14:textId="472948BA" w:rsidTr="007541E2">
        <w:tc>
          <w:tcPr>
            <w:tcW w:w="1978" w:type="dxa"/>
            <w:tcBorders>
              <w:top w:val="single" w:sz="4" w:space="0" w:color="auto"/>
              <w:left w:val="nil"/>
              <w:bottom w:val="nil"/>
              <w:right w:val="nil"/>
            </w:tcBorders>
          </w:tcPr>
          <w:p w14:paraId="457BF72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FC51198"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0640D52E" w14:textId="30820797" w:rsidR="00EF4726" w:rsidRPr="006D5414" w:rsidRDefault="00EF4726" w:rsidP="00EF4726">
            <w:pPr>
              <w:rPr>
                <w:sz w:val="18"/>
                <w:szCs w:val="18"/>
              </w:rPr>
            </w:pPr>
            <w:r w:rsidRPr="007541E2">
              <w:rPr>
                <w:sz w:val="18"/>
                <w:szCs w:val="18"/>
              </w:rPr>
              <w:t xml:space="preserve">+ </w:t>
            </w:r>
            <w:proofErr w:type="spellStart"/>
            <w:r w:rsidRPr="007541E2">
              <w:rPr>
                <w:sz w:val="18"/>
                <w:szCs w:val="18"/>
              </w:rPr>
              <w:t>activitésCommerciales</w:t>
            </w:r>
            <w:proofErr w:type="spellEnd"/>
          </w:p>
        </w:tc>
        <w:tc>
          <w:tcPr>
            <w:tcW w:w="283" w:type="dxa"/>
            <w:tcBorders>
              <w:top w:val="nil"/>
              <w:left w:val="single" w:sz="4" w:space="0" w:color="auto"/>
              <w:bottom w:val="nil"/>
              <w:right w:val="nil"/>
            </w:tcBorders>
          </w:tcPr>
          <w:p w14:paraId="003EFAD7" w14:textId="77777777" w:rsidR="00EF4726" w:rsidRPr="006D5414" w:rsidRDefault="00EF4726" w:rsidP="00EF4726">
            <w:pPr>
              <w:rPr>
                <w:sz w:val="18"/>
                <w:szCs w:val="18"/>
              </w:rPr>
            </w:pPr>
          </w:p>
        </w:tc>
        <w:tc>
          <w:tcPr>
            <w:tcW w:w="2268" w:type="dxa"/>
            <w:tcBorders>
              <w:top w:val="single" w:sz="4" w:space="0" w:color="auto"/>
              <w:left w:val="nil"/>
              <w:bottom w:val="nil"/>
              <w:right w:val="nil"/>
            </w:tcBorders>
          </w:tcPr>
          <w:p w14:paraId="15D7F57E" w14:textId="77777777" w:rsidR="00EF4726" w:rsidRPr="006D5414" w:rsidRDefault="00EF4726" w:rsidP="00EF4726">
            <w:pPr>
              <w:rPr>
                <w:sz w:val="18"/>
                <w:szCs w:val="18"/>
              </w:rPr>
            </w:pPr>
          </w:p>
        </w:tc>
      </w:tr>
      <w:tr w:rsidR="00EF4726" w:rsidRPr="006D5414" w14:paraId="344D8A2B" w14:textId="18F1A829" w:rsidTr="007541E2">
        <w:tc>
          <w:tcPr>
            <w:tcW w:w="1978" w:type="dxa"/>
            <w:tcBorders>
              <w:top w:val="nil"/>
              <w:left w:val="nil"/>
              <w:bottom w:val="nil"/>
              <w:right w:val="nil"/>
            </w:tcBorders>
          </w:tcPr>
          <w:p w14:paraId="75348C5F"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BFA1C28"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45173047" w14:textId="0A384607" w:rsidR="00EF4726" w:rsidRPr="007541E2" w:rsidRDefault="00EF4726" w:rsidP="00EF4726">
            <w:pPr>
              <w:rPr>
                <w:sz w:val="18"/>
                <w:szCs w:val="18"/>
              </w:rPr>
            </w:pPr>
            <w:commentRangeStart w:id="92"/>
            <w:r w:rsidRPr="007541E2">
              <w:rPr>
                <w:sz w:val="18"/>
                <w:szCs w:val="18"/>
              </w:rPr>
              <w:t xml:space="preserve">+ </w:t>
            </w:r>
            <w:proofErr w:type="spellStart"/>
            <w:r w:rsidRPr="007541E2">
              <w:rPr>
                <w:sz w:val="18"/>
                <w:szCs w:val="18"/>
              </w:rPr>
              <w:t>activitésIndustrielles</w:t>
            </w:r>
            <w:commentRangeEnd w:id="92"/>
            <w:proofErr w:type="spellEnd"/>
            <w:r w:rsidR="00E16649">
              <w:rPr>
                <w:rStyle w:val="Marquedecommentaire"/>
              </w:rPr>
              <w:commentReference w:id="92"/>
            </w:r>
          </w:p>
        </w:tc>
        <w:tc>
          <w:tcPr>
            <w:tcW w:w="283" w:type="dxa"/>
            <w:tcBorders>
              <w:top w:val="nil"/>
              <w:left w:val="single" w:sz="4" w:space="0" w:color="auto"/>
              <w:bottom w:val="nil"/>
              <w:right w:val="nil"/>
            </w:tcBorders>
          </w:tcPr>
          <w:p w14:paraId="25A3F67A" w14:textId="77777777" w:rsidR="00EF4726" w:rsidRPr="006D5414" w:rsidRDefault="00EF4726" w:rsidP="00EF4726">
            <w:pPr>
              <w:rPr>
                <w:sz w:val="18"/>
                <w:szCs w:val="18"/>
              </w:rPr>
            </w:pPr>
          </w:p>
        </w:tc>
        <w:tc>
          <w:tcPr>
            <w:tcW w:w="2268" w:type="dxa"/>
            <w:tcBorders>
              <w:top w:val="nil"/>
              <w:left w:val="nil"/>
              <w:bottom w:val="nil"/>
              <w:right w:val="nil"/>
            </w:tcBorders>
          </w:tcPr>
          <w:p w14:paraId="09CCE804" w14:textId="77777777" w:rsidR="00EF4726" w:rsidRPr="006D5414" w:rsidRDefault="00EF4726" w:rsidP="00EF4726">
            <w:pPr>
              <w:rPr>
                <w:sz w:val="18"/>
                <w:szCs w:val="18"/>
              </w:rPr>
            </w:pPr>
          </w:p>
        </w:tc>
      </w:tr>
      <w:tr w:rsidR="00EF4726" w:rsidRPr="006D5414" w14:paraId="60C7D373" w14:textId="14EDA0FF" w:rsidTr="007541E2">
        <w:tc>
          <w:tcPr>
            <w:tcW w:w="1978" w:type="dxa"/>
            <w:tcBorders>
              <w:top w:val="nil"/>
              <w:left w:val="nil"/>
              <w:bottom w:val="nil"/>
              <w:right w:val="nil"/>
            </w:tcBorders>
          </w:tcPr>
          <w:p w14:paraId="1DBA67B1" w14:textId="77777777" w:rsidR="00EF4726" w:rsidRPr="006D5414" w:rsidRDefault="00EF4726" w:rsidP="00EF4726">
            <w:pPr>
              <w:rPr>
                <w:sz w:val="18"/>
                <w:szCs w:val="18"/>
              </w:rPr>
            </w:pPr>
            <w:commentRangeStart w:id="93"/>
          </w:p>
        </w:tc>
        <w:tc>
          <w:tcPr>
            <w:tcW w:w="236" w:type="dxa"/>
            <w:tcBorders>
              <w:top w:val="nil"/>
              <w:left w:val="nil"/>
              <w:bottom w:val="nil"/>
              <w:right w:val="single" w:sz="4" w:space="0" w:color="auto"/>
            </w:tcBorders>
          </w:tcPr>
          <w:p w14:paraId="1328C380"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1DE0C2F2" w14:textId="46DEF6AD" w:rsidR="00EF4726" w:rsidRPr="007541E2" w:rsidRDefault="00EF4726" w:rsidP="00EF4726">
            <w:pPr>
              <w:rPr>
                <w:sz w:val="18"/>
                <w:szCs w:val="18"/>
              </w:rPr>
            </w:pPr>
            <w:r w:rsidRPr="007541E2">
              <w:rPr>
                <w:sz w:val="18"/>
                <w:szCs w:val="18"/>
              </w:rPr>
              <w:t xml:space="preserve">+ </w:t>
            </w:r>
            <w:proofErr w:type="spellStart"/>
            <w:r w:rsidRPr="007541E2">
              <w:rPr>
                <w:sz w:val="18"/>
                <w:szCs w:val="18"/>
              </w:rPr>
              <w:t>activitésPortuaires</w:t>
            </w:r>
            <w:commentRangeEnd w:id="93"/>
            <w:proofErr w:type="spellEnd"/>
            <w:r w:rsidR="00B619F7">
              <w:rPr>
                <w:rStyle w:val="Marquedecommentaire"/>
              </w:rPr>
              <w:commentReference w:id="93"/>
            </w:r>
          </w:p>
        </w:tc>
        <w:tc>
          <w:tcPr>
            <w:tcW w:w="283" w:type="dxa"/>
            <w:tcBorders>
              <w:top w:val="nil"/>
              <w:left w:val="single" w:sz="4" w:space="0" w:color="auto"/>
              <w:bottom w:val="nil"/>
              <w:right w:val="nil"/>
            </w:tcBorders>
          </w:tcPr>
          <w:p w14:paraId="52A36F4A" w14:textId="77777777" w:rsidR="00EF4726" w:rsidRPr="006D5414" w:rsidRDefault="00EF4726" w:rsidP="00EF4726">
            <w:pPr>
              <w:rPr>
                <w:sz w:val="18"/>
                <w:szCs w:val="18"/>
              </w:rPr>
            </w:pPr>
          </w:p>
        </w:tc>
        <w:tc>
          <w:tcPr>
            <w:tcW w:w="2268" w:type="dxa"/>
            <w:tcBorders>
              <w:top w:val="nil"/>
              <w:left w:val="nil"/>
              <w:bottom w:val="nil"/>
              <w:right w:val="nil"/>
            </w:tcBorders>
          </w:tcPr>
          <w:p w14:paraId="7B460B4F" w14:textId="77777777" w:rsidR="00EF4726" w:rsidRPr="006D5414" w:rsidRDefault="00EF4726" w:rsidP="00EF4726">
            <w:pPr>
              <w:rPr>
                <w:sz w:val="18"/>
                <w:szCs w:val="18"/>
              </w:rPr>
            </w:pPr>
          </w:p>
        </w:tc>
      </w:tr>
      <w:tr w:rsidR="005D30C4" w:rsidRPr="006D5414" w14:paraId="17A35361" w14:textId="77777777" w:rsidTr="007541E2">
        <w:tc>
          <w:tcPr>
            <w:tcW w:w="1978" w:type="dxa"/>
            <w:tcBorders>
              <w:top w:val="nil"/>
              <w:left w:val="nil"/>
              <w:bottom w:val="nil"/>
              <w:right w:val="nil"/>
            </w:tcBorders>
          </w:tcPr>
          <w:p w14:paraId="7D179C68" w14:textId="77777777" w:rsidR="005D30C4" w:rsidRPr="006D5414" w:rsidRDefault="005D30C4" w:rsidP="00EF4726">
            <w:pPr>
              <w:rPr>
                <w:sz w:val="18"/>
                <w:szCs w:val="18"/>
              </w:rPr>
            </w:pPr>
          </w:p>
        </w:tc>
        <w:tc>
          <w:tcPr>
            <w:tcW w:w="236" w:type="dxa"/>
            <w:tcBorders>
              <w:top w:val="nil"/>
              <w:left w:val="nil"/>
              <w:bottom w:val="nil"/>
              <w:right w:val="single" w:sz="4" w:space="0" w:color="auto"/>
            </w:tcBorders>
          </w:tcPr>
          <w:p w14:paraId="0DD83FE4" w14:textId="77777777" w:rsidR="005D30C4" w:rsidRPr="007541E2" w:rsidRDefault="005D30C4" w:rsidP="00EF4726">
            <w:pPr>
              <w:rPr>
                <w:sz w:val="18"/>
                <w:szCs w:val="18"/>
              </w:rPr>
            </w:pPr>
          </w:p>
        </w:tc>
        <w:tc>
          <w:tcPr>
            <w:tcW w:w="3877" w:type="dxa"/>
            <w:tcBorders>
              <w:left w:val="single" w:sz="4" w:space="0" w:color="auto"/>
              <w:right w:val="single" w:sz="4" w:space="0" w:color="auto"/>
            </w:tcBorders>
          </w:tcPr>
          <w:p w14:paraId="3C17B5EA" w14:textId="104CF805" w:rsidR="005D30C4" w:rsidRPr="007541E2" w:rsidRDefault="005D30C4" w:rsidP="00EF4726">
            <w:pPr>
              <w:rPr>
                <w:sz w:val="18"/>
                <w:szCs w:val="18"/>
              </w:rPr>
            </w:pPr>
            <w:commentRangeStart w:id="94"/>
            <w:r>
              <w:rPr>
                <w:sz w:val="18"/>
                <w:szCs w:val="18"/>
              </w:rPr>
              <w:t xml:space="preserve">+ </w:t>
            </w:r>
            <w:proofErr w:type="spellStart"/>
            <w:r>
              <w:rPr>
                <w:sz w:val="18"/>
                <w:szCs w:val="18"/>
              </w:rPr>
              <w:t>activitésMaritimes</w:t>
            </w:r>
            <w:commentRangeEnd w:id="94"/>
            <w:proofErr w:type="spellEnd"/>
            <w:r w:rsidR="00B619F7">
              <w:rPr>
                <w:rStyle w:val="Marquedecommentaire"/>
              </w:rPr>
              <w:commentReference w:id="94"/>
            </w:r>
          </w:p>
        </w:tc>
        <w:tc>
          <w:tcPr>
            <w:tcW w:w="283" w:type="dxa"/>
            <w:tcBorders>
              <w:top w:val="nil"/>
              <w:left w:val="single" w:sz="4" w:space="0" w:color="auto"/>
              <w:bottom w:val="nil"/>
              <w:right w:val="nil"/>
            </w:tcBorders>
          </w:tcPr>
          <w:p w14:paraId="74AAB2AA" w14:textId="77777777" w:rsidR="005D30C4" w:rsidRPr="006D5414" w:rsidRDefault="005D30C4" w:rsidP="00EF4726">
            <w:pPr>
              <w:rPr>
                <w:sz w:val="18"/>
                <w:szCs w:val="18"/>
              </w:rPr>
            </w:pPr>
          </w:p>
        </w:tc>
        <w:tc>
          <w:tcPr>
            <w:tcW w:w="2268" w:type="dxa"/>
            <w:tcBorders>
              <w:top w:val="nil"/>
              <w:left w:val="nil"/>
              <w:bottom w:val="nil"/>
              <w:right w:val="nil"/>
            </w:tcBorders>
          </w:tcPr>
          <w:p w14:paraId="539509BC" w14:textId="77777777" w:rsidR="005D30C4" w:rsidRPr="006D5414" w:rsidRDefault="005D30C4" w:rsidP="00EF4726">
            <w:pPr>
              <w:rPr>
                <w:sz w:val="18"/>
                <w:szCs w:val="18"/>
              </w:rPr>
            </w:pPr>
          </w:p>
        </w:tc>
      </w:tr>
      <w:tr w:rsidR="00EF4726" w:rsidRPr="006D5414" w14:paraId="2F6E61EC" w14:textId="492CCA23" w:rsidTr="007541E2">
        <w:tc>
          <w:tcPr>
            <w:tcW w:w="1978" w:type="dxa"/>
            <w:tcBorders>
              <w:top w:val="nil"/>
              <w:left w:val="nil"/>
              <w:bottom w:val="nil"/>
              <w:right w:val="nil"/>
            </w:tcBorders>
          </w:tcPr>
          <w:p w14:paraId="6D07CCE0"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F4B8F01" w14:textId="77777777" w:rsidR="00EF4726" w:rsidRPr="007541E2" w:rsidRDefault="00EF4726" w:rsidP="00EF4726">
            <w:pPr>
              <w:rPr>
                <w:sz w:val="18"/>
                <w:szCs w:val="18"/>
              </w:rPr>
            </w:pPr>
          </w:p>
        </w:tc>
        <w:tc>
          <w:tcPr>
            <w:tcW w:w="3877" w:type="dxa"/>
            <w:tcBorders>
              <w:left w:val="single" w:sz="4" w:space="0" w:color="auto"/>
              <w:right w:val="single" w:sz="4" w:space="0" w:color="auto"/>
            </w:tcBorders>
          </w:tcPr>
          <w:p w14:paraId="70BA0D46" w14:textId="0470C410" w:rsidR="00EF4726" w:rsidRPr="007541E2" w:rsidRDefault="00EF4726" w:rsidP="00EF4726">
            <w:pPr>
              <w:rPr>
                <w:sz w:val="18"/>
                <w:szCs w:val="18"/>
              </w:rPr>
            </w:pPr>
            <w:r w:rsidRPr="006D5414">
              <w:rPr>
                <w:sz w:val="18"/>
                <w:szCs w:val="18"/>
              </w:rPr>
              <w:t xml:space="preserve">+ </w:t>
            </w:r>
            <w:proofErr w:type="spellStart"/>
            <w:r w:rsidRPr="006D5414">
              <w:rPr>
                <w:sz w:val="18"/>
                <w:szCs w:val="18"/>
              </w:rPr>
              <w:t>infrastructuresTransport</w:t>
            </w:r>
            <w:proofErr w:type="spellEnd"/>
          </w:p>
        </w:tc>
        <w:tc>
          <w:tcPr>
            <w:tcW w:w="283" w:type="dxa"/>
            <w:tcBorders>
              <w:top w:val="nil"/>
              <w:left w:val="single" w:sz="4" w:space="0" w:color="auto"/>
              <w:bottom w:val="nil"/>
              <w:right w:val="nil"/>
            </w:tcBorders>
          </w:tcPr>
          <w:p w14:paraId="2C9C368F" w14:textId="77777777" w:rsidR="00EF4726" w:rsidRPr="006D5414" w:rsidRDefault="00EF4726" w:rsidP="00EF4726">
            <w:pPr>
              <w:rPr>
                <w:sz w:val="18"/>
                <w:szCs w:val="18"/>
              </w:rPr>
            </w:pPr>
          </w:p>
        </w:tc>
        <w:tc>
          <w:tcPr>
            <w:tcW w:w="2268" w:type="dxa"/>
            <w:tcBorders>
              <w:top w:val="nil"/>
              <w:left w:val="nil"/>
              <w:bottom w:val="nil"/>
              <w:right w:val="nil"/>
            </w:tcBorders>
          </w:tcPr>
          <w:p w14:paraId="5653850B" w14:textId="77777777" w:rsidR="00EF4726" w:rsidRPr="006D5414" w:rsidRDefault="00EF4726" w:rsidP="00EF4726">
            <w:pPr>
              <w:rPr>
                <w:sz w:val="18"/>
                <w:szCs w:val="18"/>
              </w:rPr>
            </w:pPr>
          </w:p>
        </w:tc>
      </w:tr>
      <w:tr w:rsidR="00EF4726" w:rsidRPr="006D5414" w14:paraId="7542CA2A" w14:textId="5D23D927" w:rsidTr="007541E2">
        <w:tc>
          <w:tcPr>
            <w:tcW w:w="1978" w:type="dxa"/>
            <w:tcBorders>
              <w:top w:val="nil"/>
              <w:left w:val="nil"/>
              <w:bottom w:val="nil"/>
              <w:right w:val="nil"/>
            </w:tcBorders>
          </w:tcPr>
          <w:p w14:paraId="38AF607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B159FBC"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79DC098" w14:textId="24D2F537" w:rsidR="00EF4726" w:rsidRPr="006D5414" w:rsidRDefault="00EF4726" w:rsidP="00EF4726">
            <w:pPr>
              <w:rPr>
                <w:sz w:val="18"/>
                <w:szCs w:val="18"/>
              </w:rPr>
            </w:pPr>
            <w:r w:rsidRPr="006D5414">
              <w:rPr>
                <w:sz w:val="18"/>
                <w:szCs w:val="18"/>
              </w:rPr>
              <w:t xml:space="preserve">+ </w:t>
            </w:r>
            <w:proofErr w:type="spellStart"/>
            <w:r w:rsidRPr="006D5414">
              <w:rPr>
                <w:sz w:val="18"/>
                <w:szCs w:val="18"/>
              </w:rPr>
              <w:t>extractionMatériaux</w:t>
            </w:r>
            <w:proofErr w:type="spellEnd"/>
          </w:p>
        </w:tc>
        <w:tc>
          <w:tcPr>
            <w:tcW w:w="283" w:type="dxa"/>
            <w:tcBorders>
              <w:top w:val="nil"/>
              <w:left w:val="single" w:sz="4" w:space="0" w:color="auto"/>
              <w:bottom w:val="nil"/>
              <w:right w:val="nil"/>
            </w:tcBorders>
          </w:tcPr>
          <w:p w14:paraId="09F26422" w14:textId="77777777" w:rsidR="00EF4726" w:rsidRPr="006D5414" w:rsidRDefault="00EF4726" w:rsidP="00EF4726">
            <w:pPr>
              <w:rPr>
                <w:sz w:val="18"/>
                <w:szCs w:val="18"/>
              </w:rPr>
            </w:pPr>
          </w:p>
        </w:tc>
        <w:tc>
          <w:tcPr>
            <w:tcW w:w="2268" w:type="dxa"/>
            <w:tcBorders>
              <w:top w:val="nil"/>
              <w:left w:val="nil"/>
              <w:bottom w:val="nil"/>
              <w:right w:val="nil"/>
            </w:tcBorders>
          </w:tcPr>
          <w:p w14:paraId="434E850F" w14:textId="77777777" w:rsidR="00EF4726" w:rsidRPr="006D5414" w:rsidRDefault="00EF4726" w:rsidP="00EF4726">
            <w:pPr>
              <w:rPr>
                <w:sz w:val="18"/>
                <w:szCs w:val="18"/>
              </w:rPr>
            </w:pPr>
          </w:p>
        </w:tc>
      </w:tr>
      <w:tr w:rsidR="00EF4726" w:rsidRPr="006D5414" w14:paraId="2E19FBCF" w14:textId="36536CC3" w:rsidTr="007541E2">
        <w:tc>
          <w:tcPr>
            <w:tcW w:w="1978" w:type="dxa"/>
            <w:tcBorders>
              <w:top w:val="nil"/>
              <w:left w:val="nil"/>
              <w:bottom w:val="nil"/>
              <w:right w:val="nil"/>
            </w:tcBorders>
          </w:tcPr>
          <w:p w14:paraId="1E52B13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5651325"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719C6AEC" w14:textId="02DAAEF8"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énergiesRenouvelables</w:t>
            </w:r>
            <w:proofErr w:type="spellEnd"/>
          </w:p>
        </w:tc>
        <w:tc>
          <w:tcPr>
            <w:tcW w:w="283" w:type="dxa"/>
            <w:tcBorders>
              <w:top w:val="nil"/>
              <w:left w:val="single" w:sz="4" w:space="0" w:color="auto"/>
              <w:bottom w:val="nil"/>
              <w:right w:val="nil"/>
            </w:tcBorders>
          </w:tcPr>
          <w:p w14:paraId="18BEE2F0" w14:textId="77777777" w:rsidR="00EF4726" w:rsidRPr="006D5414" w:rsidRDefault="00EF4726" w:rsidP="00EF4726">
            <w:pPr>
              <w:rPr>
                <w:sz w:val="18"/>
                <w:szCs w:val="18"/>
              </w:rPr>
            </w:pPr>
          </w:p>
        </w:tc>
        <w:tc>
          <w:tcPr>
            <w:tcW w:w="2268" w:type="dxa"/>
            <w:tcBorders>
              <w:top w:val="nil"/>
              <w:left w:val="nil"/>
              <w:bottom w:val="nil"/>
              <w:right w:val="nil"/>
            </w:tcBorders>
          </w:tcPr>
          <w:p w14:paraId="3980464A" w14:textId="77777777" w:rsidR="00EF4726" w:rsidRPr="006D5414" w:rsidRDefault="00EF4726" w:rsidP="00EF4726">
            <w:pPr>
              <w:rPr>
                <w:sz w:val="18"/>
                <w:szCs w:val="18"/>
              </w:rPr>
            </w:pPr>
          </w:p>
        </w:tc>
      </w:tr>
      <w:tr w:rsidR="00EF4726" w:rsidRPr="006D5414" w14:paraId="1FD83503" w14:textId="0915495F" w:rsidTr="007541E2">
        <w:tc>
          <w:tcPr>
            <w:tcW w:w="1978" w:type="dxa"/>
            <w:tcBorders>
              <w:top w:val="nil"/>
              <w:left w:val="nil"/>
              <w:bottom w:val="nil"/>
              <w:right w:val="nil"/>
            </w:tcBorders>
          </w:tcPr>
          <w:p w14:paraId="35DE0D7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22B66857"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ACDA59A" w14:textId="6758C124" w:rsidR="00EF4726" w:rsidRPr="006D5414" w:rsidRDefault="00EF4726" w:rsidP="00EF4726">
            <w:pPr>
              <w:rPr>
                <w:sz w:val="18"/>
                <w:szCs w:val="18"/>
              </w:rPr>
            </w:pPr>
            <w:commentRangeStart w:id="95"/>
            <w:r w:rsidRPr="006D5414">
              <w:rPr>
                <w:sz w:val="18"/>
                <w:szCs w:val="18"/>
              </w:rPr>
              <w:t xml:space="preserve">+ </w:t>
            </w:r>
            <w:proofErr w:type="spellStart"/>
            <w:r w:rsidRPr="006D5414">
              <w:rPr>
                <w:sz w:val="18"/>
                <w:szCs w:val="18"/>
              </w:rPr>
              <w:t>énergieEolienne</w:t>
            </w:r>
            <w:commentRangeEnd w:id="95"/>
            <w:proofErr w:type="spellEnd"/>
            <w:r w:rsidR="00E16649">
              <w:rPr>
                <w:rStyle w:val="Marquedecommentaire"/>
              </w:rPr>
              <w:commentReference w:id="95"/>
            </w:r>
          </w:p>
        </w:tc>
        <w:tc>
          <w:tcPr>
            <w:tcW w:w="283" w:type="dxa"/>
            <w:tcBorders>
              <w:top w:val="nil"/>
              <w:left w:val="single" w:sz="4" w:space="0" w:color="auto"/>
              <w:bottom w:val="nil"/>
              <w:right w:val="nil"/>
            </w:tcBorders>
          </w:tcPr>
          <w:p w14:paraId="4E56D02C" w14:textId="77777777" w:rsidR="00EF4726" w:rsidRPr="006D5414" w:rsidRDefault="00EF4726" w:rsidP="00EF4726">
            <w:pPr>
              <w:rPr>
                <w:sz w:val="18"/>
                <w:szCs w:val="18"/>
              </w:rPr>
            </w:pPr>
          </w:p>
        </w:tc>
        <w:tc>
          <w:tcPr>
            <w:tcW w:w="2268" w:type="dxa"/>
            <w:tcBorders>
              <w:top w:val="nil"/>
              <w:left w:val="nil"/>
              <w:bottom w:val="nil"/>
              <w:right w:val="nil"/>
            </w:tcBorders>
          </w:tcPr>
          <w:p w14:paraId="10AC75BD" w14:textId="77777777" w:rsidR="00EF4726" w:rsidRPr="006D5414" w:rsidRDefault="00EF4726" w:rsidP="00EF4726">
            <w:pPr>
              <w:rPr>
                <w:sz w:val="18"/>
                <w:szCs w:val="18"/>
              </w:rPr>
            </w:pPr>
          </w:p>
        </w:tc>
      </w:tr>
      <w:tr w:rsidR="00EF4726" w:rsidRPr="006D5414" w14:paraId="4B90F412" w14:textId="432D9E4A" w:rsidTr="007541E2">
        <w:tc>
          <w:tcPr>
            <w:tcW w:w="1978" w:type="dxa"/>
            <w:tcBorders>
              <w:top w:val="nil"/>
              <w:left w:val="nil"/>
              <w:bottom w:val="nil"/>
              <w:right w:val="nil"/>
            </w:tcBorders>
          </w:tcPr>
          <w:p w14:paraId="44768623"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04C296"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25"/>
            </w:tblGrid>
            <w:tr w:rsidR="00EF4726" w:rsidRPr="00EF4726" w14:paraId="397BDB70" w14:textId="77777777" w:rsidTr="008419F6">
              <w:trPr>
                <w:trHeight w:val="276"/>
                <w:tblCellSpacing w:w="0" w:type="dxa"/>
              </w:trPr>
              <w:tc>
                <w:tcPr>
                  <w:tcW w:w="1425" w:type="dxa"/>
                  <w:vAlign w:val="center"/>
                  <w:hideMark/>
                </w:tcPr>
                <w:p w14:paraId="5136AC46" w14:textId="77777777" w:rsidR="00EF4726" w:rsidRPr="006D5414" w:rsidRDefault="00EF4726" w:rsidP="00EF4726">
                  <w:pPr>
                    <w:spacing w:after="0"/>
                    <w:rPr>
                      <w:sz w:val="18"/>
                      <w:szCs w:val="18"/>
                    </w:rPr>
                  </w:pPr>
                  <w:r w:rsidRPr="006D5414">
                    <w:rPr>
                      <w:sz w:val="18"/>
                      <w:szCs w:val="18"/>
                    </w:rPr>
                    <w:t xml:space="preserve">+ </w:t>
                  </w:r>
                  <w:proofErr w:type="spellStart"/>
                  <w:r w:rsidRPr="006D5414">
                    <w:rPr>
                      <w:sz w:val="18"/>
                      <w:szCs w:val="18"/>
                    </w:rPr>
                    <w:t>énergieSolaire</w:t>
                  </w:r>
                  <w:proofErr w:type="spellEnd"/>
                  <w:r w:rsidRPr="006D5414">
                    <w:rPr>
                      <w:sz w:val="18"/>
                      <w:szCs w:val="18"/>
                    </w:rPr>
                    <w:t xml:space="preserve"> </w:t>
                  </w:r>
                </w:p>
              </w:tc>
            </w:tr>
          </w:tbl>
          <w:p w14:paraId="5BA9AE1C" w14:textId="52F662BC" w:rsidR="00EF4726" w:rsidRPr="006D5414" w:rsidRDefault="00EF4726" w:rsidP="00EF4726">
            <w:pPr>
              <w:rPr>
                <w:sz w:val="18"/>
                <w:szCs w:val="18"/>
              </w:rPr>
            </w:pPr>
          </w:p>
        </w:tc>
        <w:tc>
          <w:tcPr>
            <w:tcW w:w="283" w:type="dxa"/>
            <w:tcBorders>
              <w:top w:val="nil"/>
              <w:left w:val="single" w:sz="4" w:space="0" w:color="auto"/>
              <w:bottom w:val="nil"/>
              <w:right w:val="nil"/>
            </w:tcBorders>
          </w:tcPr>
          <w:p w14:paraId="17895C2A" w14:textId="77777777" w:rsidR="00EF4726" w:rsidRPr="006D5414" w:rsidRDefault="00EF4726" w:rsidP="00EF4726">
            <w:pPr>
              <w:rPr>
                <w:sz w:val="18"/>
                <w:szCs w:val="18"/>
              </w:rPr>
            </w:pPr>
          </w:p>
        </w:tc>
        <w:tc>
          <w:tcPr>
            <w:tcW w:w="2268" w:type="dxa"/>
            <w:tcBorders>
              <w:top w:val="nil"/>
              <w:left w:val="nil"/>
              <w:bottom w:val="nil"/>
              <w:right w:val="nil"/>
            </w:tcBorders>
          </w:tcPr>
          <w:p w14:paraId="481E536D" w14:textId="77777777" w:rsidR="00EF4726" w:rsidRPr="006D5414" w:rsidRDefault="00EF4726" w:rsidP="00EF4726">
            <w:pPr>
              <w:rPr>
                <w:sz w:val="18"/>
                <w:szCs w:val="18"/>
              </w:rPr>
            </w:pPr>
          </w:p>
        </w:tc>
      </w:tr>
      <w:tr w:rsidR="00EF4726" w:rsidRPr="006D5414" w14:paraId="03A9D7FA" w14:textId="4E734E92" w:rsidTr="007541E2">
        <w:tc>
          <w:tcPr>
            <w:tcW w:w="1978" w:type="dxa"/>
            <w:tcBorders>
              <w:top w:val="nil"/>
              <w:left w:val="nil"/>
              <w:bottom w:val="nil"/>
              <w:right w:val="nil"/>
            </w:tcBorders>
          </w:tcPr>
          <w:p w14:paraId="12F0346D"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241803EE" w14:textId="77777777" w:rsidR="00EF4726" w:rsidRPr="006D5414" w:rsidRDefault="00EF4726" w:rsidP="00EF4726">
            <w:pPr>
              <w:rPr>
                <w:sz w:val="18"/>
                <w:szCs w:val="18"/>
              </w:rPr>
            </w:pPr>
            <w:commentRangeStart w:id="96"/>
          </w:p>
        </w:tc>
        <w:tc>
          <w:tcPr>
            <w:tcW w:w="3877" w:type="dxa"/>
            <w:tcBorders>
              <w:left w:val="single" w:sz="4" w:space="0" w:color="auto"/>
              <w:right w:val="single" w:sz="4" w:space="0" w:color="auto"/>
            </w:tcBorders>
          </w:tcPr>
          <w:p w14:paraId="747042D0" w14:textId="5F9E21A4"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énergiesHydraulique</w:t>
            </w:r>
            <w:commentRangeEnd w:id="96"/>
            <w:proofErr w:type="spellEnd"/>
            <w:r w:rsidR="00B619F7">
              <w:rPr>
                <w:rStyle w:val="Marquedecommentaire"/>
              </w:rPr>
              <w:commentReference w:id="96"/>
            </w:r>
          </w:p>
        </w:tc>
        <w:tc>
          <w:tcPr>
            <w:tcW w:w="283" w:type="dxa"/>
            <w:tcBorders>
              <w:top w:val="nil"/>
              <w:left w:val="single" w:sz="4" w:space="0" w:color="auto"/>
              <w:bottom w:val="nil"/>
              <w:right w:val="nil"/>
            </w:tcBorders>
          </w:tcPr>
          <w:p w14:paraId="11C017D5" w14:textId="77777777" w:rsidR="00EF4726" w:rsidRPr="006D5414" w:rsidRDefault="00EF4726" w:rsidP="00EF4726">
            <w:pPr>
              <w:rPr>
                <w:sz w:val="18"/>
                <w:szCs w:val="18"/>
              </w:rPr>
            </w:pPr>
          </w:p>
        </w:tc>
        <w:tc>
          <w:tcPr>
            <w:tcW w:w="2268" w:type="dxa"/>
            <w:tcBorders>
              <w:top w:val="nil"/>
              <w:left w:val="nil"/>
              <w:bottom w:val="nil"/>
              <w:right w:val="nil"/>
            </w:tcBorders>
          </w:tcPr>
          <w:p w14:paraId="389A05F0" w14:textId="77777777" w:rsidR="00EF4726" w:rsidRPr="006D5414" w:rsidRDefault="00EF4726" w:rsidP="00EF4726">
            <w:pPr>
              <w:rPr>
                <w:sz w:val="18"/>
                <w:szCs w:val="18"/>
              </w:rPr>
            </w:pPr>
          </w:p>
        </w:tc>
      </w:tr>
      <w:tr w:rsidR="00EF4726" w:rsidRPr="006D5414" w14:paraId="2C749B38" w14:textId="07E2AC4C" w:rsidTr="007541E2">
        <w:tc>
          <w:tcPr>
            <w:tcW w:w="1978" w:type="dxa"/>
            <w:tcBorders>
              <w:top w:val="nil"/>
              <w:left w:val="nil"/>
              <w:bottom w:val="nil"/>
              <w:right w:val="nil"/>
            </w:tcBorders>
          </w:tcPr>
          <w:p w14:paraId="25CF3C9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A54D549"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4387163B" w14:textId="78036A0C"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énergiesBiomasse</w:t>
            </w:r>
            <w:proofErr w:type="spellEnd"/>
          </w:p>
        </w:tc>
        <w:tc>
          <w:tcPr>
            <w:tcW w:w="283" w:type="dxa"/>
            <w:tcBorders>
              <w:top w:val="nil"/>
              <w:left w:val="single" w:sz="4" w:space="0" w:color="auto"/>
              <w:bottom w:val="nil"/>
              <w:right w:val="nil"/>
            </w:tcBorders>
          </w:tcPr>
          <w:p w14:paraId="306C9E91" w14:textId="77777777" w:rsidR="00EF4726" w:rsidRPr="006D5414" w:rsidRDefault="00EF4726" w:rsidP="00EF4726">
            <w:pPr>
              <w:rPr>
                <w:sz w:val="18"/>
                <w:szCs w:val="18"/>
              </w:rPr>
            </w:pPr>
          </w:p>
        </w:tc>
        <w:tc>
          <w:tcPr>
            <w:tcW w:w="2268" w:type="dxa"/>
            <w:tcBorders>
              <w:top w:val="nil"/>
              <w:left w:val="nil"/>
              <w:bottom w:val="nil"/>
              <w:right w:val="nil"/>
            </w:tcBorders>
          </w:tcPr>
          <w:p w14:paraId="1DF88680" w14:textId="77777777" w:rsidR="00EF4726" w:rsidRPr="006D5414" w:rsidRDefault="00EF4726" w:rsidP="00EF4726">
            <w:pPr>
              <w:rPr>
                <w:sz w:val="18"/>
                <w:szCs w:val="18"/>
              </w:rPr>
            </w:pPr>
          </w:p>
        </w:tc>
      </w:tr>
      <w:tr w:rsidR="00EF4726" w:rsidRPr="006D5414" w14:paraId="46B1E288" w14:textId="624C9A64" w:rsidTr="007541E2">
        <w:tc>
          <w:tcPr>
            <w:tcW w:w="1978" w:type="dxa"/>
            <w:tcBorders>
              <w:top w:val="nil"/>
              <w:left w:val="nil"/>
              <w:bottom w:val="nil"/>
              <w:right w:val="nil"/>
            </w:tcBorders>
          </w:tcPr>
          <w:p w14:paraId="10737AC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938F590"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593158AC" w14:textId="7595B4AF" w:rsidR="00EF4726" w:rsidRPr="006D5414" w:rsidRDefault="00EF4726" w:rsidP="00EF4726">
            <w:pPr>
              <w:rPr>
                <w:sz w:val="18"/>
                <w:szCs w:val="18"/>
              </w:rPr>
            </w:pPr>
            <w:r w:rsidRPr="006D5414">
              <w:rPr>
                <w:sz w:val="18"/>
                <w:szCs w:val="18"/>
              </w:rPr>
              <w:t xml:space="preserve">+ </w:t>
            </w:r>
            <w:proofErr w:type="spellStart"/>
            <w:r w:rsidRPr="006D5414">
              <w:rPr>
                <w:sz w:val="18"/>
                <w:szCs w:val="18"/>
              </w:rPr>
              <w:t>énergieGéothermique</w:t>
            </w:r>
            <w:proofErr w:type="spellEnd"/>
          </w:p>
        </w:tc>
        <w:tc>
          <w:tcPr>
            <w:tcW w:w="283" w:type="dxa"/>
            <w:tcBorders>
              <w:top w:val="nil"/>
              <w:left w:val="single" w:sz="4" w:space="0" w:color="auto"/>
              <w:bottom w:val="nil"/>
              <w:right w:val="nil"/>
            </w:tcBorders>
          </w:tcPr>
          <w:p w14:paraId="5523A3A3" w14:textId="77777777" w:rsidR="00EF4726" w:rsidRPr="006D5414" w:rsidRDefault="00EF4726" w:rsidP="00EF4726">
            <w:pPr>
              <w:rPr>
                <w:sz w:val="18"/>
                <w:szCs w:val="18"/>
              </w:rPr>
            </w:pPr>
          </w:p>
        </w:tc>
        <w:tc>
          <w:tcPr>
            <w:tcW w:w="2268" w:type="dxa"/>
            <w:tcBorders>
              <w:top w:val="nil"/>
              <w:left w:val="nil"/>
              <w:bottom w:val="nil"/>
              <w:right w:val="nil"/>
            </w:tcBorders>
          </w:tcPr>
          <w:p w14:paraId="2FCBC984" w14:textId="77777777" w:rsidR="00EF4726" w:rsidRPr="006D5414" w:rsidRDefault="00EF4726" w:rsidP="00EF4726">
            <w:pPr>
              <w:rPr>
                <w:sz w:val="18"/>
                <w:szCs w:val="18"/>
              </w:rPr>
            </w:pPr>
          </w:p>
        </w:tc>
      </w:tr>
      <w:tr w:rsidR="00EF4726" w:rsidRPr="006D5414" w14:paraId="629A2418" w14:textId="37FEA8F7" w:rsidTr="007541E2">
        <w:tc>
          <w:tcPr>
            <w:tcW w:w="1978" w:type="dxa"/>
            <w:tcBorders>
              <w:top w:val="nil"/>
              <w:left w:val="nil"/>
              <w:bottom w:val="nil"/>
              <w:right w:val="nil"/>
            </w:tcBorders>
          </w:tcPr>
          <w:p w14:paraId="314C5BD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96C182D" w14:textId="77777777" w:rsidR="00EF4726" w:rsidRPr="006D5414" w:rsidRDefault="00EF4726" w:rsidP="00EF4726">
            <w:pPr>
              <w:rPr>
                <w:sz w:val="18"/>
                <w:szCs w:val="18"/>
              </w:rPr>
            </w:pPr>
          </w:p>
        </w:tc>
        <w:tc>
          <w:tcPr>
            <w:tcW w:w="3877" w:type="dxa"/>
            <w:tcBorders>
              <w:left w:val="single" w:sz="4" w:space="0" w:color="auto"/>
              <w:right w:val="single" w:sz="4" w:space="0" w:color="auto"/>
            </w:tcBorders>
          </w:tcPr>
          <w:p w14:paraId="22E864B8" w14:textId="6C776DD5" w:rsidR="00EF4726" w:rsidRPr="006D5414" w:rsidRDefault="00EF4726" w:rsidP="00EF4726">
            <w:pPr>
              <w:rPr>
                <w:sz w:val="18"/>
                <w:szCs w:val="18"/>
              </w:rPr>
            </w:pPr>
            <w:r w:rsidRPr="00EF4726">
              <w:rPr>
                <w:sz w:val="18"/>
                <w:szCs w:val="18"/>
              </w:rPr>
              <w:t xml:space="preserve">+ </w:t>
            </w:r>
            <w:proofErr w:type="spellStart"/>
            <w:r w:rsidRPr="00EF4726">
              <w:rPr>
                <w:sz w:val="18"/>
                <w:szCs w:val="18"/>
              </w:rPr>
              <w:t>équipementsSportifsOuLoisirs</w:t>
            </w:r>
            <w:proofErr w:type="spellEnd"/>
          </w:p>
        </w:tc>
        <w:tc>
          <w:tcPr>
            <w:tcW w:w="283" w:type="dxa"/>
            <w:tcBorders>
              <w:top w:val="nil"/>
              <w:left w:val="single" w:sz="4" w:space="0" w:color="auto"/>
              <w:bottom w:val="nil"/>
              <w:right w:val="nil"/>
            </w:tcBorders>
          </w:tcPr>
          <w:p w14:paraId="486CAFAD" w14:textId="77777777" w:rsidR="00EF4726" w:rsidRPr="006D5414" w:rsidRDefault="00EF4726" w:rsidP="00EF4726">
            <w:pPr>
              <w:rPr>
                <w:sz w:val="18"/>
                <w:szCs w:val="18"/>
              </w:rPr>
            </w:pPr>
          </w:p>
        </w:tc>
        <w:tc>
          <w:tcPr>
            <w:tcW w:w="2268" w:type="dxa"/>
            <w:tcBorders>
              <w:top w:val="nil"/>
              <w:left w:val="nil"/>
              <w:bottom w:val="nil"/>
              <w:right w:val="nil"/>
            </w:tcBorders>
          </w:tcPr>
          <w:p w14:paraId="3FA4E7AB" w14:textId="77777777" w:rsidR="00EF4726" w:rsidRPr="006D5414" w:rsidRDefault="00EF4726" w:rsidP="00EF4726">
            <w:pPr>
              <w:rPr>
                <w:sz w:val="18"/>
                <w:szCs w:val="18"/>
              </w:rPr>
            </w:pPr>
          </w:p>
        </w:tc>
      </w:tr>
      <w:tr w:rsidR="00AD293F" w:rsidRPr="006D5414" w14:paraId="46E210C0" w14:textId="77777777" w:rsidTr="007541E2">
        <w:tc>
          <w:tcPr>
            <w:tcW w:w="1978" w:type="dxa"/>
            <w:tcBorders>
              <w:top w:val="nil"/>
              <w:left w:val="nil"/>
              <w:bottom w:val="nil"/>
              <w:right w:val="nil"/>
            </w:tcBorders>
          </w:tcPr>
          <w:p w14:paraId="62B577F3" w14:textId="77777777" w:rsidR="00AD293F" w:rsidRPr="006D5414" w:rsidRDefault="00AD293F" w:rsidP="00EF4726">
            <w:pPr>
              <w:rPr>
                <w:sz w:val="18"/>
                <w:szCs w:val="18"/>
              </w:rPr>
            </w:pPr>
          </w:p>
        </w:tc>
        <w:tc>
          <w:tcPr>
            <w:tcW w:w="236" w:type="dxa"/>
            <w:tcBorders>
              <w:top w:val="nil"/>
              <w:left w:val="nil"/>
              <w:bottom w:val="nil"/>
              <w:right w:val="single" w:sz="4" w:space="0" w:color="auto"/>
            </w:tcBorders>
          </w:tcPr>
          <w:p w14:paraId="66C79119" w14:textId="77777777" w:rsidR="00AD293F" w:rsidRPr="006D5414" w:rsidRDefault="00AD293F" w:rsidP="00EF4726">
            <w:pPr>
              <w:rPr>
                <w:sz w:val="18"/>
                <w:szCs w:val="18"/>
              </w:rPr>
            </w:pPr>
          </w:p>
        </w:tc>
        <w:tc>
          <w:tcPr>
            <w:tcW w:w="3877" w:type="dxa"/>
            <w:tcBorders>
              <w:left w:val="single" w:sz="4" w:space="0" w:color="auto"/>
              <w:right w:val="single" w:sz="4" w:space="0" w:color="auto"/>
            </w:tcBorders>
          </w:tcPr>
          <w:p w14:paraId="11165489" w14:textId="7DD138CE" w:rsidR="00AD293F" w:rsidRPr="00EF4726" w:rsidRDefault="00B55248" w:rsidP="00EF4726">
            <w:pPr>
              <w:rPr>
                <w:sz w:val="18"/>
                <w:szCs w:val="18"/>
              </w:rPr>
            </w:pPr>
            <w:r>
              <w:rPr>
                <w:sz w:val="18"/>
                <w:szCs w:val="18"/>
              </w:rPr>
              <w:t xml:space="preserve">+ </w:t>
            </w:r>
            <w:proofErr w:type="spellStart"/>
            <w:r>
              <w:rPr>
                <w:sz w:val="18"/>
                <w:szCs w:val="18"/>
              </w:rPr>
              <w:t>frequentation</w:t>
            </w:r>
            <w:r w:rsidR="00AD293F">
              <w:rPr>
                <w:sz w:val="18"/>
                <w:szCs w:val="18"/>
              </w:rPr>
              <w:t>Touristique</w:t>
            </w:r>
            <w:proofErr w:type="spellEnd"/>
          </w:p>
        </w:tc>
        <w:tc>
          <w:tcPr>
            <w:tcW w:w="283" w:type="dxa"/>
            <w:tcBorders>
              <w:top w:val="nil"/>
              <w:left w:val="single" w:sz="4" w:space="0" w:color="auto"/>
              <w:bottom w:val="nil"/>
              <w:right w:val="nil"/>
            </w:tcBorders>
          </w:tcPr>
          <w:p w14:paraId="20B5C731" w14:textId="77777777" w:rsidR="00AD293F" w:rsidRPr="006D5414" w:rsidRDefault="00AD293F" w:rsidP="00EF4726">
            <w:pPr>
              <w:rPr>
                <w:sz w:val="18"/>
                <w:szCs w:val="18"/>
              </w:rPr>
            </w:pPr>
          </w:p>
        </w:tc>
        <w:tc>
          <w:tcPr>
            <w:tcW w:w="2268" w:type="dxa"/>
            <w:tcBorders>
              <w:top w:val="nil"/>
              <w:left w:val="nil"/>
              <w:bottom w:val="nil"/>
              <w:right w:val="nil"/>
            </w:tcBorders>
          </w:tcPr>
          <w:p w14:paraId="78A757D9" w14:textId="77777777" w:rsidR="00AD293F" w:rsidRPr="006D5414" w:rsidRDefault="00AD293F" w:rsidP="00EF4726">
            <w:pPr>
              <w:rPr>
                <w:sz w:val="18"/>
                <w:szCs w:val="18"/>
              </w:rPr>
            </w:pPr>
          </w:p>
        </w:tc>
      </w:tr>
      <w:tr w:rsidR="00EF4726" w:rsidRPr="006D5414" w14:paraId="3EC42023" w14:textId="34586017" w:rsidTr="007541E2">
        <w:tc>
          <w:tcPr>
            <w:tcW w:w="1978" w:type="dxa"/>
            <w:tcBorders>
              <w:top w:val="nil"/>
              <w:left w:val="nil"/>
              <w:bottom w:val="nil"/>
              <w:right w:val="nil"/>
            </w:tcBorders>
          </w:tcPr>
          <w:p w14:paraId="4E6798FD"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7650DC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ACF8740" w14:textId="72896C87" w:rsidR="00EF4726" w:rsidRPr="006D5414" w:rsidRDefault="00EF4726" w:rsidP="00EF4726">
            <w:pPr>
              <w:rPr>
                <w:sz w:val="18"/>
                <w:szCs w:val="18"/>
              </w:rPr>
            </w:pPr>
            <w:r w:rsidRPr="00EF4726">
              <w:rPr>
                <w:sz w:val="18"/>
                <w:szCs w:val="18"/>
              </w:rPr>
              <w:t xml:space="preserve">+ </w:t>
            </w:r>
            <w:proofErr w:type="spellStart"/>
            <w:r w:rsidRPr="00EF4726">
              <w:rPr>
                <w:sz w:val="18"/>
                <w:szCs w:val="18"/>
              </w:rPr>
              <w:t>constructionsType</w:t>
            </w:r>
            <w:r w:rsidR="00414105" w:rsidRPr="00EF4726">
              <w:rPr>
                <w:sz w:val="18"/>
                <w:szCs w:val="18"/>
              </w:rPr>
              <w:t>GrandsEnsembles</w:t>
            </w:r>
            <w:proofErr w:type="spellEnd"/>
          </w:p>
        </w:tc>
        <w:tc>
          <w:tcPr>
            <w:tcW w:w="283" w:type="dxa"/>
            <w:tcBorders>
              <w:top w:val="nil"/>
              <w:left w:val="single" w:sz="4" w:space="0" w:color="auto"/>
              <w:bottom w:val="nil"/>
              <w:right w:val="nil"/>
            </w:tcBorders>
          </w:tcPr>
          <w:p w14:paraId="0684A65A"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3D6B2B72" w14:textId="77777777" w:rsidR="00EF4726" w:rsidRPr="006D5414" w:rsidRDefault="00EF4726" w:rsidP="00EF4726">
            <w:pPr>
              <w:rPr>
                <w:rFonts w:cstheme="minorHAnsi"/>
                <w:sz w:val="18"/>
                <w:szCs w:val="18"/>
              </w:rPr>
            </w:pPr>
          </w:p>
        </w:tc>
      </w:tr>
      <w:tr w:rsidR="00EF4726" w:rsidRPr="006D5414" w14:paraId="34C929CA" w14:textId="536E8D21" w:rsidTr="007541E2">
        <w:tc>
          <w:tcPr>
            <w:tcW w:w="1978" w:type="dxa"/>
            <w:tcBorders>
              <w:top w:val="nil"/>
              <w:left w:val="nil"/>
              <w:bottom w:val="nil"/>
              <w:right w:val="nil"/>
            </w:tcBorders>
          </w:tcPr>
          <w:p w14:paraId="0511BC4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471AACB" w14:textId="77777777" w:rsidR="00EF4726" w:rsidRPr="00EF4726" w:rsidRDefault="00EF4726" w:rsidP="00EF4726">
            <w:pPr>
              <w:rPr>
                <w:sz w:val="18"/>
                <w:szCs w:val="18"/>
              </w:rPr>
            </w:pPr>
            <w:commentRangeStart w:id="97"/>
          </w:p>
        </w:tc>
        <w:tc>
          <w:tcPr>
            <w:tcW w:w="3877" w:type="dxa"/>
            <w:tcBorders>
              <w:left w:val="single" w:sz="4" w:space="0" w:color="auto"/>
              <w:right w:val="single" w:sz="4" w:space="0" w:color="auto"/>
            </w:tcBorders>
          </w:tcPr>
          <w:p w14:paraId="67B1F8E6" w14:textId="4F12B65D" w:rsidR="00EF4726" w:rsidRPr="007541E2" w:rsidRDefault="00EF4726" w:rsidP="00414105">
            <w:pPr>
              <w:rPr>
                <w:sz w:val="18"/>
                <w:szCs w:val="18"/>
              </w:rPr>
            </w:pPr>
            <w:r w:rsidRPr="00EF4726">
              <w:rPr>
                <w:sz w:val="18"/>
                <w:szCs w:val="18"/>
              </w:rPr>
              <w:t xml:space="preserve">+ </w:t>
            </w:r>
            <w:proofErr w:type="spellStart"/>
            <w:r w:rsidRPr="00EF4726">
              <w:rPr>
                <w:sz w:val="18"/>
                <w:szCs w:val="18"/>
              </w:rPr>
              <w:t>constructionsType</w:t>
            </w:r>
            <w:r w:rsidR="00414105">
              <w:rPr>
                <w:sz w:val="18"/>
                <w:szCs w:val="18"/>
              </w:rPr>
              <w:t>Originel</w:t>
            </w:r>
            <w:commentRangeEnd w:id="97"/>
            <w:proofErr w:type="spellEnd"/>
            <w:r w:rsidR="000126BE">
              <w:rPr>
                <w:rStyle w:val="Marquedecommentaire"/>
              </w:rPr>
              <w:commentReference w:id="97"/>
            </w:r>
          </w:p>
        </w:tc>
        <w:tc>
          <w:tcPr>
            <w:tcW w:w="283" w:type="dxa"/>
            <w:tcBorders>
              <w:top w:val="nil"/>
              <w:left w:val="single" w:sz="4" w:space="0" w:color="auto"/>
              <w:bottom w:val="nil"/>
              <w:right w:val="nil"/>
            </w:tcBorders>
          </w:tcPr>
          <w:p w14:paraId="31A67083"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53290739" w14:textId="77777777" w:rsidR="00EF4726" w:rsidRPr="006D5414" w:rsidRDefault="00EF4726" w:rsidP="00EF4726">
            <w:pPr>
              <w:rPr>
                <w:rFonts w:cstheme="minorHAnsi"/>
                <w:color w:val="FFC000"/>
                <w:sz w:val="18"/>
                <w:szCs w:val="18"/>
              </w:rPr>
            </w:pPr>
          </w:p>
        </w:tc>
      </w:tr>
      <w:tr w:rsidR="00EF4726" w:rsidRPr="006D5414" w14:paraId="7A368BBC" w14:textId="6807068C" w:rsidTr="007541E2">
        <w:tc>
          <w:tcPr>
            <w:tcW w:w="1978" w:type="dxa"/>
            <w:tcBorders>
              <w:top w:val="nil"/>
              <w:left w:val="nil"/>
              <w:bottom w:val="nil"/>
              <w:right w:val="nil"/>
            </w:tcBorders>
          </w:tcPr>
          <w:p w14:paraId="2454F5D6"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A67E93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F6A879F" w14:textId="73459511" w:rsidR="00EF4726" w:rsidRPr="007541E2" w:rsidRDefault="00EF4726" w:rsidP="00414105">
            <w:pPr>
              <w:rPr>
                <w:sz w:val="18"/>
                <w:szCs w:val="18"/>
              </w:rPr>
            </w:pPr>
            <w:r w:rsidRPr="00EF4726">
              <w:rPr>
                <w:sz w:val="18"/>
                <w:szCs w:val="18"/>
              </w:rPr>
              <w:t xml:space="preserve">+ </w:t>
            </w:r>
            <w:proofErr w:type="spellStart"/>
            <w:r w:rsidRPr="00EF4726">
              <w:rPr>
                <w:sz w:val="18"/>
                <w:szCs w:val="18"/>
              </w:rPr>
              <w:t>constructionsType</w:t>
            </w:r>
            <w:r w:rsidR="00414105" w:rsidRPr="007541E2">
              <w:rPr>
                <w:sz w:val="18"/>
                <w:szCs w:val="18"/>
              </w:rPr>
              <w:t>Mixte</w:t>
            </w:r>
            <w:proofErr w:type="spellEnd"/>
          </w:p>
        </w:tc>
        <w:tc>
          <w:tcPr>
            <w:tcW w:w="283" w:type="dxa"/>
            <w:tcBorders>
              <w:top w:val="nil"/>
              <w:left w:val="single" w:sz="4" w:space="0" w:color="auto"/>
              <w:bottom w:val="nil"/>
              <w:right w:val="nil"/>
            </w:tcBorders>
          </w:tcPr>
          <w:p w14:paraId="24E1B1C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709317D3" w14:textId="77777777" w:rsidR="00EF4726" w:rsidRPr="006D5414" w:rsidRDefault="00EF4726" w:rsidP="00EF4726">
            <w:pPr>
              <w:rPr>
                <w:rFonts w:cstheme="minorHAnsi"/>
                <w:color w:val="FFC000"/>
                <w:sz w:val="18"/>
                <w:szCs w:val="18"/>
              </w:rPr>
            </w:pPr>
          </w:p>
        </w:tc>
      </w:tr>
      <w:tr w:rsidR="00EF4726" w:rsidRPr="006D5414" w14:paraId="451AFC2A" w14:textId="5605FA3A" w:rsidTr="007541E2">
        <w:tc>
          <w:tcPr>
            <w:tcW w:w="1978" w:type="dxa"/>
            <w:tcBorders>
              <w:top w:val="nil"/>
              <w:left w:val="nil"/>
              <w:bottom w:val="nil"/>
              <w:right w:val="nil"/>
            </w:tcBorders>
          </w:tcPr>
          <w:p w14:paraId="199BA429"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2F57777"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DF4B70C" w14:textId="739C9760" w:rsidR="00EF4726" w:rsidRPr="007541E2" w:rsidRDefault="00EF4726" w:rsidP="00414105">
            <w:pPr>
              <w:rPr>
                <w:sz w:val="18"/>
                <w:szCs w:val="18"/>
              </w:rPr>
            </w:pPr>
            <w:r w:rsidRPr="00EF4726">
              <w:rPr>
                <w:sz w:val="18"/>
                <w:szCs w:val="18"/>
              </w:rPr>
              <w:t xml:space="preserve">+ </w:t>
            </w:r>
            <w:proofErr w:type="spellStart"/>
            <w:r w:rsidRPr="007541E2">
              <w:rPr>
                <w:sz w:val="18"/>
                <w:szCs w:val="18"/>
              </w:rPr>
              <w:t>constructionsType</w:t>
            </w:r>
            <w:r w:rsidR="00227113">
              <w:rPr>
                <w:sz w:val="18"/>
                <w:szCs w:val="18"/>
              </w:rPr>
              <w:t>Lotissement</w:t>
            </w:r>
            <w:proofErr w:type="spellEnd"/>
          </w:p>
        </w:tc>
        <w:tc>
          <w:tcPr>
            <w:tcW w:w="283" w:type="dxa"/>
            <w:tcBorders>
              <w:top w:val="nil"/>
              <w:left w:val="single" w:sz="4" w:space="0" w:color="auto"/>
              <w:bottom w:val="nil"/>
              <w:right w:val="nil"/>
            </w:tcBorders>
          </w:tcPr>
          <w:p w14:paraId="501EFE4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3E5D7796" w14:textId="77777777" w:rsidR="00EF4726" w:rsidRPr="006D5414" w:rsidRDefault="00EF4726" w:rsidP="00EF4726">
            <w:pPr>
              <w:rPr>
                <w:rFonts w:cstheme="minorHAnsi"/>
                <w:color w:val="FFC000"/>
                <w:sz w:val="18"/>
                <w:szCs w:val="18"/>
              </w:rPr>
            </w:pPr>
          </w:p>
        </w:tc>
      </w:tr>
      <w:tr w:rsidR="00227113" w:rsidRPr="006D5414" w14:paraId="6A3086BD" w14:textId="77777777" w:rsidTr="007541E2">
        <w:tc>
          <w:tcPr>
            <w:tcW w:w="1978" w:type="dxa"/>
            <w:tcBorders>
              <w:top w:val="nil"/>
              <w:left w:val="nil"/>
              <w:bottom w:val="nil"/>
              <w:right w:val="nil"/>
            </w:tcBorders>
          </w:tcPr>
          <w:p w14:paraId="22F115FA" w14:textId="77777777" w:rsidR="00227113" w:rsidRPr="006D5414" w:rsidRDefault="00227113" w:rsidP="00EF4726">
            <w:pPr>
              <w:rPr>
                <w:sz w:val="18"/>
                <w:szCs w:val="18"/>
              </w:rPr>
            </w:pPr>
          </w:p>
        </w:tc>
        <w:tc>
          <w:tcPr>
            <w:tcW w:w="236" w:type="dxa"/>
            <w:tcBorders>
              <w:top w:val="nil"/>
              <w:left w:val="nil"/>
              <w:bottom w:val="nil"/>
              <w:right w:val="single" w:sz="4" w:space="0" w:color="auto"/>
            </w:tcBorders>
          </w:tcPr>
          <w:p w14:paraId="15E4D198" w14:textId="77777777" w:rsidR="00227113" w:rsidRPr="00EF4726" w:rsidRDefault="00227113" w:rsidP="00EF4726">
            <w:pPr>
              <w:rPr>
                <w:sz w:val="18"/>
                <w:szCs w:val="18"/>
              </w:rPr>
            </w:pPr>
          </w:p>
        </w:tc>
        <w:tc>
          <w:tcPr>
            <w:tcW w:w="3877" w:type="dxa"/>
            <w:tcBorders>
              <w:left w:val="single" w:sz="4" w:space="0" w:color="auto"/>
              <w:right w:val="single" w:sz="4" w:space="0" w:color="auto"/>
            </w:tcBorders>
          </w:tcPr>
          <w:p w14:paraId="0649696C" w14:textId="391543BA" w:rsidR="00227113" w:rsidRPr="00EF4726" w:rsidRDefault="00227113" w:rsidP="00414105">
            <w:pPr>
              <w:rPr>
                <w:sz w:val="18"/>
                <w:szCs w:val="18"/>
              </w:rPr>
            </w:pPr>
            <w:r>
              <w:rPr>
                <w:sz w:val="18"/>
                <w:szCs w:val="18"/>
              </w:rPr>
              <w:t xml:space="preserve">+ </w:t>
            </w:r>
            <w:proofErr w:type="spellStart"/>
            <w:r>
              <w:rPr>
                <w:sz w:val="18"/>
                <w:szCs w:val="18"/>
              </w:rPr>
              <w:t>constructionsTypeInformelle</w:t>
            </w:r>
            <w:proofErr w:type="spellEnd"/>
          </w:p>
        </w:tc>
        <w:tc>
          <w:tcPr>
            <w:tcW w:w="283" w:type="dxa"/>
            <w:tcBorders>
              <w:top w:val="nil"/>
              <w:left w:val="single" w:sz="4" w:space="0" w:color="auto"/>
              <w:bottom w:val="nil"/>
              <w:right w:val="nil"/>
            </w:tcBorders>
          </w:tcPr>
          <w:p w14:paraId="495E065C" w14:textId="77777777" w:rsidR="00227113" w:rsidRPr="006D5414" w:rsidRDefault="00227113" w:rsidP="00EF4726">
            <w:pPr>
              <w:rPr>
                <w:rFonts w:cstheme="minorHAnsi"/>
                <w:color w:val="FFC000"/>
                <w:sz w:val="18"/>
                <w:szCs w:val="18"/>
              </w:rPr>
            </w:pPr>
          </w:p>
        </w:tc>
        <w:tc>
          <w:tcPr>
            <w:tcW w:w="2268" w:type="dxa"/>
            <w:tcBorders>
              <w:top w:val="nil"/>
              <w:left w:val="nil"/>
              <w:bottom w:val="nil"/>
              <w:right w:val="nil"/>
            </w:tcBorders>
          </w:tcPr>
          <w:p w14:paraId="3726E51E" w14:textId="77777777" w:rsidR="00227113" w:rsidRPr="006D5414" w:rsidRDefault="00227113" w:rsidP="00EF4726">
            <w:pPr>
              <w:rPr>
                <w:rFonts w:cstheme="minorHAnsi"/>
                <w:color w:val="FFC000"/>
                <w:sz w:val="18"/>
                <w:szCs w:val="18"/>
              </w:rPr>
            </w:pPr>
          </w:p>
        </w:tc>
      </w:tr>
      <w:tr w:rsidR="00EF4726" w:rsidRPr="006D5414" w14:paraId="66552924" w14:textId="22C17A47" w:rsidTr="007541E2">
        <w:tc>
          <w:tcPr>
            <w:tcW w:w="1978" w:type="dxa"/>
            <w:tcBorders>
              <w:top w:val="nil"/>
              <w:left w:val="nil"/>
              <w:bottom w:val="nil"/>
              <w:right w:val="nil"/>
            </w:tcBorders>
          </w:tcPr>
          <w:p w14:paraId="3748B78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BB612A1"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2F5A11A" w14:textId="63BC195B" w:rsidR="00EF4726" w:rsidRPr="00EF4726" w:rsidRDefault="00EF4726" w:rsidP="00EF4726">
            <w:pPr>
              <w:rPr>
                <w:sz w:val="18"/>
                <w:szCs w:val="18"/>
              </w:rPr>
            </w:pPr>
            <w:r w:rsidRPr="00EF4726">
              <w:rPr>
                <w:sz w:val="18"/>
                <w:szCs w:val="18"/>
              </w:rPr>
              <w:t xml:space="preserve">+ </w:t>
            </w:r>
            <w:proofErr w:type="spellStart"/>
            <w:r w:rsidRPr="00EF4726">
              <w:rPr>
                <w:sz w:val="18"/>
                <w:szCs w:val="18"/>
              </w:rPr>
              <w:t>connexionCentreUrbain</w:t>
            </w:r>
            <w:proofErr w:type="spellEnd"/>
          </w:p>
        </w:tc>
        <w:tc>
          <w:tcPr>
            <w:tcW w:w="283" w:type="dxa"/>
            <w:tcBorders>
              <w:top w:val="nil"/>
              <w:left w:val="single" w:sz="4" w:space="0" w:color="auto"/>
              <w:bottom w:val="nil"/>
              <w:right w:val="nil"/>
            </w:tcBorders>
          </w:tcPr>
          <w:p w14:paraId="74322A99"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737CC5E3" w14:textId="77777777" w:rsidR="00EF4726" w:rsidRPr="006D5414" w:rsidRDefault="00EF4726" w:rsidP="00EF4726">
            <w:pPr>
              <w:rPr>
                <w:rFonts w:cstheme="minorHAnsi"/>
                <w:color w:val="FFC000"/>
                <w:sz w:val="18"/>
                <w:szCs w:val="18"/>
              </w:rPr>
            </w:pPr>
          </w:p>
        </w:tc>
      </w:tr>
      <w:tr w:rsidR="00EF4726" w:rsidRPr="006D5414" w14:paraId="22F9A874" w14:textId="14C09C57" w:rsidTr="007541E2">
        <w:tc>
          <w:tcPr>
            <w:tcW w:w="1978" w:type="dxa"/>
            <w:tcBorders>
              <w:top w:val="nil"/>
              <w:left w:val="nil"/>
              <w:bottom w:val="nil"/>
              <w:right w:val="nil"/>
            </w:tcBorders>
          </w:tcPr>
          <w:p w14:paraId="6C1840E9"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97F2DF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F145326" w14:textId="39E74D5C" w:rsidR="00EF4726" w:rsidRPr="007541E2" w:rsidRDefault="00EF4726" w:rsidP="00EF4726">
            <w:pPr>
              <w:rPr>
                <w:sz w:val="18"/>
                <w:szCs w:val="18"/>
              </w:rPr>
            </w:pPr>
            <w:r w:rsidRPr="00EF4726">
              <w:rPr>
                <w:sz w:val="18"/>
                <w:szCs w:val="18"/>
              </w:rPr>
              <w:t xml:space="preserve">+ </w:t>
            </w:r>
            <w:proofErr w:type="spellStart"/>
            <w:r w:rsidRPr="00EF4726">
              <w:rPr>
                <w:sz w:val="18"/>
                <w:szCs w:val="18"/>
              </w:rPr>
              <w:t>zonesAgricoles</w:t>
            </w:r>
            <w:proofErr w:type="spellEnd"/>
          </w:p>
        </w:tc>
        <w:tc>
          <w:tcPr>
            <w:tcW w:w="283" w:type="dxa"/>
            <w:tcBorders>
              <w:top w:val="nil"/>
              <w:left w:val="single" w:sz="4" w:space="0" w:color="auto"/>
              <w:bottom w:val="nil"/>
              <w:right w:val="nil"/>
            </w:tcBorders>
          </w:tcPr>
          <w:p w14:paraId="69C6A59B"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3C3A6749" w14:textId="77777777" w:rsidR="00EF4726" w:rsidRPr="006D5414" w:rsidRDefault="00EF4726" w:rsidP="00EF4726">
            <w:pPr>
              <w:rPr>
                <w:rFonts w:cstheme="minorHAnsi"/>
                <w:color w:val="FFC000"/>
                <w:sz w:val="18"/>
                <w:szCs w:val="18"/>
              </w:rPr>
            </w:pPr>
          </w:p>
        </w:tc>
      </w:tr>
      <w:tr w:rsidR="00EF4726" w:rsidRPr="006D5414" w14:paraId="209943BE" w14:textId="6E912C24" w:rsidTr="007541E2">
        <w:tc>
          <w:tcPr>
            <w:tcW w:w="1978" w:type="dxa"/>
            <w:tcBorders>
              <w:top w:val="nil"/>
              <w:left w:val="nil"/>
              <w:bottom w:val="nil"/>
              <w:right w:val="nil"/>
            </w:tcBorders>
          </w:tcPr>
          <w:p w14:paraId="54A78C8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AC6B07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36BCEFE" w14:textId="1FD7855F"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zonesMaraichage</w:t>
            </w:r>
            <w:proofErr w:type="spellEnd"/>
          </w:p>
        </w:tc>
        <w:tc>
          <w:tcPr>
            <w:tcW w:w="283" w:type="dxa"/>
            <w:tcBorders>
              <w:top w:val="nil"/>
              <w:left w:val="single" w:sz="4" w:space="0" w:color="auto"/>
              <w:bottom w:val="nil"/>
              <w:right w:val="nil"/>
            </w:tcBorders>
          </w:tcPr>
          <w:p w14:paraId="09F0CE5A"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2575AFC" w14:textId="77777777" w:rsidR="00EF4726" w:rsidRPr="006D5414" w:rsidRDefault="00EF4726" w:rsidP="00EF4726">
            <w:pPr>
              <w:rPr>
                <w:rFonts w:cstheme="minorHAnsi"/>
                <w:sz w:val="18"/>
                <w:szCs w:val="18"/>
              </w:rPr>
            </w:pPr>
          </w:p>
        </w:tc>
      </w:tr>
      <w:tr w:rsidR="00EF4726" w:rsidRPr="006D5414" w14:paraId="7DA3492B" w14:textId="7C4A63C3" w:rsidTr="007541E2">
        <w:tc>
          <w:tcPr>
            <w:tcW w:w="1978" w:type="dxa"/>
            <w:tcBorders>
              <w:top w:val="nil"/>
              <w:left w:val="nil"/>
              <w:bottom w:val="nil"/>
              <w:right w:val="nil"/>
            </w:tcBorders>
          </w:tcPr>
          <w:p w14:paraId="32C8949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3F8F9AF"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18F9B73" w14:textId="4F6492F9"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zonesPrairies</w:t>
            </w:r>
            <w:proofErr w:type="spellEnd"/>
          </w:p>
        </w:tc>
        <w:tc>
          <w:tcPr>
            <w:tcW w:w="283" w:type="dxa"/>
            <w:tcBorders>
              <w:top w:val="nil"/>
              <w:left w:val="single" w:sz="4" w:space="0" w:color="auto"/>
              <w:bottom w:val="nil"/>
              <w:right w:val="nil"/>
            </w:tcBorders>
          </w:tcPr>
          <w:p w14:paraId="4D4B3B5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4CE23776" w14:textId="77777777" w:rsidR="00EF4726" w:rsidRPr="006D5414" w:rsidRDefault="00EF4726" w:rsidP="00EF4726">
            <w:pPr>
              <w:rPr>
                <w:rFonts w:cstheme="minorHAnsi"/>
                <w:sz w:val="18"/>
                <w:szCs w:val="18"/>
              </w:rPr>
            </w:pPr>
          </w:p>
        </w:tc>
      </w:tr>
      <w:tr w:rsidR="00EF4726" w:rsidRPr="006D5414" w14:paraId="4C8C3285" w14:textId="1D767B04" w:rsidTr="007541E2">
        <w:tc>
          <w:tcPr>
            <w:tcW w:w="1978" w:type="dxa"/>
            <w:tcBorders>
              <w:top w:val="nil"/>
              <w:left w:val="nil"/>
              <w:bottom w:val="nil"/>
              <w:right w:val="nil"/>
            </w:tcBorders>
          </w:tcPr>
          <w:p w14:paraId="7C3B02F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EED797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75901C6" w14:textId="73C98835" w:rsidR="00EF4726" w:rsidRPr="006D5414" w:rsidRDefault="00EF4726" w:rsidP="00EF4726">
            <w:pPr>
              <w:rPr>
                <w:sz w:val="18"/>
                <w:szCs w:val="18"/>
              </w:rPr>
            </w:pPr>
            <w:r w:rsidRPr="00EF4726">
              <w:rPr>
                <w:sz w:val="18"/>
                <w:szCs w:val="18"/>
              </w:rPr>
              <w:t xml:space="preserve">+ </w:t>
            </w:r>
            <w:proofErr w:type="spellStart"/>
            <w:r w:rsidRPr="00EF4726">
              <w:rPr>
                <w:sz w:val="18"/>
                <w:szCs w:val="18"/>
              </w:rPr>
              <w:t>quantitéHaies</w:t>
            </w:r>
            <w:proofErr w:type="spellEnd"/>
          </w:p>
        </w:tc>
        <w:tc>
          <w:tcPr>
            <w:tcW w:w="283" w:type="dxa"/>
            <w:tcBorders>
              <w:top w:val="nil"/>
              <w:left w:val="single" w:sz="4" w:space="0" w:color="auto"/>
              <w:bottom w:val="nil"/>
              <w:right w:val="nil"/>
            </w:tcBorders>
          </w:tcPr>
          <w:p w14:paraId="2CA5F06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55A176D" w14:textId="77777777" w:rsidR="00EF4726" w:rsidRPr="006D5414" w:rsidRDefault="00EF4726" w:rsidP="00EF4726">
            <w:pPr>
              <w:rPr>
                <w:rFonts w:cstheme="minorHAnsi"/>
                <w:sz w:val="18"/>
                <w:szCs w:val="18"/>
              </w:rPr>
            </w:pPr>
          </w:p>
        </w:tc>
      </w:tr>
      <w:tr w:rsidR="00EF4726" w:rsidRPr="006D5414" w14:paraId="484CA672" w14:textId="4C419BAB" w:rsidTr="007541E2">
        <w:tc>
          <w:tcPr>
            <w:tcW w:w="1978" w:type="dxa"/>
            <w:tcBorders>
              <w:top w:val="nil"/>
              <w:left w:val="nil"/>
              <w:bottom w:val="nil"/>
              <w:right w:val="nil"/>
            </w:tcBorders>
          </w:tcPr>
          <w:p w14:paraId="397B003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EC521E4"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BB1F9BA" w14:textId="3709FBED"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zonesVergers</w:t>
            </w:r>
            <w:proofErr w:type="spellEnd"/>
          </w:p>
        </w:tc>
        <w:tc>
          <w:tcPr>
            <w:tcW w:w="283" w:type="dxa"/>
            <w:tcBorders>
              <w:top w:val="nil"/>
              <w:left w:val="single" w:sz="4" w:space="0" w:color="auto"/>
              <w:bottom w:val="nil"/>
              <w:right w:val="nil"/>
            </w:tcBorders>
          </w:tcPr>
          <w:p w14:paraId="65C61C80"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BFDDE9E" w14:textId="77777777" w:rsidR="00EF4726" w:rsidRPr="006D5414" w:rsidRDefault="00EF4726" w:rsidP="00EF4726">
            <w:pPr>
              <w:rPr>
                <w:rFonts w:cstheme="minorHAnsi"/>
                <w:sz w:val="18"/>
                <w:szCs w:val="18"/>
              </w:rPr>
            </w:pPr>
          </w:p>
        </w:tc>
      </w:tr>
      <w:tr w:rsidR="00EF4726" w:rsidRPr="006D5414" w14:paraId="52698897" w14:textId="255211AA" w:rsidTr="007541E2">
        <w:tc>
          <w:tcPr>
            <w:tcW w:w="1978" w:type="dxa"/>
            <w:tcBorders>
              <w:top w:val="nil"/>
              <w:left w:val="nil"/>
              <w:bottom w:val="nil"/>
              <w:right w:val="nil"/>
            </w:tcBorders>
          </w:tcPr>
          <w:p w14:paraId="3F9A4B5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D491FF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95C655B" w14:textId="01F818E9" w:rsidR="00EF4726" w:rsidRPr="006D5414" w:rsidRDefault="00EF4726" w:rsidP="00EF4726">
            <w:pPr>
              <w:rPr>
                <w:sz w:val="18"/>
                <w:szCs w:val="18"/>
              </w:rPr>
            </w:pPr>
            <w:r w:rsidRPr="00EF4726">
              <w:rPr>
                <w:sz w:val="18"/>
                <w:szCs w:val="18"/>
              </w:rPr>
              <w:t xml:space="preserve">+ </w:t>
            </w:r>
            <w:proofErr w:type="spellStart"/>
            <w:r w:rsidRPr="00EF4726">
              <w:rPr>
                <w:sz w:val="18"/>
                <w:szCs w:val="18"/>
              </w:rPr>
              <w:t>zonesVignobles</w:t>
            </w:r>
            <w:proofErr w:type="spellEnd"/>
          </w:p>
        </w:tc>
        <w:tc>
          <w:tcPr>
            <w:tcW w:w="283" w:type="dxa"/>
            <w:tcBorders>
              <w:top w:val="nil"/>
              <w:left w:val="single" w:sz="4" w:space="0" w:color="auto"/>
              <w:bottom w:val="nil"/>
              <w:right w:val="nil"/>
            </w:tcBorders>
          </w:tcPr>
          <w:p w14:paraId="08A91BFE"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87C7E6C" w14:textId="77777777" w:rsidR="00EF4726" w:rsidRPr="006D5414" w:rsidRDefault="00EF4726" w:rsidP="00EF4726">
            <w:pPr>
              <w:rPr>
                <w:rFonts w:cstheme="minorHAnsi"/>
                <w:sz w:val="18"/>
                <w:szCs w:val="18"/>
              </w:rPr>
            </w:pPr>
          </w:p>
        </w:tc>
      </w:tr>
      <w:tr w:rsidR="00EF4726" w:rsidRPr="006D5414" w14:paraId="2F662865" w14:textId="3B0AE301" w:rsidTr="007541E2">
        <w:tc>
          <w:tcPr>
            <w:tcW w:w="1978" w:type="dxa"/>
            <w:tcBorders>
              <w:top w:val="nil"/>
              <w:left w:val="nil"/>
              <w:bottom w:val="nil"/>
              <w:right w:val="nil"/>
            </w:tcBorders>
          </w:tcPr>
          <w:p w14:paraId="35A9F0A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381404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08BE44C" w14:textId="2840ECDD" w:rsidR="00EF4726" w:rsidRPr="006D5414" w:rsidRDefault="00EF4726" w:rsidP="00EF4726">
            <w:pPr>
              <w:rPr>
                <w:sz w:val="18"/>
                <w:szCs w:val="18"/>
              </w:rPr>
            </w:pPr>
            <w:r w:rsidRPr="00EF4726">
              <w:rPr>
                <w:sz w:val="18"/>
                <w:szCs w:val="18"/>
              </w:rPr>
              <w:t xml:space="preserve">+ </w:t>
            </w:r>
            <w:proofErr w:type="spellStart"/>
            <w:r w:rsidRPr="00EF4726">
              <w:rPr>
                <w:sz w:val="18"/>
                <w:szCs w:val="18"/>
              </w:rPr>
              <w:t>tailleParcellesAgricoles</w:t>
            </w:r>
            <w:proofErr w:type="spellEnd"/>
          </w:p>
        </w:tc>
        <w:tc>
          <w:tcPr>
            <w:tcW w:w="283" w:type="dxa"/>
            <w:tcBorders>
              <w:top w:val="nil"/>
              <w:left w:val="single" w:sz="4" w:space="0" w:color="auto"/>
              <w:bottom w:val="nil"/>
              <w:right w:val="nil"/>
            </w:tcBorders>
          </w:tcPr>
          <w:p w14:paraId="31C1FEC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BB37B2D" w14:textId="77777777" w:rsidR="00EF4726" w:rsidRPr="006D5414" w:rsidRDefault="00EF4726" w:rsidP="00EF4726">
            <w:pPr>
              <w:rPr>
                <w:rFonts w:cstheme="minorHAnsi"/>
                <w:sz w:val="18"/>
                <w:szCs w:val="18"/>
              </w:rPr>
            </w:pPr>
          </w:p>
        </w:tc>
      </w:tr>
      <w:tr w:rsidR="00EF4726" w:rsidRPr="006D5414" w14:paraId="4A08E27F" w14:textId="1F8930B6" w:rsidTr="007541E2">
        <w:tc>
          <w:tcPr>
            <w:tcW w:w="1978" w:type="dxa"/>
            <w:tcBorders>
              <w:top w:val="nil"/>
              <w:left w:val="nil"/>
              <w:bottom w:val="nil"/>
              <w:right w:val="nil"/>
            </w:tcBorders>
          </w:tcPr>
          <w:p w14:paraId="7D28685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3857B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6897CEB" w14:textId="67B0A4FD" w:rsidR="00EF4726" w:rsidRPr="00EF4726" w:rsidRDefault="00EF4726" w:rsidP="00EF4726">
            <w:pPr>
              <w:rPr>
                <w:sz w:val="18"/>
                <w:szCs w:val="18"/>
              </w:rPr>
            </w:pPr>
            <w:r w:rsidRPr="00EF4726">
              <w:rPr>
                <w:sz w:val="18"/>
                <w:szCs w:val="18"/>
              </w:rPr>
              <w:t xml:space="preserve">+ </w:t>
            </w:r>
            <w:proofErr w:type="spellStart"/>
            <w:r w:rsidRPr="00EF4726">
              <w:rPr>
                <w:sz w:val="18"/>
                <w:szCs w:val="18"/>
              </w:rPr>
              <w:t>diversitéCultures</w:t>
            </w:r>
            <w:proofErr w:type="spellEnd"/>
          </w:p>
        </w:tc>
        <w:tc>
          <w:tcPr>
            <w:tcW w:w="283" w:type="dxa"/>
            <w:tcBorders>
              <w:top w:val="nil"/>
              <w:left w:val="single" w:sz="4" w:space="0" w:color="auto"/>
              <w:bottom w:val="nil"/>
              <w:right w:val="nil"/>
            </w:tcBorders>
          </w:tcPr>
          <w:p w14:paraId="338A05C2"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D1E74E8" w14:textId="77777777" w:rsidR="00EF4726" w:rsidRPr="006D5414" w:rsidRDefault="00EF4726" w:rsidP="00EF4726">
            <w:pPr>
              <w:rPr>
                <w:rFonts w:cstheme="minorHAnsi"/>
                <w:sz w:val="18"/>
                <w:szCs w:val="18"/>
              </w:rPr>
            </w:pPr>
          </w:p>
        </w:tc>
      </w:tr>
      <w:tr w:rsidR="00EF4726" w:rsidRPr="006D5414" w14:paraId="309C9FE8" w14:textId="54923A0E" w:rsidTr="007541E2">
        <w:tc>
          <w:tcPr>
            <w:tcW w:w="1978" w:type="dxa"/>
            <w:tcBorders>
              <w:top w:val="nil"/>
              <w:left w:val="nil"/>
              <w:bottom w:val="nil"/>
              <w:right w:val="nil"/>
            </w:tcBorders>
          </w:tcPr>
          <w:p w14:paraId="3547F77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24EC8C6F"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1D444C2" w14:textId="4AB91474" w:rsidR="00EF4726" w:rsidRPr="00EF4726" w:rsidRDefault="00EF4726" w:rsidP="00EF4726">
            <w:pPr>
              <w:rPr>
                <w:sz w:val="18"/>
                <w:szCs w:val="18"/>
              </w:rPr>
            </w:pPr>
            <w:r w:rsidRPr="00EF4726">
              <w:rPr>
                <w:sz w:val="18"/>
                <w:szCs w:val="18"/>
              </w:rPr>
              <w:t xml:space="preserve">+ </w:t>
            </w:r>
            <w:proofErr w:type="spellStart"/>
            <w:r w:rsidRPr="00EF4726">
              <w:rPr>
                <w:sz w:val="18"/>
                <w:szCs w:val="18"/>
              </w:rPr>
              <w:t>agricultureUrbaine</w:t>
            </w:r>
            <w:proofErr w:type="spellEnd"/>
          </w:p>
        </w:tc>
        <w:tc>
          <w:tcPr>
            <w:tcW w:w="283" w:type="dxa"/>
            <w:tcBorders>
              <w:top w:val="nil"/>
              <w:left w:val="single" w:sz="4" w:space="0" w:color="auto"/>
              <w:bottom w:val="nil"/>
              <w:right w:val="nil"/>
            </w:tcBorders>
          </w:tcPr>
          <w:p w14:paraId="675E966C" w14:textId="77777777" w:rsidR="00EF4726" w:rsidRPr="006D5414" w:rsidRDefault="00EF4726" w:rsidP="00EF4726">
            <w:pPr>
              <w:rPr>
                <w:rFonts w:cstheme="minorHAnsi"/>
                <w:color w:val="FFC000"/>
                <w:sz w:val="18"/>
                <w:szCs w:val="18"/>
              </w:rPr>
            </w:pPr>
          </w:p>
        </w:tc>
        <w:tc>
          <w:tcPr>
            <w:tcW w:w="2268" w:type="dxa"/>
            <w:tcBorders>
              <w:top w:val="nil"/>
              <w:left w:val="nil"/>
              <w:bottom w:val="nil"/>
              <w:right w:val="nil"/>
            </w:tcBorders>
          </w:tcPr>
          <w:p w14:paraId="08CA1E67" w14:textId="77777777" w:rsidR="00EF4726" w:rsidRPr="006D5414" w:rsidRDefault="00EF4726" w:rsidP="00EF4726">
            <w:pPr>
              <w:rPr>
                <w:rFonts w:cstheme="minorHAnsi"/>
                <w:color w:val="FFC000"/>
                <w:sz w:val="18"/>
                <w:szCs w:val="18"/>
              </w:rPr>
            </w:pPr>
          </w:p>
        </w:tc>
      </w:tr>
      <w:tr w:rsidR="00EF4726" w:rsidRPr="006D5414" w14:paraId="1FA145D6" w14:textId="4CFD1DCC" w:rsidTr="007541E2">
        <w:tc>
          <w:tcPr>
            <w:tcW w:w="1978" w:type="dxa"/>
            <w:tcBorders>
              <w:top w:val="nil"/>
              <w:left w:val="nil"/>
              <w:bottom w:val="nil"/>
              <w:right w:val="nil"/>
            </w:tcBorders>
          </w:tcPr>
          <w:p w14:paraId="03AF4A6C"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6C6BB1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1055C58" w14:textId="2B556542" w:rsidR="00EF4726" w:rsidRPr="00EF4726" w:rsidRDefault="00EF4726" w:rsidP="00EF4726">
            <w:pPr>
              <w:rPr>
                <w:sz w:val="18"/>
                <w:szCs w:val="18"/>
              </w:rPr>
            </w:pPr>
            <w:r w:rsidRPr="00EF4726">
              <w:rPr>
                <w:sz w:val="18"/>
                <w:szCs w:val="18"/>
              </w:rPr>
              <w:t xml:space="preserve">+ </w:t>
            </w:r>
            <w:proofErr w:type="spellStart"/>
            <w:r w:rsidRPr="00EF4726">
              <w:rPr>
                <w:sz w:val="18"/>
                <w:szCs w:val="18"/>
              </w:rPr>
              <w:t>milieuxOuverts</w:t>
            </w:r>
            <w:proofErr w:type="spellEnd"/>
          </w:p>
        </w:tc>
        <w:tc>
          <w:tcPr>
            <w:tcW w:w="283" w:type="dxa"/>
            <w:tcBorders>
              <w:top w:val="nil"/>
              <w:left w:val="single" w:sz="4" w:space="0" w:color="auto"/>
              <w:bottom w:val="nil"/>
              <w:right w:val="nil"/>
            </w:tcBorders>
          </w:tcPr>
          <w:p w14:paraId="05B46BEC"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56D06C9" w14:textId="77777777" w:rsidR="00EF4726" w:rsidRPr="006D5414" w:rsidRDefault="00EF4726" w:rsidP="00EF4726">
            <w:pPr>
              <w:rPr>
                <w:rFonts w:cstheme="minorHAnsi"/>
                <w:sz w:val="18"/>
                <w:szCs w:val="18"/>
              </w:rPr>
            </w:pPr>
          </w:p>
        </w:tc>
      </w:tr>
      <w:tr w:rsidR="00B70733" w:rsidRPr="006D5414" w14:paraId="6CF47BC9" w14:textId="77777777" w:rsidTr="007541E2">
        <w:tc>
          <w:tcPr>
            <w:tcW w:w="1978" w:type="dxa"/>
            <w:tcBorders>
              <w:top w:val="nil"/>
              <w:left w:val="nil"/>
              <w:bottom w:val="nil"/>
              <w:right w:val="nil"/>
            </w:tcBorders>
          </w:tcPr>
          <w:p w14:paraId="0E7A1731" w14:textId="77777777" w:rsidR="00B70733" w:rsidRPr="006D5414" w:rsidRDefault="00B70733" w:rsidP="00EF4726">
            <w:pPr>
              <w:rPr>
                <w:sz w:val="18"/>
                <w:szCs w:val="18"/>
              </w:rPr>
            </w:pPr>
          </w:p>
        </w:tc>
        <w:tc>
          <w:tcPr>
            <w:tcW w:w="236" w:type="dxa"/>
            <w:tcBorders>
              <w:top w:val="nil"/>
              <w:left w:val="nil"/>
              <w:bottom w:val="nil"/>
              <w:right w:val="single" w:sz="4" w:space="0" w:color="auto"/>
            </w:tcBorders>
          </w:tcPr>
          <w:p w14:paraId="7CD85B8F" w14:textId="77777777" w:rsidR="00B70733" w:rsidRPr="00EF4726" w:rsidRDefault="00B70733" w:rsidP="00EF4726">
            <w:pPr>
              <w:rPr>
                <w:sz w:val="18"/>
                <w:szCs w:val="18"/>
              </w:rPr>
            </w:pPr>
          </w:p>
        </w:tc>
        <w:tc>
          <w:tcPr>
            <w:tcW w:w="3877" w:type="dxa"/>
            <w:tcBorders>
              <w:left w:val="single" w:sz="4" w:space="0" w:color="auto"/>
              <w:right w:val="single" w:sz="4" w:space="0" w:color="auto"/>
            </w:tcBorders>
          </w:tcPr>
          <w:p w14:paraId="133D75F6" w14:textId="2A52C33C" w:rsidR="00B70733" w:rsidRPr="00EF4726" w:rsidRDefault="00B70733" w:rsidP="00EF4726">
            <w:pPr>
              <w:rPr>
                <w:sz w:val="18"/>
                <w:szCs w:val="18"/>
              </w:rPr>
            </w:pPr>
            <w:r>
              <w:rPr>
                <w:sz w:val="18"/>
                <w:szCs w:val="18"/>
              </w:rPr>
              <w:t xml:space="preserve">+ </w:t>
            </w:r>
            <w:proofErr w:type="spellStart"/>
            <w:r>
              <w:rPr>
                <w:sz w:val="18"/>
                <w:szCs w:val="18"/>
              </w:rPr>
              <w:t>fragmentationEspace</w:t>
            </w:r>
            <w:proofErr w:type="spellEnd"/>
          </w:p>
        </w:tc>
        <w:tc>
          <w:tcPr>
            <w:tcW w:w="283" w:type="dxa"/>
            <w:tcBorders>
              <w:top w:val="nil"/>
              <w:left w:val="single" w:sz="4" w:space="0" w:color="auto"/>
              <w:bottom w:val="nil"/>
              <w:right w:val="nil"/>
            </w:tcBorders>
          </w:tcPr>
          <w:p w14:paraId="37E31F55" w14:textId="77777777" w:rsidR="00B70733" w:rsidRPr="006D5414" w:rsidRDefault="00B70733" w:rsidP="00EF4726">
            <w:pPr>
              <w:rPr>
                <w:rFonts w:cstheme="minorHAnsi"/>
                <w:sz w:val="18"/>
                <w:szCs w:val="18"/>
              </w:rPr>
            </w:pPr>
          </w:p>
        </w:tc>
        <w:tc>
          <w:tcPr>
            <w:tcW w:w="2268" w:type="dxa"/>
            <w:tcBorders>
              <w:top w:val="nil"/>
              <w:left w:val="nil"/>
              <w:bottom w:val="nil"/>
              <w:right w:val="nil"/>
            </w:tcBorders>
          </w:tcPr>
          <w:p w14:paraId="1F35C5DD" w14:textId="77777777" w:rsidR="00B70733" w:rsidRPr="006D5414" w:rsidRDefault="00B70733" w:rsidP="00EF4726">
            <w:pPr>
              <w:rPr>
                <w:rFonts w:cstheme="minorHAnsi"/>
                <w:sz w:val="18"/>
                <w:szCs w:val="18"/>
              </w:rPr>
            </w:pPr>
          </w:p>
        </w:tc>
      </w:tr>
      <w:tr w:rsidR="00EF4726" w:rsidRPr="006D5414" w14:paraId="09D8C180" w14:textId="62AA012B" w:rsidTr="007541E2">
        <w:tc>
          <w:tcPr>
            <w:tcW w:w="1978" w:type="dxa"/>
            <w:tcBorders>
              <w:top w:val="nil"/>
              <w:left w:val="nil"/>
              <w:bottom w:val="nil"/>
              <w:right w:val="nil"/>
            </w:tcBorders>
          </w:tcPr>
          <w:p w14:paraId="0900E5F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28298D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672EF3E1" w14:textId="4ADA257F" w:rsidR="00EF4726" w:rsidRPr="00EF4726" w:rsidRDefault="00EF4726" w:rsidP="006C6A42">
            <w:pPr>
              <w:rPr>
                <w:sz w:val="18"/>
                <w:szCs w:val="18"/>
              </w:rPr>
            </w:pPr>
            <w:r w:rsidRPr="00EF4726">
              <w:rPr>
                <w:sz w:val="18"/>
                <w:szCs w:val="18"/>
              </w:rPr>
              <w:t xml:space="preserve">+ </w:t>
            </w:r>
            <w:proofErr w:type="spellStart"/>
            <w:r w:rsidRPr="00EF4726">
              <w:rPr>
                <w:sz w:val="18"/>
                <w:szCs w:val="18"/>
              </w:rPr>
              <w:t>pointDeVue</w:t>
            </w:r>
            <w:r w:rsidR="006C6A42">
              <w:rPr>
                <w:sz w:val="18"/>
                <w:szCs w:val="18"/>
              </w:rPr>
              <w:t>Emblématique</w:t>
            </w:r>
            <w:proofErr w:type="spellEnd"/>
          </w:p>
        </w:tc>
        <w:tc>
          <w:tcPr>
            <w:tcW w:w="283" w:type="dxa"/>
            <w:tcBorders>
              <w:top w:val="nil"/>
              <w:left w:val="single" w:sz="4" w:space="0" w:color="auto"/>
              <w:bottom w:val="nil"/>
              <w:right w:val="nil"/>
            </w:tcBorders>
          </w:tcPr>
          <w:p w14:paraId="0F4EF54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EFBB8A5" w14:textId="77777777" w:rsidR="00EF4726" w:rsidRPr="006D5414" w:rsidRDefault="00EF4726" w:rsidP="00EF4726">
            <w:pPr>
              <w:rPr>
                <w:rFonts w:cstheme="minorHAnsi"/>
                <w:sz w:val="18"/>
                <w:szCs w:val="18"/>
              </w:rPr>
            </w:pPr>
          </w:p>
        </w:tc>
      </w:tr>
      <w:tr w:rsidR="00EF4726" w:rsidRPr="006D5414" w14:paraId="439CE556" w14:textId="09E76C9C" w:rsidTr="007541E2">
        <w:tc>
          <w:tcPr>
            <w:tcW w:w="1978" w:type="dxa"/>
            <w:tcBorders>
              <w:top w:val="nil"/>
              <w:left w:val="nil"/>
              <w:bottom w:val="nil"/>
              <w:right w:val="nil"/>
            </w:tcBorders>
          </w:tcPr>
          <w:p w14:paraId="5B84109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47D101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CDF8577" w14:textId="50679069" w:rsidR="00EF4726" w:rsidRPr="00EF4726" w:rsidRDefault="00EF4726" w:rsidP="00EF4726">
            <w:pPr>
              <w:rPr>
                <w:sz w:val="18"/>
                <w:szCs w:val="18"/>
              </w:rPr>
            </w:pPr>
            <w:r w:rsidRPr="007541E2">
              <w:rPr>
                <w:sz w:val="18"/>
                <w:szCs w:val="18"/>
              </w:rPr>
              <w:t xml:space="preserve">+ </w:t>
            </w:r>
            <w:commentRangeStart w:id="98"/>
            <w:r w:rsidRPr="007541E2">
              <w:rPr>
                <w:sz w:val="18"/>
                <w:szCs w:val="18"/>
              </w:rPr>
              <w:t>patrimoine Culturel</w:t>
            </w:r>
            <w:commentRangeEnd w:id="98"/>
            <w:r w:rsidR="00B619F7">
              <w:rPr>
                <w:rStyle w:val="Marquedecommentaire"/>
              </w:rPr>
              <w:commentReference w:id="98"/>
            </w:r>
          </w:p>
        </w:tc>
        <w:tc>
          <w:tcPr>
            <w:tcW w:w="283" w:type="dxa"/>
            <w:tcBorders>
              <w:top w:val="nil"/>
              <w:left w:val="single" w:sz="4" w:space="0" w:color="auto"/>
              <w:bottom w:val="nil"/>
              <w:right w:val="nil"/>
            </w:tcBorders>
          </w:tcPr>
          <w:p w14:paraId="26102623"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E3E47E9" w14:textId="77777777" w:rsidR="00EF4726" w:rsidRPr="006D5414" w:rsidRDefault="00EF4726" w:rsidP="00EF4726">
            <w:pPr>
              <w:rPr>
                <w:rFonts w:cstheme="minorHAnsi"/>
                <w:sz w:val="18"/>
                <w:szCs w:val="18"/>
              </w:rPr>
            </w:pPr>
          </w:p>
        </w:tc>
      </w:tr>
      <w:tr w:rsidR="00EF4726" w:rsidRPr="006D5414" w14:paraId="35D3ADF7" w14:textId="065961B5" w:rsidTr="007541E2">
        <w:tc>
          <w:tcPr>
            <w:tcW w:w="1978" w:type="dxa"/>
            <w:tcBorders>
              <w:top w:val="nil"/>
              <w:left w:val="nil"/>
              <w:bottom w:val="nil"/>
              <w:right w:val="nil"/>
            </w:tcBorders>
          </w:tcPr>
          <w:p w14:paraId="7516DCD8"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9234B0D"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A02D983" w14:textId="3883CF88" w:rsidR="00EF4726" w:rsidRPr="00EF4726" w:rsidRDefault="00EF4726" w:rsidP="00EF4726">
            <w:pPr>
              <w:rPr>
                <w:sz w:val="18"/>
                <w:szCs w:val="18"/>
              </w:rPr>
            </w:pPr>
            <w:r w:rsidRPr="007541E2">
              <w:rPr>
                <w:sz w:val="18"/>
                <w:szCs w:val="18"/>
              </w:rPr>
              <w:t>+ patrimoine Naturel</w:t>
            </w:r>
          </w:p>
        </w:tc>
        <w:tc>
          <w:tcPr>
            <w:tcW w:w="283" w:type="dxa"/>
            <w:tcBorders>
              <w:top w:val="nil"/>
              <w:left w:val="single" w:sz="4" w:space="0" w:color="auto"/>
              <w:bottom w:val="nil"/>
              <w:right w:val="nil"/>
            </w:tcBorders>
          </w:tcPr>
          <w:p w14:paraId="4A5F3B60"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E0608BD" w14:textId="77777777" w:rsidR="00EF4726" w:rsidRPr="006D5414" w:rsidRDefault="00EF4726" w:rsidP="00EF4726">
            <w:pPr>
              <w:rPr>
                <w:rFonts w:cstheme="minorHAnsi"/>
                <w:sz w:val="18"/>
                <w:szCs w:val="18"/>
              </w:rPr>
            </w:pPr>
          </w:p>
        </w:tc>
      </w:tr>
      <w:tr w:rsidR="00EF4726" w:rsidRPr="006D5414" w14:paraId="1865564F" w14:textId="388A060A" w:rsidTr="007541E2">
        <w:tc>
          <w:tcPr>
            <w:tcW w:w="1978" w:type="dxa"/>
            <w:tcBorders>
              <w:top w:val="nil"/>
              <w:left w:val="nil"/>
              <w:bottom w:val="nil"/>
              <w:right w:val="nil"/>
            </w:tcBorders>
          </w:tcPr>
          <w:p w14:paraId="14C5B4C6"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FB4D3D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572EC221" w14:textId="03A30AED" w:rsidR="00EF4726" w:rsidRPr="007541E2" w:rsidRDefault="00EF4726" w:rsidP="00EF4726">
            <w:pPr>
              <w:rPr>
                <w:sz w:val="18"/>
                <w:szCs w:val="18"/>
              </w:rPr>
            </w:pPr>
            <w:r w:rsidRPr="00EF4726">
              <w:rPr>
                <w:sz w:val="18"/>
                <w:szCs w:val="18"/>
              </w:rPr>
              <w:t xml:space="preserve">+ </w:t>
            </w:r>
            <w:proofErr w:type="spellStart"/>
            <w:r w:rsidRPr="00EF4726">
              <w:rPr>
                <w:sz w:val="18"/>
                <w:szCs w:val="18"/>
              </w:rPr>
              <w:t>zonesForêts</w:t>
            </w:r>
            <w:proofErr w:type="spellEnd"/>
          </w:p>
        </w:tc>
        <w:tc>
          <w:tcPr>
            <w:tcW w:w="283" w:type="dxa"/>
            <w:tcBorders>
              <w:top w:val="nil"/>
              <w:left w:val="single" w:sz="4" w:space="0" w:color="auto"/>
              <w:bottom w:val="nil"/>
              <w:right w:val="nil"/>
            </w:tcBorders>
          </w:tcPr>
          <w:p w14:paraId="37DA57A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22167D22" w14:textId="77777777" w:rsidR="00EF4726" w:rsidRPr="006D5414" w:rsidRDefault="00EF4726" w:rsidP="00EF4726">
            <w:pPr>
              <w:rPr>
                <w:rFonts w:cstheme="minorHAnsi"/>
                <w:sz w:val="18"/>
                <w:szCs w:val="18"/>
              </w:rPr>
            </w:pPr>
          </w:p>
        </w:tc>
      </w:tr>
      <w:tr w:rsidR="00EF4726" w:rsidRPr="006D5414" w14:paraId="10C3EED0" w14:textId="53CB507A" w:rsidTr="007541E2">
        <w:tc>
          <w:tcPr>
            <w:tcW w:w="1978" w:type="dxa"/>
            <w:tcBorders>
              <w:top w:val="nil"/>
              <w:left w:val="nil"/>
              <w:bottom w:val="nil"/>
              <w:right w:val="nil"/>
            </w:tcBorders>
          </w:tcPr>
          <w:p w14:paraId="02ACC901"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9A7D699"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6E07E01" w14:textId="549A1E09"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zonesForêtsConifères</w:t>
            </w:r>
            <w:proofErr w:type="spellEnd"/>
          </w:p>
        </w:tc>
        <w:tc>
          <w:tcPr>
            <w:tcW w:w="283" w:type="dxa"/>
            <w:tcBorders>
              <w:top w:val="nil"/>
              <w:left w:val="single" w:sz="4" w:space="0" w:color="auto"/>
              <w:bottom w:val="nil"/>
              <w:right w:val="nil"/>
            </w:tcBorders>
          </w:tcPr>
          <w:p w14:paraId="1D4ED5B7"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39DB2AF8" w14:textId="77777777" w:rsidR="00EF4726" w:rsidRPr="006D5414" w:rsidRDefault="00EF4726" w:rsidP="00EF4726">
            <w:pPr>
              <w:rPr>
                <w:rFonts w:cstheme="minorHAnsi"/>
                <w:sz w:val="18"/>
                <w:szCs w:val="18"/>
              </w:rPr>
            </w:pPr>
          </w:p>
        </w:tc>
      </w:tr>
      <w:tr w:rsidR="00EF4726" w:rsidRPr="006D5414" w14:paraId="61EEFAEF" w14:textId="280C2CFC" w:rsidTr="007541E2">
        <w:tc>
          <w:tcPr>
            <w:tcW w:w="1978" w:type="dxa"/>
            <w:tcBorders>
              <w:top w:val="nil"/>
              <w:left w:val="nil"/>
              <w:bottom w:val="nil"/>
              <w:right w:val="nil"/>
            </w:tcBorders>
          </w:tcPr>
          <w:p w14:paraId="47AD688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28F90A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8AE3F4C" w14:textId="25CA2C9E"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zonesForêtsFeuillus</w:t>
            </w:r>
            <w:proofErr w:type="spellEnd"/>
          </w:p>
        </w:tc>
        <w:tc>
          <w:tcPr>
            <w:tcW w:w="283" w:type="dxa"/>
            <w:tcBorders>
              <w:top w:val="nil"/>
              <w:left w:val="single" w:sz="4" w:space="0" w:color="auto"/>
              <w:bottom w:val="nil"/>
              <w:right w:val="nil"/>
            </w:tcBorders>
          </w:tcPr>
          <w:p w14:paraId="0FBF298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6267E8F" w14:textId="77777777" w:rsidR="00EF4726" w:rsidRPr="006D5414" w:rsidRDefault="00EF4726" w:rsidP="00EF4726">
            <w:pPr>
              <w:rPr>
                <w:rFonts w:cstheme="minorHAnsi"/>
                <w:sz w:val="18"/>
                <w:szCs w:val="18"/>
              </w:rPr>
            </w:pPr>
          </w:p>
        </w:tc>
      </w:tr>
      <w:tr w:rsidR="00EF4726" w:rsidRPr="006D5414" w14:paraId="5182D249" w14:textId="3DD22AF0" w:rsidTr="007541E2">
        <w:tc>
          <w:tcPr>
            <w:tcW w:w="1978" w:type="dxa"/>
            <w:tcBorders>
              <w:top w:val="nil"/>
              <w:left w:val="nil"/>
              <w:bottom w:val="nil"/>
              <w:right w:val="nil"/>
            </w:tcBorders>
          </w:tcPr>
          <w:p w14:paraId="281D9E6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351DD3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6A11326" w14:textId="214DBE7F"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zonesForêtsMélangées</w:t>
            </w:r>
            <w:proofErr w:type="spellEnd"/>
          </w:p>
        </w:tc>
        <w:tc>
          <w:tcPr>
            <w:tcW w:w="283" w:type="dxa"/>
            <w:tcBorders>
              <w:top w:val="nil"/>
              <w:left w:val="single" w:sz="4" w:space="0" w:color="auto"/>
              <w:bottom w:val="nil"/>
              <w:right w:val="nil"/>
            </w:tcBorders>
          </w:tcPr>
          <w:p w14:paraId="2C68762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42C5FDBF" w14:textId="77777777" w:rsidR="00EF4726" w:rsidRPr="006D5414" w:rsidRDefault="00EF4726" w:rsidP="00EF4726">
            <w:pPr>
              <w:rPr>
                <w:rFonts w:cstheme="minorHAnsi"/>
                <w:sz w:val="18"/>
                <w:szCs w:val="18"/>
              </w:rPr>
            </w:pPr>
          </w:p>
        </w:tc>
      </w:tr>
      <w:tr w:rsidR="00EF4726" w:rsidRPr="006D5414" w14:paraId="4BE146B1" w14:textId="40A469F2" w:rsidTr="007541E2">
        <w:tc>
          <w:tcPr>
            <w:tcW w:w="1978" w:type="dxa"/>
            <w:tcBorders>
              <w:top w:val="nil"/>
              <w:left w:val="nil"/>
              <w:bottom w:val="nil"/>
              <w:right w:val="nil"/>
            </w:tcBorders>
          </w:tcPr>
          <w:p w14:paraId="22CA1A5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E61D4C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A2B8C5C" w14:textId="7A1C25ED"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zonesBoisées</w:t>
            </w:r>
            <w:proofErr w:type="spellEnd"/>
          </w:p>
        </w:tc>
        <w:tc>
          <w:tcPr>
            <w:tcW w:w="283" w:type="dxa"/>
            <w:tcBorders>
              <w:top w:val="nil"/>
              <w:left w:val="single" w:sz="4" w:space="0" w:color="auto"/>
              <w:bottom w:val="nil"/>
              <w:right w:val="nil"/>
            </w:tcBorders>
          </w:tcPr>
          <w:p w14:paraId="03B4919F"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E812F6B" w14:textId="77777777" w:rsidR="00EF4726" w:rsidRPr="006D5414" w:rsidRDefault="00EF4726" w:rsidP="00EF4726">
            <w:pPr>
              <w:rPr>
                <w:rFonts w:cstheme="minorHAnsi"/>
                <w:sz w:val="18"/>
                <w:szCs w:val="18"/>
              </w:rPr>
            </w:pPr>
          </w:p>
        </w:tc>
      </w:tr>
      <w:tr w:rsidR="00EF4726" w:rsidRPr="006D5414" w14:paraId="2868AC12" w14:textId="3D051927" w:rsidTr="007541E2">
        <w:tc>
          <w:tcPr>
            <w:tcW w:w="1978" w:type="dxa"/>
            <w:tcBorders>
              <w:top w:val="nil"/>
              <w:left w:val="nil"/>
              <w:bottom w:val="nil"/>
              <w:right w:val="nil"/>
            </w:tcBorders>
          </w:tcPr>
          <w:p w14:paraId="1C61D197"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FB246CC"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2553021D" w14:textId="710DE47A"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zonesLandes</w:t>
            </w:r>
            <w:proofErr w:type="spellEnd"/>
          </w:p>
        </w:tc>
        <w:tc>
          <w:tcPr>
            <w:tcW w:w="283" w:type="dxa"/>
            <w:tcBorders>
              <w:top w:val="nil"/>
              <w:left w:val="single" w:sz="4" w:space="0" w:color="auto"/>
              <w:bottom w:val="nil"/>
              <w:right w:val="nil"/>
            </w:tcBorders>
          </w:tcPr>
          <w:p w14:paraId="7C84CBB4"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7A2BB9F" w14:textId="77777777" w:rsidR="00EF4726" w:rsidRPr="006D5414" w:rsidRDefault="00EF4726" w:rsidP="00EF4726">
            <w:pPr>
              <w:rPr>
                <w:rFonts w:cstheme="minorHAnsi"/>
                <w:sz w:val="18"/>
                <w:szCs w:val="18"/>
              </w:rPr>
            </w:pPr>
          </w:p>
        </w:tc>
      </w:tr>
      <w:tr w:rsidR="00EF4726" w:rsidRPr="006D5414" w14:paraId="2A668D42" w14:textId="09047D0F" w:rsidTr="007541E2">
        <w:tc>
          <w:tcPr>
            <w:tcW w:w="1978" w:type="dxa"/>
            <w:tcBorders>
              <w:top w:val="nil"/>
              <w:left w:val="nil"/>
              <w:bottom w:val="nil"/>
              <w:right w:val="nil"/>
            </w:tcBorders>
          </w:tcPr>
          <w:p w14:paraId="529E00CF"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291EFFA"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03AFF715" w14:textId="3933CBFB"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zonesPelouse</w:t>
            </w:r>
            <w:proofErr w:type="spellEnd"/>
          </w:p>
        </w:tc>
        <w:tc>
          <w:tcPr>
            <w:tcW w:w="283" w:type="dxa"/>
            <w:tcBorders>
              <w:top w:val="nil"/>
              <w:left w:val="single" w:sz="4" w:space="0" w:color="auto"/>
              <w:bottom w:val="nil"/>
              <w:right w:val="nil"/>
            </w:tcBorders>
          </w:tcPr>
          <w:p w14:paraId="10A68905"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C3E6811" w14:textId="77777777" w:rsidR="00EF4726" w:rsidRPr="006D5414" w:rsidRDefault="00EF4726" w:rsidP="00EF4726">
            <w:pPr>
              <w:rPr>
                <w:rFonts w:cstheme="minorHAnsi"/>
                <w:sz w:val="18"/>
                <w:szCs w:val="18"/>
              </w:rPr>
            </w:pPr>
          </w:p>
        </w:tc>
      </w:tr>
      <w:tr w:rsidR="00EF4726" w:rsidRPr="006D5414" w14:paraId="23E54FB3" w14:textId="512B0FD1" w:rsidTr="007541E2">
        <w:tc>
          <w:tcPr>
            <w:tcW w:w="1978" w:type="dxa"/>
            <w:tcBorders>
              <w:top w:val="nil"/>
              <w:left w:val="nil"/>
              <w:bottom w:val="nil"/>
              <w:right w:val="nil"/>
            </w:tcBorders>
          </w:tcPr>
          <w:p w14:paraId="3B45DA1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01CD932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469237D9" w14:textId="12CA960F"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zonesSables</w:t>
            </w:r>
            <w:proofErr w:type="spellEnd"/>
          </w:p>
        </w:tc>
        <w:tc>
          <w:tcPr>
            <w:tcW w:w="283" w:type="dxa"/>
            <w:tcBorders>
              <w:top w:val="nil"/>
              <w:left w:val="single" w:sz="4" w:space="0" w:color="auto"/>
              <w:bottom w:val="nil"/>
              <w:right w:val="nil"/>
            </w:tcBorders>
          </w:tcPr>
          <w:p w14:paraId="72755806"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7C0AB53D" w14:textId="77777777" w:rsidR="00EF4726" w:rsidRPr="006D5414" w:rsidRDefault="00EF4726" w:rsidP="00EF4726">
            <w:pPr>
              <w:rPr>
                <w:rFonts w:cstheme="minorHAnsi"/>
                <w:sz w:val="18"/>
                <w:szCs w:val="18"/>
              </w:rPr>
            </w:pPr>
          </w:p>
        </w:tc>
      </w:tr>
      <w:tr w:rsidR="00EF4726" w:rsidRPr="006D5414" w14:paraId="5532A997" w14:textId="41D7F014" w:rsidTr="007541E2">
        <w:tc>
          <w:tcPr>
            <w:tcW w:w="1978" w:type="dxa"/>
            <w:tcBorders>
              <w:top w:val="nil"/>
              <w:left w:val="nil"/>
              <w:bottom w:val="nil"/>
              <w:right w:val="nil"/>
            </w:tcBorders>
          </w:tcPr>
          <w:p w14:paraId="2F2F53CE"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5AECE24"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5E271FC8" w14:textId="61D3F73A"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zonesIncendiées</w:t>
            </w:r>
            <w:proofErr w:type="spellEnd"/>
          </w:p>
        </w:tc>
        <w:tc>
          <w:tcPr>
            <w:tcW w:w="283" w:type="dxa"/>
            <w:tcBorders>
              <w:top w:val="nil"/>
              <w:left w:val="single" w:sz="4" w:space="0" w:color="auto"/>
              <w:bottom w:val="nil"/>
              <w:right w:val="nil"/>
            </w:tcBorders>
          </w:tcPr>
          <w:p w14:paraId="1DFB1A4B"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422001E" w14:textId="77777777" w:rsidR="00EF4726" w:rsidRPr="006D5414" w:rsidRDefault="00EF4726" w:rsidP="00EF4726">
            <w:pPr>
              <w:rPr>
                <w:rFonts w:cstheme="minorHAnsi"/>
                <w:sz w:val="18"/>
                <w:szCs w:val="18"/>
              </w:rPr>
            </w:pPr>
          </w:p>
        </w:tc>
      </w:tr>
      <w:tr w:rsidR="00595145" w:rsidRPr="006D5414" w14:paraId="7D123C7C" w14:textId="77777777" w:rsidTr="007541E2">
        <w:tc>
          <w:tcPr>
            <w:tcW w:w="1978" w:type="dxa"/>
            <w:tcBorders>
              <w:top w:val="nil"/>
              <w:left w:val="nil"/>
              <w:bottom w:val="nil"/>
              <w:right w:val="nil"/>
            </w:tcBorders>
          </w:tcPr>
          <w:p w14:paraId="2A9A23D5" w14:textId="77777777" w:rsidR="00595145" w:rsidRPr="006D5414" w:rsidRDefault="00595145" w:rsidP="00EF4726">
            <w:pPr>
              <w:rPr>
                <w:sz w:val="18"/>
                <w:szCs w:val="18"/>
              </w:rPr>
            </w:pPr>
          </w:p>
        </w:tc>
        <w:tc>
          <w:tcPr>
            <w:tcW w:w="236" w:type="dxa"/>
            <w:tcBorders>
              <w:top w:val="nil"/>
              <w:left w:val="nil"/>
              <w:bottom w:val="nil"/>
              <w:right w:val="single" w:sz="4" w:space="0" w:color="auto"/>
            </w:tcBorders>
          </w:tcPr>
          <w:p w14:paraId="765D7180" w14:textId="77777777" w:rsidR="00595145" w:rsidRPr="00EF4726" w:rsidRDefault="00595145" w:rsidP="00EF4726">
            <w:pPr>
              <w:rPr>
                <w:sz w:val="18"/>
                <w:szCs w:val="18"/>
              </w:rPr>
            </w:pPr>
          </w:p>
        </w:tc>
        <w:tc>
          <w:tcPr>
            <w:tcW w:w="3877" w:type="dxa"/>
            <w:tcBorders>
              <w:left w:val="single" w:sz="4" w:space="0" w:color="auto"/>
              <w:right w:val="single" w:sz="4" w:space="0" w:color="auto"/>
            </w:tcBorders>
          </w:tcPr>
          <w:p w14:paraId="79D83482" w14:textId="4F03F88A" w:rsidR="00595145" w:rsidRPr="00EF4726" w:rsidRDefault="00595145" w:rsidP="00EF4726">
            <w:pPr>
              <w:rPr>
                <w:sz w:val="18"/>
                <w:szCs w:val="18"/>
              </w:rPr>
            </w:pPr>
            <w:r>
              <w:rPr>
                <w:sz w:val="18"/>
                <w:szCs w:val="18"/>
              </w:rPr>
              <w:t xml:space="preserve">+ </w:t>
            </w:r>
            <w:proofErr w:type="spellStart"/>
            <w:r>
              <w:rPr>
                <w:sz w:val="18"/>
                <w:szCs w:val="18"/>
              </w:rPr>
              <w:t>zonesSubmersion</w:t>
            </w:r>
            <w:proofErr w:type="spellEnd"/>
          </w:p>
        </w:tc>
        <w:tc>
          <w:tcPr>
            <w:tcW w:w="283" w:type="dxa"/>
            <w:tcBorders>
              <w:top w:val="nil"/>
              <w:left w:val="single" w:sz="4" w:space="0" w:color="auto"/>
              <w:bottom w:val="nil"/>
              <w:right w:val="nil"/>
            </w:tcBorders>
          </w:tcPr>
          <w:p w14:paraId="7663468D" w14:textId="77777777" w:rsidR="00595145" w:rsidRPr="006D5414" w:rsidRDefault="00595145" w:rsidP="00EF4726">
            <w:pPr>
              <w:rPr>
                <w:rFonts w:cstheme="minorHAnsi"/>
                <w:sz w:val="18"/>
                <w:szCs w:val="18"/>
              </w:rPr>
            </w:pPr>
          </w:p>
        </w:tc>
        <w:tc>
          <w:tcPr>
            <w:tcW w:w="2268" w:type="dxa"/>
            <w:tcBorders>
              <w:top w:val="nil"/>
              <w:left w:val="nil"/>
              <w:bottom w:val="nil"/>
              <w:right w:val="nil"/>
            </w:tcBorders>
          </w:tcPr>
          <w:p w14:paraId="59967BA5" w14:textId="77777777" w:rsidR="00595145" w:rsidRPr="006D5414" w:rsidRDefault="00595145" w:rsidP="00EF4726">
            <w:pPr>
              <w:rPr>
                <w:rFonts w:cstheme="minorHAnsi"/>
                <w:sz w:val="18"/>
                <w:szCs w:val="18"/>
              </w:rPr>
            </w:pPr>
          </w:p>
        </w:tc>
      </w:tr>
      <w:tr w:rsidR="00EF4726" w:rsidRPr="006D5414" w14:paraId="1479C43B" w14:textId="776B31FF" w:rsidTr="007541E2">
        <w:tc>
          <w:tcPr>
            <w:tcW w:w="1978" w:type="dxa"/>
            <w:tcBorders>
              <w:top w:val="nil"/>
              <w:left w:val="nil"/>
              <w:bottom w:val="nil"/>
              <w:right w:val="nil"/>
            </w:tcBorders>
          </w:tcPr>
          <w:p w14:paraId="13A0EC10"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1F8CCC0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77AD997" w14:textId="3D185852"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zonesGlaciers</w:t>
            </w:r>
            <w:proofErr w:type="spellEnd"/>
          </w:p>
        </w:tc>
        <w:tc>
          <w:tcPr>
            <w:tcW w:w="283" w:type="dxa"/>
            <w:tcBorders>
              <w:top w:val="nil"/>
              <w:left w:val="single" w:sz="4" w:space="0" w:color="auto"/>
              <w:bottom w:val="nil"/>
              <w:right w:val="nil"/>
            </w:tcBorders>
          </w:tcPr>
          <w:p w14:paraId="3EFA5B8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669FF31" w14:textId="77777777" w:rsidR="00EF4726" w:rsidRPr="006D5414" w:rsidRDefault="00EF4726" w:rsidP="00EF4726">
            <w:pPr>
              <w:rPr>
                <w:rFonts w:cstheme="minorHAnsi"/>
                <w:sz w:val="18"/>
                <w:szCs w:val="18"/>
              </w:rPr>
            </w:pPr>
          </w:p>
        </w:tc>
      </w:tr>
      <w:tr w:rsidR="00EF4726" w:rsidRPr="006D5414" w14:paraId="53FC9459" w14:textId="0B6FE8E0" w:rsidTr="007541E2">
        <w:tc>
          <w:tcPr>
            <w:tcW w:w="1978" w:type="dxa"/>
            <w:tcBorders>
              <w:top w:val="nil"/>
              <w:left w:val="nil"/>
              <w:bottom w:val="nil"/>
              <w:right w:val="nil"/>
            </w:tcBorders>
          </w:tcPr>
          <w:p w14:paraId="1E69C40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5A913985"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0589762" w14:textId="467F8D51" w:rsidR="00EF4726" w:rsidRPr="00EF4726" w:rsidRDefault="00EF4726" w:rsidP="00EF4726">
            <w:pPr>
              <w:rPr>
                <w:sz w:val="18"/>
                <w:szCs w:val="18"/>
              </w:rPr>
            </w:pPr>
            <w:r w:rsidRPr="00EF4726">
              <w:rPr>
                <w:sz w:val="18"/>
                <w:szCs w:val="18"/>
              </w:rPr>
              <w:t xml:space="preserve">+ </w:t>
            </w:r>
            <w:proofErr w:type="spellStart"/>
            <w:r w:rsidRPr="00EF4726">
              <w:rPr>
                <w:sz w:val="18"/>
                <w:szCs w:val="18"/>
              </w:rPr>
              <w:t>continuitéEcologique</w:t>
            </w:r>
            <w:proofErr w:type="spellEnd"/>
          </w:p>
        </w:tc>
        <w:tc>
          <w:tcPr>
            <w:tcW w:w="283" w:type="dxa"/>
            <w:tcBorders>
              <w:top w:val="nil"/>
              <w:left w:val="single" w:sz="4" w:space="0" w:color="auto"/>
              <w:bottom w:val="nil"/>
              <w:right w:val="nil"/>
            </w:tcBorders>
          </w:tcPr>
          <w:p w14:paraId="31B44BF1"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F458655" w14:textId="77777777" w:rsidR="00EF4726" w:rsidRPr="006D5414" w:rsidRDefault="00EF4726" w:rsidP="00EF4726">
            <w:pPr>
              <w:rPr>
                <w:rFonts w:cstheme="minorHAnsi"/>
                <w:sz w:val="18"/>
                <w:szCs w:val="18"/>
              </w:rPr>
            </w:pPr>
          </w:p>
        </w:tc>
      </w:tr>
      <w:tr w:rsidR="00EF4726" w:rsidRPr="006D5414" w14:paraId="71A94569" w14:textId="093F441F" w:rsidTr="007541E2">
        <w:tc>
          <w:tcPr>
            <w:tcW w:w="1978" w:type="dxa"/>
            <w:tcBorders>
              <w:top w:val="nil"/>
              <w:left w:val="nil"/>
              <w:bottom w:val="nil"/>
              <w:right w:val="nil"/>
            </w:tcBorders>
          </w:tcPr>
          <w:p w14:paraId="1BD407A8"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30366C0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2DB4AFF" w14:textId="61761AAF" w:rsidR="00EF4726" w:rsidRPr="00EF4726" w:rsidRDefault="00EF4726" w:rsidP="00EF4726">
            <w:pPr>
              <w:rPr>
                <w:sz w:val="18"/>
                <w:szCs w:val="18"/>
              </w:rPr>
            </w:pPr>
            <w:r w:rsidRPr="00EF4726">
              <w:rPr>
                <w:sz w:val="18"/>
                <w:szCs w:val="18"/>
              </w:rPr>
              <w:t xml:space="preserve">+ </w:t>
            </w:r>
            <w:proofErr w:type="spellStart"/>
            <w:r w:rsidRPr="00EF4726">
              <w:rPr>
                <w:sz w:val="18"/>
                <w:szCs w:val="18"/>
              </w:rPr>
              <w:t>zonesEauxMaritimes</w:t>
            </w:r>
            <w:proofErr w:type="spellEnd"/>
          </w:p>
        </w:tc>
        <w:tc>
          <w:tcPr>
            <w:tcW w:w="283" w:type="dxa"/>
            <w:tcBorders>
              <w:top w:val="nil"/>
              <w:left w:val="single" w:sz="4" w:space="0" w:color="auto"/>
              <w:bottom w:val="nil"/>
              <w:right w:val="nil"/>
            </w:tcBorders>
          </w:tcPr>
          <w:p w14:paraId="21D8D52E"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5B25198D" w14:textId="77777777" w:rsidR="00EF4726" w:rsidRPr="006D5414" w:rsidRDefault="00EF4726" w:rsidP="00EF4726">
            <w:pPr>
              <w:rPr>
                <w:rFonts w:cstheme="minorHAnsi"/>
                <w:sz w:val="18"/>
                <w:szCs w:val="18"/>
              </w:rPr>
            </w:pPr>
          </w:p>
        </w:tc>
      </w:tr>
      <w:tr w:rsidR="00595145" w:rsidRPr="006D5414" w14:paraId="235E8B91" w14:textId="77777777" w:rsidTr="007541E2">
        <w:tc>
          <w:tcPr>
            <w:tcW w:w="1978" w:type="dxa"/>
            <w:tcBorders>
              <w:top w:val="nil"/>
              <w:left w:val="nil"/>
              <w:bottom w:val="nil"/>
              <w:right w:val="nil"/>
            </w:tcBorders>
          </w:tcPr>
          <w:p w14:paraId="4B297B80" w14:textId="77777777" w:rsidR="00595145" w:rsidRPr="006D5414" w:rsidRDefault="00595145" w:rsidP="00EF4726">
            <w:pPr>
              <w:rPr>
                <w:sz w:val="18"/>
                <w:szCs w:val="18"/>
              </w:rPr>
            </w:pPr>
          </w:p>
        </w:tc>
        <w:tc>
          <w:tcPr>
            <w:tcW w:w="236" w:type="dxa"/>
            <w:tcBorders>
              <w:top w:val="nil"/>
              <w:left w:val="nil"/>
              <w:bottom w:val="nil"/>
              <w:right w:val="single" w:sz="4" w:space="0" w:color="auto"/>
            </w:tcBorders>
          </w:tcPr>
          <w:p w14:paraId="1173B000" w14:textId="77777777" w:rsidR="00595145" w:rsidRPr="00EF4726" w:rsidRDefault="00595145" w:rsidP="00EF4726">
            <w:pPr>
              <w:rPr>
                <w:sz w:val="18"/>
                <w:szCs w:val="18"/>
              </w:rPr>
            </w:pPr>
            <w:commentRangeStart w:id="99"/>
          </w:p>
        </w:tc>
        <w:tc>
          <w:tcPr>
            <w:tcW w:w="3877" w:type="dxa"/>
            <w:tcBorders>
              <w:left w:val="single" w:sz="4" w:space="0" w:color="auto"/>
              <w:right w:val="single" w:sz="4" w:space="0" w:color="auto"/>
            </w:tcBorders>
          </w:tcPr>
          <w:p w14:paraId="1E33A2F4" w14:textId="7F123514" w:rsidR="00595145" w:rsidRPr="00595145" w:rsidRDefault="00595145" w:rsidP="00EF4726">
            <w:pPr>
              <w:rPr>
                <w:sz w:val="18"/>
                <w:szCs w:val="18"/>
              </w:rPr>
            </w:pPr>
            <w:r w:rsidRPr="00595145">
              <w:rPr>
                <w:sz w:val="18"/>
                <w:szCs w:val="18"/>
              </w:rPr>
              <w:t xml:space="preserve">+ </w:t>
            </w:r>
            <w:proofErr w:type="spellStart"/>
            <w:r w:rsidRPr="00595145">
              <w:rPr>
                <w:rFonts w:cstheme="minorHAnsi"/>
                <w:sz w:val="18"/>
                <w:szCs w:val="18"/>
              </w:rPr>
              <w:t>positionTraitDeCote</w:t>
            </w:r>
            <w:commentRangeEnd w:id="99"/>
            <w:proofErr w:type="spellEnd"/>
            <w:r w:rsidR="00B619F7">
              <w:rPr>
                <w:rStyle w:val="Marquedecommentaire"/>
              </w:rPr>
              <w:commentReference w:id="99"/>
            </w:r>
          </w:p>
        </w:tc>
        <w:tc>
          <w:tcPr>
            <w:tcW w:w="283" w:type="dxa"/>
            <w:tcBorders>
              <w:top w:val="nil"/>
              <w:left w:val="single" w:sz="4" w:space="0" w:color="auto"/>
              <w:bottom w:val="nil"/>
              <w:right w:val="nil"/>
            </w:tcBorders>
          </w:tcPr>
          <w:p w14:paraId="3DFF31E6" w14:textId="77777777" w:rsidR="00595145" w:rsidRPr="006D5414" w:rsidRDefault="00595145" w:rsidP="00EF4726">
            <w:pPr>
              <w:rPr>
                <w:rFonts w:cstheme="minorHAnsi"/>
                <w:sz w:val="18"/>
                <w:szCs w:val="18"/>
              </w:rPr>
            </w:pPr>
          </w:p>
        </w:tc>
        <w:tc>
          <w:tcPr>
            <w:tcW w:w="2268" w:type="dxa"/>
            <w:tcBorders>
              <w:top w:val="nil"/>
              <w:left w:val="nil"/>
              <w:bottom w:val="nil"/>
              <w:right w:val="nil"/>
            </w:tcBorders>
          </w:tcPr>
          <w:p w14:paraId="022A146F" w14:textId="77777777" w:rsidR="00595145" w:rsidRPr="006D5414" w:rsidRDefault="00595145" w:rsidP="00EF4726">
            <w:pPr>
              <w:rPr>
                <w:rFonts w:cstheme="minorHAnsi"/>
                <w:sz w:val="18"/>
                <w:szCs w:val="18"/>
              </w:rPr>
            </w:pPr>
          </w:p>
        </w:tc>
      </w:tr>
      <w:tr w:rsidR="00EF4726" w:rsidRPr="006D5414" w14:paraId="1AF0DB8D" w14:textId="77777777" w:rsidTr="007541E2">
        <w:tc>
          <w:tcPr>
            <w:tcW w:w="1978" w:type="dxa"/>
            <w:tcBorders>
              <w:top w:val="nil"/>
              <w:left w:val="nil"/>
              <w:bottom w:val="nil"/>
              <w:right w:val="nil"/>
            </w:tcBorders>
          </w:tcPr>
          <w:p w14:paraId="5346225C"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4A10641"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7079B57D" w14:textId="2F6EA5B8" w:rsidR="00EF4726" w:rsidRPr="00EF4726" w:rsidRDefault="00EF4726" w:rsidP="00EF4726">
            <w:pPr>
              <w:rPr>
                <w:sz w:val="18"/>
                <w:szCs w:val="18"/>
              </w:rPr>
            </w:pPr>
            <w:r>
              <w:rPr>
                <w:sz w:val="18"/>
                <w:szCs w:val="18"/>
              </w:rPr>
              <w:t xml:space="preserve">+ </w:t>
            </w:r>
            <w:proofErr w:type="spellStart"/>
            <w:r>
              <w:rPr>
                <w:sz w:val="18"/>
                <w:szCs w:val="18"/>
              </w:rPr>
              <w:t>zonesHumides</w:t>
            </w:r>
            <w:proofErr w:type="spellEnd"/>
          </w:p>
        </w:tc>
        <w:tc>
          <w:tcPr>
            <w:tcW w:w="283" w:type="dxa"/>
            <w:tcBorders>
              <w:top w:val="nil"/>
              <w:left w:val="single" w:sz="4" w:space="0" w:color="auto"/>
              <w:bottom w:val="nil"/>
              <w:right w:val="nil"/>
            </w:tcBorders>
          </w:tcPr>
          <w:p w14:paraId="0834805D"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612D1E50" w14:textId="77777777" w:rsidR="00EF4726" w:rsidRPr="006D5414" w:rsidRDefault="00EF4726" w:rsidP="00EF4726">
            <w:pPr>
              <w:rPr>
                <w:rFonts w:cstheme="minorHAnsi"/>
                <w:sz w:val="18"/>
                <w:szCs w:val="18"/>
              </w:rPr>
            </w:pPr>
          </w:p>
        </w:tc>
      </w:tr>
      <w:tr w:rsidR="00EF4726" w:rsidRPr="006D5414" w14:paraId="273A0F92" w14:textId="39520A38" w:rsidTr="007541E2">
        <w:tc>
          <w:tcPr>
            <w:tcW w:w="1978" w:type="dxa"/>
            <w:tcBorders>
              <w:top w:val="nil"/>
              <w:left w:val="nil"/>
              <w:bottom w:val="nil"/>
              <w:right w:val="nil"/>
            </w:tcBorders>
          </w:tcPr>
          <w:p w14:paraId="05D8C8B5"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68986918"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A04B767" w14:textId="638E33D9" w:rsidR="00EF4726" w:rsidRPr="006D5414" w:rsidRDefault="00EF4726" w:rsidP="00EF4726">
            <w:pPr>
              <w:rPr>
                <w:sz w:val="18"/>
                <w:szCs w:val="18"/>
              </w:rPr>
            </w:pPr>
            <w:r w:rsidRPr="00EF4726">
              <w:rPr>
                <w:sz w:val="18"/>
                <w:szCs w:val="18"/>
              </w:rPr>
              <w:t xml:space="preserve">+ </w:t>
            </w:r>
            <w:proofErr w:type="spellStart"/>
            <w:r w:rsidRPr="00EF4726">
              <w:rPr>
                <w:sz w:val="18"/>
                <w:szCs w:val="18"/>
              </w:rPr>
              <w:t>quantitéEauxTerrestres</w:t>
            </w:r>
            <w:proofErr w:type="spellEnd"/>
          </w:p>
        </w:tc>
        <w:tc>
          <w:tcPr>
            <w:tcW w:w="283" w:type="dxa"/>
            <w:tcBorders>
              <w:top w:val="nil"/>
              <w:left w:val="single" w:sz="4" w:space="0" w:color="auto"/>
              <w:bottom w:val="nil"/>
              <w:right w:val="nil"/>
            </w:tcBorders>
          </w:tcPr>
          <w:p w14:paraId="61FCC3A8"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B5ED193" w14:textId="77777777" w:rsidR="00EF4726" w:rsidRPr="006D5414" w:rsidRDefault="00EF4726" w:rsidP="00EF4726">
            <w:pPr>
              <w:rPr>
                <w:rFonts w:cstheme="minorHAnsi"/>
                <w:sz w:val="18"/>
                <w:szCs w:val="18"/>
              </w:rPr>
            </w:pPr>
          </w:p>
        </w:tc>
      </w:tr>
      <w:tr w:rsidR="00EF4726" w:rsidRPr="006D5414" w14:paraId="3B376DA5" w14:textId="1F9AB5F8" w:rsidTr="007541E2">
        <w:tc>
          <w:tcPr>
            <w:tcW w:w="1978" w:type="dxa"/>
            <w:tcBorders>
              <w:top w:val="nil"/>
              <w:left w:val="nil"/>
              <w:bottom w:val="nil"/>
              <w:right w:val="nil"/>
            </w:tcBorders>
          </w:tcPr>
          <w:p w14:paraId="79741F44"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6E05BA0"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82806EF" w14:textId="6D4CA1D7" w:rsidR="00EF4726" w:rsidRPr="00EF4726" w:rsidRDefault="00EF4726" w:rsidP="00EF4726">
            <w:pPr>
              <w:rPr>
                <w:sz w:val="18"/>
                <w:szCs w:val="18"/>
              </w:rPr>
            </w:pPr>
            <w:r w:rsidRPr="00EF4726">
              <w:rPr>
                <w:sz w:val="18"/>
                <w:szCs w:val="18"/>
              </w:rPr>
              <w:t xml:space="preserve">+ </w:t>
            </w:r>
            <w:proofErr w:type="spellStart"/>
            <w:r w:rsidRPr="00EF4726">
              <w:rPr>
                <w:sz w:val="18"/>
                <w:szCs w:val="18"/>
              </w:rPr>
              <w:t>ouvragesEau</w:t>
            </w:r>
            <w:proofErr w:type="spellEnd"/>
          </w:p>
        </w:tc>
        <w:tc>
          <w:tcPr>
            <w:tcW w:w="283" w:type="dxa"/>
            <w:tcBorders>
              <w:top w:val="nil"/>
              <w:left w:val="single" w:sz="4" w:space="0" w:color="auto"/>
              <w:bottom w:val="nil"/>
              <w:right w:val="nil"/>
            </w:tcBorders>
          </w:tcPr>
          <w:p w14:paraId="529EB166"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0D439C1A" w14:textId="77777777" w:rsidR="00EF4726" w:rsidRPr="006D5414" w:rsidRDefault="00EF4726" w:rsidP="00EF4726">
            <w:pPr>
              <w:rPr>
                <w:rFonts w:cstheme="minorHAnsi"/>
                <w:sz w:val="18"/>
                <w:szCs w:val="18"/>
              </w:rPr>
            </w:pPr>
          </w:p>
        </w:tc>
      </w:tr>
      <w:tr w:rsidR="00EF4726" w:rsidRPr="006D5414" w14:paraId="75B41946" w14:textId="75C83CFA" w:rsidTr="007541E2">
        <w:tc>
          <w:tcPr>
            <w:tcW w:w="1978" w:type="dxa"/>
            <w:tcBorders>
              <w:top w:val="nil"/>
              <w:left w:val="nil"/>
              <w:bottom w:val="nil"/>
              <w:right w:val="nil"/>
            </w:tcBorders>
          </w:tcPr>
          <w:p w14:paraId="58761CAB"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4636C222"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3DC26F6A" w14:textId="300655AD" w:rsidR="00EF4726" w:rsidRPr="00EF4726" w:rsidRDefault="00EF4726" w:rsidP="00EF4726">
            <w:pPr>
              <w:rPr>
                <w:sz w:val="18"/>
                <w:szCs w:val="18"/>
              </w:rPr>
            </w:pPr>
            <w:commentRangeStart w:id="100"/>
            <w:r w:rsidRPr="00EF4726">
              <w:rPr>
                <w:sz w:val="18"/>
                <w:szCs w:val="18"/>
              </w:rPr>
              <w:t>+ risque</w:t>
            </w:r>
            <w:commentRangeEnd w:id="100"/>
            <w:r w:rsidR="00B619F7">
              <w:rPr>
                <w:rStyle w:val="Marquedecommentaire"/>
              </w:rPr>
              <w:commentReference w:id="100"/>
            </w:r>
          </w:p>
        </w:tc>
        <w:tc>
          <w:tcPr>
            <w:tcW w:w="283" w:type="dxa"/>
            <w:tcBorders>
              <w:top w:val="nil"/>
              <w:left w:val="single" w:sz="4" w:space="0" w:color="auto"/>
              <w:bottom w:val="nil"/>
              <w:right w:val="nil"/>
            </w:tcBorders>
          </w:tcPr>
          <w:p w14:paraId="6738FFE9"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DD8311E" w14:textId="77777777" w:rsidR="00EF4726" w:rsidRPr="006D5414" w:rsidRDefault="00EF4726" w:rsidP="00EF4726">
            <w:pPr>
              <w:rPr>
                <w:rFonts w:cstheme="minorHAnsi"/>
                <w:sz w:val="18"/>
                <w:szCs w:val="18"/>
              </w:rPr>
            </w:pPr>
          </w:p>
        </w:tc>
      </w:tr>
      <w:tr w:rsidR="00EF4726" w:rsidRPr="006D5414" w14:paraId="69DF1B90" w14:textId="09E10DC4" w:rsidTr="007541E2">
        <w:tc>
          <w:tcPr>
            <w:tcW w:w="1978" w:type="dxa"/>
            <w:tcBorders>
              <w:top w:val="nil"/>
              <w:left w:val="nil"/>
              <w:bottom w:val="nil"/>
              <w:right w:val="nil"/>
            </w:tcBorders>
          </w:tcPr>
          <w:p w14:paraId="193A8692" w14:textId="77777777" w:rsidR="00EF4726" w:rsidRPr="006D5414" w:rsidRDefault="00EF4726" w:rsidP="00EF4726">
            <w:pPr>
              <w:rPr>
                <w:sz w:val="18"/>
                <w:szCs w:val="18"/>
              </w:rPr>
            </w:pPr>
          </w:p>
        </w:tc>
        <w:tc>
          <w:tcPr>
            <w:tcW w:w="236" w:type="dxa"/>
            <w:tcBorders>
              <w:top w:val="nil"/>
              <w:left w:val="nil"/>
              <w:bottom w:val="nil"/>
              <w:right w:val="single" w:sz="4" w:space="0" w:color="auto"/>
            </w:tcBorders>
          </w:tcPr>
          <w:p w14:paraId="7549577E" w14:textId="77777777" w:rsidR="00EF4726" w:rsidRPr="00EF4726" w:rsidRDefault="00EF4726" w:rsidP="00EF4726">
            <w:pPr>
              <w:rPr>
                <w:sz w:val="18"/>
                <w:szCs w:val="18"/>
              </w:rPr>
            </w:pPr>
          </w:p>
        </w:tc>
        <w:tc>
          <w:tcPr>
            <w:tcW w:w="3877" w:type="dxa"/>
            <w:tcBorders>
              <w:left w:val="single" w:sz="4" w:space="0" w:color="auto"/>
              <w:right w:val="single" w:sz="4" w:space="0" w:color="auto"/>
            </w:tcBorders>
          </w:tcPr>
          <w:p w14:paraId="19AE6F6B" w14:textId="05D3C2B1" w:rsidR="00EF4726" w:rsidRPr="00EF4726" w:rsidRDefault="00EF4726" w:rsidP="00EF4726">
            <w:pPr>
              <w:rPr>
                <w:sz w:val="18"/>
                <w:szCs w:val="18"/>
              </w:rPr>
            </w:pPr>
            <w:r w:rsidRPr="00EF4726">
              <w:rPr>
                <w:sz w:val="18"/>
                <w:szCs w:val="18"/>
              </w:rPr>
              <w:t>+ autre</w:t>
            </w:r>
          </w:p>
        </w:tc>
        <w:tc>
          <w:tcPr>
            <w:tcW w:w="283" w:type="dxa"/>
            <w:tcBorders>
              <w:top w:val="nil"/>
              <w:left w:val="single" w:sz="4" w:space="0" w:color="auto"/>
              <w:bottom w:val="nil"/>
              <w:right w:val="nil"/>
            </w:tcBorders>
          </w:tcPr>
          <w:p w14:paraId="53F50C0D" w14:textId="77777777" w:rsidR="00EF4726" w:rsidRPr="006D5414" w:rsidRDefault="00EF4726" w:rsidP="00EF4726">
            <w:pPr>
              <w:rPr>
                <w:rFonts w:cstheme="minorHAnsi"/>
                <w:sz w:val="18"/>
                <w:szCs w:val="18"/>
              </w:rPr>
            </w:pPr>
          </w:p>
        </w:tc>
        <w:tc>
          <w:tcPr>
            <w:tcW w:w="2268" w:type="dxa"/>
            <w:tcBorders>
              <w:top w:val="nil"/>
              <w:left w:val="nil"/>
              <w:bottom w:val="nil"/>
              <w:right w:val="nil"/>
            </w:tcBorders>
          </w:tcPr>
          <w:p w14:paraId="19D9BEB8" w14:textId="77777777" w:rsidR="00EF4726" w:rsidRPr="006D5414" w:rsidRDefault="00EF4726" w:rsidP="00EF4726">
            <w:pPr>
              <w:rPr>
                <w:rFonts w:cstheme="minorHAnsi"/>
                <w:sz w:val="18"/>
                <w:szCs w:val="18"/>
              </w:rPr>
            </w:pPr>
          </w:p>
        </w:tc>
      </w:tr>
    </w:tbl>
    <w:p w14:paraId="10D1DDA8" w14:textId="77777777" w:rsidR="00227113" w:rsidRDefault="00E66934" w:rsidP="00F126D7">
      <w:pPr>
        <w:jc w:val="both"/>
        <w:rPr>
          <w:b/>
          <w:sz w:val="20"/>
          <w:szCs w:val="20"/>
          <w:u w:val="single"/>
        </w:rPr>
      </w:pPr>
      <w:r>
        <w:rPr>
          <w:rStyle w:val="Marquedecommentaire"/>
        </w:rPr>
        <w:commentReference w:id="101"/>
      </w:r>
    </w:p>
    <w:p w14:paraId="72B1DBAC" w14:textId="058D17AC" w:rsidR="00F126D7" w:rsidRPr="00905121" w:rsidRDefault="00F126D7" w:rsidP="00F126D7">
      <w:pPr>
        <w:jc w:val="both"/>
        <w:rPr>
          <w:rFonts w:cstheme="minorHAnsi"/>
          <w:b/>
          <w:sz w:val="20"/>
          <w:szCs w:val="20"/>
        </w:rPr>
      </w:pPr>
      <w:commentRangeStart w:id="102"/>
      <w:r w:rsidRPr="00905121">
        <w:rPr>
          <w:b/>
          <w:sz w:val="20"/>
          <w:szCs w:val="20"/>
          <w:u w:val="single"/>
        </w:rPr>
        <w:t xml:space="preserve">Liste des </w:t>
      </w:r>
      <w:commentRangeStart w:id="103"/>
      <w:r w:rsidRPr="00905121">
        <w:rPr>
          <w:b/>
          <w:sz w:val="20"/>
          <w:szCs w:val="20"/>
          <w:u w:val="single"/>
        </w:rPr>
        <w:t>énumérés</w:t>
      </w:r>
      <w:commentRangeEnd w:id="103"/>
      <w:r w:rsidR="001A2C38">
        <w:rPr>
          <w:rStyle w:val="Marquedecommentaire"/>
        </w:rPr>
        <w:commentReference w:id="103"/>
      </w:r>
      <w:commentRangeEnd w:id="102"/>
      <w:r w:rsidR="00E82E3F">
        <w:rPr>
          <w:rStyle w:val="Marquedecommentaire"/>
        </w:rPr>
        <w:commentReference w:id="102"/>
      </w:r>
    </w:p>
    <w:tbl>
      <w:tblPr>
        <w:tblStyle w:val="Grilledutableau"/>
        <w:tblW w:w="9288" w:type="dxa"/>
        <w:tblLayout w:type="fixed"/>
        <w:tblLook w:val="04A0" w:firstRow="1" w:lastRow="0" w:firstColumn="1" w:lastColumn="0" w:noHBand="0" w:noVBand="1"/>
      </w:tblPr>
      <w:tblGrid>
        <w:gridCol w:w="2093"/>
        <w:gridCol w:w="7195"/>
      </w:tblGrid>
      <w:tr w:rsidR="00F126D7" w:rsidRPr="00343272" w14:paraId="79CA370F" w14:textId="77777777" w:rsidTr="001C4C96">
        <w:tc>
          <w:tcPr>
            <w:tcW w:w="9288" w:type="dxa"/>
            <w:gridSpan w:val="2"/>
            <w:tcBorders>
              <w:bottom w:val="nil"/>
            </w:tcBorders>
            <w:shd w:val="clear" w:color="auto" w:fill="E2EFD9" w:themeFill="accent6" w:themeFillTint="33"/>
          </w:tcPr>
          <w:p w14:paraId="2C454DE6" w14:textId="77777777" w:rsidR="00F126D7" w:rsidRPr="00D6285B" w:rsidRDefault="00F126D7" w:rsidP="00F126D7">
            <w:pPr>
              <w:jc w:val="both"/>
              <w:rPr>
                <w:rFonts w:cstheme="minorHAnsi"/>
                <w:b/>
                <w:sz w:val="18"/>
                <w:szCs w:val="18"/>
              </w:rPr>
            </w:pPr>
            <w:proofErr w:type="spellStart"/>
            <w:r w:rsidRPr="00D6285B">
              <w:rPr>
                <w:rFonts w:cstheme="minorHAnsi"/>
                <w:b/>
                <w:sz w:val="18"/>
                <w:szCs w:val="18"/>
              </w:rPr>
              <w:t>ObjetEvolution</w:t>
            </w:r>
            <w:proofErr w:type="spellEnd"/>
          </w:p>
        </w:tc>
      </w:tr>
      <w:tr w:rsidR="00F126D7" w:rsidRPr="001D5211" w14:paraId="7B95C341" w14:textId="77777777" w:rsidTr="001C4C96">
        <w:tc>
          <w:tcPr>
            <w:tcW w:w="2093" w:type="dxa"/>
            <w:tcBorders>
              <w:top w:val="nil"/>
              <w:left w:val="single" w:sz="4" w:space="0" w:color="auto"/>
              <w:bottom w:val="nil"/>
              <w:right w:val="nil"/>
            </w:tcBorders>
            <w:shd w:val="clear" w:color="auto" w:fill="E2EFD9" w:themeFill="accent6" w:themeFillTint="33"/>
          </w:tcPr>
          <w:p w14:paraId="5DAF37BA" w14:textId="77777777" w:rsidR="00F126D7" w:rsidRPr="006C4339" w:rsidRDefault="00F126D7" w:rsidP="00F126D7">
            <w:pPr>
              <w:jc w:val="both"/>
              <w:rPr>
                <w:rFonts w:cstheme="minorHAnsi"/>
                <w:b/>
                <w:sz w:val="18"/>
                <w:szCs w:val="18"/>
              </w:rPr>
            </w:pPr>
            <w:r w:rsidRPr="006C4339">
              <w:rPr>
                <w:rFonts w:cstheme="minorHAnsi"/>
                <w:b/>
                <w:sz w:val="18"/>
                <w:szCs w:val="18"/>
              </w:rPr>
              <w:t>Définition</w:t>
            </w:r>
          </w:p>
        </w:tc>
        <w:tc>
          <w:tcPr>
            <w:tcW w:w="7195" w:type="dxa"/>
            <w:tcBorders>
              <w:top w:val="nil"/>
              <w:left w:val="nil"/>
              <w:bottom w:val="nil"/>
              <w:right w:val="single" w:sz="4" w:space="0" w:color="auto"/>
            </w:tcBorders>
            <w:shd w:val="clear" w:color="auto" w:fill="E2EFD9" w:themeFill="accent6" w:themeFillTint="33"/>
          </w:tcPr>
          <w:p w14:paraId="25F9CF63" w14:textId="77777777" w:rsidR="00F126D7" w:rsidRPr="006C4339" w:rsidRDefault="00F126D7" w:rsidP="00F126D7">
            <w:pPr>
              <w:jc w:val="both"/>
              <w:rPr>
                <w:rFonts w:cstheme="minorHAnsi"/>
                <w:b/>
                <w:sz w:val="18"/>
                <w:szCs w:val="18"/>
              </w:rPr>
            </w:pPr>
            <w:r w:rsidRPr="006C4339">
              <w:rPr>
                <w:rFonts w:cstheme="minorHAnsi"/>
                <w:b/>
                <w:sz w:val="18"/>
                <w:szCs w:val="18"/>
              </w:rPr>
              <w:t xml:space="preserve">Liste des valeurs possibles de l’attribut </w:t>
            </w:r>
            <w:commentRangeStart w:id="104"/>
            <w:proofErr w:type="spellStart"/>
            <w:r w:rsidRPr="006C4339">
              <w:rPr>
                <w:rFonts w:cstheme="minorHAnsi"/>
                <w:b/>
                <w:sz w:val="18"/>
                <w:szCs w:val="18"/>
              </w:rPr>
              <w:t>objetEvolution</w:t>
            </w:r>
            <w:commentRangeEnd w:id="104"/>
            <w:proofErr w:type="spellEnd"/>
            <w:r w:rsidR="00EC35D9">
              <w:rPr>
                <w:rStyle w:val="Marquedecommentaire"/>
              </w:rPr>
              <w:commentReference w:id="104"/>
            </w:r>
            <w:r w:rsidRPr="006C4339">
              <w:rPr>
                <w:rFonts w:cstheme="minorHAnsi"/>
                <w:b/>
                <w:sz w:val="18"/>
                <w:szCs w:val="18"/>
              </w:rPr>
              <w:t xml:space="preserve">. </w:t>
            </w:r>
          </w:p>
        </w:tc>
      </w:tr>
      <w:tr w:rsidR="00F126D7" w14:paraId="04989422" w14:textId="77777777" w:rsidTr="001C4C96">
        <w:tc>
          <w:tcPr>
            <w:tcW w:w="2093" w:type="dxa"/>
            <w:tcBorders>
              <w:top w:val="nil"/>
              <w:left w:val="single" w:sz="4" w:space="0" w:color="auto"/>
              <w:bottom w:val="nil"/>
              <w:right w:val="nil"/>
            </w:tcBorders>
            <w:shd w:val="clear" w:color="auto" w:fill="E2EFD9" w:themeFill="accent6" w:themeFillTint="33"/>
          </w:tcPr>
          <w:p w14:paraId="3B70A0F4" w14:textId="77777777" w:rsidR="00F126D7" w:rsidRPr="006C4339" w:rsidRDefault="00F126D7" w:rsidP="00F126D7">
            <w:pPr>
              <w:jc w:val="both"/>
              <w:rPr>
                <w:rFonts w:cstheme="minorHAnsi"/>
                <w:b/>
                <w:sz w:val="18"/>
                <w:szCs w:val="18"/>
              </w:rPr>
            </w:pPr>
            <w:r w:rsidRPr="006C4339">
              <w:rPr>
                <w:rFonts w:cstheme="minorHAnsi"/>
                <w:b/>
                <w:sz w:val="18"/>
                <w:szCs w:val="18"/>
              </w:rPr>
              <w:t>Remarque</w:t>
            </w:r>
          </w:p>
        </w:tc>
        <w:tc>
          <w:tcPr>
            <w:tcW w:w="7195" w:type="dxa"/>
            <w:tcBorders>
              <w:top w:val="nil"/>
              <w:left w:val="nil"/>
              <w:bottom w:val="nil"/>
              <w:right w:val="single" w:sz="4" w:space="0" w:color="auto"/>
            </w:tcBorders>
            <w:shd w:val="clear" w:color="auto" w:fill="E2EFD9" w:themeFill="accent6" w:themeFillTint="33"/>
          </w:tcPr>
          <w:p w14:paraId="6ADB92B8" w14:textId="77777777" w:rsidR="00F126D7" w:rsidRPr="006C4339" w:rsidRDefault="00F126D7" w:rsidP="00F126D7">
            <w:pPr>
              <w:jc w:val="both"/>
              <w:rPr>
                <w:rFonts w:cstheme="minorHAnsi"/>
                <w:b/>
                <w:sz w:val="18"/>
                <w:szCs w:val="18"/>
              </w:rPr>
            </w:pPr>
            <w:r w:rsidRPr="006C4339">
              <w:rPr>
                <w:rFonts w:cstheme="minorHAnsi"/>
                <w:b/>
                <w:sz w:val="18"/>
                <w:szCs w:val="18"/>
              </w:rPr>
              <w:t>La nature de la dynamique est fournie par la combinaison «</w:t>
            </w:r>
            <w:r w:rsidRPr="006C4339">
              <w:rPr>
                <w:rFonts w:cs="Courier New"/>
                <w:b/>
                <w:sz w:val="18"/>
                <w:szCs w:val="18"/>
              </w:rPr>
              <w:t> </w:t>
            </w:r>
            <w:proofErr w:type="spellStart"/>
            <w:r w:rsidRPr="006C4339">
              <w:rPr>
                <w:rFonts w:cstheme="minorHAnsi"/>
                <w:b/>
                <w:sz w:val="18"/>
                <w:szCs w:val="18"/>
              </w:rPr>
              <w:t>natureEvolution</w:t>
            </w:r>
            <w:proofErr w:type="spellEnd"/>
            <w:r w:rsidRPr="006C4339">
              <w:rPr>
                <w:rFonts w:cs="Courier New"/>
                <w:b/>
                <w:sz w:val="18"/>
                <w:szCs w:val="18"/>
              </w:rPr>
              <w:t> </w:t>
            </w:r>
            <w:r w:rsidRPr="006C4339">
              <w:rPr>
                <w:rFonts w:cs="Marianne"/>
                <w:b/>
                <w:sz w:val="18"/>
                <w:szCs w:val="18"/>
              </w:rPr>
              <w:t>»</w:t>
            </w:r>
            <w:r w:rsidRPr="006C4339">
              <w:rPr>
                <w:rFonts w:cstheme="minorHAnsi"/>
                <w:b/>
                <w:sz w:val="18"/>
                <w:szCs w:val="18"/>
              </w:rPr>
              <w:t xml:space="preserve"> et «</w:t>
            </w:r>
            <w:r w:rsidRPr="006C4339">
              <w:rPr>
                <w:rFonts w:cs="Courier New"/>
                <w:b/>
                <w:sz w:val="18"/>
                <w:szCs w:val="18"/>
              </w:rPr>
              <w:t> </w:t>
            </w:r>
            <w:proofErr w:type="spellStart"/>
            <w:r w:rsidRPr="006C4339">
              <w:rPr>
                <w:rFonts w:cstheme="minorHAnsi"/>
                <w:b/>
                <w:sz w:val="18"/>
                <w:szCs w:val="18"/>
              </w:rPr>
              <w:t>objetEvolution</w:t>
            </w:r>
            <w:proofErr w:type="spellEnd"/>
            <w:r w:rsidRPr="006C4339">
              <w:rPr>
                <w:rFonts w:cs="Courier New"/>
                <w:b/>
                <w:sz w:val="18"/>
                <w:szCs w:val="18"/>
              </w:rPr>
              <w:t> </w:t>
            </w:r>
            <w:r w:rsidRPr="006C4339">
              <w:rPr>
                <w:rFonts w:cs="Marianne"/>
                <w:b/>
                <w:sz w:val="18"/>
                <w:szCs w:val="18"/>
              </w:rPr>
              <w:t>»</w:t>
            </w:r>
            <w:r w:rsidRPr="006C4339">
              <w:rPr>
                <w:rFonts w:cstheme="minorHAnsi"/>
                <w:b/>
                <w:sz w:val="18"/>
                <w:szCs w:val="18"/>
              </w:rPr>
              <w:t>.  L’objet de l’évolution peut concerner des changements d’occupation ou d’usage du sol, des modifications d’autres structures du paysage</w:t>
            </w:r>
            <w:r w:rsidRPr="006C4339">
              <w:rPr>
                <w:rFonts w:cs="Courier New"/>
                <w:b/>
                <w:sz w:val="18"/>
                <w:szCs w:val="18"/>
              </w:rPr>
              <w:t> </w:t>
            </w:r>
            <w:r w:rsidRPr="006C4339">
              <w:rPr>
                <w:rFonts w:cstheme="minorHAnsi"/>
                <w:b/>
                <w:sz w:val="18"/>
                <w:szCs w:val="18"/>
              </w:rPr>
              <w:t>; il peut correspondre à une dynamique quantitative ou plus qualitative. Son évolution (entre 2 versions ou mises à jour de l’atlas) doit avoir un impact clairement visible sur le paysage.</w:t>
            </w:r>
          </w:p>
        </w:tc>
      </w:tr>
      <w:tr w:rsidR="00F126D7" w:rsidRPr="00343272" w14:paraId="42D27E4F" w14:textId="77777777" w:rsidTr="00F126D7">
        <w:tc>
          <w:tcPr>
            <w:tcW w:w="9288" w:type="dxa"/>
            <w:gridSpan w:val="2"/>
            <w:tcBorders>
              <w:top w:val="single" w:sz="4" w:space="0" w:color="auto"/>
              <w:bottom w:val="nil"/>
            </w:tcBorders>
          </w:tcPr>
          <w:p w14:paraId="6C77966B" w14:textId="77777777" w:rsidR="00F126D7" w:rsidRPr="00D6285B" w:rsidRDefault="00F126D7" w:rsidP="00F126D7">
            <w:pPr>
              <w:jc w:val="both"/>
              <w:rPr>
                <w:rFonts w:cstheme="minorHAnsi"/>
                <w:b/>
                <w:sz w:val="18"/>
                <w:szCs w:val="18"/>
              </w:rPr>
            </w:pPr>
            <w:commentRangeStart w:id="105"/>
            <w:proofErr w:type="spellStart"/>
            <w:r w:rsidRPr="00D6285B">
              <w:rPr>
                <w:rFonts w:cstheme="minorHAnsi"/>
                <w:b/>
                <w:sz w:val="18"/>
                <w:szCs w:val="18"/>
              </w:rPr>
              <w:lastRenderedPageBreak/>
              <w:t>zonesArtificialisées</w:t>
            </w:r>
            <w:commentRangeEnd w:id="105"/>
            <w:proofErr w:type="spellEnd"/>
            <w:r w:rsidR="00D614D1">
              <w:rPr>
                <w:rStyle w:val="Marquedecommentaire"/>
              </w:rPr>
              <w:commentReference w:id="105"/>
            </w:r>
          </w:p>
        </w:tc>
      </w:tr>
      <w:tr w:rsidR="00F126D7" w:rsidRPr="001D5211" w14:paraId="3125E308" w14:textId="77777777" w:rsidTr="00F126D7">
        <w:tc>
          <w:tcPr>
            <w:tcW w:w="2093" w:type="dxa"/>
            <w:tcBorders>
              <w:top w:val="nil"/>
              <w:left w:val="single" w:sz="4" w:space="0" w:color="auto"/>
              <w:bottom w:val="nil"/>
              <w:right w:val="nil"/>
            </w:tcBorders>
          </w:tcPr>
          <w:p w14:paraId="204464DC"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ADDFC53"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artificialisées.</w:t>
            </w:r>
          </w:p>
        </w:tc>
      </w:tr>
      <w:tr w:rsidR="00F126D7" w:rsidRPr="001D5211" w14:paraId="4F97C6BC" w14:textId="77777777" w:rsidTr="00F126D7">
        <w:tc>
          <w:tcPr>
            <w:tcW w:w="2093" w:type="dxa"/>
            <w:tcBorders>
              <w:top w:val="nil"/>
              <w:left w:val="single" w:sz="4" w:space="0" w:color="auto"/>
              <w:bottom w:val="single" w:sz="4" w:space="0" w:color="auto"/>
              <w:right w:val="nil"/>
            </w:tcBorders>
          </w:tcPr>
          <w:p w14:paraId="15836C85"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DE6F026" w14:textId="3206FD75" w:rsidR="00F126D7" w:rsidRPr="00D6285B" w:rsidRDefault="00F126D7" w:rsidP="00F126D7">
            <w:pPr>
              <w:jc w:val="both"/>
              <w:rPr>
                <w:rFonts w:cstheme="minorHAnsi"/>
                <w:sz w:val="18"/>
                <w:szCs w:val="18"/>
              </w:rPr>
            </w:pPr>
            <w:r w:rsidRPr="00D6285B">
              <w:rPr>
                <w:rFonts w:cstheme="minorHAnsi"/>
                <w:sz w:val="18"/>
                <w:szCs w:val="18"/>
              </w:rPr>
              <w:t xml:space="preserve">Les dynamiques liées aux </w:t>
            </w:r>
            <w:commentRangeStart w:id="106"/>
            <w:r w:rsidR="00536208" w:rsidRPr="00D6285B">
              <w:rPr>
                <w:rFonts w:cstheme="minorHAnsi"/>
                <w:sz w:val="18"/>
                <w:szCs w:val="18"/>
              </w:rPr>
              <w:t>surfaces artificialisées</w:t>
            </w:r>
            <w:r w:rsidRPr="00D6285B">
              <w:rPr>
                <w:rFonts w:cstheme="minorHAnsi"/>
                <w:sz w:val="18"/>
                <w:szCs w:val="18"/>
              </w:rPr>
              <w:t xml:space="preserve"> </w:t>
            </w:r>
            <w:commentRangeEnd w:id="106"/>
            <w:r w:rsidR="00536208">
              <w:rPr>
                <w:rStyle w:val="Marquedecommentaire"/>
              </w:rPr>
              <w:commentReference w:id="106"/>
            </w:r>
            <w:r w:rsidRPr="00D6285B">
              <w:rPr>
                <w:rFonts w:cstheme="minorHAnsi"/>
                <w:sz w:val="18"/>
                <w:szCs w:val="18"/>
              </w:rPr>
              <w:t>peuvent être détectées par la comparaison de couches d’OCS (valeur CS1.1 pour l’OCS GE ou valeur 1 de CLC).</w:t>
            </w:r>
          </w:p>
        </w:tc>
      </w:tr>
      <w:tr w:rsidR="00F126D7" w:rsidRPr="001D5211" w14:paraId="5352CA1D" w14:textId="77777777" w:rsidTr="00F126D7">
        <w:tc>
          <w:tcPr>
            <w:tcW w:w="9288" w:type="dxa"/>
            <w:gridSpan w:val="2"/>
            <w:tcBorders>
              <w:top w:val="single" w:sz="4" w:space="0" w:color="auto"/>
              <w:left w:val="single" w:sz="4" w:space="0" w:color="auto"/>
              <w:bottom w:val="nil"/>
            </w:tcBorders>
          </w:tcPr>
          <w:p w14:paraId="0CAFE78D" w14:textId="77777777" w:rsidR="00F126D7" w:rsidRPr="00D6285B" w:rsidRDefault="00F126D7" w:rsidP="00F126D7">
            <w:pPr>
              <w:jc w:val="both"/>
              <w:rPr>
                <w:rFonts w:cstheme="minorHAnsi"/>
                <w:b/>
                <w:sz w:val="18"/>
                <w:szCs w:val="18"/>
              </w:rPr>
            </w:pPr>
            <w:proofErr w:type="spellStart"/>
            <w:r w:rsidRPr="00D6285B">
              <w:rPr>
                <w:rFonts w:cstheme="minorHAnsi"/>
                <w:b/>
                <w:sz w:val="18"/>
                <w:szCs w:val="18"/>
              </w:rPr>
              <w:t>zonesUrbanisées</w:t>
            </w:r>
            <w:proofErr w:type="spellEnd"/>
          </w:p>
        </w:tc>
      </w:tr>
      <w:tr w:rsidR="00F126D7" w:rsidRPr="00BE2FA9" w14:paraId="4B875E48" w14:textId="77777777" w:rsidTr="00F126D7">
        <w:tc>
          <w:tcPr>
            <w:tcW w:w="2093" w:type="dxa"/>
            <w:tcBorders>
              <w:top w:val="nil"/>
              <w:left w:val="single" w:sz="4" w:space="0" w:color="auto"/>
              <w:bottom w:val="nil"/>
              <w:right w:val="nil"/>
            </w:tcBorders>
          </w:tcPr>
          <w:p w14:paraId="2A2095B9"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F1CB638"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du sol relatif aux zones urbanisées.</w:t>
            </w:r>
          </w:p>
        </w:tc>
      </w:tr>
      <w:tr w:rsidR="00F126D7" w14:paraId="1AEC8633" w14:textId="77777777" w:rsidTr="00F126D7">
        <w:tc>
          <w:tcPr>
            <w:tcW w:w="2093" w:type="dxa"/>
            <w:tcBorders>
              <w:top w:val="nil"/>
              <w:left w:val="single" w:sz="4" w:space="0" w:color="auto"/>
              <w:bottom w:val="single" w:sz="4" w:space="0" w:color="auto"/>
              <w:right w:val="nil"/>
            </w:tcBorders>
          </w:tcPr>
          <w:p w14:paraId="2338C521" w14:textId="77777777" w:rsidR="00F126D7" w:rsidRPr="00D6285B" w:rsidRDefault="00F126D7" w:rsidP="00F126D7">
            <w:pPr>
              <w:jc w:val="both"/>
              <w:rPr>
                <w:rFonts w:cstheme="minorHAnsi"/>
                <w:sz w:val="18"/>
                <w:szCs w:val="18"/>
              </w:rPr>
            </w:pPr>
            <w:r w:rsidRPr="00D6285B">
              <w:rPr>
                <w:rFonts w:cstheme="minorHAnsi"/>
                <w:sz w:val="18"/>
                <w:szCs w:val="18"/>
              </w:rPr>
              <w:t xml:space="preserve">Remarque </w:t>
            </w:r>
          </w:p>
        </w:tc>
        <w:tc>
          <w:tcPr>
            <w:tcW w:w="7195" w:type="dxa"/>
            <w:tcBorders>
              <w:top w:val="nil"/>
              <w:left w:val="nil"/>
              <w:bottom w:val="single" w:sz="4" w:space="0" w:color="auto"/>
              <w:right w:val="single" w:sz="4" w:space="0" w:color="auto"/>
            </w:tcBorders>
          </w:tcPr>
          <w:p w14:paraId="53EF35B7" w14:textId="782ADC4B" w:rsidR="00F126D7" w:rsidRPr="00D6285B" w:rsidRDefault="00F126D7" w:rsidP="00F126D7">
            <w:pPr>
              <w:jc w:val="both"/>
              <w:rPr>
                <w:rFonts w:cstheme="minorHAnsi"/>
                <w:sz w:val="18"/>
                <w:szCs w:val="18"/>
              </w:rPr>
            </w:pPr>
            <w:r w:rsidRPr="00D6285B">
              <w:rPr>
                <w:rFonts w:cstheme="minorHAnsi"/>
                <w:sz w:val="18"/>
                <w:szCs w:val="18"/>
              </w:rPr>
              <w:t xml:space="preserve">Les dynamiques liées aux </w:t>
            </w:r>
            <w:r w:rsidR="00D6285B" w:rsidRPr="00D6285B">
              <w:rPr>
                <w:rFonts w:cstheme="minorHAnsi"/>
                <w:sz w:val="18"/>
                <w:szCs w:val="18"/>
              </w:rPr>
              <w:t>surfaces artificialisées</w:t>
            </w:r>
            <w:r w:rsidRPr="00D6285B">
              <w:rPr>
                <w:rFonts w:cstheme="minorHAnsi"/>
                <w:sz w:val="18"/>
                <w:szCs w:val="18"/>
              </w:rPr>
              <w:t xml:space="preserve"> peuvent être détectées par la comparaison de couches d’OCS (valeur CS1.1.1.1 pour l’OCS GE ou valeur 1.1 de CLC).  L’urbanisation (augmentation des zones urbanisées) est une dynamique fréquente pour laquelle il est conseillé de donner plus de détail à l’aide de l’attribut description.</w:t>
            </w:r>
          </w:p>
        </w:tc>
      </w:tr>
      <w:tr w:rsidR="00F126D7" w14:paraId="338021E6" w14:textId="77777777" w:rsidTr="00F126D7">
        <w:tc>
          <w:tcPr>
            <w:tcW w:w="9288" w:type="dxa"/>
            <w:gridSpan w:val="2"/>
            <w:tcBorders>
              <w:top w:val="single" w:sz="4" w:space="0" w:color="auto"/>
              <w:left w:val="single" w:sz="4" w:space="0" w:color="auto"/>
              <w:bottom w:val="nil"/>
              <w:right w:val="single" w:sz="4" w:space="0" w:color="auto"/>
            </w:tcBorders>
          </w:tcPr>
          <w:p w14:paraId="7EE50866" w14:textId="77777777" w:rsidR="00F126D7" w:rsidRPr="00D6285B" w:rsidRDefault="00F126D7" w:rsidP="00F126D7">
            <w:pPr>
              <w:jc w:val="both"/>
              <w:rPr>
                <w:rFonts w:cstheme="minorHAnsi"/>
                <w:sz w:val="18"/>
                <w:szCs w:val="18"/>
              </w:rPr>
            </w:pPr>
            <w:proofErr w:type="spellStart"/>
            <w:r w:rsidRPr="00D6285B">
              <w:rPr>
                <w:rFonts w:cstheme="minorHAnsi"/>
                <w:b/>
                <w:sz w:val="18"/>
                <w:szCs w:val="18"/>
              </w:rPr>
              <w:t>zonesUrbaniséesRéseauTransport</w:t>
            </w:r>
            <w:proofErr w:type="spellEnd"/>
          </w:p>
        </w:tc>
      </w:tr>
      <w:tr w:rsidR="00F126D7" w14:paraId="68005C1A" w14:textId="77777777" w:rsidTr="00F126D7">
        <w:tc>
          <w:tcPr>
            <w:tcW w:w="2093" w:type="dxa"/>
            <w:tcBorders>
              <w:top w:val="nil"/>
              <w:left w:val="single" w:sz="4" w:space="0" w:color="auto"/>
              <w:bottom w:val="nil"/>
              <w:right w:val="nil"/>
            </w:tcBorders>
          </w:tcPr>
          <w:p w14:paraId="55A13D4F"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5B9E7DA" w14:textId="77777777" w:rsidR="00F126D7" w:rsidRPr="00D6285B" w:rsidRDefault="00F126D7" w:rsidP="00F126D7">
            <w:pPr>
              <w:jc w:val="both"/>
              <w:rPr>
                <w:rFonts w:cstheme="minorHAnsi"/>
                <w:sz w:val="18"/>
                <w:szCs w:val="18"/>
              </w:rPr>
            </w:pPr>
            <w:r w:rsidRPr="00D6285B">
              <w:rPr>
                <w:rFonts w:cstheme="minorHAnsi"/>
                <w:sz w:val="18"/>
                <w:szCs w:val="18"/>
              </w:rPr>
              <w:t xml:space="preserve">La dynamique concerne un changement d’occupation du sol relatif aux zones urbanisées situées </w:t>
            </w:r>
            <w:commentRangeStart w:id="107"/>
            <w:r w:rsidRPr="00D6285B">
              <w:rPr>
                <w:rFonts w:cstheme="minorHAnsi"/>
                <w:sz w:val="18"/>
                <w:szCs w:val="18"/>
              </w:rPr>
              <w:t>le long des axes de transport</w:t>
            </w:r>
            <w:commentRangeEnd w:id="107"/>
            <w:r w:rsidR="00536208">
              <w:rPr>
                <w:rStyle w:val="Marquedecommentaire"/>
              </w:rPr>
              <w:commentReference w:id="107"/>
            </w:r>
            <w:r w:rsidRPr="00D6285B">
              <w:rPr>
                <w:rFonts w:cstheme="minorHAnsi"/>
                <w:sz w:val="18"/>
                <w:szCs w:val="18"/>
              </w:rPr>
              <w:t>.</w:t>
            </w:r>
          </w:p>
        </w:tc>
      </w:tr>
      <w:tr w:rsidR="00F126D7" w14:paraId="7F702205" w14:textId="77777777" w:rsidTr="00F126D7">
        <w:tc>
          <w:tcPr>
            <w:tcW w:w="9288" w:type="dxa"/>
            <w:gridSpan w:val="2"/>
            <w:tcBorders>
              <w:top w:val="single" w:sz="4" w:space="0" w:color="auto"/>
              <w:left w:val="single" w:sz="4" w:space="0" w:color="auto"/>
              <w:bottom w:val="nil"/>
              <w:right w:val="single" w:sz="4" w:space="0" w:color="auto"/>
            </w:tcBorders>
          </w:tcPr>
          <w:p w14:paraId="70DA3D57" w14:textId="77777777" w:rsidR="00F126D7" w:rsidRPr="00D6285B" w:rsidRDefault="00F126D7" w:rsidP="00F126D7">
            <w:pPr>
              <w:jc w:val="both"/>
              <w:rPr>
                <w:rFonts w:cstheme="minorHAnsi"/>
                <w:sz w:val="18"/>
                <w:szCs w:val="18"/>
              </w:rPr>
            </w:pPr>
            <w:proofErr w:type="spellStart"/>
            <w:r w:rsidRPr="00D6285B">
              <w:rPr>
                <w:rFonts w:cstheme="minorHAnsi"/>
                <w:b/>
                <w:sz w:val="18"/>
                <w:szCs w:val="18"/>
              </w:rPr>
              <w:t>zonesUrbaniséesPériphérie</w:t>
            </w:r>
            <w:proofErr w:type="spellEnd"/>
          </w:p>
        </w:tc>
      </w:tr>
      <w:tr w:rsidR="00F126D7" w14:paraId="1B300DFD" w14:textId="77777777" w:rsidTr="00F126D7">
        <w:tc>
          <w:tcPr>
            <w:tcW w:w="2093" w:type="dxa"/>
            <w:tcBorders>
              <w:top w:val="nil"/>
              <w:left w:val="single" w:sz="4" w:space="0" w:color="auto"/>
              <w:bottom w:val="nil"/>
              <w:right w:val="nil"/>
            </w:tcBorders>
          </w:tcPr>
          <w:p w14:paraId="0BD61DEB"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0467CD7" w14:textId="77777777" w:rsidR="00F126D7" w:rsidRPr="00D6285B" w:rsidRDefault="00F126D7" w:rsidP="00F126D7">
            <w:pPr>
              <w:jc w:val="both"/>
              <w:rPr>
                <w:rFonts w:cstheme="minorHAnsi"/>
                <w:sz w:val="18"/>
                <w:szCs w:val="18"/>
              </w:rPr>
            </w:pPr>
            <w:r w:rsidRPr="00D6285B">
              <w:rPr>
                <w:rFonts w:cstheme="minorHAnsi"/>
                <w:sz w:val="18"/>
                <w:szCs w:val="18"/>
              </w:rPr>
              <w:t xml:space="preserve">La dynamique concerne un changement d’occupation du sol relatif aux zones urbanisées situées en périphérie de </w:t>
            </w:r>
            <w:commentRangeStart w:id="108"/>
            <w:r w:rsidRPr="00D6285B">
              <w:rPr>
                <w:rFonts w:cstheme="minorHAnsi"/>
                <w:sz w:val="18"/>
                <w:szCs w:val="18"/>
              </w:rPr>
              <w:t xml:space="preserve">villes, bourgs ou villages </w:t>
            </w:r>
            <w:commentRangeEnd w:id="108"/>
            <w:r w:rsidR="00536208">
              <w:rPr>
                <w:rStyle w:val="Marquedecommentaire"/>
              </w:rPr>
              <w:commentReference w:id="108"/>
            </w:r>
            <w:r w:rsidRPr="00D6285B">
              <w:rPr>
                <w:rFonts w:cstheme="minorHAnsi"/>
                <w:sz w:val="18"/>
                <w:szCs w:val="18"/>
              </w:rPr>
              <w:t>existant.</w:t>
            </w:r>
          </w:p>
        </w:tc>
      </w:tr>
      <w:tr w:rsidR="00F126D7" w14:paraId="3D7A2623" w14:textId="77777777" w:rsidTr="00F126D7">
        <w:tc>
          <w:tcPr>
            <w:tcW w:w="2093" w:type="dxa"/>
            <w:tcBorders>
              <w:top w:val="nil"/>
              <w:left w:val="single" w:sz="4" w:space="0" w:color="auto"/>
              <w:bottom w:val="single" w:sz="4" w:space="0" w:color="auto"/>
              <w:right w:val="nil"/>
            </w:tcBorders>
          </w:tcPr>
          <w:p w14:paraId="1D955A22" w14:textId="77777777" w:rsidR="00F126D7" w:rsidRPr="00D6285B" w:rsidRDefault="00F126D7" w:rsidP="00F126D7">
            <w:pPr>
              <w:jc w:val="both"/>
              <w:rPr>
                <w:rFonts w:cstheme="minorHAnsi"/>
                <w:sz w:val="18"/>
                <w:szCs w:val="18"/>
              </w:rPr>
            </w:pPr>
          </w:p>
        </w:tc>
        <w:tc>
          <w:tcPr>
            <w:tcW w:w="7195" w:type="dxa"/>
            <w:tcBorders>
              <w:top w:val="nil"/>
              <w:left w:val="nil"/>
              <w:bottom w:val="single" w:sz="4" w:space="0" w:color="auto"/>
              <w:right w:val="single" w:sz="4" w:space="0" w:color="auto"/>
            </w:tcBorders>
          </w:tcPr>
          <w:p w14:paraId="05AF9F2D" w14:textId="77777777" w:rsidR="00F126D7" w:rsidRPr="00D6285B" w:rsidRDefault="00F126D7" w:rsidP="00F126D7">
            <w:pPr>
              <w:jc w:val="both"/>
              <w:rPr>
                <w:rFonts w:cstheme="minorHAnsi"/>
                <w:sz w:val="18"/>
                <w:szCs w:val="18"/>
              </w:rPr>
            </w:pPr>
          </w:p>
        </w:tc>
      </w:tr>
      <w:tr w:rsidR="00F126D7" w14:paraId="6E4BBAF8" w14:textId="77777777" w:rsidTr="00F126D7">
        <w:tc>
          <w:tcPr>
            <w:tcW w:w="9288" w:type="dxa"/>
            <w:gridSpan w:val="2"/>
            <w:tcBorders>
              <w:top w:val="single" w:sz="4" w:space="0" w:color="auto"/>
              <w:left w:val="single" w:sz="4" w:space="0" w:color="auto"/>
              <w:bottom w:val="nil"/>
              <w:right w:val="single" w:sz="4" w:space="0" w:color="auto"/>
            </w:tcBorders>
          </w:tcPr>
          <w:p w14:paraId="1215EDAD" w14:textId="77777777" w:rsidR="00F126D7" w:rsidRPr="00D6285B" w:rsidRDefault="00F126D7" w:rsidP="00F126D7">
            <w:pPr>
              <w:jc w:val="both"/>
              <w:rPr>
                <w:rFonts w:cstheme="minorHAnsi"/>
                <w:sz w:val="18"/>
                <w:szCs w:val="18"/>
              </w:rPr>
            </w:pPr>
            <w:commentRangeStart w:id="109"/>
            <w:proofErr w:type="spellStart"/>
            <w:r w:rsidRPr="00D6285B">
              <w:rPr>
                <w:rFonts w:cstheme="minorHAnsi"/>
                <w:b/>
                <w:sz w:val="18"/>
                <w:szCs w:val="18"/>
              </w:rPr>
              <w:t>densitéZonesUrbanisées</w:t>
            </w:r>
            <w:commentRangeEnd w:id="109"/>
            <w:proofErr w:type="spellEnd"/>
            <w:r w:rsidR="00722DE9">
              <w:rPr>
                <w:rStyle w:val="Marquedecommentaire"/>
              </w:rPr>
              <w:commentReference w:id="109"/>
            </w:r>
          </w:p>
        </w:tc>
      </w:tr>
      <w:tr w:rsidR="00F126D7" w14:paraId="126896AF" w14:textId="77777777" w:rsidTr="00F126D7">
        <w:tc>
          <w:tcPr>
            <w:tcW w:w="2093" w:type="dxa"/>
            <w:tcBorders>
              <w:top w:val="nil"/>
              <w:left w:val="single" w:sz="4" w:space="0" w:color="auto"/>
              <w:bottom w:val="nil"/>
              <w:right w:val="nil"/>
            </w:tcBorders>
          </w:tcPr>
          <w:p w14:paraId="6A50B3FA"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5156FA3" w14:textId="77777777" w:rsidR="00F126D7" w:rsidRPr="00D6285B" w:rsidRDefault="00F126D7" w:rsidP="00F126D7">
            <w:pPr>
              <w:jc w:val="both"/>
              <w:rPr>
                <w:rFonts w:cstheme="minorHAnsi"/>
                <w:sz w:val="18"/>
                <w:szCs w:val="18"/>
              </w:rPr>
            </w:pPr>
            <w:r w:rsidRPr="00D6285B">
              <w:rPr>
                <w:rFonts w:cstheme="minorHAnsi"/>
                <w:sz w:val="18"/>
                <w:szCs w:val="18"/>
              </w:rPr>
              <w:t xml:space="preserve">La dynamique concerne une évolution de la </w:t>
            </w:r>
            <w:commentRangeStart w:id="110"/>
            <w:r w:rsidRPr="00D6285B">
              <w:rPr>
                <w:rFonts w:cstheme="minorHAnsi"/>
                <w:sz w:val="18"/>
                <w:szCs w:val="18"/>
              </w:rPr>
              <w:t xml:space="preserve">densité des zones </w:t>
            </w:r>
            <w:commentRangeEnd w:id="110"/>
            <w:r w:rsidR="00536208">
              <w:rPr>
                <w:rStyle w:val="Marquedecommentaire"/>
              </w:rPr>
              <w:commentReference w:id="110"/>
            </w:r>
            <w:r w:rsidRPr="00D6285B">
              <w:rPr>
                <w:rFonts w:cstheme="minorHAnsi"/>
                <w:sz w:val="18"/>
                <w:szCs w:val="18"/>
              </w:rPr>
              <w:t>déjà urbanisées.</w:t>
            </w:r>
          </w:p>
        </w:tc>
      </w:tr>
      <w:tr w:rsidR="00F126D7" w14:paraId="77B314BF" w14:textId="77777777" w:rsidTr="00F126D7">
        <w:tc>
          <w:tcPr>
            <w:tcW w:w="2093" w:type="dxa"/>
            <w:tcBorders>
              <w:top w:val="nil"/>
              <w:left w:val="single" w:sz="4" w:space="0" w:color="auto"/>
              <w:bottom w:val="single" w:sz="4" w:space="0" w:color="auto"/>
              <w:right w:val="nil"/>
            </w:tcBorders>
          </w:tcPr>
          <w:p w14:paraId="51698294"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7C33AC9" w14:textId="3941F762" w:rsidR="00F126D7" w:rsidRPr="00D6285B" w:rsidRDefault="00F126D7" w:rsidP="00F126D7">
            <w:pPr>
              <w:jc w:val="both"/>
              <w:rPr>
                <w:rFonts w:cstheme="minorHAnsi"/>
                <w:sz w:val="18"/>
                <w:szCs w:val="18"/>
              </w:rPr>
            </w:pPr>
            <w:r w:rsidRPr="00D6285B">
              <w:rPr>
                <w:rFonts w:cstheme="minorHAnsi"/>
                <w:sz w:val="18"/>
                <w:szCs w:val="18"/>
              </w:rPr>
              <w:t xml:space="preserve">Cette évolution peut venir d’un changement d’occupation du sol, entre les valeurs 111 (tissu urbain </w:t>
            </w:r>
            <w:r w:rsidR="00D6285B" w:rsidRPr="00D6285B">
              <w:rPr>
                <w:rFonts w:cstheme="minorHAnsi"/>
                <w:sz w:val="18"/>
                <w:szCs w:val="18"/>
              </w:rPr>
              <w:t>dense) et</w:t>
            </w:r>
            <w:r w:rsidRPr="00D6285B">
              <w:rPr>
                <w:rFonts w:cstheme="minorHAnsi"/>
                <w:sz w:val="18"/>
                <w:szCs w:val="18"/>
              </w:rPr>
              <w:t xml:space="preserve"> 112 (tissu urbain discontinu) de CLC.  </w:t>
            </w:r>
          </w:p>
        </w:tc>
      </w:tr>
      <w:tr w:rsidR="00F126D7" w14:paraId="42DF1953" w14:textId="77777777" w:rsidTr="00F126D7">
        <w:tc>
          <w:tcPr>
            <w:tcW w:w="9288" w:type="dxa"/>
            <w:gridSpan w:val="2"/>
            <w:tcBorders>
              <w:top w:val="single" w:sz="4" w:space="0" w:color="auto"/>
              <w:left w:val="single" w:sz="4" w:space="0" w:color="auto"/>
              <w:bottom w:val="nil"/>
              <w:right w:val="single" w:sz="4" w:space="0" w:color="auto"/>
            </w:tcBorders>
          </w:tcPr>
          <w:p w14:paraId="2C2FDA86" w14:textId="77777777" w:rsidR="00F126D7" w:rsidRPr="00D6285B" w:rsidRDefault="00F126D7" w:rsidP="00F126D7">
            <w:pPr>
              <w:jc w:val="both"/>
              <w:rPr>
                <w:rFonts w:cstheme="minorHAnsi"/>
                <w:sz w:val="18"/>
                <w:szCs w:val="18"/>
              </w:rPr>
            </w:pPr>
            <w:proofErr w:type="spellStart"/>
            <w:r w:rsidRPr="00D6285B">
              <w:rPr>
                <w:rFonts w:cstheme="minorHAnsi"/>
                <w:b/>
                <w:sz w:val="18"/>
                <w:szCs w:val="18"/>
              </w:rPr>
              <w:t>zonesUrbaniséesMitage</w:t>
            </w:r>
            <w:proofErr w:type="spellEnd"/>
          </w:p>
        </w:tc>
      </w:tr>
      <w:tr w:rsidR="00F126D7" w14:paraId="42F1B2BB" w14:textId="77777777" w:rsidTr="00F126D7">
        <w:tc>
          <w:tcPr>
            <w:tcW w:w="2093" w:type="dxa"/>
            <w:tcBorders>
              <w:top w:val="nil"/>
              <w:left w:val="single" w:sz="4" w:space="0" w:color="auto"/>
              <w:bottom w:val="nil"/>
              <w:right w:val="nil"/>
            </w:tcBorders>
          </w:tcPr>
          <w:p w14:paraId="03DB6C68"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3DA90CD" w14:textId="77777777" w:rsidR="00F126D7" w:rsidRPr="00D6285B" w:rsidRDefault="00F126D7" w:rsidP="00F126D7">
            <w:pPr>
              <w:jc w:val="both"/>
              <w:rPr>
                <w:rFonts w:cstheme="minorHAnsi"/>
                <w:sz w:val="18"/>
                <w:szCs w:val="18"/>
              </w:rPr>
            </w:pPr>
            <w:r w:rsidRPr="00D6285B">
              <w:rPr>
                <w:rFonts w:cstheme="minorHAnsi"/>
                <w:sz w:val="18"/>
                <w:szCs w:val="18"/>
              </w:rPr>
              <w:t xml:space="preserve">La dynamique concerne </w:t>
            </w:r>
            <w:commentRangeStart w:id="111"/>
            <w:r w:rsidRPr="00D6285B">
              <w:rPr>
                <w:rFonts w:cstheme="minorHAnsi"/>
                <w:sz w:val="18"/>
                <w:szCs w:val="18"/>
              </w:rPr>
              <w:t xml:space="preserve">les (petites) zones urbanisées </w:t>
            </w:r>
            <w:commentRangeEnd w:id="111"/>
            <w:r w:rsidR="00536208">
              <w:rPr>
                <w:rStyle w:val="Marquedecommentaire"/>
              </w:rPr>
              <w:commentReference w:id="111"/>
            </w:r>
            <w:r w:rsidRPr="00D6285B">
              <w:rPr>
                <w:rFonts w:cstheme="minorHAnsi"/>
                <w:sz w:val="18"/>
                <w:szCs w:val="18"/>
              </w:rPr>
              <w:t>situées sur un espace naturel ou agricole.</w:t>
            </w:r>
          </w:p>
        </w:tc>
      </w:tr>
      <w:tr w:rsidR="00F126D7" w14:paraId="5ADBA51D" w14:textId="77777777" w:rsidTr="00F126D7">
        <w:tc>
          <w:tcPr>
            <w:tcW w:w="9288" w:type="dxa"/>
            <w:gridSpan w:val="2"/>
            <w:tcBorders>
              <w:top w:val="single" w:sz="4" w:space="0" w:color="auto"/>
              <w:bottom w:val="nil"/>
            </w:tcBorders>
          </w:tcPr>
          <w:p w14:paraId="4D629ADB" w14:textId="2BFAE2D8" w:rsidR="00F126D7" w:rsidRPr="00D6285B" w:rsidRDefault="00F126D7" w:rsidP="00D6285B">
            <w:pPr>
              <w:jc w:val="both"/>
              <w:rPr>
                <w:rFonts w:cstheme="minorHAnsi"/>
                <w:b/>
                <w:sz w:val="18"/>
                <w:szCs w:val="18"/>
              </w:rPr>
            </w:pPr>
            <w:proofErr w:type="spellStart"/>
            <w:r w:rsidRPr="00D6285B">
              <w:rPr>
                <w:rFonts w:cstheme="minorHAnsi"/>
                <w:b/>
                <w:sz w:val="18"/>
                <w:szCs w:val="18"/>
              </w:rPr>
              <w:t>activitésCommerciales</w:t>
            </w:r>
            <w:proofErr w:type="spellEnd"/>
          </w:p>
        </w:tc>
      </w:tr>
      <w:tr w:rsidR="00F126D7" w:rsidRPr="00BE2FA9" w14:paraId="0635437B" w14:textId="77777777" w:rsidTr="00F126D7">
        <w:tc>
          <w:tcPr>
            <w:tcW w:w="2093" w:type="dxa"/>
            <w:tcBorders>
              <w:top w:val="nil"/>
              <w:left w:val="single" w:sz="4" w:space="0" w:color="auto"/>
              <w:bottom w:val="nil"/>
              <w:right w:val="nil"/>
            </w:tcBorders>
          </w:tcPr>
          <w:p w14:paraId="375A3668"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AE60AB3" w14:textId="5992141A" w:rsidR="00F126D7" w:rsidRPr="00D6285B" w:rsidRDefault="00F126D7" w:rsidP="00D6285B">
            <w:pPr>
              <w:jc w:val="both"/>
              <w:rPr>
                <w:rFonts w:cstheme="minorHAnsi"/>
                <w:sz w:val="18"/>
                <w:szCs w:val="18"/>
              </w:rPr>
            </w:pPr>
            <w:r w:rsidRPr="00D6285B">
              <w:rPr>
                <w:rFonts w:cstheme="minorHAnsi"/>
                <w:sz w:val="18"/>
                <w:szCs w:val="18"/>
              </w:rPr>
              <w:t xml:space="preserve">La dynamique concerne un changement d’occupation ou d’usage du sol relatif aux zones </w:t>
            </w:r>
            <w:commentRangeStart w:id="112"/>
            <w:r w:rsidRPr="00D6285B">
              <w:rPr>
                <w:rFonts w:cstheme="minorHAnsi"/>
                <w:sz w:val="18"/>
                <w:szCs w:val="18"/>
              </w:rPr>
              <w:t>commerciales</w:t>
            </w:r>
            <w:commentRangeEnd w:id="112"/>
            <w:r w:rsidR="004C40D1">
              <w:rPr>
                <w:rStyle w:val="Marquedecommentaire"/>
              </w:rPr>
              <w:commentReference w:id="112"/>
            </w:r>
            <w:r w:rsidRPr="00D6285B">
              <w:rPr>
                <w:rFonts w:cstheme="minorHAnsi"/>
                <w:sz w:val="18"/>
                <w:szCs w:val="18"/>
              </w:rPr>
              <w:t>.</w:t>
            </w:r>
          </w:p>
        </w:tc>
      </w:tr>
      <w:tr w:rsidR="00F126D7" w:rsidRPr="00970A8A" w14:paraId="0E7F971E" w14:textId="77777777" w:rsidTr="00F126D7">
        <w:tc>
          <w:tcPr>
            <w:tcW w:w="2093" w:type="dxa"/>
            <w:tcBorders>
              <w:top w:val="nil"/>
              <w:left w:val="single" w:sz="4" w:space="0" w:color="auto"/>
              <w:bottom w:val="single" w:sz="4" w:space="0" w:color="auto"/>
              <w:right w:val="nil"/>
            </w:tcBorders>
          </w:tcPr>
          <w:p w14:paraId="446A7FFA"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4BC7FCC" w14:textId="7BB4705B" w:rsidR="00F126D7" w:rsidRPr="00D6285B" w:rsidRDefault="00F126D7" w:rsidP="00D6285B">
            <w:pPr>
              <w:jc w:val="both"/>
              <w:rPr>
                <w:rFonts w:cstheme="minorHAnsi"/>
                <w:sz w:val="18"/>
                <w:szCs w:val="18"/>
              </w:rPr>
            </w:pPr>
            <w:r w:rsidRPr="00D6285B">
              <w:rPr>
                <w:rFonts w:cstheme="minorHAnsi"/>
                <w:sz w:val="18"/>
                <w:szCs w:val="18"/>
              </w:rPr>
              <w:t xml:space="preserve">Les dynamiques liées aux </w:t>
            </w:r>
            <w:r w:rsidR="00D6285B" w:rsidRPr="00D6285B">
              <w:rPr>
                <w:rFonts w:cstheme="minorHAnsi"/>
                <w:sz w:val="18"/>
                <w:szCs w:val="18"/>
              </w:rPr>
              <w:t>surfaces commerciales</w:t>
            </w:r>
            <w:r w:rsidRPr="00D6285B">
              <w:rPr>
                <w:rFonts w:cstheme="minorHAnsi"/>
                <w:sz w:val="18"/>
                <w:szCs w:val="18"/>
              </w:rPr>
              <w:t xml:space="preserve"> peuvent être détectées par la comparaison de couches d’OCS (ex</w:t>
            </w:r>
            <w:r w:rsidRPr="00D6285B">
              <w:rPr>
                <w:rFonts w:cs="Courier New"/>
                <w:sz w:val="18"/>
                <w:szCs w:val="18"/>
              </w:rPr>
              <w:t> </w:t>
            </w:r>
            <w:r w:rsidRPr="00D6285B">
              <w:rPr>
                <w:rFonts w:cstheme="minorHAnsi"/>
                <w:sz w:val="18"/>
                <w:szCs w:val="18"/>
              </w:rPr>
              <w:t xml:space="preserve">: valeur 1.2.1 </w:t>
            </w:r>
            <w:r w:rsidR="00D6285B">
              <w:rPr>
                <w:rFonts w:cstheme="minorHAnsi"/>
                <w:sz w:val="18"/>
                <w:szCs w:val="18"/>
              </w:rPr>
              <w:t xml:space="preserve">de CLC). </w:t>
            </w:r>
          </w:p>
        </w:tc>
      </w:tr>
      <w:tr w:rsidR="00D6285B" w:rsidRPr="00970A8A" w14:paraId="2161380A" w14:textId="77777777" w:rsidTr="00F126D7">
        <w:tc>
          <w:tcPr>
            <w:tcW w:w="2093" w:type="dxa"/>
            <w:tcBorders>
              <w:top w:val="nil"/>
              <w:left w:val="single" w:sz="4" w:space="0" w:color="auto"/>
              <w:bottom w:val="single" w:sz="4" w:space="0" w:color="auto"/>
              <w:right w:val="nil"/>
            </w:tcBorders>
          </w:tcPr>
          <w:p w14:paraId="52F2071F" w14:textId="77777777" w:rsidR="00D6285B" w:rsidRPr="00D6285B" w:rsidRDefault="00D6285B" w:rsidP="00D6285B">
            <w:pPr>
              <w:jc w:val="both"/>
              <w:rPr>
                <w:rFonts w:cstheme="minorHAnsi"/>
                <w:b/>
                <w:sz w:val="18"/>
                <w:szCs w:val="18"/>
              </w:rPr>
            </w:pPr>
            <w:proofErr w:type="spellStart"/>
            <w:proofErr w:type="gramStart"/>
            <w:r w:rsidRPr="00D6285B">
              <w:rPr>
                <w:rFonts w:cstheme="minorHAnsi"/>
                <w:b/>
                <w:sz w:val="18"/>
                <w:szCs w:val="18"/>
              </w:rPr>
              <w:t>activitésIndustrielles</w:t>
            </w:r>
            <w:proofErr w:type="spellEnd"/>
            <w:proofErr w:type="gramEnd"/>
          </w:p>
          <w:p w14:paraId="5F5D48D8" w14:textId="77777777" w:rsidR="00D6285B" w:rsidRDefault="00D6285B" w:rsidP="00F126D7">
            <w:pPr>
              <w:jc w:val="both"/>
              <w:rPr>
                <w:rFonts w:cstheme="minorHAnsi"/>
                <w:sz w:val="18"/>
                <w:szCs w:val="18"/>
              </w:rPr>
            </w:pPr>
            <w:r w:rsidRPr="00D6285B">
              <w:rPr>
                <w:rFonts w:cstheme="minorHAnsi"/>
                <w:sz w:val="18"/>
                <w:szCs w:val="18"/>
              </w:rPr>
              <w:t>Définition</w:t>
            </w:r>
          </w:p>
          <w:p w14:paraId="26DF8C83" w14:textId="77777777" w:rsidR="00D6285B" w:rsidRDefault="00D6285B" w:rsidP="00F126D7">
            <w:pPr>
              <w:jc w:val="both"/>
              <w:rPr>
                <w:rFonts w:cstheme="minorHAnsi"/>
                <w:sz w:val="18"/>
                <w:szCs w:val="18"/>
              </w:rPr>
            </w:pPr>
          </w:p>
          <w:p w14:paraId="3A99E93B" w14:textId="691E4166" w:rsidR="00D6285B" w:rsidRPr="00D6285B" w:rsidRDefault="00D6285B"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1DDD6ED8" w14:textId="77777777" w:rsidR="00D6285B" w:rsidRDefault="00D6285B" w:rsidP="00D6285B">
            <w:pPr>
              <w:jc w:val="both"/>
              <w:rPr>
                <w:rFonts w:cstheme="minorHAnsi"/>
                <w:sz w:val="18"/>
                <w:szCs w:val="18"/>
              </w:rPr>
            </w:pPr>
          </w:p>
          <w:p w14:paraId="287E5556" w14:textId="1AC02D2F" w:rsidR="00D6285B" w:rsidRPr="00D6285B" w:rsidRDefault="00D6285B" w:rsidP="00D6285B">
            <w:pPr>
              <w:jc w:val="both"/>
              <w:rPr>
                <w:rFonts w:cstheme="minorHAnsi"/>
                <w:sz w:val="18"/>
                <w:szCs w:val="18"/>
              </w:rPr>
            </w:pPr>
            <w:r w:rsidRPr="00D6285B">
              <w:rPr>
                <w:rFonts w:cstheme="minorHAnsi"/>
                <w:sz w:val="18"/>
                <w:szCs w:val="18"/>
              </w:rPr>
              <w:t>La dynamique concerne un changement d’occupation ou d’usage du sol relatif aux zones industrielles.</w:t>
            </w:r>
          </w:p>
          <w:p w14:paraId="3D953D66" w14:textId="0618C524" w:rsidR="00D6285B" w:rsidRPr="00D6285B" w:rsidRDefault="00D6285B" w:rsidP="00D6285B">
            <w:pPr>
              <w:jc w:val="both"/>
              <w:rPr>
                <w:rFonts w:cstheme="minorHAnsi"/>
                <w:sz w:val="18"/>
                <w:szCs w:val="18"/>
              </w:rPr>
            </w:pPr>
            <w:r w:rsidRPr="00D6285B">
              <w:rPr>
                <w:rFonts w:cstheme="minorHAnsi"/>
                <w:sz w:val="18"/>
                <w:szCs w:val="18"/>
              </w:rPr>
              <w:t xml:space="preserve">Les dynamiques liées aux surfaces industrielles peuvent être détectées par la comparaison de couches d’OCS (ex : valeur 1.2.1 de CLC). Un abandon de l’usage </w:t>
            </w:r>
            <w:r w:rsidRPr="00D6285B">
              <w:rPr>
                <w:rFonts w:cstheme="minorHAnsi"/>
                <w:sz w:val="18"/>
                <w:szCs w:val="18"/>
              </w:rPr>
              <w:lastRenderedPageBreak/>
              <w:t>(ex : friches industrielles) peut être considéré comme une diminution de cette valeur.</w:t>
            </w:r>
          </w:p>
        </w:tc>
      </w:tr>
      <w:tr w:rsidR="00F2423E" w:rsidRPr="00970A8A" w14:paraId="6BBD7981" w14:textId="77777777" w:rsidTr="006D0889">
        <w:tc>
          <w:tcPr>
            <w:tcW w:w="2093" w:type="dxa"/>
            <w:tcBorders>
              <w:top w:val="nil"/>
              <w:left w:val="single" w:sz="4" w:space="0" w:color="auto"/>
              <w:bottom w:val="single" w:sz="4" w:space="0" w:color="auto"/>
              <w:right w:val="nil"/>
            </w:tcBorders>
          </w:tcPr>
          <w:p w14:paraId="22A49C96" w14:textId="77777777" w:rsidR="00F2423E" w:rsidRDefault="00F2423E" w:rsidP="006D0889">
            <w:pPr>
              <w:jc w:val="both"/>
              <w:rPr>
                <w:rFonts w:cstheme="minorHAnsi"/>
                <w:sz w:val="18"/>
                <w:szCs w:val="18"/>
              </w:rPr>
            </w:pPr>
            <w:commentRangeStart w:id="113"/>
            <w:proofErr w:type="spellStart"/>
            <w:r>
              <w:rPr>
                <w:rFonts w:cstheme="minorHAnsi"/>
                <w:b/>
                <w:sz w:val="18"/>
                <w:szCs w:val="18"/>
              </w:rPr>
              <w:lastRenderedPageBreak/>
              <w:t>activitésPortuaires</w:t>
            </w:r>
            <w:proofErr w:type="spellEnd"/>
            <w:r w:rsidRPr="00D6285B">
              <w:rPr>
                <w:rFonts w:cstheme="minorHAnsi"/>
                <w:sz w:val="18"/>
                <w:szCs w:val="18"/>
              </w:rPr>
              <w:t xml:space="preserve"> </w:t>
            </w:r>
            <w:commentRangeEnd w:id="113"/>
            <w:r w:rsidR="00722DE9">
              <w:rPr>
                <w:rStyle w:val="Marquedecommentaire"/>
              </w:rPr>
              <w:commentReference w:id="113"/>
            </w:r>
          </w:p>
          <w:p w14:paraId="44485B42" w14:textId="39B65340" w:rsidR="00F2423E" w:rsidRDefault="00F2423E" w:rsidP="006D0889">
            <w:pPr>
              <w:jc w:val="both"/>
              <w:rPr>
                <w:rFonts w:cstheme="minorHAnsi"/>
                <w:sz w:val="18"/>
                <w:szCs w:val="18"/>
              </w:rPr>
            </w:pPr>
            <w:r w:rsidRPr="00D6285B">
              <w:rPr>
                <w:rFonts w:cstheme="minorHAnsi"/>
                <w:sz w:val="18"/>
                <w:szCs w:val="18"/>
              </w:rPr>
              <w:t>Définition</w:t>
            </w:r>
          </w:p>
          <w:p w14:paraId="421EC135" w14:textId="1A6AB590" w:rsidR="00F2423E" w:rsidRPr="00D6285B" w:rsidRDefault="00F2423E" w:rsidP="006D0889">
            <w:pPr>
              <w:jc w:val="both"/>
              <w:rPr>
                <w:rFonts w:cstheme="minorHAnsi"/>
                <w:sz w:val="18"/>
                <w:szCs w:val="18"/>
              </w:rPr>
            </w:pPr>
          </w:p>
        </w:tc>
        <w:tc>
          <w:tcPr>
            <w:tcW w:w="7195" w:type="dxa"/>
            <w:tcBorders>
              <w:top w:val="nil"/>
              <w:left w:val="nil"/>
              <w:bottom w:val="single" w:sz="4" w:space="0" w:color="auto"/>
              <w:right w:val="single" w:sz="4" w:space="0" w:color="auto"/>
            </w:tcBorders>
          </w:tcPr>
          <w:p w14:paraId="0464E978" w14:textId="1A1B3920" w:rsidR="00F2423E" w:rsidRDefault="00F2423E" w:rsidP="006D0889">
            <w:pPr>
              <w:jc w:val="both"/>
              <w:rPr>
                <w:rFonts w:cstheme="minorHAnsi"/>
                <w:sz w:val="18"/>
                <w:szCs w:val="18"/>
              </w:rPr>
            </w:pPr>
          </w:p>
          <w:p w14:paraId="685A500A" w14:textId="52D7FDA8" w:rsidR="00F2423E" w:rsidRPr="00D6285B" w:rsidRDefault="00F2423E" w:rsidP="006D0889">
            <w:pPr>
              <w:jc w:val="both"/>
              <w:rPr>
                <w:rFonts w:cstheme="minorHAnsi"/>
                <w:sz w:val="18"/>
                <w:szCs w:val="18"/>
              </w:rPr>
            </w:pPr>
            <w:r w:rsidRPr="00D6285B">
              <w:rPr>
                <w:rFonts w:cstheme="minorHAnsi"/>
                <w:sz w:val="18"/>
                <w:szCs w:val="18"/>
              </w:rPr>
              <w:t xml:space="preserve">La dynamique concerne un changement d’occupation ou d’usage du sol relatif aux </w:t>
            </w:r>
            <w:r w:rsidR="00676976">
              <w:rPr>
                <w:rFonts w:cstheme="minorHAnsi"/>
                <w:sz w:val="18"/>
                <w:szCs w:val="18"/>
              </w:rPr>
              <w:t>activités portuaires.</w:t>
            </w:r>
          </w:p>
        </w:tc>
      </w:tr>
      <w:tr w:rsidR="005D30C4" w:rsidRPr="00970A8A" w14:paraId="58625740" w14:textId="77777777" w:rsidTr="006D0889">
        <w:tc>
          <w:tcPr>
            <w:tcW w:w="2093" w:type="dxa"/>
            <w:tcBorders>
              <w:top w:val="nil"/>
              <w:left w:val="single" w:sz="4" w:space="0" w:color="auto"/>
              <w:bottom w:val="single" w:sz="4" w:space="0" w:color="auto"/>
              <w:right w:val="nil"/>
            </w:tcBorders>
          </w:tcPr>
          <w:p w14:paraId="69E209E3" w14:textId="7A834A04" w:rsidR="005D30C4" w:rsidRDefault="005D30C4" w:rsidP="006D0889">
            <w:pPr>
              <w:jc w:val="both"/>
              <w:rPr>
                <w:rFonts w:cstheme="minorHAnsi"/>
                <w:sz w:val="18"/>
                <w:szCs w:val="18"/>
              </w:rPr>
            </w:pPr>
            <w:commentRangeStart w:id="114"/>
            <w:proofErr w:type="spellStart"/>
            <w:r>
              <w:rPr>
                <w:rFonts w:cstheme="minorHAnsi"/>
                <w:b/>
                <w:sz w:val="18"/>
                <w:szCs w:val="18"/>
              </w:rPr>
              <w:t>activitésMaritimes</w:t>
            </w:r>
            <w:commentRangeEnd w:id="114"/>
            <w:proofErr w:type="spellEnd"/>
            <w:r w:rsidR="00722DE9">
              <w:rPr>
                <w:rStyle w:val="Marquedecommentaire"/>
              </w:rPr>
              <w:commentReference w:id="114"/>
            </w:r>
          </w:p>
          <w:p w14:paraId="1FA22E3F" w14:textId="77777777" w:rsidR="005D30C4" w:rsidRDefault="005D30C4" w:rsidP="006D0889">
            <w:pPr>
              <w:jc w:val="both"/>
              <w:rPr>
                <w:rFonts w:cstheme="minorHAnsi"/>
                <w:sz w:val="18"/>
                <w:szCs w:val="18"/>
              </w:rPr>
            </w:pPr>
            <w:r w:rsidRPr="00D6285B">
              <w:rPr>
                <w:rFonts w:cstheme="minorHAnsi"/>
                <w:sz w:val="18"/>
                <w:szCs w:val="18"/>
              </w:rPr>
              <w:t>Définition</w:t>
            </w:r>
          </w:p>
          <w:p w14:paraId="2BD4E621" w14:textId="77777777" w:rsidR="005D30C4" w:rsidRPr="00D6285B" w:rsidRDefault="005D30C4" w:rsidP="006D0889">
            <w:pPr>
              <w:jc w:val="both"/>
              <w:rPr>
                <w:rFonts w:cstheme="minorHAnsi"/>
                <w:sz w:val="18"/>
                <w:szCs w:val="18"/>
              </w:rPr>
            </w:pPr>
          </w:p>
        </w:tc>
        <w:tc>
          <w:tcPr>
            <w:tcW w:w="7195" w:type="dxa"/>
            <w:tcBorders>
              <w:top w:val="nil"/>
              <w:left w:val="nil"/>
              <w:bottom w:val="single" w:sz="4" w:space="0" w:color="auto"/>
              <w:right w:val="single" w:sz="4" w:space="0" w:color="auto"/>
            </w:tcBorders>
          </w:tcPr>
          <w:p w14:paraId="218D3F28" w14:textId="77777777" w:rsidR="005D30C4" w:rsidRDefault="005D30C4" w:rsidP="006D0889">
            <w:pPr>
              <w:jc w:val="both"/>
              <w:rPr>
                <w:rFonts w:cstheme="minorHAnsi"/>
                <w:sz w:val="18"/>
                <w:szCs w:val="18"/>
              </w:rPr>
            </w:pPr>
          </w:p>
          <w:p w14:paraId="42BC99BA" w14:textId="318221A8" w:rsidR="005D30C4" w:rsidRPr="00D6285B" w:rsidRDefault="005D30C4" w:rsidP="005D30C4">
            <w:pPr>
              <w:jc w:val="both"/>
              <w:rPr>
                <w:rFonts w:cstheme="minorHAnsi"/>
                <w:sz w:val="18"/>
                <w:szCs w:val="18"/>
              </w:rPr>
            </w:pPr>
            <w:r w:rsidRPr="005D30C4">
              <w:rPr>
                <w:rFonts w:cstheme="minorHAnsi"/>
                <w:sz w:val="18"/>
                <w:szCs w:val="18"/>
              </w:rPr>
              <w:t>La dynamique concerne un changement du domaine maritimes liée aux activités (navigation, conchyliculture, etc.)</w:t>
            </w:r>
          </w:p>
        </w:tc>
      </w:tr>
      <w:tr w:rsidR="00F126D7" w:rsidRPr="00970A8A" w14:paraId="3ECD46C0" w14:textId="77777777" w:rsidTr="00F126D7">
        <w:tc>
          <w:tcPr>
            <w:tcW w:w="9288" w:type="dxa"/>
            <w:gridSpan w:val="2"/>
            <w:tcBorders>
              <w:top w:val="single" w:sz="4" w:space="0" w:color="auto"/>
              <w:bottom w:val="nil"/>
            </w:tcBorders>
          </w:tcPr>
          <w:p w14:paraId="4FD523DA" w14:textId="77777777" w:rsidR="00F126D7" w:rsidRPr="00D6285B" w:rsidRDefault="00F126D7" w:rsidP="00F126D7">
            <w:pPr>
              <w:jc w:val="both"/>
              <w:rPr>
                <w:rFonts w:cstheme="minorHAnsi"/>
                <w:sz w:val="18"/>
                <w:szCs w:val="18"/>
              </w:rPr>
            </w:pPr>
            <w:commentRangeStart w:id="115"/>
            <w:proofErr w:type="spellStart"/>
            <w:r w:rsidRPr="00D6285B">
              <w:rPr>
                <w:rFonts w:cstheme="minorHAnsi"/>
                <w:b/>
                <w:sz w:val="18"/>
                <w:szCs w:val="18"/>
              </w:rPr>
              <w:t>infrastructuresTransport</w:t>
            </w:r>
            <w:commentRangeEnd w:id="115"/>
            <w:proofErr w:type="spellEnd"/>
            <w:r w:rsidR="00722DE9">
              <w:rPr>
                <w:rStyle w:val="Marquedecommentaire"/>
              </w:rPr>
              <w:commentReference w:id="115"/>
            </w:r>
          </w:p>
        </w:tc>
      </w:tr>
      <w:tr w:rsidR="00F126D7" w:rsidRPr="00BE2FA9" w14:paraId="26223CC6" w14:textId="77777777" w:rsidTr="00F126D7">
        <w:tc>
          <w:tcPr>
            <w:tcW w:w="2093" w:type="dxa"/>
            <w:tcBorders>
              <w:top w:val="nil"/>
              <w:left w:val="single" w:sz="4" w:space="0" w:color="auto"/>
              <w:bottom w:val="nil"/>
              <w:right w:val="nil"/>
            </w:tcBorders>
          </w:tcPr>
          <w:p w14:paraId="64200472" w14:textId="77777777" w:rsidR="00F126D7" w:rsidRPr="00D6285B" w:rsidRDefault="00F126D7" w:rsidP="00F126D7">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B577B4E" w14:textId="77777777" w:rsidR="00F126D7" w:rsidRPr="00D6285B" w:rsidRDefault="00F126D7" w:rsidP="00F126D7">
            <w:pPr>
              <w:jc w:val="both"/>
              <w:rPr>
                <w:rFonts w:cstheme="minorHAnsi"/>
                <w:sz w:val="18"/>
                <w:szCs w:val="18"/>
              </w:rPr>
            </w:pPr>
            <w:r w:rsidRPr="00D6285B">
              <w:rPr>
                <w:rFonts w:cstheme="minorHAnsi"/>
                <w:sz w:val="18"/>
                <w:szCs w:val="18"/>
              </w:rPr>
              <w:t>La dynamique concerne un changement d’occupation ou d’usage du sol relatif aux infrastructures de transport.</w:t>
            </w:r>
          </w:p>
        </w:tc>
      </w:tr>
      <w:tr w:rsidR="00F126D7" w14:paraId="2BE98B37" w14:textId="77777777" w:rsidTr="00F126D7">
        <w:tc>
          <w:tcPr>
            <w:tcW w:w="2093" w:type="dxa"/>
            <w:tcBorders>
              <w:top w:val="nil"/>
              <w:left w:val="single" w:sz="4" w:space="0" w:color="auto"/>
              <w:bottom w:val="nil"/>
              <w:right w:val="nil"/>
            </w:tcBorders>
          </w:tcPr>
          <w:p w14:paraId="0A823ED1" w14:textId="77777777" w:rsidR="00F126D7" w:rsidRPr="00D6285B" w:rsidRDefault="00F126D7" w:rsidP="00F126D7">
            <w:pPr>
              <w:jc w:val="both"/>
              <w:rPr>
                <w:rFonts w:cstheme="minorHAnsi"/>
                <w:sz w:val="18"/>
                <w:szCs w:val="18"/>
              </w:rPr>
            </w:pPr>
            <w:r w:rsidRPr="00D6285B">
              <w:rPr>
                <w:rFonts w:cstheme="minorHAnsi"/>
                <w:sz w:val="18"/>
                <w:szCs w:val="18"/>
              </w:rPr>
              <w:t>Remarque</w:t>
            </w:r>
          </w:p>
        </w:tc>
        <w:tc>
          <w:tcPr>
            <w:tcW w:w="7195" w:type="dxa"/>
            <w:tcBorders>
              <w:top w:val="nil"/>
              <w:left w:val="nil"/>
              <w:bottom w:val="nil"/>
              <w:right w:val="single" w:sz="4" w:space="0" w:color="auto"/>
            </w:tcBorders>
          </w:tcPr>
          <w:p w14:paraId="41B084F5" w14:textId="77777777" w:rsidR="00F126D7" w:rsidRPr="00D6285B" w:rsidRDefault="00F126D7" w:rsidP="00F126D7">
            <w:pPr>
              <w:jc w:val="both"/>
              <w:rPr>
                <w:rFonts w:cstheme="minorHAnsi"/>
                <w:sz w:val="18"/>
                <w:szCs w:val="18"/>
              </w:rPr>
            </w:pPr>
            <w:r w:rsidRPr="00D6285B">
              <w:rPr>
                <w:rFonts w:cstheme="minorHAnsi"/>
                <w:sz w:val="18"/>
                <w:szCs w:val="18"/>
              </w:rPr>
              <w:t>Les dynamiques liées aux infrastructures de transport peuvent être détectées par la comparaison de couches d’occupation ou d’usage du sol (ex</w:t>
            </w:r>
            <w:r w:rsidRPr="00D6285B">
              <w:rPr>
                <w:rFonts w:cs="Courier New"/>
                <w:sz w:val="18"/>
                <w:szCs w:val="18"/>
              </w:rPr>
              <w:t> </w:t>
            </w:r>
            <w:r w:rsidRPr="00D6285B">
              <w:rPr>
                <w:rFonts w:cstheme="minorHAnsi"/>
                <w:sz w:val="18"/>
                <w:szCs w:val="18"/>
              </w:rPr>
              <w:t>: valeur US4.1 de l’OCS GE</w:t>
            </w:r>
            <w:r w:rsidRPr="00D6285B">
              <w:rPr>
                <w:rFonts w:cs="Courier New"/>
                <w:sz w:val="18"/>
                <w:szCs w:val="18"/>
              </w:rPr>
              <w:t xml:space="preserve"> ou </w:t>
            </w:r>
            <w:r w:rsidRPr="00D6285B">
              <w:rPr>
                <w:rFonts w:cstheme="minorHAnsi"/>
                <w:sz w:val="18"/>
                <w:szCs w:val="18"/>
              </w:rPr>
              <w:t>valeur 1.2.2, 1.2.3 et 1.2.4 de CLC). Un abandon de l’usage (ex</w:t>
            </w:r>
            <w:r w:rsidRPr="00D6285B">
              <w:rPr>
                <w:rFonts w:cs="Courier New"/>
                <w:sz w:val="18"/>
                <w:szCs w:val="18"/>
              </w:rPr>
              <w:t> </w:t>
            </w:r>
            <w:r w:rsidRPr="00D6285B">
              <w:rPr>
                <w:rFonts w:cstheme="minorHAnsi"/>
                <w:sz w:val="18"/>
                <w:szCs w:val="18"/>
              </w:rPr>
              <w:t>: voie ferrée désaffectée) peut être considéré comme une diminution de cette valeur.</w:t>
            </w:r>
          </w:p>
        </w:tc>
      </w:tr>
      <w:tr w:rsidR="00B55248" w:rsidRPr="00970A8A" w14:paraId="125CEDF4" w14:textId="77777777" w:rsidTr="006D0889">
        <w:tc>
          <w:tcPr>
            <w:tcW w:w="9288" w:type="dxa"/>
            <w:gridSpan w:val="2"/>
            <w:tcBorders>
              <w:top w:val="single" w:sz="4" w:space="0" w:color="auto"/>
              <w:bottom w:val="nil"/>
            </w:tcBorders>
          </w:tcPr>
          <w:p w14:paraId="60575B78" w14:textId="03D9F1DE" w:rsidR="00B55248" w:rsidRPr="00D6285B" w:rsidRDefault="00B55248" w:rsidP="006D0889">
            <w:pPr>
              <w:jc w:val="both"/>
              <w:rPr>
                <w:rFonts w:cstheme="minorHAnsi"/>
                <w:sz w:val="18"/>
                <w:szCs w:val="18"/>
              </w:rPr>
            </w:pPr>
            <w:proofErr w:type="spellStart"/>
            <w:r>
              <w:rPr>
                <w:rFonts w:cstheme="minorHAnsi"/>
                <w:b/>
                <w:sz w:val="18"/>
                <w:szCs w:val="18"/>
              </w:rPr>
              <w:t>extractionMateriaux</w:t>
            </w:r>
            <w:proofErr w:type="spellEnd"/>
          </w:p>
        </w:tc>
      </w:tr>
      <w:tr w:rsidR="00B55248" w:rsidRPr="00970A8A" w14:paraId="62CD3385" w14:textId="77777777" w:rsidTr="006D0889">
        <w:tc>
          <w:tcPr>
            <w:tcW w:w="2093" w:type="dxa"/>
            <w:tcBorders>
              <w:top w:val="nil"/>
              <w:left w:val="single" w:sz="4" w:space="0" w:color="auto"/>
              <w:bottom w:val="nil"/>
              <w:right w:val="nil"/>
            </w:tcBorders>
          </w:tcPr>
          <w:p w14:paraId="12215793" w14:textId="77777777" w:rsidR="00B55248" w:rsidRPr="00D6285B" w:rsidRDefault="00B55248"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4296324" w14:textId="4F6B07C8" w:rsidR="00B55248" w:rsidRPr="00D6285B" w:rsidRDefault="00B55248" w:rsidP="006D0889">
            <w:pPr>
              <w:jc w:val="both"/>
              <w:rPr>
                <w:rFonts w:cstheme="minorHAnsi"/>
                <w:sz w:val="18"/>
                <w:szCs w:val="18"/>
              </w:rPr>
            </w:pPr>
            <w:r w:rsidRPr="00D6285B">
              <w:rPr>
                <w:rFonts w:cstheme="minorHAnsi"/>
                <w:sz w:val="18"/>
                <w:szCs w:val="18"/>
              </w:rPr>
              <w:t>La dynamique concerne un changement d’occupation ou d’usage du sol relatif</w:t>
            </w:r>
            <w:r>
              <w:rPr>
                <w:rFonts w:cstheme="minorHAnsi"/>
                <w:sz w:val="18"/>
                <w:szCs w:val="18"/>
              </w:rPr>
              <w:t xml:space="preserve"> à l’extraction de matériaux</w:t>
            </w:r>
          </w:p>
        </w:tc>
      </w:tr>
      <w:tr w:rsidR="00B55248" w:rsidRPr="00970A8A" w14:paraId="0598D350" w14:textId="77777777" w:rsidTr="006D0889">
        <w:tc>
          <w:tcPr>
            <w:tcW w:w="2093" w:type="dxa"/>
            <w:tcBorders>
              <w:top w:val="nil"/>
              <w:left w:val="single" w:sz="4" w:space="0" w:color="auto"/>
              <w:bottom w:val="single" w:sz="4" w:space="0" w:color="auto"/>
              <w:right w:val="nil"/>
            </w:tcBorders>
          </w:tcPr>
          <w:p w14:paraId="1340CDEC" w14:textId="1847E2CA"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8288591" w14:textId="18D41B54" w:rsidR="00B55248" w:rsidRPr="00D6285B" w:rsidRDefault="00B55248" w:rsidP="00B55248">
            <w:pPr>
              <w:jc w:val="both"/>
              <w:rPr>
                <w:rFonts w:cstheme="minorHAnsi"/>
                <w:sz w:val="18"/>
                <w:szCs w:val="18"/>
              </w:rPr>
            </w:pPr>
            <w:r w:rsidRPr="00D6285B">
              <w:rPr>
                <w:rFonts w:cstheme="minorHAnsi"/>
                <w:sz w:val="18"/>
                <w:szCs w:val="18"/>
              </w:rPr>
              <w:t>Les dynamiques liées à l’extraction de matériaux peuvent être détectées par la comparaison de couches d’occupation ou d’usage du sol (ex</w:t>
            </w:r>
            <w:r w:rsidRPr="00D6285B">
              <w:rPr>
                <w:rFonts w:cs="Courier New"/>
                <w:sz w:val="18"/>
                <w:szCs w:val="18"/>
              </w:rPr>
              <w:t> </w:t>
            </w:r>
            <w:r w:rsidRPr="00D6285B">
              <w:rPr>
                <w:rFonts w:cstheme="minorHAnsi"/>
                <w:sz w:val="18"/>
                <w:szCs w:val="18"/>
              </w:rPr>
              <w:t>: valeur US1.3 de l’OCS GE</w:t>
            </w:r>
            <w:r w:rsidRPr="00D6285B">
              <w:rPr>
                <w:rFonts w:cs="Courier New"/>
                <w:sz w:val="18"/>
                <w:szCs w:val="18"/>
              </w:rPr>
              <w:t xml:space="preserve"> ou </w:t>
            </w:r>
            <w:r w:rsidRPr="00D6285B">
              <w:rPr>
                <w:rFonts w:cstheme="minorHAnsi"/>
                <w:sz w:val="18"/>
                <w:szCs w:val="18"/>
              </w:rPr>
              <w:t>valeur 1.3.1 de CLC). Un abandon de l’usage (ex</w:t>
            </w:r>
            <w:r w:rsidRPr="00D6285B">
              <w:rPr>
                <w:rFonts w:cs="Courier New"/>
                <w:sz w:val="18"/>
                <w:szCs w:val="18"/>
              </w:rPr>
              <w:t> </w:t>
            </w:r>
            <w:r w:rsidRPr="00D6285B">
              <w:rPr>
                <w:rFonts w:cstheme="minorHAnsi"/>
                <w:sz w:val="18"/>
                <w:szCs w:val="18"/>
              </w:rPr>
              <w:t xml:space="preserve">: carrière désaffectée) peut être </w:t>
            </w:r>
            <w:commentRangeStart w:id="116"/>
            <w:r w:rsidRPr="00D6285B">
              <w:rPr>
                <w:rFonts w:cstheme="minorHAnsi"/>
                <w:sz w:val="18"/>
                <w:szCs w:val="18"/>
              </w:rPr>
              <w:t>considéré comme une diminution de cette valeur</w:t>
            </w:r>
            <w:commentRangeEnd w:id="116"/>
            <w:r w:rsidR="004C40D1">
              <w:rPr>
                <w:rStyle w:val="Marquedecommentaire"/>
              </w:rPr>
              <w:commentReference w:id="116"/>
            </w:r>
            <w:r w:rsidRPr="00D6285B">
              <w:rPr>
                <w:rFonts w:cstheme="minorHAnsi"/>
                <w:sz w:val="18"/>
                <w:szCs w:val="18"/>
              </w:rPr>
              <w:t>.</w:t>
            </w:r>
          </w:p>
        </w:tc>
      </w:tr>
      <w:tr w:rsidR="00B55248" w:rsidRPr="00970A8A" w14:paraId="29CA7B2D" w14:textId="77777777" w:rsidTr="00F126D7">
        <w:tc>
          <w:tcPr>
            <w:tcW w:w="9288" w:type="dxa"/>
            <w:gridSpan w:val="2"/>
            <w:tcBorders>
              <w:top w:val="single" w:sz="4" w:space="0" w:color="auto"/>
              <w:bottom w:val="nil"/>
            </w:tcBorders>
          </w:tcPr>
          <w:p w14:paraId="398E7926" w14:textId="77777777" w:rsidR="00B55248" w:rsidRPr="00D6285B" w:rsidRDefault="00B55248" w:rsidP="00B55248">
            <w:pPr>
              <w:jc w:val="both"/>
              <w:rPr>
                <w:rFonts w:cstheme="minorHAnsi"/>
                <w:sz w:val="18"/>
                <w:szCs w:val="18"/>
              </w:rPr>
            </w:pPr>
            <w:commentRangeStart w:id="117"/>
            <w:proofErr w:type="spellStart"/>
            <w:r w:rsidRPr="00D6285B">
              <w:rPr>
                <w:rFonts w:cstheme="minorHAnsi"/>
                <w:b/>
                <w:sz w:val="18"/>
                <w:szCs w:val="18"/>
              </w:rPr>
              <w:t>énergiesRenouvelables</w:t>
            </w:r>
            <w:commentRangeEnd w:id="117"/>
            <w:proofErr w:type="spellEnd"/>
            <w:r w:rsidR="00722DE9">
              <w:rPr>
                <w:rStyle w:val="Marquedecommentaire"/>
              </w:rPr>
              <w:commentReference w:id="117"/>
            </w:r>
          </w:p>
        </w:tc>
      </w:tr>
      <w:tr w:rsidR="00B55248" w:rsidRPr="00970A8A" w14:paraId="2EDEC806" w14:textId="77777777" w:rsidTr="00F126D7">
        <w:tc>
          <w:tcPr>
            <w:tcW w:w="2093" w:type="dxa"/>
            <w:tcBorders>
              <w:top w:val="nil"/>
              <w:left w:val="single" w:sz="4" w:space="0" w:color="auto"/>
              <w:bottom w:val="nil"/>
              <w:right w:val="nil"/>
            </w:tcBorders>
          </w:tcPr>
          <w:p w14:paraId="57E4350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8D42D67"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renouvelables.</w:t>
            </w:r>
          </w:p>
        </w:tc>
      </w:tr>
      <w:tr w:rsidR="00B55248" w:rsidRPr="003C2E94" w14:paraId="01EDDD16" w14:textId="77777777" w:rsidTr="00F126D7">
        <w:tc>
          <w:tcPr>
            <w:tcW w:w="2093" w:type="dxa"/>
            <w:tcBorders>
              <w:top w:val="nil"/>
              <w:left w:val="single" w:sz="4" w:space="0" w:color="auto"/>
              <w:bottom w:val="single" w:sz="4" w:space="0" w:color="auto"/>
              <w:right w:val="nil"/>
            </w:tcBorders>
          </w:tcPr>
          <w:p w14:paraId="33AC4E78"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44B2596" w14:textId="276544E3" w:rsidR="00B55248" w:rsidRPr="00D6285B" w:rsidRDefault="00B55248" w:rsidP="00B55248">
            <w:pPr>
              <w:jc w:val="both"/>
              <w:rPr>
                <w:rFonts w:cstheme="minorHAnsi"/>
                <w:sz w:val="18"/>
                <w:szCs w:val="18"/>
              </w:rPr>
            </w:pPr>
            <w:r w:rsidRPr="00D6285B">
              <w:rPr>
                <w:rFonts w:cstheme="minorHAnsi"/>
                <w:sz w:val="18"/>
                <w:szCs w:val="18"/>
              </w:rPr>
              <w:t>Il est conseillé de renseigner le type d’infrastructure (ex</w:t>
            </w:r>
            <w:r w:rsidRPr="00D6285B">
              <w:rPr>
                <w:rFonts w:cs="Courier New"/>
                <w:sz w:val="18"/>
                <w:szCs w:val="18"/>
              </w:rPr>
              <w:t> </w:t>
            </w:r>
            <w:r w:rsidRPr="00D6285B">
              <w:rPr>
                <w:rFonts w:cstheme="minorHAnsi"/>
                <w:sz w:val="18"/>
                <w:szCs w:val="18"/>
              </w:rPr>
              <w:t>: éoliennes, panneaux solaires) à l’aide de l’attribut description. Cette valeur peut être utilisée par exemple pour les unités paysagères où la tendance est à un mixte d’énergies renouvelables.</w:t>
            </w:r>
          </w:p>
        </w:tc>
      </w:tr>
      <w:tr w:rsidR="00B55248" w:rsidRPr="003C2E94" w14:paraId="7F9D1AD9" w14:textId="77777777" w:rsidTr="006D0889">
        <w:tc>
          <w:tcPr>
            <w:tcW w:w="2093" w:type="dxa"/>
            <w:tcBorders>
              <w:top w:val="single" w:sz="4" w:space="0" w:color="auto"/>
              <w:left w:val="single" w:sz="4" w:space="0" w:color="auto"/>
              <w:bottom w:val="nil"/>
              <w:right w:val="nil"/>
            </w:tcBorders>
          </w:tcPr>
          <w:p w14:paraId="5D2E50FA"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énergieEolienne</w:t>
            </w:r>
            <w:proofErr w:type="spellEnd"/>
          </w:p>
        </w:tc>
        <w:tc>
          <w:tcPr>
            <w:tcW w:w="7195" w:type="dxa"/>
            <w:tcBorders>
              <w:top w:val="single" w:sz="4" w:space="0" w:color="auto"/>
              <w:left w:val="nil"/>
              <w:bottom w:val="nil"/>
              <w:right w:val="single" w:sz="4" w:space="0" w:color="auto"/>
            </w:tcBorders>
          </w:tcPr>
          <w:p w14:paraId="54E56694" w14:textId="77777777" w:rsidR="00B55248" w:rsidRPr="00D6285B" w:rsidRDefault="00B55248" w:rsidP="00B55248">
            <w:pPr>
              <w:jc w:val="both"/>
              <w:rPr>
                <w:rFonts w:cstheme="minorHAnsi"/>
                <w:sz w:val="18"/>
                <w:szCs w:val="18"/>
              </w:rPr>
            </w:pPr>
          </w:p>
        </w:tc>
      </w:tr>
      <w:tr w:rsidR="00B55248" w:rsidRPr="003C2E94" w14:paraId="06BEADD3" w14:textId="77777777" w:rsidTr="006D0889">
        <w:tc>
          <w:tcPr>
            <w:tcW w:w="2093" w:type="dxa"/>
            <w:tcBorders>
              <w:top w:val="nil"/>
              <w:left w:val="single" w:sz="4" w:space="0" w:color="auto"/>
              <w:bottom w:val="single" w:sz="4" w:space="0" w:color="auto"/>
              <w:right w:val="nil"/>
            </w:tcBorders>
          </w:tcPr>
          <w:p w14:paraId="491BE3E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E03E6EB"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éolienne, exploitant la force du vent.</w:t>
            </w:r>
          </w:p>
        </w:tc>
      </w:tr>
      <w:tr w:rsidR="00B55248" w:rsidRPr="003C2E94" w14:paraId="588AE58A" w14:textId="77777777" w:rsidTr="00F126D7">
        <w:tc>
          <w:tcPr>
            <w:tcW w:w="2093" w:type="dxa"/>
            <w:tcBorders>
              <w:top w:val="single" w:sz="4" w:space="0" w:color="auto"/>
              <w:left w:val="single" w:sz="4" w:space="0" w:color="auto"/>
              <w:bottom w:val="nil"/>
              <w:right w:val="nil"/>
            </w:tcBorders>
          </w:tcPr>
          <w:p w14:paraId="1D47568F"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énergieSolaire</w:t>
            </w:r>
            <w:proofErr w:type="spellEnd"/>
          </w:p>
        </w:tc>
        <w:tc>
          <w:tcPr>
            <w:tcW w:w="7195" w:type="dxa"/>
            <w:tcBorders>
              <w:top w:val="single" w:sz="4" w:space="0" w:color="auto"/>
              <w:left w:val="nil"/>
              <w:bottom w:val="nil"/>
              <w:right w:val="single" w:sz="4" w:space="0" w:color="auto"/>
            </w:tcBorders>
          </w:tcPr>
          <w:p w14:paraId="54D05CF4" w14:textId="77777777" w:rsidR="00B55248" w:rsidRPr="00D6285B" w:rsidRDefault="00B55248" w:rsidP="00B55248">
            <w:pPr>
              <w:jc w:val="both"/>
              <w:rPr>
                <w:rFonts w:cstheme="minorHAnsi"/>
                <w:sz w:val="18"/>
                <w:szCs w:val="18"/>
              </w:rPr>
            </w:pPr>
          </w:p>
        </w:tc>
      </w:tr>
      <w:tr w:rsidR="00B55248" w:rsidRPr="003C2E94" w14:paraId="2ABF7CC3" w14:textId="77777777" w:rsidTr="00F126D7">
        <w:tc>
          <w:tcPr>
            <w:tcW w:w="2093" w:type="dxa"/>
            <w:tcBorders>
              <w:top w:val="nil"/>
              <w:left w:val="single" w:sz="4" w:space="0" w:color="auto"/>
              <w:bottom w:val="single" w:sz="4" w:space="0" w:color="auto"/>
              <w:right w:val="nil"/>
            </w:tcBorders>
          </w:tcPr>
          <w:p w14:paraId="6394C45C"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5D3DE678"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solaire thermique ou photovoltaïque.</w:t>
            </w:r>
          </w:p>
        </w:tc>
      </w:tr>
      <w:tr w:rsidR="00B55248" w:rsidRPr="003C2E94" w14:paraId="798C5D0C" w14:textId="77777777" w:rsidTr="00F126D7">
        <w:tc>
          <w:tcPr>
            <w:tcW w:w="9288" w:type="dxa"/>
            <w:gridSpan w:val="2"/>
            <w:tcBorders>
              <w:top w:val="single" w:sz="4" w:space="0" w:color="auto"/>
              <w:left w:val="single" w:sz="4" w:space="0" w:color="auto"/>
              <w:bottom w:val="nil"/>
              <w:right w:val="single" w:sz="4" w:space="0" w:color="auto"/>
            </w:tcBorders>
          </w:tcPr>
          <w:p w14:paraId="0484E686" w14:textId="77777777" w:rsidR="00B55248" w:rsidRPr="00D6285B" w:rsidRDefault="00B55248" w:rsidP="00B55248">
            <w:pPr>
              <w:jc w:val="both"/>
              <w:rPr>
                <w:rFonts w:cstheme="minorHAnsi"/>
                <w:sz w:val="18"/>
                <w:szCs w:val="18"/>
              </w:rPr>
            </w:pPr>
            <w:commentRangeStart w:id="118"/>
            <w:commentRangeStart w:id="119"/>
            <w:proofErr w:type="spellStart"/>
            <w:r w:rsidRPr="00D6285B">
              <w:rPr>
                <w:rFonts w:cstheme="minorHAnsi"/>
                <w:b/>
                <w:sz w:val="18"/>
                <w:szCs w:val="18"/>
              </w:rPr>
              <w:t>énergieHydraulique</w:t>
            </w:r>
            <w:commentRangeEnd w:id="118"/>
            <w:proofErr w:type="spellEnd"/>
            <w:r w:rsidR="004C40D1">
              <w:rPr>
                <w:rStyle w:val="Marquedecommentaire"/>
              </w:rPr>
              <w:commentReference w:id="118"/>
            </w:r>
            <w:commentRangeEnd w:id="119"/>
            <w:r w:rsidR="00722DE9">
              <w:rPr>
                <w:rStyle w:val="Marquedecommentaire"/>
              </w:rPr>
              <w:commentReference w:id="119"/>
            </w:r>
          </w:p>
        </w:tc>
      </w:tr>
      <w:tr w:rsidR="00B55248" w:rsidRPr="003C2E94" w14:paraId="6BA4BCC6" w14:textId="77777777" w:rsidTr="00F126D7">
        <w:tc>
          <w:tcPr>
            <w:tcW w:w="2093" w:type="dxa"/>
            <w:tcBorders>
              <w:top w:val="nil"/>
              <w:left w:val="single" w:sz="4" w:space="0" w:color="auto"/>
              <w:bottom w:val="single" w:sz="4" w:space="0" w:color="auto"/>
              <w:right w:val="nil"/>
            </w:tcBorders>
          </w:tcPr>
          <w:p w14:paraId="18DA824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11C5C860"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d’énergie hydraulique, exploitant les chutes d’eau ou la force des marées.</w:t>
            </w:r>
          </w:p>
        </w:tc>
      </w:tr>
      <w:tr w:rsidR="00B55248" w:rsidRPr="003C2E94" w14:paraId="7C098EF8" w14:textId="77777777" w:rsidTr="00F126D7">
        <w:tc>
          <w:tcPr>
            <w:tcW w:w="2093" w:type="dxa"/>
            <w:tcBorders>
              <w:top w:val="single" w:sz="4" w:space="0" w:color="auto"/>
              <w:left w:val="single" w:sz="4" w:space="0" w:color="auto"/>
              <w:bottom w:val="nil"/>
              <w:right w:val="nil"/>
            </w:tcBorders>
          </w:tcPr>
          <w:p w14:paraId="29EAF716" w14:textId="77777777" w:rsidR="00B55248" w:rsidRPr="00D6285B" w:rsidRDefault="00B55248" w:rsidP="00B55248">
            <w:pPr>
              <w:jc w:val="both"/>
              <w:rPr>
                <w:rFonts w:cstheme="minorHAnsi"/>
                <w:sz w:val="18"/>
                <w:szCs w:val="18"/>
              </w:rPr>
            </w:pPr>
            <w:commentRangeStart w:id="120"/>
            <w:proofErr w:type="spellStart"/>
            <w:r w:rsidRPr="00D6285B">
              <w:rPr>
                <w:rFonts w:cstheme="minorHAnsi"/>
                <w:b/>
                <w:sz w:val="18"/>
                <w:szCs w:val="18"/>
              </w:rPr>
              <w:lastRenderedPageBreak/>
              <w:t>énergieBiomasse</w:t>
            </w:r>
            <w:commentRangeEnd w:id="120"/>
            <w:proofErr w:type="spellEnd"/>
            <w:r w:rsidR="00722DE9">
              <w:rPr>
                <w:rStyle w:val="Marquedecommentaire"/>
              </w:rPr>
              <w:commentReference w:id="120"/>
            </w:r>
          </w:p>
        </w:tc>
        <w:tc>
          <w:tcPr>
            <w:tcW w:w="7195" w:type="dxa"/>
            <w:tcBorders>
              <w:top w:val="single" w:sz="4" w:space="0" w:color="auto"/>
              <w:left w:val="nil"/>
              <w:bottom w:val="nil"/>
              <w:right w:val="single" w:sz="4" w:space="0" w:color="auto"/>
            </w:tcBorders>
          </w:tcPr>
          <w:p w14:paraId="3615C3E9" w14:textId="77777777" w:rsidR="00B55248" w:rsidRPr="00D6285B" w:rsidRDefault="00B55248" w:rsidP="00B55248">
            <w:pPr>
              <w:jc w:val="both"/>
              <w:rPr>
                <w:rFonts w:cstheme="minorHAnsi"/>
                <w:sz w:val="18"/>
                <w:szCs w:val="18"/>
              </w:rPr>
            </w:pPr>
          </w:p>
        </w:tc>
      </w:tr>
      <w:tr w:rsidR="00B55248" w:rsidRPr="003C2E94" w14:paraId="1444B309" w14:textId="77777777" w:rsidTr="00F126D7">
        <w:tc>
          <w:tcPr>
            <w:tcW w:w="2093" w:type="dxa"/>
            <w:tcBorders>
              <w:top w:val="nil"/>
              <w:left w:val="single" w:sz="4" w:space="0" w:color="auto"/>
              <w:bottom w:val="single" w:sz="4" w:space="0" w:color="auto"/>
              <w:right w:val="nil"/>
            </w:tcBorders>
          </w:tcPr>
          <w:p w14:paraId="15BEAB52"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EBF1991"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exploitant l’énergie de la  biomasse.</w:t>
            </w:r>
          </w:p>
        </w:tc>
      </w:tr>
      <w:tr w:rsidR="00B55248" w:rsidRPr="003C2E94" w14:paraId="334EA1A1" w14:textId="77777777" w:rsidTr="00F126D7">
        <w:tc>
          <w:tcPr>
            <w:tcW w:w="9288" w:type="dxa"/>
            <w:gridSpan w:val="2"/>
            <w:tcBorders>
              <w:top w:val="single" w:sz="4" w:space="0" w:color="auto"/>
              <w:left w:val="single" w:sz="4" w:space="0" w:color="auto"/>
              <w:bottom w:val="nil"/>
              <w:right w:val="single" w:sz="4" w:space="0" w:color="auto"/>
            </w:tcBorders>
          </w:tcPr>
          <w:p w14:paraId="2A950E34" w14:textId="77777777" w:rsidR="00B55248" w:rsidRPr="00D6285B" w:rsidRDefault="00B55248" w:rsidP="00B55248">
            <w:pPr>
              <w:jc w:val="both"/>
              <w:rPr>
                <w:rFonts w:cstheme="minorHAnsi"/>
                <w:sz w:val="18"/>
                <w:szCs w:val="18"/>
              </w:rPr>
            </w:pPr>
            <w:commentRangeStart w:id="121"/>
            <w:proofErr w:type="spellStart"/>
            <w:r w:rsidRPr="00D6285B">
              <w:rPr>
                <w:rFonts w:cstheme="minorHAnsi"/>
                <w:b/>
                <w:sz w:val="18"/>
                <w:szCs w:val="18"/>
              </w:rPr>
              <w:t>énergieGéothermie</w:t>
            </w:r>
            <w:commentRangeEnd w:id="121"/>
            <w:proofErr w:type="spellEnd"/>
            <w:r w:rsidR="00722DE9">
              <w:rPr>
                <w:rStyle w:val="Marquedecommentaire"/>
              </w:rPr>
              <w:commentReference w:id="121"/>
            </w:r>
          </w:p>
        </w:tc>
      </w:tr>
      <w:tr w:rsidR="00B55248" w:rsidRPr="003C2E94" w14:paraId="33DD0554" w14:textId="77777777" w:rsidTr="00F126D7">
        <w:tc>
          <w:tcPr>
            <w:tcW w:w="2093" w:type="dxa"/>
            <w:tcBorders>
              <w:top w:val="nil"/>
              <w:left w:val="single" w:sz="4" w:space="0" w:color="auto"/>
              <w:bottom w:val="single" w:sz="4" w:space="0" w:color="auto"/>
              <w:right w:val="nil"/>
            </w:tcBorders>
          </w:tcPr>
          <w:p w14:paraId="6A9B74E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68E1A753" w14:textId="77777777" w:rsidR="00B55248" w:rsidRPr="00D6285B" w:rsidRDefault="00B55248" w:rsidP="00B55248">
            <w:pPr>
              <w:jc w:val="both"/>
              <w:rPr>
                <w:rFonts w:cstheme="minorHAnsi"/>
                <w:sz w:val="18"/>
                <w:szCs w:val="18"/>
              </w:rPr>
            </w:pPr>
            <w:r w:rsidRPr="00D6285B">
              <w:rPr>
                <w:rFonts w:cstheme="minorHAnsi"/>
                <w:sz w:val="18"/>
                <w:szCs w:val="18"/>
              </w:rPr>
              <w:t>La dynamique concerne des infrastructures exploitant l’énergie géothermique, c’est-à-dire la chaleur de la Terre.</w:t>
            </w:r>
          </w:p>
        </w:tc>
      </w:tr>
      <w:tr w:rsidR="00B55248" w:rsidRPr="003C2E94" w14:paraId="05A85767" w14:textId="77777777" w:rsidTr="00F126D7">
        <w:tc>
          <w:tcPr>
            <w:tcW w:w="9288" w:type="dxa"/>
            <w:gridSpan w:val="2"/>
            <w:tcBorders>
              <w:top w:val="single" w:sz="4" w:space="0" w:color="auto"/>
              <w:left w:val="single" w:sz="4" w:space="0" w:color="auto"/>
              <w:bottom w:val="nil"/>
              <w:right w:val="single" w:sz="4" w:space="0" w:color="auto"/>
            </w:tcBorders>
          </w:tcPr>
          <w:p w14:paraId="6BF73490"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équipementsSportifsOuLoisirs</w:t>
            </w:r>
            <w:proofErr w:type="spellEnd"/>
          </w:p>
        </w:tc>
      </w:tr>
      <w:tr w:rsidR="00B55248" w:rsidRPr="003C2E94" w14:paraId="51EEA672" w14:textId="77777777" w:rsidTr="00F126D7">
        <w:tc>
          <w:tcPr>
            <w:tcW w:w="2093" w:type="dxa"/>
            <w:tcBorders>
              <w:top w:val="nil"/>
              <w:left w:val="single" w:sz="4" w:space="0" w:color="auto"/>
              <w:bottom w:val="nil"/>
              <w:right w:val="nil"/>
            </w:tcBorders>
          </w:tcPr>
          <w:p w14:paraId="262DAAD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100ACB6"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d’occupation ou d’usage du sol relatif aux équipements sportifs ou de loisirs </w:t>
            </w:r>
          </w:p>
        </w:tc>
      </w:tr>
      <w:tr w:rsidR="00B55248" w:rsidRPr="003C2E94" w14:paraId="2E588BC6" w14:textId="77777777" w:rsidTr="00F126D7">
        <w:tc>
          <w:tcPr>
            <w:tcW w:w="2093" w:type="dxa"/>
            <w:tcBorders>
              <w:top w:val="nil"/>
              <w:left w:val="single" w:sz="4" w:space="0" w:color="auto"/>
              <w:bottom w:val="single" w:sz="4" w:space="0" w:color="auto"/>
              <w:right w:val="nil"/>
            </w:tcBorders>
          </w:tcPr>
          <w:p w14:paraId="4B74459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69DC9EE" w14:textId="77777777" w:rsidR="00B55248" w:rsidRPr="00D6285B" w:rsidRDefault="00B55248" w:rsidP="00B55248">
            <w:pPr>
              <w:jc w:val="both"/>
              <w:rPr>
                <w:rFonts w:cstheme="minorHAnsi"/>
                <w:sz w:val="18"/>
                <w:szCs w:val="18"/>
              </w:rPr>
            </w:pPr>
            <w:r w:rsidRPr="00D6285B">
              <w:rPr>
                <w:rFonts w:cstheme="minorHAnsi"/>
                <w:sz w:val="18"/>
                <w:szCs w:val="18"/>
              </w:rPr>
              <w:t>Ces équipements pouvant être d’une grande variété, il est conseillé de donner plus de détail à l’aide de l’attribut description.</w:t>
            </w:r>
          </w:p>
        </w:tc>
      </w:tr>
      <w:tr w:rsidR="00B55248" w:rsidRPr="003C2E94" w14:paraId="14AC985C" w14:textId="77777777" w:rsidTr="006D0889">
        <w:tc>
          <w:tcPr>
            <w:tcW w:w="9288" w:type="dxa"/>
            <w:gridSpan w:val="2"/>
            <w:tcBorders>
              <w:top w:val="single" w:sz="4" w:space="0" w:color="auto"/>
              <w:left w:val="single" w:sz="4" w:space="0" w:color="auto"/>
              <w:bottom w:val="nil"/>
              <w:right w:val="single" w:sz="4" w:space="0" w:color="auto"/>
            </w:tcBorders>
          </w:tcPr>
          <w:p w14:paraId="5E12DCC7" w14:textId="0AAC9FE2" w:rsidR="00B55248" w:rsidRPr="00D6285B" w:rsidRDefault="008E6A6B" w:rsidP="006D0889">
            <w:pPr>
              <w:jc w:val="both"/>
              <w:rPr>
                <w:rFonts w:cstheme="minorHAnsi"/>
                <w:sz w:val="18"/>
                <w:szCs w:val="18"/>
              </w:rPr>
            </w:pPr>
            <w:commentRangeStart w:id="122"/>
            <w:proofErr w:type="spellStart"/>
            <w:r>
              <w:rPr>
                <w:rFonts w:cstheme="minorHAnsi"/>
                <w:b/>
                <w:sz w:val="18"/>
                <w:szCs w:val="18"/>
              </w:rPr>
              <w:t>freque</w:t>
            </w:r>
            <w:r w:rsidR="00B55248">
              <w:rPr>
                <w:rFonts w:cstheme="minorHAnsi"/>
                <w:b/>
                <w:sz w:val="18"/>
                <w:szCs w:val="18"/>
              </w:rPr>
              <w:t>ntationTouristiques</w:t>
            </w:r>
            <w:commentRangeEnd w:id="122"/>
            <w:proofErr w:type="spellEnd"/>
            <w:r w:rsidR="00722DE9">
              <w:rPr>
                <w:rStyle w:val="Marquedecommentaire"/>
              </w:rPr>
              <w:commentReference w:id="122"/>
            </w:r>
          </w:p>
        </w:tc>
      </w:tr>
      <w:tr w:rsidR="00B55248" w:rsidRPr="003C2E94" w14:paraId="1A51B4E0" w14:textId="77777777" w:rsidTr="006D0889">
        <w:tc>
          <w:tcPr>
            <w:tcW w:w="2093" w:type="dxa"/>
            <w:tcBorders>
              <w:top w:val="nil"/>
              <w:left w:val="single" w:sz="4" w:space="0" w:color="auto"/>
              <w:bottom w:val="nil"/>
              <w:right w:val="nil"/>
            </w:tcBorders>
          </w:tcPr>
          <w:p w14:paraId="3C5DC1A3" w14:textId="77777777" w:rsidR="00B55248" w:rsidRPr="00D6285B" w:rsidRDefault="00B55248"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3DA573D" w14:textId="5631A1AE" w:rsidR="00B55248" w:rsidRPr="00D6285B" w:rsidRDefault="00B55248" w:rsidP="006D0889">
            <w:pPr>
              <w:jc w:val="both"/>
              <w:rPr>
                <w:rFonts w:cstheme="minorHAnsi"/>
                <w:sz w:val="18"/>
                <w:szCs w:val="18"/>
              </w:rPr>
            </w:pPr>
            <w:r w:rsidRPr="00D6285B">
              <w:rPr>
                <w:rFonts w:cstheme="minorHAnsi"/>
                <w:sz w:val="18"/>
                <w:szCs w:val="18"/>
              </w:rPr>
              <w:t xml:space="preserve">La dynamique concerne </w:t>
            </w:r>
            <w:r>
              <w:rPr>
                <w:rFonts w:cstheme="minorHAnsi"/>
                <w:sz w:val="18"/>
                <w:szCs w:val="18"/>
              </w:rPr>
              <w:t xml:space="preserve">une évolution </w:t>
            </w:r>
            <w:r w:rsidR="00FA79F7">
              <w:rPr>
                <w:rFonts w:cstheme="minorHAnsi"/>
                <w:sz w:val="18"/>
                <w:szCs w:val="18"/>
              </w:rPr>
              <w:t>de la fréquentation touristique</w:t>
            </w:r>
            <w:r w:rsidRPr="00D6285B">
              <w:rPr>
                <w:rFonts w:cstheme="minorHAnsi"/>
                <w:sz w:val="18"/>
                <w:szCs w:val="18"/>
              </w:rPr>
              <w:t>.</w:t>
            </w:r>
          </w:p>
        </w:tc>
      </w:tr>
      <w:tr w:rsidR="00B55248" w:rsidRPr="003C2E94" w14:paraId="3F3CD9B9" w14:textId="77777777" w:rsidTr="00F126D7">
        <w:tc>
          <w:tcPr>
            <w:tcW w:w="9288" w:type="dxa"/>
            <w:gridSpan w:val="2"/>
            <w:tcBorders>
              <w:top w:val="single" w:sz="4" w:space="0" w:color="auto"/>
              <w:left w:val="single" w:sz="4" w:space="0" w:color="auto"/>
              <w:bottom w:val="nil"/>
              <w:right w:val="single" w:sz="4" w:space="0" w:color="auto"/>
            </w:tcBorders>
          </w:tcPr>
          <w:p w14:paraId="15F6FC61" w14:textId="4E05944A" w:rsidR="00B55248" w:rsidRPr="008E6A6B" w:rsidRDefault="00B55248" w:rsidP="00B55248">
            <w:pPr>
              <w:jc w:val="both"/>
              <w:rPr>
                <w:rFonts w:cstheme="minorHAnsi"/>
                <w:sz w:val="18"/>
                <w:szCs w:val="18"/>
              </w:rPr>
            </w:pPr>
            <w:commentRangeStart w:id="123"/>
            <w:proofErr w:type="spellStart"/>
            <w:r w:rsidRPr="008E6A6B">
              <w:rPr>
                <w:rFonts w:cstheme="minorHAnsi"/>
                <w:b/>
                <w:sz w:val="18"/>
                <w:szCs w:val="18"/>
              </w:rPr>
              <w:t>constructions</w:t>
            </w:r>
            <w:commentRangeStart w:id="124"/>
            <w:r w:rsidRPr="008E6A6B">
              <w:rPr>
                <w:rFonts w:cstheme="minorHAnsi"/>
                <w:b/>
                <w:sz w:val="18"/>
                <w:szCs w:val="18"/>
              </w:rPr>
              <w:t>TypeGrandsEnsembles</w:t>
            </w:r>
            <w:commentRangeEnd w:id="124"/>
            <w:proofErr w:type="spellEnd"/>
            <w:r w:rsidR="004C40D1">
              <w:rPr>
                <w:rStyle w:val="Marquedecommentaire"/>
              </w:rPr>
              <w:commentReference w:id="124"/>
            </w:r>
            <w:commentRangeEnd w:id="123"/>
            <w:r w:rsidR="001E6C48">
              <w:rPr>
                <w:rStyle w:val="Marquedecommentaire"/>
              </w:rPr>
              <w:commentReference w:id="123"/>
            </w:r>
          </w:p>
        </w:tc>
      </w:tr>
      <w:tr w:rsidR="00B55248" w:rsidRPr="003C2E94" w14:paraId="7EAC3D33" w14:textId="77777777" w:rsidTr="00F126D7">
        <w:tc>
          <w:tcPr>
            <w:tcW w:w="2093" w:type="dxa"/>
            <w:tcBorders>
              <w:top w:val="nil"/>
              <w:left w:val="single" w:sz="4" w:space="0" w:color="auto"/>
              <w:bottom w:val="nil"/>
              <w:right w:val="nil"/>
            </w:tcBorders>
          </w:tcPr>
          <w:p w14:paraId="1C7968CC" w14:textId="77777777" w:rsidR="00B55248" w:rsidRPr="008E6A6B" w:rsidRDefault="00B55248" w:rsidP="00B55248">
            <w:pPr>
              <w:jc w:val="both"/>
              <w:rPr>
                <w:rFonts w:cstheme="minorHAnsi"/>
                <w:sz w:val="18"/>
                <w:szCs w:val="18"/>
              </w:rPr>
            </w:pPr>
            <w:r w:rsidRPr="008E6A6B">
              <w:rPr>
                <w:rFonts w:cstheme="minorHAnsi"/>
                <w:sz w:val="18"/>
                <w:szCs w:val="18"/>
              </w:rPr>
              <w:t>Définition</w:t>
            </w:r>
          </w:p>
        </w:tc>
        <w:tc>
          <w:tcPr>
            <w:tcW w:w="7195" w:type="dxa"/>
            <w:tcBorders>
              <w:top w:val="nil"/>
              <w:left w:val="nil"/>
              <w:bottom w:val="nil"/>
              <w:right w:val="single" w:sz="4" w:space="0" w:color="auto"/>
            </w:tcBorders>
          </w:tcPr>
          <w:p w14:paraId="78B624BC" w14:textId="08F68DCD" w:rsidR="00B55248" w:rsidRPr="008E6A6B" w:rsidRDefault="00414105" w:rsidP="00B55248">
            <w:pPr>
              <w:jc w:val="both"/>
              <w:rPr>
                <w:rFonts w:cstheme="minorHAnsi"/>
                <w:sz w:val="18"/>
                <w:szCs w:val="18"/>
              </w:rPr>
            </w:pPr>
            <w:r w:rsidRPr="00414105">
              <w:rPr>
                <w:rFonts w:cstheme="minorHAnsi"/>
                <w:sz w:val="18"/>
                <w:szCs w:val="18"/>
              </w:rPr>
              <w:t>La dynamique concerne l’évolution de l’aménagement du territoire.</w:t>
            </w:r>
          </w:p>
        </w:tc>
      </w:tr>
      <w:tr w:rsidR="00B55248" w:rsidRPr="003C2E94" w14:paraId="6899FEF0" w14:textId="77777777" w:rsidTr="00F126D7">
        <w:tc>
          <w:tcPr>
            <w:tcW w:w="2093" w:type="dxa"/>
            <w:tcBorders>
              <w:top w:val="nil"/>
              <w:left w:val="single" w:sz="4" w:space="0" w:color="auto"/>
              <w:bottom w:val="single" w:sz="4" w:space="0" w:color="auto"/>
              <w:right w:val="nil"/>
            </w:tcBorders>
          </w:tcPr>
          <w:p w14:paraId="30B4C5F0" w14:textId="77777777" w:rsidR="00B55248" w:rsidRPr="008E6A6B" w:rsidRDefault="00B55248" w:rsidP="00B55248">
            <w:pPr>
              <w:jc w:val="both"/>
              <w:rPr>
                <w:rFonts w:cstheme="minorHAnsi"/>
                <w:sz w:val="18"/>
                <w:szCs w:val="18"/>
              </w:rPr>
            </w:pPr>
            <w:r w:rsidRPr="008E6A6B">
              <w:rPr>
                <w:rFonts w:cstheme="minorHAnsi"/>
                <w:sz w:val="18"/>
                <w:szCs w:val="18"/>
              </w:rPr>
              <w:t>Remarque</w:t>
            </w:r>
          </w:p>
        </w:tc>
        <w:tc>
          <w:tcPr>
            <w:tcW w:w="7195" w:type="dxa"/>
            <w:tcBorders>
              <w:top w:val="nil"/>
              <w:left w:val="nil"/>
              <w:bottom w:val="single" w:sz="4" w:space="0" w:color="auto"/>
              <w:right w:val="single" w:sz="4" w:space="0" w:color="auto"/>
            </w:tcBorders>
          </w:tcPr>
          <w:p w14:paraId="221A5E22" w14:textId="63DFE7C2" w:rsidR="00B55248" w:rsidRPr="008E6A6B" w:rsidRDefault="008E6A6B" w:rsidP="00B55248">
            <w:pPr>
              <w:jc w:val="both"/>
              <w:rPr>
                <w:rFonts w:cstheme="minorHAnsi"/>
                <w:sz w:val="18"/>
                <w:szCs w:val="18"/>
              </w:rPr>
            </w:pPr>
            <w:r w:rsidRPr="008E6A6B">
              <w:rPr>
                <w:rFonts w:cstheme="minorHAnsi"/>
                <w:sz w:val="18"/>
                <w:szCs w:val="18"/>
              </w:rPr>
              <w:t xml:space="preserve">Pour les atlas </w:t>
            </w:r>
            <w:r>
              <w:rPr>
                <w:rFonts w:cstheme="minorHAnsi"/>
                <w:sz w:val="18"/>
                <w:szCs w:val="18"/>
              </w:rPr>
              <w:t xml:space="preserve">de paysages </w:t>
            </w:r>
            <w:r w:rsidRPr="008E6A6B">
              <w:rPr>
                <w:rFonts w:cstheme="minorHAnsi"/>
                <w:sz w:val="18"/>
                <w:szCs w:val="18"/>
              </w:rPr>
              <w:t>urbain</w:t>
            </w:r>
            <w:r>
              <w:rPr>
                <w:rFonts w:cstheme="minorHAnsi"/>
                <w:sz w:val="18"/>
                <w:szCs w:val="18"/>
              </w:rPr>
              <w:t>s</w:t>
            </w:r>
            <w:r w:rsidRPr="008E6A6B">
              <w:rPr>
                <w:rFonts w:cstheme="minorHAnsi"/>
                <w:sz w:val="18"/>
                <w:szCs w:val="18"/>
              </w:rPr>
              <w:t xml:space="preserve"> cette dynamique peut être significative de la transformation urbaine.</w:t>
            </w:r>
          </w:p>
        </w:tc>
      </w:tr>
      <w:tr w:rsidR="00B55248" w:rsidRPr="003C2E94" w14:paraId="118B5332" w14:textId="77777777" w:rsidTr="00F126D7">
        <w:tc>
          <w:tcPr>
            <w:tcW w:w="9288" w:type="dxa"/>
            <w:gridSpan w:val="2"/>
            <w:tcBorders>
              <w:top w:val="single" w:sz="4" w:space="0" w:color="auto"/>
              <w:left w:val="single" w:sz="4" w:space="0" w:color="auto"/>
              <w:bottom w:val="nil"/>
              <w:right w:val="single" w:sz="4" w:space="0" w:color="auto"/>
            </w:tcBorders>
          </w:tcPr>
          <w:p w14:paraId="76D62D0D" w14:textId="77777777" w:rsidR="00B55248" w:rsidRPr="00D6285B" w:rsidRDefault="00B55248" w:rsidP="00B55248">
            <w:pPr>
              <w:jc w:val="both"/>
              <w:rPr>
                <w:rFonts w:cstheme="minorHAnsi"/>
                <w:sz w:val="18"/>
                <w:szCs w:val="18"/>
              </w:rPr>
            </w:pPr>
            <w:commentRangeStart w:id="125"/>
            <w:proofErr w:type="spellStart"/>
            <w:r w:rsidRPr="00D6285B">
              <w:rPr>
                <w:rFonts w:cstheme="minorHAnsi"/>
                <w:b/>
                <w:sz w:val="18"/>
                <w:szCs w:val="18"/>
              </w:rPr>
              <w:t>constructionsTypeOriginel</w:t>
            </w:r>
            <w:commentRangeEnd w:id="125"/>
            <w:proofErr w:type="spellEnd"/>
            <w:r w:rsidR="001E6C48">
              <w:rPr>
                <w:rStyle w:val="Marquedecommentaire"/>
              </w:rPr>
              <w:commentReference w:id="125"/>
            </w:r>
          </w:p>
        </w:tc>
      </w:tr>
      <w:tr w:rsidR="00B55248" w:rsidRPr="003C2E94" w14:paraId="717842E5" w14:textId="77777777" w:rsidTr="00F126D7">
        <w:tc>
          <w:tcPr>
            <w:tcW w:w="2093" w:type="dxa"/>
            <w:tcBorders>
              <w:top w:val="nil"/>
              <w:left w:val="single" w:sz="4" w:space="0" w:color="auto"/>
              <w:bottom w:val="single" w:sz="4" w:space="0" w:color="auto"/>
              <w:right w:val="nil"/>
            </w:tcBorders>
          </w:tcPr>
          <w:p w14:paraId="2903683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02C2425B" w14:textId="1C8139DD" w:rsidR="00B55248" w:rsidRPr="00D6285B" w:rsidRDefault="00B55248" w:rsidP="00B55248">
            <w:pPr>
              <w:jc w:val="both"/>
              <w:rPr>
                <w:rFonts w:cstheme="minorHAnsi"/>
                <w:sz w:val="18"/>
                <w:szCs w:val="18"/>
              </w:rPr>
            </w:pPr>
            <w:r w:rsidRPr="00D6285B">
              <w:rPr>
                <w:rFonts w:cstheme="minorHAnsi"/>
                <w:sz w:val="18"/>
                <w:szCs w:val="18"/>
              </w:rPr>
              <w:t xml:space="preserve">La dynamique concerne les constructions de type originel, c’est-à-dire ayant les principales caractéristiques architecturales </w:t>
            </w:r>
            <w:r w:rsidR="00183D97">
              <w:rPr>
                <w:rFonts w:cstheme="minorHAnsi"/>
                <w:sz w:val="18"/>
                <w:szCs w:val="18"/>
              </w:rPr>
              <w:t xml:space="preserve">locales, </w:t>
            </w:r>
            <w:r w:rsidRPr="00D6285B">
              <w:rPr>
                <w:rFonts w:cstheme="minorHAnsi"/>
                <w:sz w:val="18"/>
                <w:szCs w:val="18"/>
              </w:rPr>
              <w:t xml:space="preserve">d’avant la période de standardisation, banalisation des bâtiments. </w:t>
            </w:r>
          </w:p>
        </w:tc>
      </w:tr>
      <w:tr w:rsidR="00B55248" w:rsidRPr="003C2E94" w14:paraId="1DE8BC6B" w14:textId="77777777" w:rsidTr="00F126D7">
        <w:tc>
          <w:tcPr>
            <w:tcW w:w="9288" w:type="dxa"/>
            <w:gridSpan w:val="2"/>
            <w:tcBorders>
              <w:top w:val="single" w:sz="4" w:space="0" w:color="auto"/>
              <w:left w:val="single" w:sz="4" w:space="0" w:color="auto"/>
              <w:bottom w:val="nil"/>
              <w:right w:val="single" w:sz="4" w:space="0" w:color="auto"/>
            </w:tcBorders>
          </w:tcPr>
          <w:p w14:paraId="2DAB40FC" w14:textId="52E7D93D" w:rsidR="00B55248" w:rsidRPr="006C4339" w:rsidRDefault="00B55248" w:rsidP="00B55248">
            <w:pPr>
              <w:jc w:val="both"/>
              <w:rPr>
                <w:rFonts w:cstheme="minorHAnsi"/>
                <w:b/>
                <w:sz w:val="18"/>
                <w:szCs w:val="18"/>
                <w:highlight w:val="yellow"/>
              </w:rPr>
            </w:pPr>
            <w:commentRangeStart w:id="126"/>
            <w:proofErr w:type="spellStart"/>
            <w:r w:rsidRPr="008E6A6B">
              <w:rPr>
                <w:rFonts w:cstheme="minorHAnsi"/>
                <w:b/>
                <w:sz w:val="18"/>
                <w:szCs w:val="18"/>
              </w:rPr>
              <w:t>constructionsTypeMixte</w:t>
            </w:r>
            <w:proofErr w:type="spellEnd"/>
            <w:r w:rsidRPr="008E6A6B">
              <w:rPr>
                <w:rFonts w:cstheme="minorHAnsi"/>
                <w:b/>
                <w:sz w:val="18"/>
                <w:szCs w:val="18"/>
              </w:rPr>
              <w:t xml:space="preserve">  </w:t>
            </w:r>
            <w:commentRangeEnd w:id="126"/>
            <w:r w:rsidR="001E6C48">
              <w:rPr>
                <w:rStyle w:val="Marquedecommentaire"/>
              </w:rPr>
              <w:commentReference w:id="126"/>
            </w:r>
          </w:p>
        </w:tc>
      </w:tr>
      <w:tr w:rsidR="00B55248" w:rsidRPr="003C2E94" w14:paraId="4A1E0D51" w14:textId="77777777" w:rsidTr="00F126D7">
        <w:tc>
          <w:tcPr>
            <w:tcW w:w="2093" w:type="dxa"/>
            <w:tcBorders>
              <w:top w:val="nil"/>
              <w:left w:val="single" w:sz="4" w:space="0" w:color="auto"/>
              <w:bottom w:val="single" w:sz="4" w:space="0" w:color="auto"/>
              <w:right w:val="nil"/>
            </w:tcBorders>
          </w:tcPr>
          <w:p w14:paraId="0491298B" w14:textId="70443B97" w:rsidR="00B55248" w:rsidRPr="00D6285B" w:rsidRDefault="008E6A6B" w:rsidP="00B55248">
            <w:pPr>
              <w:jc w:val="both"/>
              <w:rPr>
                <w:rFonts w:cstheme="minorHAnsi"/>
                <w:sz w:val="18"/>
                <w:szCs w:val="18"/>
              </w:rPr>
            </w:pPr>
            <w:r>
              <w:rPr>
                <w:rFonts w:cstheme="minorHAnsi"/>
                <w:sz w:val="18"/>
                <w:szCs w:val="18"/>
              </w:rPr>
              <w:t>Définition</w:t>
            </w:r>
          </w:p>
        </w:tc>
        <w:tc>
          <w:tcPr>
            <w:tcW w:w="7195" w:type="dxa"/>
            <w:tcBorders>
              <w:top w:val="nil"/>
              <w:left w:val="nil"/>
              <w:bottom w:val="single" w:sz="4" w:space="0" w:color="auto"/>
              <w:right w:val="single" w:sz="4" w:space="0" w:color="auto"/>
            </w:tcBorders>
          </w:tcPr>
          <w:p w14:paraId="4FF376B6" w14:textId="265ECEDA" w:rsidR="00B55248" w:rsidRPr="00D6285B" w:rsidRDefault="008E6A6B" w:rsidP="00B55248">
            <w:pPr>
              <w:jc w:val="both"/>
              <w:rPr>
                <w:rFonts w:cstheme="minorHAnsi"/>
                <w:sz w:val="18"/>
                <w:szCs w:val="18"/>
              </w:rPr>
            </w:pPr>
            <w:r w:rsidRPr="00D6285B">
              <w:rPr>
                <w:rFonts w:cstheme="minorHAnsi"/>
                <w:sz w:val="18"/>
                <w:szCs w:val="18"/>
              </w:rPr>
              <w:t xml:space="preserve">La dynamique concerne les constructions de type originel, c’est-à-dire </w:t>
            </w:r>
            <w:r>
              <w:rPr>
                <w:rFonts w:cstheme="minorHAnsi"/>
                <w:sz w:val="18"/>
                <w:szCs w:val="18"/>
              </w:rPr>
              <w:t>dont le tissu urbain fait apparaître une mixité de formes urbaines, originelles, récentes, etc.</w:t>
            </w:r>
          </w:p>
        </w:tc>
      </w:tr>
      <w:tr w:rsidR="00B55248" w:rsidRPr="003C2E94" w14:paraId="3D0C9ED3" w14:textId="77777777" w:rsidTr="00183D97">
        <w:tc>
          <w:tcPr>
            <w:tcW w:w="9288" w:type="dxa"/>
            <w:gridSpan w:val="2"/>
            <w:tcBorders>
              <w:top w:val="single" w:sz="4" w:space="0" w:color="auto"/>
              <w:left w:val="single" w:sz="4" w:space="0" w:color="auto"/>
              <w:bottom w:val="nil"/>
              <w:right w:val="single" w:sz="4" w:space="0" w:color="auto"/>
            </w:tcBorders>
          </w:tcPr>
          <w:p w14:paraId="7DF1B729" w14:textId="77777777" w:rsidR="00B55248" w:rsidRPr="00D6285B" w:rsidRDefault="00B55248" w:rsidP="00B55248">
            <w:pPr>
              <w:jc w:val="both"/>
              <w:rPr>
                <w:rFonts w:cstheme="minorHAnsi"/>
                <w:b/>
                <w:sz w:val="18"/>
                <w:szCs w:val="18"/>
              </w:rPr>
            </w:pPr>
            <w:proofErr w:type="spellStart"/>
            <w:r w:rsidRPr="00D6285B">
              <w:rPr>
                <w:rFonts w:cstheme="minorHAnsi"/>
                <w:b/>
                <w:sz w:val="18"/>
                <w:szCs w:val="18"/>
              </w:rPr>
              <w:t>constructionsTypeLotissement</w:t>
            </w:r>
            <w:proofErr w:type="spellEnd"/>
          </w:p>
        </w:tc>
      </w:tr>
      <w:tr w:rsidR="00B55248" w:rsidRPr="003C2E94" w14:paraId="2996646D" w14:textId="77777777" w:rsidTr="00183D97">
        <w:tc>
          <w:tcPr>
            <w:tcW w:w="2093" w:type="dxa"/>
            <w:tcBorders>
              <w:top w:val="nil"/>
              <w:left w:val="single" w:sz="4" w:space="0" w:color="auto"/>
              <w:bottom w:val="single" w:sz="4" w:space="0" w:color="000000" w:themeColor="text1"/>
              <w:right w:val="nil"/>
            </w:tcBorders>
          </w:tcPr>
          <w:p w14:paraId="2835D31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000000" w:themeColor="text1"/>
              <w:right w:val="single" w:sz="4" w:space="0" w:color="auto"/>
            </w:tcBorders>
          </w:tcPr>
          <w:p w14:paraId="33F06D1B" w14:textId="3F29A673" w:rsidR="00B55248" w:rsidRPr="00D6285B" w:rsidRDefault="00B55248" w:rsidP="00183D97">
            <w:pPr>
              <w:jc w:val="both"/>
              <w:rPr>
                <w:rFonts w:cstheme="minorHAnsi"/>
                <w:sz w:val="18"/>
                <w:szCs w:val="18"/>
              </w:rPr>
            </w:pPr>
            <w:r w:rsidRPr="00D6285B">
              <w:rPr>
                <w:rFonts w:cstheme="minorHAnsi"/>
                <w:sz w:val="18"/>
                <w:szCs w:val="18"/>
              </w:rPr>
              <w:t xml:space="preserve">La dynamique concerne les </w:t>
            </w:r>
            <w:r w:rsidR="00183D97">
              <w:rPr>
                <w:rFonts w:cstheme="minorHAnsi"/>
                <w:sz w:val="18"/>
                <w:szCs w:val="18"/>
              </w:rPr>
              <w:t>évolutions de production de logements qui impactent le paysage urbanisé (banalisat</w:t>
            </w:r>
            <w:r w:rsidR="00645C33">
              <w:rPr>
                <w:rFonts w:cstheme="minorHAnsi"/>
                <w:sz w:val="18"/>
                <w:szCs w:val="18"/>
              </w:rPr>
              <w:t>ion, lotissement, pavillonnaire, etc.)</w:t>
            </w:r>
            <w:r w:rsidRPr="00D6285B">
              <w:rPr>
                <w:rFonts w:cstheme="minorHAnsi"/>
                <w:sz w:val="18"/>
                <w:szCs w:val="18"/>
              </w:rPr>
              <w:t>.</w:t>
            </w:r>
          </w:p>
        </w:tc>
      </w:tr>
      <w:tr w:rsidR="00B55248" w:rsidRPr="003C2E94" w14:paraId="21B5A36F" w14:textId="77777777" w:rsidTr="00183D97">
        <w:tc>
          <w:tcPr>
            <w:tcW w:w="9288" w:type="dxa"/>
            <w:gridSpan w:val="2"/>
            <w:tcBorders>
              <w:top w:val="single" w:sz="4" w:space="0" w:color="000000" w:themeColor="text1"/>
              <w:left w:val="single" w:sz="4" w:space="0" w:color="auto"/>
              <w:bottom w:val="nil"/>
              <w:right w:val="single" w:sz="4" w:space="0" w:color="auto"/>
            </w:tcBorders>
          </w:tcPr>
          <w:p w14:paraId="49000B13" w14:textId="77777777" w:rsidR="00B55248" w:rsidRPr="00D6285B" w:rsidRDefault="00B55248" w:rsidP="00B55248">
            <w:pPr>
              <w:jc w:val="both"/>
              <w:rPr>
                <w:rFonts w:cstheme="minorHAnsi"/>
                <w:i/>
                <w:sz w:val="18"/>
                <w:szCs w:val="18"/>
              </w:rPr>
            </w:pPr>
            <w:commentRangeStart w:id="127"/>
            <w:proofErr w:type="spellStart"/>
            <w:r w:rsidRPr="00D6285B">
              <w:rPr>
                <w:rFonts w:cstheme="minorHAnsi"/>
                <w:b/>
                <w:sz w:val="18"/>
                <w:szCs w:val="18"/>
              </w:rPr>
              <w:t>constructionsInformelles</w:t>
            </w:r>
            <w:commentRangeEnd w:id="127"/>
            <w:proofErr w:type="spellEnd"/>
            <w:r w:rsidR="001E6C48">
              <w:rPr>
                <w:rStyle w:val="Marquedecommentaire"/>
              </w:rPr>
              <w:commentReference w:id="127"/>
            </w:r>
          </w:p>
        </w:tc>
      </w:tr>
      <w:tr w:rsidR="00B55248" w:rsidRPr="003C2E94" w14:paraId="63404D95" w14:textId="77777777" w:rsidTr="00183D97">
        <w:tc>
          <w:tcPr>
            <w:tcW w:w="2093" w:type="dxa"/>
            <w:tcBorders>
              <w:top w:val="nil"/>
              <w:left w:val="single" w:sz="4" w:space="0" w:color="auto"/>
              <w:bottom w:val="single" w:sz="2" w:space="0" w:color="auto"/>
              <w:right w:val="nil"/>
            </w:tcBorders>
          </w:tcPr>
          <w:p w14:paraId="504B9065"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2" w:space="0" w:color="auto"/>
              <w:right w:val="single" w:sz="4" w:space="0" w:color="auto"/>
            </w:tcBorders>
          </w:tcPr>
          <w:p w14:paraId="7DEF5FEF" w14:textId="77777777" w:rsidR="00B55248" w:rsidRPr="00D6285B" w:rsidRDefault="00B55248" w:rsidP="00B55248">
            <w:pPr>
              <w:jc w:val="both"/>
              <w:rPr>
                <w:rFonts w:cstheme="minorHAnsi"/>
                <w:i/>
                <w:sz w:val="18"/>
                <w:szCs w:val="18"/>
              </w:rPr>
            </w:pPr>
            <w:r w:rsidRPr="00D6285B">
              <w:rPr>
                <w:rFonts w:cstheme="minorHAnsi"/>
                <w:sz w:val="18"/>
                <w:szCs w:val="18"/>
              </w:rPr>
              <w:t>La dynamique concerne les constructions informelles (ex</w:t>
            </w:r>
            <w:r w:rsidRPr="00D6285B">
              <w:rPr>
                <w:rFonts w:cs="Courier New"/>
                <w:sz w:val="18"/>
                <w:szCs w:val="18"/>
              </w:rPr>
              <w:t> </w:t>
            </w:r>
            <w:r w:rsidRPr="00D6285B">
              <w:rPr>
                <w:rFonts w:cstheme="minorHAnsi"/>
                <w:sz w:val="18"/>
                <w:szCs w:val="18"/>
              </w:rPr>
              <w:t>: bidonville), bâties sans permis de construire.</w:t>
            </w:r>
          </w:p>
        </w:tc>
      </w:tr>
      <w:tr w:rsidR="00B55248" w:rsidRPr="003C2E94" w14:paraId="1B059767" w14:textId="77777777" w:rsidTr="00183D97">
        <w:trPr>
          <w:trHeight w:val="84"/>
        </w:trPr>
        <w:tc>
          <w:tcPr>
            <w:tcW w:w="9288" w:type="dxa"/>
            <w:gridSpan w:val="2"/>
            <w:tcBorders>
              <w:top w:val="single" w:sz="2" w:space="0" w:color="auto"/>
              <w:left w:val="single" w:sz="4" w:space="0" w:color="auto"/>
              <w:bottom w:val="nil"/>
              <w:right w:val="single" w:sz="4" w:space="0" w:color="auto"/>
            </w:tcBorders>
          </w:tcPr>
          <w:p w14:paraId="4C77625E" w14:textId="77777777" w:rsidR="00B55248" w:rsidRPr="00D6285B" w:rsidRDefault="00B55248" w:rsidP="00B55248">
            <w:pPr>
              <w:jc w:val="both"/>
              <w:rPr>
                <w:rFonts w:cstheme="minorHAnsi"/>
                <w:sz w:val="18"/>
                <w:szCs w:val="18"/>
              </w:rPr>
            </w:pPr>
            <w:commentRangeStart w:id="128"/>
            <w:proofErr w:type="spellStart"/>
            <w:r w:rsidRPr="00D6285B">
              <w:rPr>
                <w:rFonts w:cstheme="minorHAnsi"/>
                <w:b/>
                <w:sz w:val="18"/>
                <w:szCs w:val="18"/>
              </w:rPr>
              <w:t>connexionCentreUrbain</w:t>
            </w:r>
            <w:commentRangeEnd w:id="128"/>
            <w:proofErr w:type="spellEnd"/>
            <w:r w:rsidR="001E6C48">
              <w:rPr>
                <w:rStyle w:val="Marquedecommentaire"/>
              </w:rPr>
              <w:commentReference w:id="128"/>
            </w:r>
          </w:p>
        </w:tc>
      </w:tr>
      <w:tr w:rsidR="00B55248" w:rsidRPr="003C2E94" w14:paraId="16F9A9D7" w14:textId="77777777" w:rsidTr="00F126D7">
        <w:trPr>
          <w:trHeight w:val="84"/>
        </w:trPr>
        <w:tc>
          <w:tcPr>
            <w:tcW w:w="2093" w:type="dxa"/>
            <w:tcBorders>
              <w:top w:val="nil"/>
              <w:left w:val="single" w:sz="4" w:space="0" w:color="auto"/>
              <w:bottom w:val="single" w:sz="4" w:space="0" w:color="auto"/>
              <w:right w:val="nil"/>
            </w:tcBorders>
          </w:tcPr>
          <w:p w14:paraId="408E096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240CB7F3" w14:textId="77777777" w:rsidR="00B55248" w:rsidRPr="00D6285B" w:rsidRDefault="00B55248" w:rsidP="00B55248">
            <w:pPr>
              <w:jc w:val="both"/>
              <w:rPr>
                <w:rFonts w:cstheme="minorHAnsi"/>
                <w:sz w:val="18"/>
                <w:szCs w:val="18"/>
              </w:rPr>
            </w:pPr>
            <w:r w:rsidRPr="00D6285B">
              <w:rPr>
                <w:rFonts w:cstheme="minorHAnsi"/>
                <w:sz w:val="18"/>
                <w:szCs w:val="18"/>
              </w:rPr>
              <w:t>La dynamique concerne les structures urbaines et leur connexion au centre urbain.</w:t>
            </w:r>
          </w:p>
        </w:tc>
      </w:tr>
      <w:tr w:rsidR="00B55248" w:rsidRPr="003C2E94" w14:paraId="2B6E6D9B" w14:textId="77777777" w:rsidTr="00F126D7">
        <w:tc>
          <w:tcPr>
            <w:tcW w:w="2093" w:type="dxa"/>
            <w:tcBorders>
              <w:top w:val="single" w:sz="4" w:space="0" w:color="auto"/>
              <w:left w:val="single" w:sz="4" w:space="0" w:color="auto"/>
              <w:bottom w:val="nil"/>
              <w:right w:val="nil"/>
            </w:tcBorders>
          </w:tcPr>
          <w:p w14:paraId="02F5584E"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zonesAgricoles</w:t>
            </w:r>
            <w:proofErr w:type="spellEnd"/>
          </w:p>
        </w:tc>
        <w:tc>
          <w:tcPr>
            <w:tcW w:w="7195" w:type="dxa"/>
            <w:tcBorders>
              <w:top w:val="single" w:sz="4" w:space="0" w:color="auto"/>
              <w:left w:val="nil"/>
              <w:bottom w:val="nil"/>
              <w:right w:val="single" w:sz="4" w:space="0" w:color="auto"/>
            </w:tcBorders>
          </w:tcPr>
          <w:p w14:paraId="1949487C" w14:textId="77777777" w:rsidR="00B55248" w:rsidRPr="00D6285B" w:rsidRDefault="00B55248" w:rsidP="00B55248">
            <w:pPr>
              <w:jc w:val="both"/>
              <w:rPr>
                <w:rFonts w:cstheme="minorHAnsi"/>
                <w:sz w:val="18"/>
                <w:szCs w:val="18"/>
              </w:rPr>
            </w:pPr>
          </w:p>
        </w:tc>
      </w:tr>
      <w:tr w:rsidR="00B55248" w:rsidRPr="003C2E94" w14:paraId="3B80E2BE" w14:textId="77777777" w:rsidTr="00F126D7">
        <w:tc>
          <w:tcPr>
            <w:tcW w:w="2093" w:type="dxa"/>
            <w:tcBorders>
              <w:top w:val="nil"/>
              <w:left w:val="single" w:sz="4" w:space="0" w:color="auto"/>
              <w:bottom w:val="nil"/>
              <w:right w:val="nil"/>
            </w:tcBorders>
          </w:tcPr>
          <w:p w14:paraId="466F9266"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1502AA5"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d’usage du sol relatif aux surfaces </w:t>
            </w:r>
            <w:commentRangeStart w:id="129"/>
            <w:commentRangeStart w:id="130"/>
            <w:r w:rsidRPr="00D6285B">
              <w:rPr>
                <w:rFonts w:cstheme="minorHAnsi"/>
                <w:sz w:val="18"/>
                <w:szCs w:val="18"/>
              </w:rPr>
              <w:t>agricoles</w:t>
            </w:r>
            <w:commentRangeEnd w:id="129"/>
            <w:r w:rsidR="00333DE0">
              <w:rPr>
                <w:rStyle w:val="Marquedecommentaire"/>
              </w:rPr>
              <w:commentReference w:id="129"/>
            </w:r>
            <w:r w:rsidRPr="00D6285B">
              <w:rPr>
                <w:rFonts w:cstheme="minorHAnsi"/>
                <w:sz w:val="18"/>
                <w:szCs w:val="18"/>
              </w:rPr>
              <w:t>.</w:t>
            </w:r>
            <w:commentRangeEnd w:id="130"/>
            <w:r w:rsidR="00D614D1">
              <w:rPr>
                <w:rStyle w:val="Marquedecommentaire"/>
              </w:rPr>
              <w:commentReference w:id="130"/>
            </w:r>
          </w:p>
        </w:tc>
      </w:tr>
      <w:tr w:rsidR="00B55248" w:rsidRPr="003C2E94" w14:paraId="6237D9D0" w14:textId="77777777" w:rsidTr="00F126D7">
        <w:tc>
          <w:tcPr>
            <w:tcW w:w="2093" w:type="dxa"/>
            <w:tcBorders>
              <w:top w:val="nil"/>
              <w:left w:val="single" w:sz="4" w:space="0" w:color="auto"/>
              <w:bottom w:val="single" w:sz="4" w:space="0" w:color="auto"/>
              <w:right w:val="nil"/>
            </w:tcBorders>
          </w:tcPr>
          <w:p w14:paraId="5A8774F4" w14:textId="77777777" w:rsidR="00B55248" w:rsidRPr="00D6285B" w:rsidRDefault="00B55248" w:rsidP="00B55248">
            <w:pPr>
              <w:jc w:val="both"/>
              <w:rPr>
                <w:rFonts w:cstheme="minorHAnsi"/>
                <w:sz w:val="18"/>
                <w:szCs w:val="18"/>
              </w:rPr>
            </w:pPr>
            <w:r w:rsidRPr="00D6285B">
              <w:rPr>
                <w:rFonts w:cstheme="minorHAnsi"/>
                <w:sz w:val="18"/>
                <w:szCs w:val="18"/>
              </w:rPr>
              <w:lastRenderedPageBreak/>
              <w:t>Remarque</w:t>
            </w:r>
          </w:p>
        </w:tc>
        <w:tc>
          <w:tcPr>
            <w:tcW w:w="7195" w:type="dxa"/>
            <w:tcBorders>
              <w:top w:val="nil"/>
              <w:left w:val="nil"/>
              <w:bottom w:val="single" w:sz="4" w:space="0" w:color="auto"/>
              <w:right w:val="single" w:sz="4" w:space="0" w:color="auto"/>
            </w:tcBorders>
          </w:tcPr>
          <w:p w14:paraId="199E9DFE" w14:textId="3766AC09" w:rsidR="00B55248" w:rsidRPr="00D6285B" w:rsidRDefault="00B55248" w:rsidP="00B55248">
            <w:pPr>
              <w:jc w:val="both"/>
              <w:rPr>
                <w:rFonts w:cstheme="minorHAnsi"/>
                <w:sz w:val="18"/>
                <w:szCs w:val="18"/>
              </w:rPr>
            </w:pPr>
            <w:r w:rsidRPr="00D6285B">
              <w:rPr>
                <w:rFonts w:cstheme="minorHAnsi"/>
                <w:sz w:val="18"/>
                <w:szCs w:val="18"/>
              </w:rPr>
              <w:t>Les dynamiques liées aux surfaces agricoles peuvent être détectées par la comparaison de couches d’occupation ou d’usage du sol (ex</w:t>
            </w:r>
            <w:r w:rsidRPr="00D6285B">
              <w:rPr>
                <w:rFonts w:cs="Courier New"/>
                <w:sz w:val="18"/>
                <w:szCs w:val="18"/>
              </w:rPr>
              <w:t> </w:t>
            </w:r>
            <w:r w:rsidRPr="00D6285B">
              <w:rPr>
                <w:rFonts w:cstheme="minorHAnsi"/>
                <w:sz w:val="18"/>
                <w:szCs w:val="18"/>
              </w:rPr>
              <w:t xml:space="preserve">: valeur 2 de CLC ou valeur US1.1 de l’OCS GE).  </w:t>
            </w:r>
          </w:p>
          <w:p w14:paraId="751FDB95"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de déprise agricole correspond à une diminution des surfaces </w:t>
            </w:r>
            <w:commentRangeStart w:id="131"/>
            <w:r w:rsidRPr="00D6285B">
              <w:rPr>
                <w:rFonts w:cstheme="minorHAnsi"/>
                <w:sz w:val="18"/>
                <w:szCs w:val="18"/>
              </w:rPr>
              <w:t>agricoles.</w:t>
            </w:r>
            <w:commentRangeEnd w:id="131"/>
            <w:r w:rsidR="001E6C48">
              <w:rPr>
                <w:rStyle w:val="Marquedecommentaire"/>
              </w:rPr>
              <w:commentReference w:id="131"/>
            </w:r>
          </w:p>
        </w:tc>
      </w:tr>
      <w:tr w:rsidR="00B55248" w:rsidRPr="003C2E94" w14:paraId="5DAEC942" w14:textId="77777777" w:rsidTr="00F126D7">
        <w:tc>
          <w:tcPr>
            <w:tcW w:w="9288" w:type="dxa"/>
            <w:gridSpan w:val="2"/>
            <w:tcBorders>
              <w:top w:val="single" w:sz="4" w:space="0" w:color="auto"/>
              <w:left w:val="single" w:sz="4" w:space="0" w:color="auto"/>
              <w:bottom w:val="nil"/>
              <w:right w:val="single" w:sz="4" w:space="0" w:color="auto"/>
            </w:tcBorders>
          </w:tcPr>
          <w:p w14:paraId="6946D6E4" w14:textId="360A482A" w:rsidR="00B55248" w:rsidRPr="00D6285B" w:rsidRDefault="00B55248" w:rsidP="00B55248">
            <w:pPr>
              <w:jc w:val="both"/>
              <w:rPr>
                <w:rFonts w:cstheme="minorHAnsi"/>
                <w:sz w:val="18"/>
                <w:szCs w:val="18"/>
              </w:rPr>
            </w:pPr>
            <w:commentRangeStart w:id="132"/>
            <w:proofErr w:type="spellStart"/>
            <w:r w:rsidRPr="00D6285B">
              <w:rPr>
                <w:rFonts w:cstheme="minorHAnsi"/>
                <w:b/>
                <w:sz w:val="18"/>
                <w:szCs w:val="18"/>
              </w:rPr>
              <w:t>zonesMaraichage</w:t>
            </w:r>
            <w:r w:rsidR="00227113">
              <w:rPr>
                <w:rFonts w:cstheme="minorHAnsi"/>
                <w:b/>
                <w:sz w:val="18"/>
                <w:szCs w:val="18"/>
              </w:rPr>
              <w:t>s</w:t>
            </w:r>
            <w:commentRangeEnd w:id="132"/>
            <w:proofErr w:type="spellEnd"/>
            <w:r w:rsidR="001E6C48">
              <w:rPr>
                <w:rStyle w:val="Marquedecommentaire"/>
              </w:rPr>
              <w:commentReference w:id="132"/>
            </w:r>
          </w:p>
        </w:tc>
      </w:tr>
      <w:tr w:rsidR="00B55248" w:rsidRPr="003C2E94" w14:paraId="4BD932C8" w14:textId="77777777" w:rsidTr="00F126D7">
        <w:tc>
          <w:tcPr>
            <w:tcW w:w="2093" w:type="dxa"/>
            <w:tcBorders>
              <w:top w:val="nil"/>
              <w:left w:val="single" w:sz="4" w:space="0" w:color="auto"/>
              <w:bottom w:val="single" w:sz="4" w:space="0" w:color="auto"/>
              <w:right w:val="nil"/>
            </w:tcBorders>
          </w:tcPr>
          <w:p w14:paraId="156BE06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668D0A8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cultures maraichères.</w:t>
            </w:r>
          </w:p>
        </w:tc>
      </w:tr>
      <w:tr w:rsidR="00B55248" w:rsidRPr="003C2E94" w14:paraId="0608088A" w14:textId="77777777" w:rsidTr="00F126D7">
        <w:tc>
          <w:tcPr>
            <w:tcW w:w="2093" w:type="dxa"/>
            <w:tcBorders>
              <w:top w:val="single" w:sz="4" w:space="0" w:color="auto"/>
              <w:left w:val="single" w:sz="4" w:space="0" w:color="auto"/>
              <w:bottom w:val="nil"/>
              <w:right w:val="nil"/>
            </w:tcBorders>
          </w:tcPr>
          <w:p w14:paraId="667E11C6"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zonesPrairies</w:t>
            </w:r>
            <w:proofErr w:type="spellEnd"/>
          </w:p>
        </w:tc>
        <w:tc>
          <w:tcPr>
            <w:tcW w:w="7195" w:type="dxa"/>
            <w:tcBorders>
              <w:top w:val="single" w:sz="4" w:space="0" w:color="auto"/>
              <w:left w:val="nil"/>
              <w:bottom w:val="nil"/>
              <w:right w:val="single" w:sz="4" w:space="0" w:color="auto"/>
            </w:tcBorders>
          </w:tcPr>
          <w:p w14:paraId="0D7CC115" w14:textId="77777777" w:rsidR="00B55248" w:rsidRPr="00D6285B" w:rsidRDefault="00B55248" w:rsidP="00B55248">
            <w:pPr>
              <w:jc w:val="both"/>
              <w:rPr>
                <w:rFonts w:cstheme="minorHAnsi"/>
                <w:sz w:val="18"/>
                <w:szCs w:val="18"/>
              </w:rPr>
            </w:pPr>
          </w:p>
        </w:tc>
      </w:tr>
      <w:tr w:rsidR="00B55248" w:rsidRPr="003C2E94" w14:paraId="74303415" w14:textId="77777777" w:rsidTr="00F126D7">
        <w:tc>
          <w:tcPr>
            <w:tcW w:w="2093" w:type="dxa"/>
            <w:tcBorders>
              <w:top w:val="nil"/>
              <w:left w:val="single" w:sz="4" w:space="0" w:color="auto"/>
              <w:bottom w:val="nil"/>
              <w:right w:val="nil"/>
            </w:tcBorders>
          </w:tcPr>
          <w:p w14:paraId="7D3C5BA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F95782E"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prairies.</w:t>
            </w:r>
          </w:p>
        </w:tc>
      </w:tr>
      <w:tr w:rsidR="00B55248" w:rsidRPr="003C2E94" w14:paraId="63D9B6E5" w14:textId="77777777" w:rsidTr="00F126D7">
        <w:tc>
          <w:tcPr>
            <w:tcW w:w="2093" w:type="dxa"/>
            <w:tcBorders>
              <w:top w:val="nil"/>
              <w:left w:val="single" w:sz="4" w:space="0" w:color="auto"/>
              <w:bottom w:val="single" w:sz="4" w:space="0" w:color="auto"/>
              <w:right w:val="nil"/>
            </w:tcBorders>
          </w:tcPr>
          <w:p w14:paraId="784AEC6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D5B5506" w14:textId="35CA748C" w:rsidR="00B55248" w:rsidRPr="00D6285B" w:rsidRDefault="00B55248" w:rsidP="00B55248">
            <w:pPr>
              <w:jc w:val="both"/>
              <w:rPr>
                <w:rFonts w:cstheme="minorHAnsi"/>
                <w:sz w:val="18"/>
                <w:szCs w:val="18"/>
              </w:rPr>
            </w:pPr>
            <w:r w:rsidRPr="00D6285B">
              <w:rPr>
                <w:rFonts w:cstheme="minorHAnsi"/>
                <w:sz w:val="18"/>
                <w:szCs w:val="18"/>
              </w:rPr>
              <w:t>Les dynamiques liées aux surfaces de prairies peuvent être détectées par la comparaison de couches d’occupation ou d’usage du sol (ex</w:t>
            </w:r>
            <w:r w:rsidRPr="00D6285B">
              <w:rPr>
                <w:rFonts w:cs="Courier New"/>
                <w:sz w:val="18"/>
                <w:szCs w:val="18"/>
              </w:rPr>
              <w:t> </w:t>
            </w:r>
            <w:r w:rsidRPr="00D6285B">
              <w:rPr>
                <w:rFonts w:cstheme="minorHAnsi"/>
                <w:sz w:val="18"/>
                <w:szCs w:val="18"/>
              </w:rPr>
              <w:t xml:space="preserve">: valeur 231 de CLC).  </w:t>
            </w:r>
          </w:p>
        </w:tc>
      </w:tr>
      <w:tr w:rsidR="00B55248" w:rsidRPr="003C2E94" w14:paraId="73AA2DCB" w14:textId="77777777" w:rsidTr="00F126D7">
        <w:tc>
          <w:tcPr>
            <w:tcW w:w="2093" w:type="dxa"/>
            <w:tcBorders>
              <w:top w:val="single" w:sz="4" w:space="0" w:color="auto"/>
              <w:left w:val="single" w:sz="4" w:space="0" w:color="auto"/>
              <w:bottom w:val="nil"/>
              <w:right w:val="nil"/>
            </w:tcBorders>
          </w:tcPr>
          <w:p w14:paraId="324A68CD"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quantitéHaies</w:t>
            </w:r>
            <w:proofErr w:type="spellEnd"/>
          </w:p>
        </w:tc>
        <w:tc>
          <w:tcPr>
            <w:tcW w:w="7195" w:type="dxa"/>
            <w:tcBorders>
              <w:top w:val="single" w:sz="4" w:space="0" w:color="auto"/>
              <w:left w:val="nil"/>
              <w:bottom w:val="nil"/>
              <w:right w:val="single" w:sz="4" w:space="0" w:color="auto"/>
            </w:tcBorders>
          </w:tcPr>
          <w:p w14:paraId="6BA352BE" w14:textId="77777777" w:rsidR="00B55248" w:rsidRPr="00D6285B" w:rsidRDefault="00B55248" w:rsidP="00B55248">
            <w:pPr>
              <w:jc w:val="both"/>
              <w:rPr>
                <w:rFonts w:cstheme="minorHAnsi"/>
                <w:sz w:val="18"/>
                <w:szCs w:val="18"/>
              </w:rPr>
            </w:pPr>
          </w:p>
        </w:tc>
      </w:tr>
      <w:tr w:rsidR="00B55248" w:rsidRPr="003C2E94" w14:paraId="7CDB8B80" w14:textId="77777777" w:rsidTr="00F126D7">
        <w:tc>
          <w:tcPr>
            <w:tcW w:w="2093" w:type="dxa"/>
            <w:tcBorders>
              <w:top w:val="nil"/>
              <w:left w:val="single" w:sz="4" w:space="0" w:color="auto"/>
              <w:bottom w:val="nil"/>
              <w:right w:val="nil"/>
            </w:tcBorders>
          </w:tcPr>
          <w:p w14:paraId="62ABBEC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1C3BAA0"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relative à la quantité des haies.</w:t>
            </w:r>
          </w:p>
        </w:tc>
      </w:tr>
      <w:tr w:rsidR="00B55248" w:rsidRPr="003C2E94" w14:paraId="411006E2" w14:textId="77777777" w:rsidTr="00F126D7">
        <w:tc>
          <w:tcPr>
            <w:tcW w:w="2093" w:type="dxa"/>
            <w:tcBorders>
              <w:top w:val="nil"/>
              <w:left w:val="single" w:sz="4" w:space="0" w:color="auto"/>
              <w:bottom w:val="single" w:sz="4" w:space="0" w:color="auto"/>
              <w:right w:val="nil"/>
            </w:tcBorders>
          </w:tcPr>
          <w:p w14:paraId="0D83A59D"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E75321C" w14:textId="77777777" w:rsidR="00B55248" w:rsidRPr="00D6285B" w:rsidRDefault="00B55248" w:rsidP="00B55248">
            <w:pPr>
              <w:jc w:val="both"/>
              <w:rPr>
                <w:rFonts w:cstheme="minorHAnsi"/>
                <w:sz w:val="18"/>
                <w:szCs w:val="18"/>
              </w:rPr>
            </w:pPr>
            <w:r w:rsidRPr="00D6285B">
              <w:rPr>
                <w:rFonts w:cstheme="minorHAnsi"/>
                <w:sz w:val="18"/>
                <w:szCs w:val="18"/>
              </w:rPr>
              <w:t>La quantité de haies peut se mesurer de diverses façons</w:t>
            </w:r>
            <w:r w:rsidRPr="00D6285B">
              <w:rPr>
                <w:rFonts w:cs="Courier New"/>
                <w:sz w:val="18"/>
                <w:szCs w:val="18"/>
              </w:rPr>
              <w:t> </w:t>
            </w:r>
            <w:r w:rsidRPr="00D6285B">
              <w:rPr>
                <w:rFonts w:cstheme="minorHAnsi"/>
                <w:sz w:val="18"/>
                <w:szCs w:val="18"/>
              </w:rPr>
              <w:t>: longueur, surface, volume. Si cette mesure est connue, il est conseillé de la documenter à l’aide de l’attribut description.</w:t>
            </w:r>
          </w:p>
        </w:tc>
      </w:tr>
      <w:tr w:rsidR="00B55248" w:rsidRPr="003C2E94" w14:paraId="53A8921E" w14:textId="77777777" w:rsidTr="00F126D7">
        <w:tc>
          <w:tcPr>
            <w:tcW w:w="2093" w:type="dxa"/>
            <w:tcBorders>
              <w:top w:val="single" w:sz="4" w:space="0" w:color="auto"/>
              <w:left w:val="single" w:sz="4" w:space="0" w:color="auto"/>
              <w:bottom w:val="nil"/>
              <w:right w:val="nil"/>
            </w:tcBorders>
          </w:tcPr>
          <w:p w14:paraId="1EE4D41C"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zonesVergers</w:t>
            </w:r>
            <w:proofErr w:type="spellEnd"/>
          </w:p>
        </w:tc>
        <w:tc>
          <w:tcPr>
            <w:tcW w:w="7195" w:type="dxa"/>
            <w:tcBorders>
              <w:top w:val="single" w:sz="4" w:space="0" w:color="auto"/>
              <w:left w:val="nil"/>
              <w:bottom w:val="nil"/>
              <w:right w:val="single" w:sz="4" w:space="0" w:color="auto"/>
            </w:tcBorders>
          </w:tcPr>
          <w:p w14:paraId="4BA9FF00" w14:textId="77777777" w:rsidR="00B55248" w:rsidRPr="00D6285B" w:rsidRDefault="00B55248" w:rsidP="00B55248">
            <w:pPr>
              <w:jc w:val="both"/>
              <w:rPr>
                <w:rFonts w:cstheme="minorHAnsi"/>
                <w:sz w:val="18"/>
                <w:szCs w:val="18"/>
              </w:rPr>
            </w:pPr>
          </w:p>
        </w:tc>
      </w:tr>
      <w:tr w:rsidR="00B55248" w:rsidRPr="003C2E94" w14:paraId="3BDD9D63" w14:textId="77777777" w:rsidTr="00F126D7">
        <w:tc>
          <w:tcPr>
            <w:tcW w:w="2093" w:type="dxa"/>
            <w:tcBorders>
              <w:top w:val="nil"/>
              <w:left w:val="single" w:sz="4" w:space="0" w:color="auto"/>
              <w:bottom w:val="nil"/>
              <w:right w:val="nil"/>
            </w:tcBorders>
          </w:tcPr>
          <w:p w14:paraId="04FA710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6CFC5A2"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vergers.</w:t>
            </w:r>
          </w:p>
        </w:tc>
      </w:tr>
      <w:tr w:rsidR="00B55248" w:rsidRPr="003C2E94" w14:paraId="776E151B" w14:textId="77777777" w:rsidTr="00F126D7">
        <w:tc>
          <w:tcPr>
            <w:tcW w:w="2093" w:type="dxa"/>
            <w:tcBorders>
              <w:top w:val="nil"/>
              <w:left w:val="single" w:sz="4" w:space="0" w:color="auto"/>
              <w:bottom w:val="single" w:sz="4" w:space="0" w:color="auto"/>
              <w:right w:val="nil"/>
            </w:tcBorders>
          </w:tcPr>
          <w:p w14:paraId="3FEBA80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E99A57A" w14:textId="44BD80C8" w:rsidR="00B55248" w:rsidRPr="00D6285B" w:rsidRDefault="00B55248" w:rsidP="00B55248">
            <w:pPr>
              <w:jc w:val="both"/>
              <w:rPr>
                <w:rFonts w:cstheme="minorHAnsi"/>
                <w:sz w:val="18"/>
                <w:szCs w:val="18"/>
              </w:rPr>
            </w:pPr>
            <w:r w:rsidRPr="00D6285B">
              <w:rPr>
                <w:rFonts w:cstheme="minorHAnsi"/>
                <w:sz w:val="18"/>
                <w:szCs w:val="18"/>
              </w:rPr>
              <w:t>Les dynamiques liées aux surfaces  de vergers peuvent être détectées par la comparaison de couches d’occupation ou d’usage du sol (ex</w:t>
            </w:r>
            <w:r w:rsidRPr="00D6285B">
              <w:rPr>
                <w:rFonts w:cs="Courier New"/>
                <w:sz w:val="18"/>
                <w:szCs w:val="18"/>
              </w:rPr>
              <w:t> </w:t>
            </w:r>
            <w:r w:rsidRPr="00D6285B">
              <w:rPr>
                <w:rFonts w:cstheme="minorHAnsi"/>
                <w:sz w:val="18"/>
                <w:szCs w:val="18"/>
              </w:rPr>
              <w:t>: valeurs 222 et 223 de CLC)</w:t>
            </w:r>
          </w:p>
        </w:tc>
      </w:tr>
      <w:tr w:rsidR="00B55248" w:rsidRPr="003C2E94" w14:paraId="36D6C8AC" w14:textId="77777777" w:rsidTr="00F126D7">
        <w:tc>
          <w:tcPr>
            <w:tcW w:w="2093" w:type="dxa"/>
            <w:tcBorders>
              <w:top w:val="single" w:sz="4" w:space="0" w:color="auto"/>
              <w:left w:val="single" w:sz="4" w:space="0" w:color="auto"/>
              <w:bottom w:val="nil"/>
              <w:right w:val="nil"/>
            </w:tcBorders>
          </w:tcPr>
          <w:p w14:paraId="552C9A34"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zonesVignobles</w:t>
            </w:r>
            <w:proofErr w:type="spellEnd"/>
          </w:p>
        </w:tc>
        <w:tc>
          <w:tcPr>
            <w:tcW w:w="7195" w:type="dxa"/>
            <w:tcBorders>
              <w:top w:val="single" w:sz="4" w:space="0" w:color="auto"/>
              <w:left w:val="nil"/>
              <w:bottom w:val="nil"/>
              <w:right w:val="single" w:sz="4" w:space="0" w:color="auto"/>
            </w:tcBorders>
          </w:tcPr>
          <w:p w14:paraId="2B249E39" w14:textId="77777777" w:rsidR="00B55248" w:rsidRPr="00D6285B" w:rsidRDefault="00B55248" w:rsidP="00B55248">
            <w:pPr>
              <w:jc w:val="both"/>
              <w:rPr>
                <w:rFonts w:cstheme="minorHAnsi"/>
                <w:sz w:val="18"/>
                <w:szCs w:val="18"/>
              </w:rPr>
            </w:pPr>
          </w:p>
        </w:tc>
      </w:tr>
      <w:tr w:rsidR="00B55248" w:rsidRPr="003C2E94" w14:paraId="658CBB43" w14:textId="77777777" w:rsidTr="00F126D7">
        <w:tc>
          <w:tcPr>
            <w:tcW w:w="2093" w:type="dxa"/>
            <w:tcBorders>
              <w:top w:val="nil"/>
              <w:left w:val="single" w:sz="4" w:space="0" w:color="auto"/>
              <w:bottom w:val="nil"/>
              <w:right w:val="nil"/>
            </w:tcBorders>
          </w:tcPr>
          <w:p w14:paraId="68DD51C3"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D969988"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d’usage du sol relatif aux surfaces consacrées aux vignobles</w:t>
            </w:r>
          </w:p>
        </w:tc>
      </w:tr>
      <w:tr w:rsidR="00B55248" w:rsidRPr="003C2E94" w14:paraId="5113CC0E" w14:textId="77777777" w:rsidTr="00F126D7">
        <w:tc>
          <w:tcPr>
            <w:tcW w:w="2093" w:type="dxa"/>
            <w:tcBorders>
              <w:top w:val="nil"/>
              <w:left w:val="single" w:sz="4" w:space="0" w:color="auto"/>
              <w:bottom w:val="single" w:sz="4" w:space="0" w:color="auto"/>
              <w:right w:val="nil"/>
            </w:tcBorders>
          </w:tcPr>
          <w:p w14:paraId="62F8F6C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41FBFF5" w14:textId="3426AF31" w:rsidR="00B55248" w:rsidRPr="00D6285B" w:rsidRDefault="00B55248" w:rsidP="00B55248">
            <w:pPr>
              <w:jc w:val="both"/>
              <w:rPr>
                <w:rFonts w:cstheme="minorHAnsi"/>
                <w:sz w:val="18"/>
                <w:szCs w:val="18"/>
              </w:rPr>
            </w:pPr>
            <w:r w:rsidRPr="00D6285B">
              <w:rPr>
                <w:rFonts w:cstheme="minorHAnsi"/>
                <w:sz w:val="18"/>
                <w:szCs w:val="18"/>
              </w:rPr>
              <w:t>Les dynamiques liées aux surfaces de vignobles peuvent être détectées par la comparaison de couches d’occupation ou d’usage du sol (ex</w:t>
            </w:r>
            <w:r w:rsidRPr="00D6285B">
              <w:rPr>
                <w:rFonts w:cs="Courier New"/>
                <w:sz w:val="18"/>
                <w:szCs w:val="18"/>
              </w:rPr>
              <w:t> </w:t>
            </w:r>
            <w:r w:rsidRPr="00D6285B">
              <w:rPr>
                <w:rFonts w:cstheme="minorHAnsi"/>
                <w:sz w:val="18"/>
                <w:szCs w:val="18"/>
              </w:rPr>
              <w:t>: valeurs 221 de CLC)</w:t>
            </w:r>
          </w:p>
        </w:tc>
      </w:tr>
      <w:tr w:rsidR="00B55248" w:rsidRPr="003C2E94" w14:paraId="239FD587" w14:textId="77777777" w:rsidTr="00F126D7">
        <w:tc>
          <w:tcPr>
            <w:tcW w:w="9288" w:type="dxa"/>
            <w:gridSpan w:val="2"/>
            <w:tcBorders>
              <w:top w:val="single" w:sz="4" w:space="0" w:color="auto"/>
              <w:left w:val="single" w:sz="4" w:space="0" w:color="auto"/>
              <w:bottom w:val="nil"/>
              <w:right w:val="single" w:sz="4" w:space="0" w:color="auto"/>
            </w:tcBorders>
          </w:tcPr>
          <w:p w14:paraId="7F881BCF" w14:textId="77777777" w:rsidR="00B55248" w:rsidRPr="00D6285B" w:rsidRDefault="00B55248" w:rsidP="00B55248">
            <w:pPr>
              <w:jc w:val="both"/>
              <w:rPr>
                <w:rFonts w:cstheme="minorHAnsi"/>
                <w:b/>
                <w:sz w:val="18"/>
                <w:szCs w:val="18"/>
              </w:rPr>
            </w:pPr>
            <w:commentRangeStart w:id="133"/>
            <w:proofErr w:type="spellStart"/>
            <w:r w:rsidRPr="00D6285B">
              <w:rPr>
                <w:rFonts w:cstheme="minorHAnsi"/>
                <w:b/>
                <w:sz w:val="18"/>
                <w:szCs w:val="18"/>
              </w:rPr>
              <w:t>tailleParcellesAgricoles</w:t>
            </w:r>
            <w:commentRangeEnd w:id="133"/>
            <w:proofErr w:type="spellEnd"/>
            <w:r w:rsidR="001E6C48">
              <w:rPr>
                <w:rStyle w:val="Marquedecommentaire"/>
              </w:rPr>
              <w:commentReference w:id="133"/>
            </w:r>
          </w:p>
        </w:tc>
      </w:tr>
      <w:tr w:rsidR="00B55248" w:rsidRPr="003C2E94" w14:paraId="5927606F" w14:textId="77777777" w:rsidTr="00F126D7">
        <w:tc>
          <w:tcPr>
            <w:tcW w:w="2093" w:type="dxa"/>
            <w:tcBorders>
              <w:top w:val="nil"/>
              <w:left w:val="single" w:sz="4" w:space="0" w:color="auto"/>
              <w:bottom w:val="single" w:sz="4" w:space="0" w:color="auto"/>
              <w:right w:val="nil"/>
            </w:tcBorders>
          </w:tcPr>
          <w:p w14:paraId="45CF634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single" w:sz="4" w:space="0" w:color="auto"/>
              <w:right w:val="single" w:sz="4" w:space="0" w:color="auto"/>
            </w:tcBorders>
          </w:tcPr>
          <w:p w14:paraId="402150D9" w14:textId="77777777" w:rsidR="00B55248" w:rsidRPr="00D6285B" w:rsidRDefault="00B55248" w:rsidP="00B55248">
            <w:pPr>
              <w:jc w:val="both"/>
              <w:rPr>
                <w:rFonts w:cstheme="minorHAnsi"/>
                <w:sz w:val="18"/>
                <w:szCs w:val="18"/>
              </w:rPr>
            </w:pPr>
            <w:r w:rsidRPr="00D6285B">
              <w:rPr>
                <w:rFonts w:cstheme="minorHAnsi"/>
                <w:sz w:val="18"/>
                <w:szCs w:val="18"/>
              </w:rPr>
              <w:t>La dynamique concerne la taille des parcelles agricoles visibles dans le paysage</w:t>
            </w:r>
          </w:p>
        </w:tc>
      </w:tr>
      <w:tr w:rsidR="00B55248" w:rsidRPr="003C2E94" w14:paraId="37893E6F" w14:textId="77777777" w:rsidTr="00F126D7">
        <w:tc>
          <w:tcPr>
            <w:tcW w:w="2093" w:type="dxa"/>
            <w:tcBorders>
              <w:top w:val="single" w:sz="4" w:space="0" w:color="auto"/>
              <w:left w:val="single" w:sz="4" w:space="0" w:color="auto"/>
              <w:bottom w:val="nil"/>
              <w:right w:val="nil"/>
            </w:tcBorders>
          </w:tcPr>
          <w:p w14:paraId="56AB66BA" w14:textId="77777777" w:rsidR="00B55248" w:rsidRPr="00D6285B" w:rsidRDefault="00B55248" w:rsidP="00B55248">
            <w:pPr>
              <w:jc w:val="both"/>
              <w:rPr>
                <w:rFonts w:cstheme="minorHAnsi"/>
                <w:sz w:val="18"/>
                <w:szCs w:val="18"/>
              </w:rPr>
            </w:pPr>
            <w:commentRangeStart w:id="134"/>
            <w:proofErr w:type="spellStart"/>
            <w:r w:rsidRPr="00D6285B">
              <w:rPr>
                <w:rFonts w:cstheme="minorHAnsi"/>
                <w:b/>
                <w:sz w:val="18"/>
                <w:szCs w:val="18"/>
              </w:rPr>
              <w:t>diversitéCultures</w:t>
            </w:r>
            <w:commentRangeEnd w:id="134"/>
            <w:proofErr w:type="spellEnd"/>
            <w:r w:rsidR="001E6C48">
              <w:rPr>
                <w:rStyle w:val="Marquedecommentaire"/>
              </w:rPr>
              <w:commentReference w:id="134"/>
            </w:r>
          </w:p>
        </w:tc>
        <w:tc>
          <w:tcPr>
            <w:tcW w:w="7195" w:type="dxa"/>
            <w:tcBorders>
              <w:top w:val="single" w:sz="4" w:space="0" w:color="auto"/>
              <w:left w:val="nil"/>
              <w:bottom w:val="nil"/>
              <w:right w:val="single" w:sz="4" w:space="0" w:color="auto"/>
            </w:tcBorders>
          </w:tcPr>
          <w:p w14:paraId="0890D6B3" w14:textId="77777777" w:rsidR="00B55248" w:rsidRPr="00D6285B" w:rsidRDefault="00B55248" w:rsidP="00B55248">
            <w:pPr>
              <w:jc w:val="both"/>
              <w:rPr>
                <w:rFonts w:cstheme="minorHAnsi"/>
                <w:sz w:val="18"/>
                <w:szCs w:val="18"/>
              </w:rPr>
            </w:pPr>
          </w:p>
        </w:tc>
      </w:tr>
      <w:tr w:rsidR="00B55248" w:rsidRPr="003C2E94" w14:paraId="208DF9B3" w14:textId="77777777" w:rsidTr="00F126D7">
        <w:tc>
          <w:tcPr>
            <w:tcW w:w="2093" w:type="dxa"/>
            <w:tcBorders>
              <w:top w:val="nil"/>
              <w:left w:val="single" w:sz="4" w:space="0" w:color="auto"/>
              <w:bottom w:val="nil"/>
              <w:right w:val="nil"/>
            </w:tcBorders>
          </w:tcPr>
          <w:p w14:paraId="272D0503"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5261205" w14:textId="77777777" w:rsidR="00B55248" w:rsidRPr="00D6285B" w:rsidRDefault="00B55248" w:rsidP="00B55248">
            <w:pPr>
              <w:jc w:val="both"/>
              <w:rPr>
                <w:rFonts w:cstheme="minorHAnsi"/>
                <w:sz w:val="18"/>
                <w:szCs w:val="18"/>
              </w:rPr>
            </w:pPr>
            <w:r w:rsidRPr="00D6285B">
              <w:rPr>
                <w:rFonts w:cstheme="minorHAnsi"/>
                <w:sz w:val="18"/>
                <w:szCs w:val="18"/>
              </w:rPr>
              <w:t>La dynamique concerne la diversité des cultures dans les paysages agricoles.</w:t>
            </w:r>
          </w:p>
        </w:tc>
      </w:tr>
      <w:tr w:rsidR="00B55248" w:rsidRPr="003C2E94" w14:paraId="1157BC56" w14:textId="77777777" w:rsidTr="00F126D7">
        <w:tc>
          <w:tcPr>
            <w:tcW w:w="2093" w:type="dxa"/>
            <w:tcBorders>
              <w:top w:val="nil"/>
              <w:left w:val="single" w:sz="4" w:space="0" w:color="auto"/>
              <w:bottom w:val="single" w:sz="4" w:space="0" w:color="auto"/>
              <w:right w:val="nil"/>
            </w:tcBorders>
          </w:tcPr>
          <w:p w14:paraId="01B0FE2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E11F101" w14:textId="77777777" w:rsidR="00B55248" w:rsidRPr="00D6285B" w:rsidRDefault="00B55248" w:rsidP="00B55248">
            <w:pPr>
              <w:jc w:val="both"/>
              <w:rPr>
                <w:rFonts w:cstheme="minorHAnsi"/>
                <w:sz w:val="18"/>
                <w:szCs w:val="18"/>
              </w:rPr>
            </w:pPr>
            <w:r w:rsidRPr="00D6285B">
              <w:rPr>
                <w:rFonts w:cstheme="minorHAnsi"/>
                <w:sz w:val="18"/>
                <w:szCs w:val="18"/>
              </w:rPr>
              <w:t>Une évolution vers la monoculture correspond à une diminution, voire à une disparition de la diversité des cultures.</w:t>
            </w:r>
          </w:p>
        </w:tc>
      </w:tr>
      <w:tr w:rsidR="00B55248" w:rsidRPr="003C2E94" w14:paraId="24EDD7D4" w14:textId="77777777" w:rsidTr="00F126D7">
        <w:tc>
          <w:tcPr>
            <w:tcW w:w="9288" w:type="dxa"/>
            <w:gridSpan w:val="2"/>
            <w:tcBorders>
              <w:top w:val="single" w:sz="4" w:space="0" w:color="auto"/>
              <w:left w:val="single" w:sz="4" w:space="0" w:color="auto"/>
              <w:bottom w:val="nil"/>
              <w:right w:val="single" w:sz="4" w:space="0" w:color="auto"/>
            </w:tcBorders>
          </w:tcPr>
          <w:p w14:paraId="64B593A4"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agricultureUrbaine</w:t>
            </w:r>
            <w:proofErr w:type="spellEnd"/>
          </w:p>
        </w:tc>
      </w:tr>
      <w:tr w:rsidR="00B55248" w:rsidRPr="003C2E94" w14:paraId="022A6FDE" w14:textId="77777777" w:rsidTr="00F126D7">
        <w:tc>
          <w:tcPr>
            <w:tcW w:w="2093" w:type="dxa"/>
            <w:tcBorders>
              <w:top w:val="nil"/>
              <w:left w:val="single" w:sz="4" w:space="0" w:color="auto"/>
              <w:bottom w:val="nil"/>
              <w:right w:val="nil"/>
            </w:tcBorders>
          </w:tcPr>
          <w:p w14:paraId="537DA8B2"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6BD95D9" w14:textId="77777777" w:rsidR="00B55248" w:rsidRPr="00D6285B" w:rsidRDefault="00B55248" w:rsidP="00B55248">
            <w:pPr>
              <w:jc w:val="both"/>
              <w:rPr>
                <w:rFonts w:cstheme="minorHAnsi"/>
                <w:sz w:val="18"/>
                <w:szCs w:val="18"/>
              </w:rPr>
            </w:pPr>
            <w:r w:rsidRPr="00D6285B">
              <w:rPr>
                <w:rFonts w:cstheme="minorHAnsi"/>
                <w:sz w:val="18"/>
                <w:szCs w:val="18"/>
              </w:rPr>
              <w:t>La dynamique concerne les pratiques liées à l’agriculture urbaine</w:t>
            </w:r>
          </w:p>
        </w:tc>
      </w:tr>
      <w:tr w:rsidR="00B55248" w:rsidRPr="003C2E94" w14:paraId="279E162E" w14:textId="77777777" w:rsidTr="00F126D7">
        <w:tc>
          <w:tcPr>
            <w:tcW w:w="2093" w:type="dxa"/>
            <w:tcBorders>
              <w:top w:val="nil"/>
              <w:left w:val="single" w:sz="4" w:space="0" w:color="auto"/>
              <w:bottom w:val="single" w:sz="4" w:space="0" w:color="auto"/>
              <w:right w:val="nil"/>
            </w:tcBorders>
          </w:tcPr>
          <w:p w14:paraId="31123672" w14:textId="77777777" w:rsidR="00B55248" w:rsidRPr="00D6285B" w:rsidRDefault="00B55248" w:rsidP="00B55248">
            <w:pPr>
              <w:jc w:val="both"/>
              <w:rPr>
                <w:rFonts w:cstheme="minorHAnsi"/>
                <w:sz w:val="18"/>
                <w:szCs w:val="18"/>
              </w:rPr>
            </w:pPr>
            <w:r w:rsidRPr="00D6285B">
              <w:rPr>
                <w:rFonts w:cstheme="minorHAnsi"/>
                <w:sz w:val="18"/>
                <w:szCs w:val="18"/>
              </w:rPr>
              <w:lastRenderedPageBreak/>
              <w:t>Remarque</w:t>
            </w:r>
          </w:p>
        </w:tc>
        <w:tc>
          <w:tcPr>
            <w:tcW w:w="7195" w:type="dxa"/>
            <w:tcBorders>
              <w:top w:val="nil"/>
              <w:left w:val="nil"/>
              <w:bottom w:val="single" w:sz="4" w:space="0" w:color="auto"/>
              <w:right w:val="single" w:sz="4" w:space="0" w:color="auto"/>
            </w:tcBorders>
          </w:tcPr>
          <w:p w14:paraId="22BF7FFF" w14:textId="77777777" w:rsidR="00B55248" w:rsidRPr="00D6285B" w:rsidRDefault="00B55248" w:rsidP="00B55248">
            <w:pPr>
              <w:jc w:val="both"/>
              <w:rPr>
                <w:rFonts w:cstheme="minorHAnsi"/>
                <w:sz w:val="18"/>
                <w:szCs w:val="18"/>
              </w:rPr>
            </w:pPr>
            <w:r w:rsidRPr="00D6285B">
              <w:rPr>
                <w:rFonts w:cstheme="minorHAnsi"/>
                <w:sz w:val="18"/>
                <w:szCs w:val="18"/>
              </w:rPr>
              <w:t>Il est conseillé de renseigner plus précisément la forme de ces pratiques (ex</w:t>
            </w:r>
            <w:r w:rsidRPr="00D6285B">
              <w:rPr>
                <w:rFonts w:cs="Courier New"/>
                <w:sz w:val="18"/>
                <w:szCs w:val="18"/>
              </w:rPr>
              <w:t> </w:t>
            </w:r>
            <w:r w:rsidRPr="00D6285B">
              <w:rPr>
                <w:rFonts w:cstheme="minorHAnsi"/>
                <w:sz w:val="18"/>
                <w:szCs w:val="18"/>
              </w:rPr>
              <w:t xml:space="preserve">: cultures de pleine terre, végétalisation de toit, </w:t>
            </w:r>
            <w:proofErr w:type="spellStart"/>
            <w:r w:rsidRPr="00D6285B">
              <w:rPr>
                <w:rFonts w:cstheme="minorHAnsi"/>
                <w:sz w:val="18"/>
                <w:szCs w:val="18"/>
              </w:rPr>
              <w:t>etc</w:t>
            </w:r>
            <w:proofErr w:type="spellEnd"/>
            <w:r w:rsidRPr="00D6285B">
              <w:rPr>
                <w:rFonts w:cstheme="minorHAnsi"/>
                <w:sz w:val="18"/>
                <w:szCs w:val="18"/>
              </w:rPr>
              <w:t>) grâce à l’attribut description</w:t>
            </w:r>
          </w:p>
        </w:tc>
      </w:tr>
      <w:tr w:rsidR="00227113" w:rsidRPr="003C2E94" w14:paraId="234DE92D" w14:textId="77777777" w:rsidTr="006D0889">
        <w:tc>
          <w:tcPr>
            <w:tcW w:w="9288" w:type="dxa"/>
            <w:gridSpan w:val="2"/>
            <w:tcBorders>
              <w:top w:val="single" w:sz="4" w:space="0" w:color="auto"/>
              <w:left w:val="single" w:sz="4" w:space="0" w:color="auto"/>
              <w:bottom w:val="nil"/>
              <w:right w:val="single" w:sz="4" w:space="0" w:color="auto"/>
            </w:tcBorders>
          </w:tcPr>
          <w:p w14:paraId="5C46CDB1" w14:textId="77777777" w:rsidR="00227113" w:rsidRPr="008419F6" w:rsidRDefault="00227113" w:rsidP="006D0889">
            <w:pPr>
              <w:jc w:val="both"/>
              <w:rPr>
                <w:rFonts w:cstheme="minorHAnsi"/>
                <w:b/>
                <w:sz w:val="18"/>
                <w:szCs w:val="18"/>
              </w:rPr>
            </w:pPr>
            <w:commentRangeStart w:id="135"/>
            <w:proofErr w:type="spellStart"/>
            <w:r>
              <w:rPr>
                <w:rFonts w:cstheme="minorHAnsi"/>
                <w:b/>
                <w:sz w:val="18"/>
                <w:szCs w:val="18"/>
              </w:rPr>
              <w:t>milieuxOuverts</w:t>
            </w:r>
            <w:commentRangeEnd w:id="135"/>
            <w:proofErr w:type="spellEnd"/>
            <w:r w:rsidR="0090398D">
              <w:rPr>
                <w:rStyle w:val="Marquedecommentaire"/>
              </w:rPr>
              <w:commentReference w:id="135"/>
            </w:r>
          </w:p>
        </w:tc>
      </w:tr>
      <w:tr w:rsidR="00227113" w:rsidRPr="003C2E94" w14:paraId="42CDA4C5" w14:textId="77777777" w:rsidTr="006D0889">
        <w:tc>
          <w:tcPr>
            <w:tcW w:w="2093" w:type="dxa"/>
            <w:tcBorders>
              <w:top w:val="nil"/>
              <w:left w:val="single" w:sz="4" w:space="0" w:color="auto"/>
              <w:bottom w:val="nil"/>
              <w:right w:val="nil"/>
            </w:tcBorders>
          </w:tcPr>
          <w:p w14:paraId="7EF73012"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BFC22BD" w14:textId="77777777" w:rsidR="00227113" w:rsidRPr="00D6285B" w:rsidRDefault="00227113" w:rsidP="006D0889">
            <w:pPr>
              <w:jc w:val="both"/>
              <w:rPr>
                <w:rFonts w:cstheme="minorHAnsi"/>
                <w:sz w:val="18"/>
                <w:szCs w:val="18"/>
              </w:rPr>
            </w:pPr>
            <w:r w:rsidRPr="00D6285B">
              <w:rPr>
                <w:rFonts w:cstheme="minorHAnsi"/>
                <w:sz w:val="18"/>
                <w:szCs w:val="18"/>
              </w:rPr>
              <w:t xml:space="preserve">La dynamique concerne une évolution de la continuité écologique, en particulier de la trame verte et </w:t>
            </w:r>
            <w:commentRangeStart w:id="136"/>
            <w:r w:rsidRPr="00D6285B">
              <w:rPr>
                <w:rFonts w:cstheme="minorHAnsi"/>
                <w:sz w:val="18"/>
                <w:szCs w:val="18"/>
              </w:rPr>
              <w:t>bleue</w:t>
            </w:r>
            <w:commentRangeEnd w:id="136"/>
            <w:r w:rsidR="00EC35D9">
              <w:rPr>
                <w:rStyle w:val="Marquedecommentaire"/>
              </w:rPr>
              <w:commentReference w:id="136"/>
            </w:r>
            <w:r w:rsidRPr="00D6285B">
              <w:rPr>
                <w:rFonts w:cstheme="minorHAnsi"/>
                <w:sz w:val="18"/>
                <w:szCs w:val="18"/>
              </w:rPr>
              <w:t xml:space="preserve">. </w:t>
            </w:r>
          </w:p>
        </w:tc>
      </w:tr>
      <w:tr w:rsidR="00227113" w:rsidRPr="003C2E94" w14:paraId="3379D7E9" w14:textId="77777777" w:rsidTr="006D0889">
        <w:tc>
          <w:tcPr>
            <w:tcW w:w="2093" w:type="dxa"/>
            <w:tcBorders>
              <w:top w:val="nil"/>
              <w:left w:val="single" w:sz="4" w:space="0" w:color="auto"/>
              <w:bottom w:val="single" w:sz="4" w:space="0" w:color="auto"/>
              <w:right w:val="nil"/>
            </w:tcBorders>
          </w:tcPr>
          <w:p w14:paraId="6636F9FF" w14:textId="77777777" w:rsidR="00227113" w:rsidRPr="00D6285B" w:rsidRDefault="00227113" w:rsidP="006D0889">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621A312" w14:textId="77777777" w:rsidR="00227113" w:rsidRPr="00D6285B" w:rsidRDefault="00227113" w:rsidP="006D0889">
            <w:pPr>
              <w:jc w:val="both"/>
              <w:rPr>
                <w:rFonts w:cstheme="minorHAnsi"/>
                <w:sz w:val="18"/>
                <w:szCs w:val="18"/>
              </w:rPr>
            </w:pPr>
            <w:r>
              <w:rPr>
                <w:rFonts w:cstheme="minorHAnsi"/>
                <w:sz w:val="18"/>
                <w:szCs w:val="18"/>
              </w:rPr>
              <w:t>Cette valeur autorise l’interopérabilité avec le Standard TVB (sous-trame nationale)</w:t>
            </w:r>
          </w:p>
        </w:tc>
      </w:tr>
      <w:tr w:rsidR="00227113" w:rsidRPr="003C2E94" w14:paraId="170EA379" w14:textId="77777777" w:rsidTr="006D0889">
        <w:tc>
          <w:tcPr>
            <w:tcW w:w="9288" w:type="dxa"/>
            <w:gridSpan w:val="2"/>
            <w:tcBorders>
              <w:top w:val="single" w:sz="4" w:space="0" w:color="auto"/>
              <w:left w:val="single" w:sz="4" w:space="0" w:color="auto"/>
              <w:bottom w:val="nil"/>
              <w:right w:val="single" w:sz="4" w:space="0" w:color="auto"/>
            </w:tcBorders>
          </w:tcPr>
          <w:p w14:paraId="4ADCE374" w14:textId="67CB4691" w:rsidR="00227113" w:rsidRPr="008419F6" w:rsidRDefault="00227113" w:rsidP="006D0889">
            <w:pPr>
              <w:jc w:val="both"/>
              <w:rPr>
                <w:rFonts w:cstheme="minorHAnsi"/>
                <w:b/>
                <w:sz w:val="18"/>
                <w:szCs w:val="18"/>
              </w:rPr>
            </w:pPr>
            <w:commentRangeStart w:id="137"/>
            <w:proofErr w:type="spellStart"/>
            <w:r w:rsidRPr="001372BB">
              <w:rPr>
                <w:rFonts w:cstheme="minorHAnsi"/>
                <w:b/>
                <w:sz w:val="18"/>
                <w:szCs w:val="18"/>
              </w:rPr>
              <w:t>fragmentationEspace</w:t>
            </w:r>
            <w:commentRangeEnd w:id="137"/>
            <w:proofErr w:type="spellEnd"/>
            <w:r w:rsidR="0090398D">
              <w:rPr>
                <w:rStyle w:val="Marquedecommentaire"/>
              </w:rPr>
              <w:commentReference w:id="137"/>
            </w:r>
          </w:p>
        </w:tc>
      </w:tr>
      <w:tr w:rsidR="00227113" w:rsidRPr="003C2E94" w14:paraId="6376F887" w14:textId="77777777" w:rsidTr="006D0889">
        <w:tc>
          <w:tcPr>
            <w:tcW w:w="2093" w:type="dxa"/>
            <w:tcBorders>
              <w:top w:val="nil"/>
              <w:left w:val="single" w:sz="4" w:space="0" w:color="auto"/>
              <w:bottom w:val="nil"/>
              <w:right w:val="nil"/>
            </w:tcBorders>
          </w:tcPr>
          <w:p w14:paraId="27A213A1"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0256730" w14:textId="77777777" w:rsidR="001372BB" w:rsidRDefault="00227113" w:rsidP="001372BB">
            <w:pPr>
              <w:spacing w:before="100" w:beforeAutospacing="1" w:after="100" w:afterAutospacing="1"/>
              <w:rPr>
                <w:rFonts w:cstheme="minorHAnsi"/>
                <w:sz w:val="18"/>
                <w:szCs w:val="18"/>
              </w:rPr>
            </w:pPr>
            <w:r w:rsidRPr="00D6285B">
              <w:rPr>
                <w:rFonts w:cstheme="minorHAnsi"/>
                <w:sz w:val="18"/>
                <w:szCs w:val="18"/>
              </w:rPr>
              <w:t xml:space="preserve">La dynamique concerne </w:t>
            </w:r>
            <w:r w:rsidR="001372BB">
              <w:rPr>
                <w:rFonts w:cstheme="minorHAnsi"/>
                <w:sz w:val="18"/>
                <w:szCs w:val="18"/>
              </w:rPr>
              <w:t>l’évolution</w:t>
            </w:r>
            <w:r w:rsidR="001372BB" w:rsidRPr="001372BB">
              <w:rPr>
                <w:rFonts w:cstheme="minorHAnsi"/>
                <w:sz w:val="18"/>
                <w:szCs w:val="18"/>
              </w:rPr>
              <w:t xml:space="preserve"> des espaces naturels/espaces non artificialisés représenté par la taille effective de maille. </w:t>
            </w:r>
          </w:p>
          <w:p w14:paraId="0FD7C396" w14:textId="72C81047" w:rsidR="001372BB" w:rsidRPr="001372BB" w:rsidRDefault="001372BB" w:rsidP="001372BB">
            <w:pPr>
              <w:spacing w:before="100" w:beforeAutospacing="1" w:after="100" w:afterAutospacing="1"/>
              <w:rPr>
                <w:rFonts w:cstheme="minorHAnsi"/>
                <w:sz w:val="16"/>
                <w:szCs w:val="16"/>
              </w:rPr>
            </w:pPr>
          </w:p>
        </w:tc>
      </w:tr>
      <w:tr w:rsidR="00227113" w:rsidRPr="003C2E94" w14:paraId="584E12C9" w14:textId="77777777" w:rsidTr="006D0889">
        <w:tc>
          <w:tcPr>
            <w:tcW w:w="2093" w:type="dxa"/>
            <w:tcBorders>
              <w:top w:val="nil"/>
              <w:left w:val="single" w:sz="4" w:space="0" w:color="auto"/>
              <w:bottom w:val="single" w:sz="4" w:space="0" w:color="auto"/>
              <w:right w:val="nil"/>
            </w:tcBorders>
          </w:tcPr>
          <w:p w14:paraId="6629453B" w14:textId="77777777" w:rsidR="00227113" w:rsidRPr="00D6285B" w:rsidRDefault="00227113" w:rsidP="006D0889">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851E1BE" w14:textId="70416C85" w:rsidR="00227113" w:rsidRPr="001372BB" w:rsidRDefault="00227113" w:rsidP="001372BB">
            <w:pPr>
              <w:spacing w:before="100" w:beforeAutospacing="1" w:after="100" w:afterAutospacing="1"/>
              <w:rPr>
                <w:rFonts w:cstheme="minorHAnsi"/>
                <w:sz w:val="18"/>
                <w:szCs w:val="18"/>
              </w:rPr>
            </w:pPr>
            <w:r>
              <w:rPr>
                <w:rFonts w:cstheme="minorHAnsi"/>
                <w:sz w:val="18"/>
                <w:szCs w:val="18"/>
              </w:rPr>
              <w:t>Cette valeur autorise l’interopérabilité avec le Standard TVB (sous-trame nationale)</w:t>
            </w:r>
            <w:r w:rsidR="001372BB">
              <w:rPr>
                <w:rFonts w:cstheme="minorHAnsi"/>
                <w:sz w:val="18"/>
                <w:szCs w:val="18"/>
              </w:rPr>
              <w:t xml:space="preserve">, </w:t>
            </w:r>
            <w:r w:rsidR="001372BB" w:rsidRPr="001372BB">
              <w:rPr>
                <w:rFonts w:cstheme="minorHAnsi"/>
                <w:sz w:val="18"/>
                <w:szCs w:val="18"/>
              </w:rPr>
              <w:t xml:space="preserve">le terme « fragmentation de l’espace » est dans le </w:t>
            </w:r>
            <w:hyperlink r:id="rId14" w:history="1">
              <w:r w:rsidR="001372BB" w:rsidRPr="001372BB">
                <w:rPr>
                  <w:rStyle w:val="Lienhypertexte"/>
                  <w:rFonts w:cstheme="minorHAnsi"/>
                  <w:sz w:val="18"/>
                  <w:szCs w:val="18"/>
                </w:rPr>
                <w:t>thesaurus de l’</w:t>
              </w:r>
              <w:proofErr w:type="spellStart"/>
              <w:r w:rsidR="001372BB" w:rsidRPr="001372BB">
                <w:rPr>
                  <w:rStyle w:val="Lienhypertexte"/>
                  <w:rFonts w:cstheme="minorHAnsi"/>
                  <w:sz w:val="18"/>
                  <w:szCs w:val="18"/>
                </w:rPr>
                <w:t>INRAe</w:t>
              </w:r>
              <w:proofErr w:type="spellEnd"/>
            </w:hyperlink>
            <w:r w:rsidR="001372BB" w:rsidRPr="001372BB">
              <w:rPr>
                <w:rFonts w:cstheme="minorHAnsi"/>
                <w:sz w:val="18"/>
                <w:szCs w:val="18"/>
              </w:rPr>
              <w:t>.</w:t>
            </w:r>
            <w:r w:rsidR="001372BB">
              <w:t xml:space="preserve"> </w:t>
            </w:r>
            <w:r w:rsidR="001372BB" w:rsidRPr="001372BB">
              <w:rPr>
                <w:rFonts w:cstheme="minorHAnsi"/>
                <w:sz w:val="18"/>
                <w:szCs w:val="18"/>
              </w:rPr>
              <w:t xml:space="preserve">Il s’agit « </w:t>
            </w:r>
            <w:r w:rsidR="001372BB" w:rsidRPr="001372BB">
              <w:rPr>
                <w:rFonts w:cstheme="minorHAnsi"/>
                <w:i/>
                <w:sz w:val="18"/>
                <w:szCs w:val="18"/>
              </w:rPr>
              <w:t>de la taille qu’auraient les fragments d’espaces naturels s’ils avaient tous la même surface, au sein du territoire étudié. Au sein d’un espace d’étude défini, plus les îlots d’intérêt sont nombreux et petits (ce qui signifie que les obstacles sont nombreux et larges ou étendus), plus la taille effective de maille diminue et le niveau de fragmentation augmente. A contrario, plus les îlots sont en faible nombre et grands, couvrant une grande partie de l’espace d’étude, plus la taille effective de maille augmente et le niveau de fragmentation est faible</w:t>
            </w:r>
            <w:r w:rsidR="001372BB" w:rsidRPr="001372BB">
              <w:rPr>
                <w:rFonts w:cstheme="minorHAnsi"/>
                <w:sz w:val="18"/>
                <w:szCs w:val="18"/>
              </w:rPr>
              <w:t> ».</w:t>
            </w:r>
            <w:r w:rsidR="001372BB">
              <w:rPr>
                <w:rFonts w:cstheme="minorHAnsi"/>
                <w:sz w:val="18"/>
                <w:szCs w:val="18"/>
              </w:rPr>
              <w:t xml:space="preserve"> </w:t>
            </w:r>
          </w:p>
        </w:tc>
      </w:tr>
      <w:tr w:rsidR="00227113" w:rsidRPr="003C2E94" w14:paraId="0660C400" w14:textId="77777777" w:rsidTr="006D0889">
        <w:tc>
          <w:tcPr>
            <w:tcW w:w="9288" w:type="dxa"/>
            <w:gridSpan w:val="2"/>
            <w:tcBorders>
              <w:top w:val="single" w:sz="4" w:space="0" w:color="auto"/>
              <w:left w:val="single" w:sz="4" w:space="0" w:color="auto"/>
              <w:bottom w:val="nil"/>
              <w:right w:val="single" w:sz="4" w:space="0" w:color="auto"/>
            </w:tcBorders>
          </w:tcPr>
          <w:p w14:paraId="27190851" w14:textId="4A28A017" w:rsidR="00227113" w:rsidRPr="0077477E" w:rsidRDefault="006C6A42" w:rsidP="006D0889">
            <w:pPr>
              <w:jc w:val="both"/>
              <w:rPr>
                <w:rFonts w:cstheme="minorHAnsi"/>
                <w:b/>
                <w:sz w:val="18"/>
                <w:szCs w:val="18"/>
              </w:rPr>
            </w:pPr>
            <w:proofErr w:type="spellStart"/>
            <w:r>
              <w:rPr>
                <w:rFonts w:cstheme="minorHAnsi"/>
                <w:b/>
                <w:sz w:val="18"/>
                <w:szCs w:val="18"/>
              </w:rPr>
              <w:t>pointDeVueEmblématique</w:t>
            </w:r>
            <w:proofErr w:type="spellEnd"/>
          </w:p>
        </w:tc>
      </w:tr>
      <w:tr w:rsidR="00227113" w:rsidRPr="003C2E94" w14:paraId="17DFBBE7" w14:textId="77777777" w:rsidTr="006D0889">
        <w:tc>
          <w:tcPr>
            <w:tcW w:w="2093" w:type="dxa"/>
            <w:tcBorders>
              <w:top w:val="nil"/>
              <w:left w:val="single" w:sz="4" w:space="0" w:color="auto"/>
              <w:bottom w:val="nil"/>
              <w:right w:val="nil"/>
            </w:tcBorders>
          </w:tcPr>
          <w:p w14:paraId="494BECCC"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0C81BD0" w14:textId="5FD6BD77" w:rsidR="00227113" w:rsidRPr="00D6285B" w:rsidRDefault="00227113" w:rsidP="006C6A42">
            <w:pPr>
              <w:jc w:val="both"/>
              <w:rPr>
                <w:rFonts w:cstheme="minorHAnsi"/>
                <w:sz w:val="18"/>
                <w:szCs w:val="18"/>
              </w:rPr>
            </w:pPr>
            <w:r w:rsidRPr="00D6285B">
              <w:rPr>
                <w:rFonts w:cstheme="minorHAnsi"/>
                <w:sz w:val="18"/>
                <w:szCs w:val="18"/>
              </w:rPr>
              <w:t>La dynamique concerne un point de vue remarquable</w:t>
            </w:r>
            <w:r w:rsidR="006C6A42">
              <w:rPr>
                <w:rFonts w:cstheme="minorHAnsi"/>
                <w:sz w:val="18"/>
                <w:szCs w:val="18"/>
              </w:rPr>
              <w:t>, d’un paysage</w:t>
            </w:r>
            <w:r>
              <w:rPr>
                <w:rFonts w:cstheme="minorHAnsi"/>
                <w:sz w:val="18"/>
                <w:szCs w:val="18"/>
              </w:rPr>
              <w:t xml:space="preserve"> emblématique</w:t>
            </w:r>
            <w:r w:rsidR="006C6A42">
              <w:rPr>
                <w:rFonts w:cstheme="minorHAnsi"/>
                <w:sz w:val="18"/>
                <w:szCs w:val="18"/>
              </w:rPr>
              <w:t>,</w:t>
            </w:r>
            <w:r>
              <w:rPr>
                <w:rFonts w:cstheme="minorHAnsi"/>
                <w:sz w:val="18"/>
                <w:szCs w:val="18"/>
              </w:rPr>
              <w:t xml:space="preserve"> </w:t>
            </w:r>
            <w:r w:rsidR="006C6A42">
              <w:rPr>
                <w:rFonts w:cstheme="minorHAnsi"/>
                <w:sz w:val="18"/>
                <w:szCs w:val="18"/>
              </w:rPr>
              <w:t>d’un belvédère ou panoramas.</w:t>
            </w:r>
          </w:p>
        </w:tc>
      </w:tr>
      <w:tr w:rsidR="00227113" w:rsidRPr="003C2E94" w14:paraId="5BA0A37E" w14:textId="77777777" w:rsidTr="006D0889">
        <w:tc>
          <w:tcPr>
            <w:tcW w:w="2093" w:type="dxa"/>
            <w:tcBorders>
              <w:top w:val="nil"/>
              <w:left w:val="single" w:sz="4" w:space="0" w:color="auto"/>
              <w:bottom w:val="single" w:sz="4" w:space="0" w:color="auto"/>
              <w:right w:val="nil"/>
            </w:tcBorders>
          </w:tcPr>
          <w:p w14:paraId="7D384F61" w14:textId="77777777" w:rsidR="00227113" w:rsidRPr="00D6285B" w:rsidRDefault="00227113" w:rsidP="006D0889">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44A25FF" w14:textId="77777777" w:rsidR="00227113" w:rsidRPr="00D6285B" w:rsidRDefault="00227113" w:rsidP="006D0889">
            <w:pPr>
              <w:jc w:val="both"/>
              <w:rPr>
                <w:rFonts w:cstheme="minorHAnsi"/>
                <w:sz w:val="18"/>
                <w:szCs w:val="18"/>
              </w:rPr>
            </w:pPr>
            <w:r>
              <w:rPr>
                <w:rFonts w:cstheme="minorHAnsi"/>
                <w:sz w:val="18"/>
                <w:szCs w:val="18"/>
              </w:rPr>
              <w:t xml:space="preserve">Les lieux emblématiques signalés </w:t>
            </w:r>
            <w:commentRangeStart w:id="138"/>
            <w:r>
              <w:rPr>
                <w:rFonts w:cstheme="minorHAnsi"/>
                <w:sz w:val="18"/>
                <w:szCs w:val="18"/>
              </w:rPr>
              <w:t xml:space="preserve">peuvent être retenus dans un </w:t>
            </w:r>
            <w:proofErr w:type="spellStart"/>
            <w:r>
              <w:rPr>
                <w:rFonts w:cstheme="minorHAnsi"/>
                <w:sz w:val="18"/>
                <w:szCs w:val="18"/>
              </w:rPr>
              <w:t>PLUi</w:t>
            </w:r>
            <w:proofErr w:type="spellEnd"/>
            <w:r>
              <w:rPr>
                <w:rFonts w:cstheme="minorHAnsi"/>
                <w:sz w:val="18"/>
                <w:szCs w:val="18"/>
              </w:rPr>
              <w:t>/PLU </w:t>
            </w:r>
            <w:commentRangeEnd w:id="138"/>
            <w:r w:rsidR="00EC35D9">
              <w:rPr>
                <w:rStyle w:val="Marquedecommentaire"/>
              </w:rPr>
              <w:commentReference w:id="138"/>
            </w:r>
          </w:p>
        </w:tc>
      </w:tr>
      <w:tr w:rsidR="00227113" w:rsidRPr="003C2E94" w14:paraId="5359F1E5" w14:textId="77777777" w:rsidTr="006D0889">
        <w:tc>
          <w:tcPr>
            <w:tcW w:w="9288" w:type="dxa"/>
            <w:gridSpan w:val="2"/>
            <w:tcBorders>
              <w:top w:val="single" w:sz="4" w:space="0" w:color="auto"/>
              <w:left w:val="single" w:sz="4" w:space="0" w:color="auto"/>
              <w:bottom w:val="nil"/>
              <w:right w:val="single" w:sz="4" w:space="0" w:color="auto"/>
            </w:tcBorders>
          </w:tcPr>
          <w:p w14:paraId="3CACFC5B" w14:textId="77777777" w:rsidR="00227113" w:rsidRPr="00D6285B" w:rsidRDefault="00227113" w:rsidP="006D0889">
            <w:pPr>
              <w:jc w:val="both"/>
              <w:rPr>
                <w:rFonts w:cstheme="minorHAnsi"/>
                <w:sz w:val="18"/>
                <w:szCs w:val="18"/>
              </w:rPr>
            </w:pPr>
            <w:proofErr w:type="spellStart"/>
            <w:r>
              <w:rPr>
                <w:rFonts w:cstheme="minorHAnsi"/>
                <w:b/>
                <w:sz w:val="18"/>
                <w:szCs w:val="18"/>
              </w:rPr>
              <w:t>patrimoineCulturel</w:t>
            </w:r>
            <w:proofErr w:type="spellEnd"/>
          </w:p>
        </w:tc>
      </w:tr>
      <w:tr w:rsidR="00227113" w:rsidRPr="003C2E94" w14:paraId="76F0E9D7" w14:textId="77777777" w:rsidTr="006D0889">
        <w:tc>
          <w:tcPr>
            <w:tcW w:w="2093" w:type="dxa"/>
            <w:tcBorders>
              <w:top w:val="nil"/>
              <w:left w:val="single" w:sz="4" w:space="0" w:color="auto"/>
              <w:bottom w:val="nil"/>
              <w:right w:val="nil"/>
            </w:tcBorders>
          </w:tcPr>
          <w:p w14:paraId="3CA1B8EE"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3405B07" w14:textId="77777777" w:rsidR="00227113" w:rsidRPr="00D6285B" w:rsidRDefault="00227113" w:rsidP="006D0889">
            <w:pPr>
              <w:jc w:val="both"/>
              <w:rPr>
                <w:rFonts w:cstheme="minorHAnsi"/>
                <w:sz w:val="18"/>
                <w:szCs w:val="18"/>
              </w:rPr>
            </w:pPr>
            <w:r w:rsidRPr="00D6285B">
              <w:rPr>
                <w:rFonts w:cstheme="minorHAnsi"/>
                <w:sz w:val="18"/>
                <w:szCs w:val="18"/>
              </w:rPr>
              <w:t>La dynamique concerne un</w:t>
            </w:r>
            <w:r>
              <w:rPr>
                <w:rFonts w:cstheme="minorHAnsi"/>
                <w:sz w:val="18"/>
                <w:szCs w:val="18"/>
              </w:rPr>
              <w:t xml:space="preserve">e évolution du </w:t>
            </w:r>
            <w:commentRangeStart w:id="139"/>
            <w:r>
              <w:rPr>
                <w:rFonts w:cstheme="minorHAnsi"/>
                <w:sz w:val="18"/>
                <w:szCs w:val="18"/>
              </w:rPr>
              <w:t>patrimoine culturel</w:t>
            </w:r>
            <w:commentRangeEnd w:id="139"/>
            <w:r w:rsidR="00EC35D9">
              <w:rPr>
                <w:rStyle w:val="Marquedecommentaire"/>
              </w:rPr>
              <w:commentReference w:id="139"/>
            </w:r>
          </w:p>
        </w:tc>
      </w:tr>
      <w:tr w:rsidR="00227113" w:rsidRPr="003C2E94" w14:paraId="45F0DDA8" w14:textId="77777777" w:rsidTr="006D0889">
        <w:tc>
          <w:tcPr>
            <w:tcW w:w="9288" w:type="dxa"/>
            <w:gridSpan w:val="2"/>
            <w:tcBorders>
              <w:top w:val="single" w:sz="4" w:space="0" w:color="auto"/>
              <w:left w:val="single" w:sz="4" w:space="0" w:color="auto"/>
              <w:bottom w:val="nil"/>
              <w:right w:val="single" w:sz="4" w:space="0" w:color="auto"/>
            </w:tcBorders>
          </w:tcPr>
          <w:p w14:paraId="1347D631" w14:textId="77777777" w:rsidR="00227113" w:rsidRPr="00D6285B" w:rsidRDefault="00227113" w:rsidP="006D0889">
            <w:pPr>
              <w:jc w:val="both"/>
              <w:rPr>
                <w:rFonts w:cstheme="minorHAnsi"/>
                <w:sz w:val="18"/>
                <w:szCs w:val="18"/>
              </w:rPr>
            </w:pPr>
            <w:commentRangeStart w:id="140"/>
            <w:proofErr w:type="spellStart"/>
            <w:r>
              <w:rPr>
                <w:rFonts w:cstheme="minorHAnsi"/>
                <w:b/>
                <w:sz w:val="18"/>
                <w:szCs w:val="18"/>
              </w:rPr>
              <w:t>patrimoineNaturel</w:t>
            </w:r>
            <w:commentRangeEnd w:id="140"/>
            <w:proofErr w:type="spellEnd"/>
            <w:r w:rsidR="0090398D">
              <w:rPr>
                <w:rStyle w:val="Marquedecommentaire"/>
              </w:rPr>
              <w:commentReference w:id="140"/>
            </w:r>
          </w:p>
        </w:tc>
      </w:tr>
      <w:tr w:rsidR="00227113" w:rsidRPr="003C2E94" w14:paraId="0BBAD925" w14:textId="77777777" w:rsidTr="006D0889">
        <w:tc>
          <w:tcPr>
            <w:tcW w:w="2093" w:type="dxa"/>
            <w:tcBorders>
              <w:top w:val="nil"/>
              <w:left w:val="single" w:sz="4" w:space="0" w:color="auto"/>
              <w:bottom w:val="nil"/>
              <w:right w:val="nil"/>
            </w:tcBorders>
          </w:tcPr>
          <w:p w14:paraId="4474574A"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E4582E1" w14:textId="77777777" w:rsidR="00227113" w:rsidRPr="00D6285B" w:rsidRDefault="00227113" w:rsidP="006D0889">
            <w:pPr>
              <w:jc w:val="both"/>
              <w:rPr>
                <w:rFonts w:cstheme="minorHAnsi"/>
                <w:sz w:val="18"/>
                <w:szCs w:val="18"/>
              </w:rPr>
            </w:pPr>
            <w:r w:rsidRPr="00D6285B">
              <w:rPr>
                <w:rFonts w:cstheme="minorHAnsi"/>
                <w:sz w:val="18"/>
                <w:szCs w:val="18"/>
              </w:rPr>
              <w:t>La dynamique concerne un</w:t>
            </w:r>
            <w:r>
              <w:rPr>
                <w:rFonts w:cstheme="minorHAnsi"/>
                <w:sz w:val="18"/>
                <w:szCs w:val="18"/>
              </w:rPr>
              <w:t xml:space="preserve">e évolution du </w:t>
            </w:r>
            <w:commentRangeStart w:id="141"/>
            <w:r>
              <w:rPr>
                <w:rFonts w:cstheme="minorHAnsi"/>
                <w:sz w:val="18"/>
                <w:szCs w:val="18"/>
              </w:rPr>
              <w:t>patrimoine naturel</w:t>
            </w:r>
            <w:commentRangeEnd w:id="141"/>
            <w:r w:rsidR="00EC35D9">
              <w:rPr>
                <w:rStyle w:val="Marquedecommentaire"/>
              </w:rPr>
              <w:commentReference w:id="141"/>
            </w:r>
          </w:p>
        </w:tc>
      </w:tr>
      <w:tr w:rsidR="00B55248" w:rsidRPr="003C2E94" w14:paraId="507B0DDA" w14:textId="77777777" w:rsidTr="00F126D7">
        <w:tc>
          <w:tcPr>
            <w:tcW w:w="2093" w:type="dxa"/>
            <w:tcBorders>
              <w:top w:val="single" w:sz="4" w:space="0" w:color="auto"/>
              <w:left w:val="single" w:sz="4" w:space="0" w:color="auto"/>
              <w:bottom w:val="nil"/>
              <w:right w:val="nil"/>
            </w:tcBorders>
          </w:tcPr>
          <w:p w14:paraId="76C5B38E" w14:textId="77777777" w:rsidR="00B55248" w:rsidRPr="00D6285B" w:rsidRDefault="00B55248" w:rsidP="00B55248">
            <w:pPr>
              <w:jc w:val="both"/>
              <w:rPr>
                <w:rFonts w:cstheme="minorHAnsi"/>
                <w:sz w:val="18"/>
                <w:szCs w:val="18"/>
              </w:rPr>
            </w:pPr>
            <w:commentRangeStart w:id="142"/>
            <w:proofErr w:type="spellStart"/>
            <w:r w:rsidRPr="00D6285B">
              <w:rPr>
                <w:rFonts w:cstheme="minorHAnsi"/>
                <w:b/>
                <w:sz w:val="18"/>
                <w:szCs w:val="18"/>
              </w:rPr>
              <w:t>zonesForêts</w:t>
            </w:r>
            <w:commentRangeEnd w:id="142"/>
            <w:proofErr w:type="spellEnd"/>
            <w:r w:rsidR="0090398D">
              <w:rPr>
                <w:rStyle w:val="Marquedecommentaire"/>
              </w:rPr>
              <w:commentReference w:id="142"/>
            </w:r>
          </w:p>
        </w:tc>
        <w:tc>
          <w:tcPr>
            <w:tcW w:w="7195" w:type="dxa"/>
            <w:tcBorders>
              <w:top w:val="single" w:sz="4" w:space="0" w:color="auto"/>
              <w:left w:val="nil"/>
              <w:bottom w:val="nil"/>
              <w:right w:val="single" w:sz="4" w:space="0" w:color="auto"/>
            </w:tcBorders>
          </w:tcPr>
          <w:p w14:paraId="19864E6B" w14:textId="77777777" w:rsidR="00B55248" w:rsidRPr="00D6285B" w:rsidRDefault="00B55248" w:rsidP="00B55248">
            <w:pPr>
              <w:jc w:val="both"/>
              <w:rPr>
                <w:rFonts w:cstheme="minorHAnsi"/>
                <w:sz w:val="18"/>
                <w:szCs w:val="18"/>
              </w:rPr>
            </w:pPr>
          </w:p>
        </w:tc>
      </w:tr>
      <w:tr w:rsidR="00B55248" w:rsidRPr="003C2E94" w14:paraId="1462532D" w14:textId="77777777" w:rsidTr="00F126D7">
        <w:tc>
          <w:tcPr>
            <w:tcW w:w="2093" w:type="dxa"/>
            <w:tcBorders>
              <w:top w:val="nil"/>
              <w:left w:val="single" w:sz="4" w:space="0" w:color="auto"/>
              <w:bottom w:val="nil"/>
              <w:right w:val="nil"/>
            </w:tcBorders>
          </w:tcPr>
          <w:p w14:paraId="1BCF39C4"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7E7D84F"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w:t>
            </w:r>
          </w:p>
        </w:tc>
      </w:tr>
      <w:tr w:rsidR="00B55248" w:rsidRPr="003C2E94" w14:paraId="222019AC" w14:textId="77777777" w:rsidTr="00F126D7">
        <w:tc>
          <w:tcPr>
            <w:tcW w:w="2093" w:type="dxa"/>
            <w:tcBorders>
              <w:top w:val="nil"/>
              <w:left w:val="single" w:sz="4" w:space="0" w:color="auto"/>
              <w:bottom w:val="single" w:sz="4" w:space="0" w:color="auto"/>
              <w:right w:val="nil"/>
            </w:tcBorders>
          </w:tcPr>
          <w:p w14:paraId="1B1D9E39"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5A4B9F03"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peuvent être détectées par la comparaison de couches d’occupation ou d’usage du sol (ex</w:t>
            </w:r>
            <w:r w:rsidRPr="00D6285B">
              <w:rPr>
                <w:rFonts w:cs="Courier New"/>
                <w:sz w:val="18"/>
                <w:szCs w:val="18"/>
              </w:rPr>
              <w:t> </w:t>
            </w:r>
            <w:r w:rsidRPr="00D6285B">
              <w:rPr>
                <w:rFonts w:cstheme="minorHAnsi"/>
                <w:sz w:val="18"/>
                <w:szCs w:val="18"/>
              </w:rPr>
              <w:t>: valeurs 31 de CLC ou CS2.1.1 de l’OCS GE).</w:t>
            </w:r>
          </w:p>
        </w:tc>
      </w:tr>
      <w:tr w:rsidR="00B55248" w:rsidRPr="003C2E94" w14:paraId="55178A87" w14:textId="77777777" w:rsidTr="00F126D7">
        <w:tc>
          <w:tcPr>
            <w:tcW w:w="9288" w:type="dxa"/>
            <w:gridSpan w:val="2"/>
            <w:tcBorders>
              <w:top w:val="single" w:sz="4" w:space="0" w:color="auto"/>
              <w:left w:val="single" w:sz="4" w:space="0" w:color="auto"/>
              <w:bottom w:val="nil"/>
              <w:right w:val="single" w:sz="4" w:space="0" w:color="auto"/>
            </w:tcBorders>
          </w:tcPr>
          <w:p w14:paraId="44859E52"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zonesForêtsConifères</w:t>
            </w:r>
            <w:proofErr w:type="spellEnd"/>
          </w:p>
        </w:tc>
      </w:tr>
      <w:tr w:rsidR="00B55248" w:rsidRPr="003C2E94" w14:paraId="066F762F" w14:textId="77777777" w:rsidTr="00F126D7">
        <w:tc>
          <w:tcPr>
            <w:tcW w:w="2093" w:type="dxa"/>
            <w:tcBorders>
              <w:top w:val="nil"/>
              <w:left w:val="single" w:sz="4" w:space="0" w:color="auto"/>
              <w:bottom w:val="nil"/>
              <w:right w:val="nil"/>
            </w:tcBorders>
          </w:tcPr>
          <w:p w14:paraId="032A359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05576FFA"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composés essentiellement de conifères.</w:t>
            </w:r>
          </w:p>
        </w:tc>
      </w:tr>
      <w:tr w:rsidR="00B55248" w:rsidRPr="003C2E94" w14:paraId="5D387A07" w14:textId="77777777" w:rsidTr="00F126D7">
        <w:tc>
          <w:tcPr>
            <w:tcW w:w="2093" w:type="dxa"/>
            <w:tcBorders>
              <w:top w:val="nil"/>
              <w:left w:val="single" w:sz="4" w:space="0" w:color="auto"/>
              <w:bottom w:val="single" w:sz="4" w:space="0" w:color="auto"/>
              <w:right w:val="nil"/>
            </w:tcBorders>
          </w:tcPr>
          <w:p w14:paraId="7D15A18F"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1E3DA3F"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conifères peuvent être détectées par la comparaison de couches d’occupation ou d’usage du sol (ex</w:t>
            </w:r>
            <w:r w:rsidRPr="00D6285B">
              <w:rPr>
                <w:rFonts w:cs="Courier New"/>
                <w:sz w:val="18"/>
                <w:szCs w:val="18"/>
              </w:rPr>
              <w:t> </w:t>
            </w:r>
            <w:r w:rsidRPr="00D6285B">
              <w:rPr>
                <w:rFonts w:cstheme="minorHAnsi"/>
                <w:sz w:val="18"/>
                <w:szCs w:val="18"/>
              </w:rPr>
              <w:t>: valeurs 312 de CLC ou CS2.1.1.2 de l’OCS GE).</w:t>
            </w:r>
          </w:p>
        </w:tc>
      </w:tr>
      <w:tr w:rsidR="00B55248" w:rsidRPr="003C2E94" w14:paraId="6A22E8D9" w14:textId="77777777" w:rsidTr="00F126D7">
        <w:tc>
          <w:tcPr>
            <w:tcW w:w="9288" w:type="dxa"/>
            <w:gridSpan w:val="2"/>
            <w:tcBorders>
              <w:top w:val="single" w:sz="4" w:space="0" w:color="auto"/>
              <w:left w:val="single" w:sz="4" w:space="0" w:color="auto"/>
              <w:bottom w:val="nil"/>
              <w:right w:val="single" w:sz="4" w:space="0" w:color="auto"/>
            </w:tcBorders>
          </w:tcPr>
          <w:p w14:paraId="5AAE41E6"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lastRenderedPageBreak/>
              <w:t>zonesForêtsFeuillus</w:t>
            </w:r>
            <w:proofErr w:type="spellEnd"/>
          </w:p>
        </w:tc>
      </w:tr>
      <w:tr w:rsidR="00B55248" w:rsidRPr="003C2E94" w14:paraId="784A9C91" w14:textId="77777777" w:rsidTr="00F126D7">
        <w:tc>
          <w:tcPr>
            <w:tcW w:w="2093" w:type="dxa"/>
            <w:tcBorders>
              <w:top w:val="nil"/>
              <w:left w:val="single" w:sz="4" w:space="0" w:color="auto"/>
              <w:bottom w:val="nil"/>
              <w:right w:val="nil"/>
            </w:tcBorders>
          </w:tcPr>
          <w:p w14:paraId="584BB3E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6B42AF4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composés essentiellement de feuillus.</w:t>
            </w:r>
          </w:p>
        </w:tc>
      </w:tr>
      <w:tr w:rsidR="00B55248" w:rsidRPr="003C2E94" w14:paraId="09F78856" w14:textId="77777777" w:rsidTr="00F126D7">
        <w:tc>
          <w:tcPr>
            <w:tcW w:w="2093" w:type="dxa"/>
            <w:tcBorders>
              <w:top w:val="nil"/>
              <w:left w:val="single" w:sz="4" w:space="0" w:color="auto"/>
              <w:bottom w:val="single" w:sz="4" w:space="0" w:color="auto"/>
              <w:right w:val="nil"/>
            </w:tcBorders>
          </w:tcPr>
          <w:p w14:paraId="616550FF"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6E13D4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feuillus peuvent être détectées par la comparaison de couches d’occupation ou d’usage du sol (ex</w:t>
            </w:r>
            <w:r w:rsidRPr="00D6285B">
              <w:rPr>
                <w:rFonts w:cs="Courier New"/>
                <w:sz w:val="18"/>
                <w:szCs w:val="18"/>
              </w:rPr>
              <w:t> </w:t>
            </w:r>
            <w:r w:rsidRPr="00D6285B">
              <w:rPr>
                <w:rFonts w:cstheme="minorHAnsi"/>
                <w:sz w:val="18"/>
                <w:szCs w:val="18"/>
              </w:rPr>
              <w:t>: valeurs 311 de CLC ou CS2.1.1.1 de l’OCS GE).</w:t>
            </w:r>
          </w:p>
        </w:tc>
      </w:tr>
      <w:tr w:rsidR="00B55248" w:rsidRPr="003C2E94" w14:paraId="48F87BD8" w14:textId="77777777" w:rsidTr="00F126D7">
        <w:tc>
          <w:tcPr>
            <w:tcW w:w="9288" w:type="dxa"/>
            <w:gridSpan w:val="2"/>
            <w:tcBorders>
              <w:top w:val="single" w:sz="4" w:space="0" w:color="auto"/>
              <w:left w:val="single" w:sz="4" w:space="0" w:color="auto"/>
              <w:bottom w:val="nil"/>
              <w:right w:val="single" w:sz="4" w:space="0" w:color="auto"/>
            </w:tcBorders>
          </w:tcPr>
          <w:p w14:paraId="7835F4AD" w14:textId="77777777" w:rsidR="00B55248" w:rsidRPr="00D6285B" w:rsidRDefault="00B55248" w:rsidP="00B55248">
            <w:pPr>
              <w:jc w:val="both"/>
              <w:rPr>
                <w:rFonts w:cstheme="minorHAnsi"/>
                <w:b/>
                <w:sz w:val="18"/>
                <w:szCs w:val="18"/>
              </w:rPr>
            </w:pPr>
            <w:proofErr w:type="spellStart"/>
            <w:r w:rsidRPr="00D6285B">
              <w:rPr>
                <w:rFonts w:cstheme="minorHAnsi"/>
                <w:b/>
                <w:sz w:val="18"/>
                <w:szCs w:val="18"/>
              </w:rPr>
              <w:t>zonesForêtsMélangées</w:t>
            </w:r>
            <w:proofErr w:type="spellEnd"/>
          </w:p>
        </w:tc>
      </w:tr>
      <w:tr w:rsidR="00B55248" w:rsidRPr="003C2E94" w14:paraId="78B48F9E" w14:textId="77777777" w:rsidTr="00F126D7">
        <w:tc>
          <w:tcPr>
            <w:tcW w:w="2093" w:type="dxa"/>
            <w:tcBorders>
              <w:top w:val="nil"/>
              <w:left w:val="single" w:sz="4" w:space="0" w:color="auto"/>
              <w:bottom w:val="nil"/>
              <w:right w:val="nil"/>
            </w:tcBorders>
          </w:tcPr>
          <w:p w14:paraId="7FB3F5F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5F0FA0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du sol relatif aux surfaces consacrées aux bois et forêts mélangés, c’est-à-dire composés à la fois de feuillus et de conifères</w:t>
            </w:r>
          </w:p>
        </w:tc>
      </w:tr>
      <w:tr w:rsidR="00B55248" w:rsidRPr="003C2E94" w14:paraId="7062B6F3" w14:textId="77777777" w:rsidTr="00F126D7">
        <w:tc>
          <w:tcPr>
            <w:tcW w:w="2093" w:type="dxa"/>
            <w:tcBorders>
              <w:top w:val="nil"/>
              <w:left w:val="single" w:sz="4" w:space="0" w:color="auto"/>
              <w:bottom w:val="single" w:sz="4" w:space="0" w:color="auto"/>
              <w:right w:val="nil"/>
            </w:tcBorders>
          </w:tcPr>
          <w:p w14:paraId="41F69FA0"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2D56A773"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mélangées peuvent être détectées par la comparaison de couches d’occupation ou d’usage du sol (ex</w:t>
            </w:r>
            <w:r w:rsidRPr="00D6285B">
              <w:rPr>
                <w:rFonts w:cs="Courier New"/>
                <w:sz w:val="18"/>
                <w:szCs w:val="18"/>
              </w:rPr>
              <w:t> </w:t>
            </w:r>
            <w:r w:rsidRPr="00D6285B">
              <w:rPr>
                <w:rFonts w:cstheme="minorHAnsi"/>
                <w:sz w:val="18"/>
                <w:szCs w:val="18"/>
              </w:rPr>
              <w:t>: valeurs 313 de CLC ou CS2.1.1.3 de l’OCS GE).</w:t>
            </w:r>
          </w:p>
        </w:tc>
      </w:tr>
      <w:tr w:rsidR="00227113" w:rsidRPr="003C2E94" w14:paraId="11EA3FA2" w14:textId="77777777" w:rsidTr="006D0889">
        <w:tc>
          <w:tcPr>
            <w:tcW w:w="9288" w:type="dxa"/>
            <w:gridSpan w:val="2"/>
            <w:tcBorders>
              <w:top w:val="single" w:sz="4" w:space="0" w:color="auto"/>
              <w:left w:val="single" w:sz="4" w:space="0" w:color="auto"/>
              <w:bottom w:val="nil"/>
              <w:right w:val="single" w:sz="4" w:space="0" w:color="auto"/>
            </w:tcBorders>
          </w:tcPr>
          <w:p w14:paraId="706C9DAF" w14:textId="1503F1CD" w:rsidR="00227113" w:rsidRPr="00D6285B" w:rsidRDefault="00227113" w:rsidP="00227113">
            <w:pPr>
              <w:jc w:val="both"/>
              <w:rPr>
                <w:rFonts w:cstheme="minorHAnsi"/>
                <w:b/>
                <w:sz w:val="18"/>
                <w:szCs w:val="18"/>
              </w:rPr>
            </w:pPr>
            <w:proofErr w:type="spellStart"/>
            <w:r w:rsidRPr="00D6285B">
              <w:rPr>
                <w:rFonts w:cstheme="minorHAnsi"/>
                <w:b/>
                <w:sz w:val="18"/>
                <w:szCs w:val="18"/>
              </w:rPr>
              <w:t>zones</w:t>
            </w:r>
            <w:r>
              <w:rPr>
                <w:rFonts w:cstheme="minorHAnsi"/>
                <w:b/>
                <w:sz w:val="18"/>
                <w:szCs w:val="18"/>
              </w:rPr>
              <w:t>Boisées</w:t>
            </w:r>
            <w:proofErr w:type="spellEnd"/>
          </w:p>
        </w:tc>
      </w:tr>
      <w:tr w:rsidR="00227113" w:rsidRPr="003C2E94" w14:paraId="75B242DC" w14:textId="77777777" w:rsidTr="006D0889">
        <w:tc>
          <w:tcPr>
            <w:tcW w:w="2093" w:type="dxa"/>
            <w:tcBorders>
              <w:top w:val="nil"/>
              <w:left w:val="single" w:sz="4" w:space="0" w:color="auto"/>
              <w:bottom w:val="nil"/>
              <w:right w:val="nil"/>
            </w:tcBorders>
          </w:tcPr>
          <w:p w14:paraId="6297E378" w14:textId="77777777" w:rsidR="00227113" w:rsidRPr="00D6285B" w:rsidRDefault="00227113"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7FE6694" w14:textId="5A5E7552" w:rsidR="00227113" w:rsidRPr="00D6285B" w:rsidRDefault="00227113" w:rsidP="00227113">
            <w:pPr>
              <w:jc w:val="both"/>
              <w:rPr>
                <w:rFonts w:cstheme="minorHAnsi"/>
                <w:sz w:val="18"/>
                <w:szCs w:val="18"/>
              </w:rPr>
            </w:pPr>
            <w:r w:rsidRPr="00D6285B">
              <w:rPr>
                <w:rFonts w:cstheme="minorHAnsi"/>
                <w:sz w:val="18"/>
                <w:szCs w:val="18"/>
              </w:rPr>
              <w:t xml:space="preserve">La dynamique concerne un changement d’occupation du sol relatif aux surfaces </w:t>
            </w:r>
            <w:r>
              <w:rPr>
                <w:rFonts w:cstheme="minorHAnsi"/>
                <w:sz w:val="18"/>
                <w:szCs w:val="18"/>
              </w:rPr>
              <w:t>aux zones boisées</w:t>
            </w:r>
          </w:p>
        </w:tc>
      </w:tr>
      <w:tr w:rsidR="00227113" w:rsidRPr="003C2E94" w14:paraId="0CA043DD" w14:textId="77777777" w:rsidTr="006D0889">
        <w:tc>
          <w:tcPr>
            <w:tcW w:w="2093" w:type="dxa"/>
            <w:tcBorders>
              <w:top w:val="nil"/>
              <w:left w:val="single" w:sz="4" w:space="0" w:color="auto"/>
              <w:bottom w:val="single" w:sz="4" w:space="0" w:color="auto"/>
              <w:right w:val="nil"/>
            </w:tcBorders>
          </w:tcPr>
          <w:p w14:paraId="52BBDEF1" w14:textId="77777777" w:rsidR="00227113" w:rsidRPr="00D6285B" w:rsidRDefault="00227113" w:rsidP="006D0889">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C64A87C" w14:textId="13E8D0FF" w:rsidR="00227113" w:rsidRPr="00D6285B" w:rsidRDefault="00227113" w:rsidP="006D0889">
            <w:pPr>
              <w:jc w:val="both"/>
              <w:rPr>
                <w:rFonts w:cstheme="minorHAnsi"/>
                <w:sz w:val="18"/>
                <w:szCs w:val="18"/>
              </w:rPr>
            </w:pPr>
            <w:r w:rsidRPr="00227113">
              <w:rPr>
                <w:rFonts w:cstheme="minorHAnsi"/>
                <w:sz w:val="18"/>
                <w:szCs w:val="18"/>
              </w:rPr>
              <w:t>Cette valeur autorise l’interopérabilité avec le Standard TVB (sous-trame nationale)</w:t>
            </w:r>
          </w:p>
        </w:tc>
      </w:tr>
      <w:tr w:rsidR="00B55248" w:rsidRPr="003C2E94" w14:paraId="60391201" w14:textId="77777777" w:rsidTr="00F126D7">
        <w:tc>
          <w:tcPr>
            <w:tcW w:w="2093" w:type="dxa"/>
            <w:tcBorders>
              <w:top w:val="single" w:sz="4" w:space="0" w:color="auto"/>
              <w:left w:val="single" w:sz="4" w:space="0" w:color="auto"/>
              <w:bottom w:val="nil"/>
              <w:right w:val="nil"/>
            </w:tcBorders>
          </w:tcPr>
          <w:p w14:paraId="114FADF8"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zonesLandes</w:t>
            </w:r>
            <w:proofErr w:type="spellEnd"/>
          </w:p>
        </w:tc>
        <w:tc>
          <w:tcPr>
            <w:tcW w:w="7195" w:type="dxa"/>
            <w:tcBorders>
              <w:top w:val="single" w:sz="4" w:space="0" w:color="auto"/>
              <w:left w:val="nil"/>
              <w:bottom w:val="nil"/>
              <w:right w:val="single" w:sz="4" w:space="0" w:color="auto"/>
            </w:tcBorders>
          </w:tcPr>
          <w:p w14:paraId="38D1B5D2" w14:textId="77777777" w:rsidR="00B55248" w:rsidRPr="00D6285B" w:rsidRDefault="00B55248" w:rsidP="00B55248">
            <w:pPr>
              <w:jc w:val="both"/>
              <w:rPr>
                <w:rFonts w:cstheme="minorHAnsi"/>
                <w:sz w:val="18"/>
                <w:szCs w:val="18"/>
              </w:rPr>
            </w:pPr>
          </w:p>
        </w:tc>
      </w:tr>
      <w:tr w:rsidR="00B55248" w:rsidRPr="003C2E94" w14:paraId="6CF6B033" w14:textId="77777777" w:rsidTr="00F126D7">
        <w:tc>
          <w:tcPr>
            <w:tcW w:w="2093" w:type="dxa"/>
            <w:tcBorders>
              <w:top w:val="nil"/>
              <w:left w:val="single" w:sz="4" w:space="0" w:color="auto"/>
              <w:bottom w:val="nil"/>
              <w:right w:val="nil"/>
            </w:tcBorders>
          </w:tcPr>
          <w:p w14:paraId="08748C9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7A42BA6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relative aux surfaces occupées par des landes, au sens large du terme, i.e. des terres couvertes de formations végétales fermées, composées principalement de buissons, d'arbustes et de plantes herbacées</w:t>
            </w:r>
          </w:p>
        </w:tc>
      </w:tr>
      <w:tr w:rsidR="00B55248" w:rsidRPr="003C2E94" w14:paraId="6527BDE9" w14:textId="77777777" w:rsidTr="00F126D7">
        <w:tc>
          <w:tcPr>
            <w:tcW w:w="2093" w:type="dxa"/>
            <w:tcBorders>
              <w:top w:val="nil"/>
              <w:left w:val="single" w:sz="4" w:space="0" w:color="auto"/>
              <w:bottom w:val="single" w:sz="4" w:space="0" w:color="auto"/>
              <w:right w:val="nil"/>
            </w:tcBorders>
          </w:tcPr>
          <w:p w14:paraId="4ED2952E"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FB1DAE7"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forêts de feuillus peuvent être détectées par la comparaison de couches d’occupation ou d’usage du sol (ex</w:t>
            </w:r>
            <w:r w:rsidRPr="00D6285B">
              <w:rPr>
                <w:rFonts w:cs="Courier New"/>
                <w:sz w:val="18"/>
                <w:szCs w:val="18"/>
              </w:rPr>
              <w:t> </w:t>
            </w:r>
            <w:r w:rsidRPr="00D6285B">
              <w:rPr>
                <w:rFonts w:cstheme="minorHAnsi"/>
                <w:sz w:val="18"/>
                <w:szCs w:val="18"/>
              </w:rPr>
              <w:t>: valeurs  322 et 323 de CLC ou CS2.1.2 de l’OCS GE).</w:t>
            </w:r>
          </w:p>
        </w:tc>
      </w:tr>
      <w:tr w:rsidR="00B55248" w:rsidRPr="003C2E94" w14:paraId="46A962EF" w14:textId="77777777" w:rsidTr="00F126D7">
        <w:tc>
          <w:tcPr>
            <w:tcW w:w="2093" w:type="dxa"/>
            <w:tcBorders>
              <w:top w:val="single" w:sz="4" w:space="0" w:color="auto"/>
              <w:left w:val="single" w:sz="4" w:space="0" w:color="auto"/>
              <w:bottom w:val="nil"/>
              <w:right w:val="nil"/>
            </w:tcBorders>
          </w:tcPr>
          <w:p w14:paraId="40AD865C"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zonesPelouse</w:t>
            </w:r>
            <w:proofErr w:type="spellEnd"/>
          </w:p>
        </w:tc>
        <w:tc>
          <w:tcPr>
            <w:tcW w:w="7195" w:type="dxa"/>
            <w:tcBorders>
              <w:top w:val="single" w:sz="4" w:space="0" w:color="auto"/>
              <w:left w:val="nil"/>
              <w:bottom w:val="nil"/>
              <w:right w:val="single" w:sz="4" w:space="0" w:color="auto"/>
            </w:tcBorders>
          </w:tcPr>
          <w:p w14:paraId="5C0854C8" w14:textId="77777777" w:rsidR="00B55248" w:rsidRPr="00D6285B" w:rsidRDefault="00B55248" w:rsidP="00B55248">
            <w:pPr>
              <w:jc w:val="both"/>
              <w:rPr>
                <w:rFonts w:cstheme="minorHAnsi"/>
                <w:sz w:val="18"/>
                <w:szCs w:val="18"/>
              </w:rPr>
            </w:pPr>
          </w:p>
        </w:tc>
      </w:tr>
      <w:tr w:rsidR="00B55248" w:rsidRPr="003C2E94" w14:paraId="653825D0" w14:textId="77777777" w:rsidTr="00F126D7">
        <w:tc>
          <w:tcPr>
            <w:tcW w:w="2093" w:type="dxa"/>
            <w:tcBorders>
              <w:top w:val="nil"/>
              <w:left w:val="single" w:sz="4" w:space="0" w:color="auto"/>
              <w:bottom w:val="nil"/>
              <w:right w:val="nil"/>
            </w:tcBorders>
          </w:tcPr>
          <w:p w14:paraId="6B454257"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B0EE370"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d’occupation ou d’usage des sols relatif aux surfaces occupées </w:t>
            </w:r>
            <w:commentRangeStart w:id="143"/>
            <w:r w:rsidRPr="00D6285B">
              <w:rPr>
                <w:rFonts w:cstheme="minorHAnsi"/>
                <w:sz w:val="18"/>
                <w:szCs w:val="18"/>
              </w:rPr>
              <w:t>par des pelouses et autres pâturages naturels</w:t>
            </w:r>
            <w:commentRangeEnd w:id="143"/>
            <w:r w:rsidR="0090398D">
              <w:rPr>
                <w:rStyle w:val="Marquedecommentaire"/>
              </w:rPr>
              <w:commentReference w:id="143"/>
            </w:r>
            <w:r w:rsidRPr="00D6285B">
              <w:rPr>
                <w:rFonts w:cstheme="minorHAnsi"/>
                <w:sz w:val="18"/>
                <w:szCs w:val="18"/>
              </w:rPr>
              <w:t>. Il s’agit d’herbages de faible productivité, non soumis ou peu soumis à l’influence de l’homme et souvent situés dans des zones accidentées.</w:t>
            </w:r>
          </w:p>
        </w:tc>
      </w:tr>
      <w:tr w:rsidR="00B55248" w:rsidRPr="003C2E94" w14:paraId="1F5F947E" w14:textId="77777777" w:rsidTr="00F126D7">
        <w:tc>
          <w:tcPr>
            <w:tcW w:w="2093" w:type="dxa"/>
            <w:tcBorders>
              <w:top w:val="nil"/>
              <w:left w:val="single" w:sz="4" w:space="0" w:color="auto"/>
              <w:bottom w:val="single" w:sz="4" w:space="0" w:color="auto"/>
              <w:right w:val="nil"/>
            </w:tcBorders>
          </w:tcPr>
          <w:p w14:paraId="360F8C8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0D8E18F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pelouses peuvent être détectées par la comparaison de couches d’occupation ou d’usage du sol (ex</w:t>
            </w:r>
            <w:r w:rsidRPr="00D6285B">
              <w:rPr>
                <w:rFonts w:cs="Courier New"/>
                <w:sz w:val="18"/>
                <w:szCs w:val="18"/>
              </w:rPr>
              <w:t> </w:t>
            </w:r>
            <w:r w:rsidRPr="00D6285B">
              <w:rPr>
                <w:rFonts w:cstheme="minorHAnsi"/>
                <w:sz w:val="18"/>
                <w:szCs w:val="18"/>
              </w:rPr>
              <w:t>: valeurs  321 de CLC).</w:t>
            </w:r>
          </w:p>
        </w:tc>
      </w:tr>
      <w:tr w:rsidR="00B55248" w:rsidRPr="003C2E94" w14:paraId="53794FC2" w14:textId="77777777" w:rsidTr="00F126D7">
        <w:tc>
          <w:tcPr>
            <w:tcW w:w="2093" w:type="dxa"/>
            <w:tcBorders>
              <w:top w:val="single" w:sz="4" w:space="0" w:color="auto"/>
              <w:left w:val="single" w:sz="4" w:space="0" w:color="auto"/>
              <w:bottom w:val="nil"/>
              <w:right w:val="nil"/>
            </w:tcBorders>
          </w:tcPr>
          <w:p w14:paraId="30D06F6E"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zonesSables</w:t>
            </w:r>
            <w:proofErr w:type="spellEnd"/>
          </w:p>
        </w:tc>
        <w:tc>
          <w:tcPr>
            <w:tcW w:w="7195" w:type="dxa"/>
            <w:tcBorders>
              <w:top w:val="single" w:sz="4" w:space="0" w:color="auto"/>
              <w:left w:val="nil"/>
              <w:bottom w:val="nil"/>
              <w:right w:val="single" w:sz="4" w:space="0" w:color="auto"/>
            </w:tcBorders>
          </w:tcPr>
          <w:p w14:paraId="474F97A4" w14:textId="77777777" w:rsidR="00B55248" w:rsidRPr="00D6285B" w:rsidRDefault="00B55248" w:rsidP="00B55248">
            <w:pPr>
              <w:jc w:val="both"/>
              <w:rPr>
                <w:rFonts w:cstheme="minorHAnsi"/>
                <w:sz w:val="18"/>
                <w:szCs w:val="18"/>
              </w:rPr>
            </w:pPr>
          </w:p>
        </w:tc>
      </w:tr>
      <w:tr w:rsidR="00B55248" w:rsidRPr="003C2E94" w14:paraId="2F86F1A3" w14:textId="77777777" w:rsidTr="00F126D7">
        <w:tc>
          <w:tcPr>
            <w:tcW w:w="2093" w:type="dxa"/>
            <w:tcBorders>
              <w:top w:val="nil"/>
              <w:left w:val="single" w:sz="4" w:space="0" w:color="auto"/>
              <w:bottom w:val="nil"/>
              <w:right w:val="nil"/>
            </w:tcBorders>
          </w:tcPr>
          <w:p w14:paraId="6FF5B5D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04EF12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ou d’usage des sols relatif aux surfaces occupées par des sables, dunes ou plages.</w:t>
            </w:r>
          </w:p>
        </w:tc>
      </w:tr>
      <w:tr w:rsidR="00B55248" w:rsidRPr="003C2E94" w14:paraId="6256EA08" w14:textId="77777777" w:rsidTr="00F126D7">
        <w:tc>
          <w:tcPr>
            <w:tcW w:w="2093" w:type="dxa"/>
            <w:tcBorders>
              <w:top w:val="nil"/>
              <w:left w:val="single" w:sz="4" w:space="0" w:color="auto"/>
              <w:bottom w:val="nil"/>
              <w:right w:val="nil"/>
            </w:tcBorders>
          </w:tcPr>
          <w:p w14:paraId="66F0CD15"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nil"/>
              <w:right w:val="single" w:sz="4" w:space="0" w:color="auto"/>
            </w:tcBorders>
          </w:tcPr>
          <w:p w14:paraId="3EF89AC9" w14:textId="77777777" w:rsidR="00B55248" w:rsidRPr="00D6285B" w:rsidRDefault="00B55248" w:rsidP="00B55248">
            <w:pPr>
              <w:jc w:val="both"/>
              <w:rPr>
                <w:rFonts w:cstheme="minorHAnsi"/>
                <w:sz w:val="18"/>
                <w:szCs w:val="18"/>
              </w:rPr>
            </w:pPr>
            <w:r w:rsidRPr="00D6285B">
              <w:rPr>
                <w:rFonts w:cstheme="minorHAnsi"/>
                <w:sz w:val="18"/>
                <w:szCs w:val="18"/>
              </w:rPr>
              <w:t>Par exemple, le recul du trait de côte peut entraîner une diminution de ces zones.</w:t>
            </w:r>
          </w:p>
        </w:tc>
      </w:tr>
      <w:tr w:rsidR="00B55248" w:rsidRPr="003C2E94" w14:paraId="68683FAA" w14:textId="77777777" w:rsidTr="00F126D7">
        <w:tc>
          <w:tcPr>
            <w:tcW w:w="2093" w:type="dxa"/>
            <w:tcBorders>
              <w:top w:val="nil"/>
              <w:left w:val="single" w:sz="4" w:space="0" w:color="auto"/>
              <w:bottom w:val="single" w:sz="4" w:space="0" w:color="auto"/>
              <w:right w:val="nil"/>
            </w:tcBorders>
          </w:tcPr>
          <w:p w14:paraId="3B5D2D04" w14:textId="77777777" w:rsidR="00B55248" w:rsidRPr="00D6285B" w:rsidRDefault="00B55248" w:rsidP="00B55248">
            <w:pPr>
              <w:jc w:val="both"/>
              <w:rPr>
                <w:rFonts w:cstheme="minorHAnsi"/>
                <w:sz w:val="18"/>
                <w:szCs w:val="18"/>
              </w:rPr>
            </w:pPr>
          </w:p>
        </w:tc>
        <w:tc>
          <w:tcPr>
            <w:tcW w:w="7195" w:type="dxa"/>
            <w:tcBorders>
              <w:top w:val="nil"/>
              <w:left w:val="nil"/>
              <w:bottom w:val="single" w:sz="4" w:space="0" w:color="auto"/>
              <w:right w:val="single" w:sz="4" w:space="0" w:color="auto"/>
            </w:tcBorders>
          </w:tcPr>
          <w:p w14:paraId="0094D2D1"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de  sable, dunes et  plages peuvent être détectées par la comparaison de couches d’occupation ou d’usage du sol (ex</w:t>
            </w:r>
            <w:r w:rsidRPr="00D6285B">
              <w:rPr>
                <w:rFonts w:cs="Courier New"/>
                <w:sz w:val="18"/>
                <w:szCs w:val="18"/>
              </w:rPr>
              <w:t> </w:t>
            </w:r>
            <w:r w:rsidRPr="00D6285B">
              <w:rPr>
                <w:rFonts w:cstheme="minorHAnsi"/>
                <w:sz w:val="18"/>
                <w:szCs w:val="18"/>
              </w:rPr>
              <w:t>: valeurs  331 de CLC).</w:t>
            </w:r>
          </w:p>
        </w:tc>
      </w:tr>
      <w:tr w:rsidR="00B55248" w:rsidRPr="003C2E94" w14:paraId="1D701E2C" w14:textId="77777777" w:rsidTr="00F126D7">
        <w:tc>
          <w:tcPr>
            <w:tcW w:w="9288" w:type="dxa"/>
            <w:gridSpan w:val="2"/>
            <w:tcBorders>
              <w:top w:val="single" w:sz="4" w:space="0" w:color="auto"/>
              <w:left w:val="single" w:sz="4" w:space="0" w:color="auto"/>
              <w:bottom w:val="nil"/>
              <w:right w:val="single" w:sz="4" w:space="0" w:color="auto"/>
            </w:tcBorders>
          </w:tcPr>
          <w:p w14:paraId="025F4F41"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zonesIncendiées</w:t>
            </w:r>
            <w:proofErr w:type="spellEnd"/>
          </w:p>
        </w:tc>
      </w:tr>
      <w:tr w:rsidR="00B55248" w:rsidRPr="003C2E94" w14:paraId="576AA067" w14:textId="77777777" w:rsidTr="00F126D7">
        <w:tc>
          <w:tcPr>
            <w:tcW w:w="2093" w:type="dxa"/>
            <w:tcBorders>
              <w:top w:val="nil"/>
              <w:left w:val="single" w:sz="4" w:space="0" w:color="auto"/>
              <w:bottom w:val="nil"/>
              <w:right w:val="nil"/>
            </w:tcBorders>
          </w:tcPr>
          <w:p w14:paraId="7142423E"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5F44793"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incendiées.</w:t>
            </w:r>
          </w:p>
        </w:tc>
      </w:tr>
      <w:tr w:rsidR="00B55248" w:rsidRPr="003C2E94" w14:paraId="37D388C6" w14:textId="77777777" w:rsidTr="00F126D7">
        <w:tc>
          <w:tcPr>
            <w:tcW w:w="2093" w:type="dxa"/>
            <w:tcBorders>
              <w:top w:val="nil"/>
              <w:left w:val="single" w:sz="4" w:space="0" w:color="auto"/>
              <w:bottom w:val="single" w:sz="4" w:space="0" w:color="auto"/>
              <w:right w:val="nil"/>
            </w:tcBorders>
          </w:tcPr>
          <w:p w14:paraId="30986CA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28C34D4" w14:textId="77777777" w:rsidR="00B55248" w:rsidRPr="00D6285B" w:rsidRDefault="00B55248" w:rsidP="00B55248">
            <w:pPr>
              <w:jc w:val="both"/>
              <w:rPr>
                <w:rFonts w:cstheme="minorHAnsi"/>
                <w:sz w:val="18"/>
                <w:szCs w:val="18"/>
              </w:rPr>
            </w:pPr>
            <w:r w:rsidRPr="00D6285B">
              <w:rPr>
                <w:rFonts w:cstheme="minorHAnsi"/>
                <w:sz w:val="18"/>
                <w:szCs w:val="18"/>
              </w:rPr>
              <w:t>Les dynamiques liées aux  surfaces  incendiées peuvent être détectées par la comparaison de couches d’occupation ou d’usage du sol (ex</w:t>
            </w:r>
            <w:r w:rsidRPr="00D6285B">
              <w:rPr>
                <w:rFonts w:cs="Courier New"/>
                <w:sz w:val="18"/>
                <w:szCs w:val="18"/>
              </w:rPr>
              <w:t> </w:t>
            </w:r>
            <w:r w:rsidRPr="00D6285B">
              <w:rPr>
                <w:rFonts w:cstheme="minorHAnsi"/>
                <w:sz w:val="18"/>
                <w:szCs w:val="18"/>
              </w:rPr>
              <w:t>: valeurs  334 de CLC).</w:t>
            </w:r>
          </w:p>
        </w:tc>
      </w:tr>
      <w:tr w:rsidR="00B55248" w:rsidRPr="003C2E94" w14:paraId="2CF84E72" w14:textId="77777777" w:rsidTr="006D0889">
        <w:tc>
          <w:tcPr>
            <w:tcW w:w="9288" w:type="dxa"/>
            <w:gridSpan w:val="2"/>
            <w:tcBorders>
              <w:top w:val="single" w:sz="4" w:space="0" w:color="auto"/>
              <w:left w:val="single" w:sz="4" w:space="0" w:color="auto"/>
              <w:bottom w:val="nil"/>
              <w:right w:val="single" w:sz="4" w:space="0" w:color="auto"/>
            </w:tcBorders>
          </w:tcPr>
          <w:p w14:paraId="42435A9F" w14:textId="549F5407" w:rsidR="00B55248" w:rsidRPr="00D6285B" w:rsidRDefault="00B55248" w:rsidP="00B55248">
            <w:pPr>
              <w:jc w:val="both"/>
              <w:rPr>
                <w:rFonts w:cstheme="minorHAnsi"/>
                <w:sz w:val="18"/>
                <w:szCs w:val="18"/>
              </w:rPr>
            </w:pPr>
            <w:commentRangeStart w:id="144"/>
            <w:proofErr w:type="spellStart"/>
            <w:r w:rsidRPr="00D6285B">
              <w:rPr>
                <w:rFonts w:cstheme="minorHAnsi"/>
                <w:b/>
                <w:sz w:val="18"/>
                <w:szCs w:val="18"/>
              </w:rPr>
              <w:t>zones</w:t>
            </w:r>
            <w:r>
              <w:rPr>
                <w:rFonts w:cstheme="minorHAnsi"/>
                <w:b/>
                <w:sz w:val="18"/>
                <w:szCs w:val="18"/>
              </w:rPr>
              <w:t>Submersion</w:t>
            </w:r>
            <w:commentRangeEnd w:id="144"/>
            <w:proofErr w:type="spellEnd"/>
            <w:r w:rsidR="0090398D">
              <w:rPr>
                <w:rStyle w:val="Marquedecommentaire"/>
              </w:rPr>
              <w:commentReference w:id="144"/>
            </w:r>
          </w:p>
        </w:tc>
      </w:tr>
      <w:tr w:rsidR="00B55248" w:rsidRPr="003C2E94" w14:paraId="5261AB2C" w14:textId="77777777" w:rsidTr="006D0889">
        <w:tc>
          <w:tcPr>
            <w:tcW w:w="2093" w:type="dxa"/>
            <w:tcBorders>
              <w:top w:val="nil"/>
              <w:left w:val="single" w:sz="4" w:space="0" w:color="auto"/>
              <w:bottom w:val="nil"/>
              <w:right w:val="nil"/>
            </w:tcBorders>
          </w:tcPr>
          <w:p w14:paraId="4CE6263B"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45595D4" w14:textId="31B82488"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d’occupation des sols relatif aux </w:t>
            </w:r>
            <w:r>
              <w:rPr>
                <w:rFonts w:cstheme="minorHAnsi"/>
                <w:sz w:val="18"/>
                <w:szCs w:val="18"/>
              </w:rPr>
              <w:t>surfaces submergées</w:t>
            </w:r>
            <w:r w:rsidRPr="00D6285B">
              <w:rPr>
                <w:rFonts w:cstheme="minorHAnsi"/>
                <w:sz w:val="18"/>
                <w:szCs w:val="18"/>
              </w:rPr>
              <w:t>.</w:t>
            </w:r>
          </w:p>
        </w:tc>
      </w:tr>
      <w:tr w:rsidR="00B55248" w:rsidRPr="003C2E94" w14:paraId="4E97A1E5" w14:textId="77777777" w:rsidTr="00F126D7">
        <w:tc>
          <w:tcPr>
            <w:tcW w:w="2093" w:type="dxa"/>
            <w:tcBorders>
              <w:top w:val="single" w:sz="4" w:space="0" w:color="auto"/>
              <w:left w:val="single" w:sz="4" w:space="0" w:color="auto"/>
              <w:bottom w:val="nil"/>
              <w:right w:val="nil"/>
            </w:tcBorders>
          </w:tcPr>
          <w:p w14:paraId="4932F303" w14:textId="77777777" w:rsidR="00B55248" w:rsidRPr="00D6285B" w:rsidRDefault="00B55248" w:rsidP="00B55248">
            <w:pPr>
              <w:jc w:val="both"/>
              <w:rPr>
                <w:rFonts w:cstheme="minorHAnsi"/>
                <w:sz w:val="18"/>
                <w:szCs w:val="18"/>
              </w:rPr>
            </w:pPr>
            <w:commentRangeStart w:id="145"/>
            <w:proofErr w:type="spellStart"/>
            <w:r w:rsidRPr="00D6285B">
              <w:rPr>
                <w:rFonts w:cstheme="minorHAnsi"/>
                <w:b/>
                <w:sz w:val="18"/>
                <w:szCs w:val="18"/>
              </w:rPr>
              <w:t>zonesGlaciers</w:t>
            </w:r>
            <w:commentRangeEnd w:id="145"/>
            <w:proofErr w:type="spellEnd"/>
            <w:r w:rsidR="00F73951">
              <w:rPr>
                <w:rStyle w:val="Marquedecommentaire"/>
              </w:rPr>
              <w:commentReference w:id="145"/>
            </w:r>
          </w:p>
        </w:tc>
        <w:tc>
          <w:tcPr>
            <w:tcW w:w="7195" w:type="dxa"/>
            <w:tcBorders>
              <w:top w:val="single" w:sz="4" w:space="0" w:color="auto"/>
              <w:left w:val="nil"/>
              <w:bottom w:val="nil"/>
              <w:right w:val="single" w:sz="4" w:space="0" w:color="auto"/>
            </w:tcBorders>
          </w:tcPr>
          <w:p w14:paraId="42A1A730" w14:textId="77777777" w:rsidR="00B55248" w:rsidRPr="00D6285B" w:rsidRDefault="00B55248" w:rsidP="00B55248">
            <w:pPr>
              <w:jc w:val="both"/>
              <w:rPr>
                <w:rFonts w:cstheme="minorHAnsi"/>
                <w:sz w:val="18"/>
                <w:szCs w:val="18"/>
              </w:rPr>
            </w:pPr>
          </w:p>
        </w:tc>
      </w:tr>
      <w:tr w:rsidR="00B55248" w:rsidRPr="003C2E94" w14:paraId="74FB0BD5" w14:textId="77777777" w:rsidTr="00F126D7">
        <w:tc>
          <w:tcPr>
            <w:tcW w:w="2093" w:type="dxa"/>
            <w:tcBorders>
              <w:top w:val="nil"/>
              <w:left w:val="single" w:sz="4" w:space="0" w:color="auto"/>
              <w:bottom w:val="nil"/>
              <w:right w:val="nil"/>
            </w:tcBorders>
          </w:tcPr>
          <w:p w14:paraId="2A2AB6A5"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3AD935C"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de glaciers, névés et neiges éternelles.</w:t>
            </w:r>
          </w:p>
        </w:tc>
      </w:tr>
      <w:tr w:rsidR="00B55248" w:rsidRPr="003C2E94" w14:paraId="75877644" w14:textId="77777777" w:rsidTr="00F126D7">
        <w:tc>
          <w:tcPr>
            <w:tcW w:w="9288" w:type="dxa"/>
            <w:gridSpan w:val="2"/>
            <w:tcBorders>
              <w:top w:val="single" w:sz="4" w:space="0" w:color="auto"/>
              <w:left w:val="single" w:sz="4" w:space="0" w:color="auto"/>
              <w:bottom w:val="nil"/>
              <w:right w:val="single" w:sz="4" w:space="0" w:color="auto"/>
            </w:tcBorders>
          </w:tcPr>
          <w:p w14:paraId="4DC0B909" w14:textId="77777777" w:rsidR="00B55248" w:rsidRPr="00D6285B" w:rsidRDefault="00B55248" w:rsidP="00B55248">
            <w:pPr>
              <w:jc w:val="both"/>
              <w:rPr>
                <w:rFonts w:cstheme="minorHAnsi"/>
                <w:sz w:val="18"/>
                <w:szCs w:val="18"/>
              </w:rPr>
            </w:pPr>
            <w:commentRangeStart w:id="146"/>
            <w:commentRangeStart w:id="147"/>
            <w:proofErr w:type="spellStart"/>
            <w:r w:rsidRPr="00D6285B">
              <w:rPr>
                <w:rFonts w:cstheme="minorHAnsi"/>
                <w:b/>
                <w:sz w:val="18"/>
                <w:szCs w:val="18"/>
              </w:rPr>
              <w:t>continuitéEcologique</w:t>
            </w:r>
            <w:commentRangeEnd w:id="146"/>
            <w:proofErr w:type="spellEnd"/>
            <w:r w:rsidR="00EC35D9">
              <w:rPr>
                <w:rStyle w:val="Marquedecommentaire"/>
              </w:rPr>
              <w:commentReference w:id="146"/>
            </w:r>
            <w:commentRangeEnd w:id="147"/>
            <w:r w:rsidR="00F73951">
              <w:rPr>
                <w:rStyle w:val="Marquedecommentaire"/>
              </w:rPr>
              <w:commentReference w:id="147"/>
            </w:r>
          </w:p>
        </w:tc>
      </w:tr>
      <w:tr w:rsidR="00B55248" w:rsidRPr="003C2E94" w14:paraId="79963A56" w14:textId="77777777" w:rsidTr="00F126D7">
        <w:tc>
          <w:tcPr>
            <w:tcW w:w="2093" w:type="dxa"/>
            <w:tcBorders>
              <w:top w:val="nil"/>
              <w:left w:val="single" w:sz="4" w:space="0" w:color="auto"/>
              <w:bottom w:val="nil"/>
              <w:right w:val="nil"/>
            </w:tcBorders>
          </w:tcPr>
          <w:p w14:paraId="68D11366"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37E22445" w14:textId="1F2DD58C" w:rsidR="00B55248" w:rsidRPr="00D6285B" w:rsidRDefault="00B55248" w:rsidP="00B55248">
            <w:pPr>
              <w:jc w:val="both"/>
              <w:rPr>
                <w:rFonts w:cstheme="minorHAnsi"/>
                <w:sz w:val="18"/>
                <w:szCs w:val="18"/>
              </w:rPr>
            </w:pPr>
            <w:r w:rsidRPr="00D6285B">
              <w:rPr>
                <w:rFonts w:cstheme="minorHAnsi"/>
                <w:sz w:val="18"/>
                <w:szCs w:val="18"/>
              </w:rPr>
              <w:t>La dynamique concerne une évolution de la continuité écologique, en particulier de la trame verte et bleue. Il peut s’agir d’une évolution des réservoirs de biodiversité, des corridors écologiques</w:t>
            </w:r>
            <w:r>
              <w:rPr>
                <w:rFonts w:cstheme="minorHAnsi"/>
                <w:sz w:val="18"/>
                <w:szCs w:val="18"/>
              </w:rPr>
              <w:t>, des cours d’eau</w:t>
            </w:r>
            <w:r w:rsidRPr="00D6285B">
              <w:rPr>
                <w:rFonts w:cstheme="minorHAnsi"/>
                <w:sz w:val="18"/>
                <w:szCs w:val="18"/>
              </w:rPr>
              <w:t xml:space="preserve"> ou des obstacles à la continuité écologique</w:t>
            </w:r>
            <w:r>
              <w:t xml:space="preserve"> </w:t>
            </w:r>
          </w:p>
        </w:tc>
      </w:tr>
      <w:tr w:rsidR="00B55248" w:rsidRPr="003C2E94" w14:paraId="76248769" w14:textId="77777777" w:rsidTr="00F126D7">
        <w:tc>
          <w:tcPr>
            <w:tcW w:w="2093" w:type="dxa"/>
            <w:tcBorders>
              <w:top w:val="nil"/>
              <w:left w:val="single" w:sz="4" w:space="0" w:color="auto"/>
              <w:bottom w:val="single" w:sz="4" w:space="0" w:color="auto"/>
              <w:right w:val="nil"/>
            </w:tcBorders>
          </w:tcPr>
          <w:p w14:paraId="1348FC31"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71FF9C85" w14:textId="329C7A3F" w:rsidR="00B55248" w:rsidRPr="00D6285B" w:rsidRDefault="00B55248" w:rsidP="00B55248">
            <w:pPr>
              <w:jc w:val="both"/>
              <w:rPr>
                <w:rFonts w:cstheme="minorHAnsi"/>
                <w:sz w:val="18"/>
                <w:szCs w:val="18"/>
              </w:rPr>
            </w:pPr>
            <w:r w:rsidRPr="00D6285B">
              <w:rPr>
                <w:rFonts w:cstheme="minorHAnsi"/>
                <w:sz w:val="18"/>
                <w:szCs w:val="18"/>
              </w:rPr>
              <w:t>L’attribut description peut être utilisé pour documenter plus finement l’évolution de la continuité écologique.</w:t>
            </w:r>
            <w:r w:rsidR="003B3F4A">
              <w:rPr>
                <w:rFonts w:cstheme="minorHAnsi"/>
                <w:sz w:val="18"/>
                <w:szCs w:val="18"/>
              </w:rPr>
              <w:t xml:space="preserve"> L’OFB propose la création de 4 valeurs spécifiques réservoir/corridor/obstacle/cours d’eau pour davantage d’interopérabilité avec le Standard.</w:t>
            </w:r>
          </w:p>
        </w:tc>
      </w:tr>
      <w:tr w:rsidR="00B55248" w:rsidRPr="003C2E94" w14:paraId="06EA71A5" w14:textId="77777777" w:rsidTr="00F126D7">
        <w:tc>
          <w:tcPr>
            <w:tcW w:w="9288" w:type="dxa"/>
            <w:gridSpan w:val="2"/>
            <w:tcBorders>
              <w:top w:val="single" w:sz="4" w:space="0" w:color="auto"/>
              <w:left w:val="single" w:sz="4" w:space="0" w:color="auto"/>
              <w:bottom w:val="nil"/>
              <w:right w:val="single" w:sz="4" w:space="0" w:color="auto"/>
            </w:tcBorders>
          </w:tcPr>
          <w:p w14:paraId="664F2FD2" w14:textId="77777777" w:rsidR="00B55248" w:rsidRPr="00D6285B" w:rsidRDefault="00B55248" w:rsidP="00B55248">
            <w:pPr>
              <w:jc w:val="both"/>
              <w:rPr>
                <w:rFonts w:cstheme="minorHAnsi"/>
                <w:sz w:val="18"/>
                <w:szCs w:val="18"/>
              </w:rPr>
            </w:pPr>
            <w:proofErr w:type="spellStart"/>
            <w:r w:rsidRPr="00D6285B">
              <w:rPr>
                <w:rFonts w:cstheme="minorHAnsi"/>
                <w:b/>
                <w:sz w:val="18"/>
                <w:szCs w:val="18"/>
              </w:rPr>
              <w:t>zonesEauxMaritimes</w:t>
            </w:r>
            <w:proofErr w:type="spellEnd"/>
          </w:p>
        </w:tc>
      </w:tr>
      <w:tr w:rsidR="00B55248" w:rsidRPr="003C2E94" w14:paraId="24BE4F1C" w14:textId="77777777" w:rsidTr="00F126D7">
        <w:tc>
          <w:tcPr>
            <w:tcW w:w="2093" w:type="dxa"/>
            <w:tcBorders>
              <w:top w:val="nil"/>
              <w:left w:val="single" w:sz="4" w:space="0" w:color="auto"/>
              <w:bottom w:val="nil"/>
              <w:right w:val="nil"/>
            </w:tcBorders>
          </w:tcPr>
          <w:p w14:paraId="6B167F0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915648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changement d’occupation des sols relatif aux surfaces d’eaux maritimes.</w:t>
            </w:r>
          </w:p>
        </w:tc>
      </w:tr>
      <w:tr w:rsidR="00B55248" w:rsidRPr="003C2E94" w14:paraId="11197646" w14:textId="77777777" w:rsidTr="00F126D7">
        <w:tc>
          <w:tcPr>
            <w:tcW w:w="2093" w:type="dxa"/>
            <w:tcBorders>
              <w:top w:val="nil"/>
              <w:left w:val="single" w:sz="4" w:space="0" w:color="auto"/>
              <w:bottom w:val="single" w:sz="4" w:space="0" w:color="auto"/>
              <w:right w:val="nil"/>
            </w:tcBorders>
          </w:tcPr>
          <w:p w14:paraId="33EDA443"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EC375EE" w14:textId="77777777" w:rsidR="00B55248" w:rsidRPr="00D6285B" w:rsidRDefault="00B55248" w:rsidP="00B55248">
            <w:pPr>
              <w:jc w:val="both"/>
              <w:rPr>
                <w:rFonts w:cstheme="minorHAnsi"/>
                <w:sz w:val="18"/>
                <w:szCs w:val="18"/>
              </w:rPr>
            </w:pPr>
            <w:r w:rsidRPr="00D6285B">
              <w:rPr>
                <w:rFonts w:cstheme="minorHAnsi"/>
                <w:sz w:val="18"/>
                <w:szCs w:val="18"/>
              </w:rPr>
              <w:t>Le recul du trait de côte peut s’exprimer par une augmentation des surfaces d’eaux maritimes.</w:t>
            </w:r>
          </w:p>
          <w:p w14:paraId="6B901243" w14:textId="7F9770F4" w:rsidR="00B55248" w:rsidRPr="00D6285B" w:rsidRDefault="00B55248" w:rsidP="00B55248">
            <w:pPr>
              <w:jc w:val="both"/>
              <w:rPr>
                <w:rFonts w:cstheme="minorHAnsi"/>
                <w:sz w:val="18"/>
                <w:szCs w:val="18"/>
              </w:rPr>
            </w:pPr>
            <w:r w:rsidRPr="00D6285B">
              <w:rPr>
                <w:rFonts w:cstheme="minorHAnsi"/>
                <w:sz w:val="18"/>
                <w:szCs w:val="18"/>
              </w:rPr>
              <w:t>Les dynamiques liées aux surfaces d’eaux maritimes peuvent être détectées par la comparaison de couches d’occupation ou d’usage du sol (ex</w:t>
            </w:r>
            <w:r w:rsidRPr="00D6285B">
              <w:rPr>
                <w:rFonts w:cs="Courier New"/>
                <w:sz w:val="18"/>
                <w:szCs w:val="18"/>
              </w:rPr>
              <w:t> </w:t>
            </w:r>
            <w:r w:rsidRPr="00D6285B">
              <w:rPr>
                <w:rFonts w:cstheme="minorHAnsi"/>
                <w:sz w:val="18"/>
                <w:szCs w:val="18"/>
              </w:rPr>
              <w:t>: valeurs 52 de CLC).</w:t>
            </w:r>
            <w:r>
              <w:rPr>
                <w:rFonts w:cstheme="minorHAnsi"/>
                <w:sz w:val="18"/>
                <w:szCs w:val="18"/>
              </w:rPr>
              <w:t xml:space="preserve"> </w:t>
            </w:r>
          </w:p>
        </w:tc>
      </w:tr>
      <w:tr w:rsidR="00B55248" w:rsidRPr="003C2E94" w14:paraId="3B9531D8" w14:textId="77777777" w:rsidTr="006D0889">
        <w:tc>
          <w:tcPr>
            <w:tcW w:w="9288" w:type="dxa"/>
            <w:gridSpan w:val="2"/>
            <w:tcBorders>
              <w:top w:val="single" w:sz="4" w:space="0" w:color="auto"/>
              <w:left w:val="single" w:sz="4" w:space="0" w:color="auto"/>
              <w:bottom w:val="nil"/>
              <w:right w:val="single" w:sz="4" w:space="0" w:color="auto"/>
            </w:tcBorders>
          </w:tcPr>
          <w:p w14:paraId="2E16CBCD" w14:textId="3354FEB1" w:rsidR="00B55248" w:rsidRPr="00D6285B" w:rsidRDefault="00B55248" w:rsidP="00B55248">
            <w:pPr>
              <w:jc w:val="both"/>
              <w:rPr>
                <w:rFonts w:cstheme="minorHAnsi"/>
                <w:sz w:val="18"/>
                <w:szCs w:val="18"/>
              </w:rPr>
            </w:pPr>
            <w:proofErr w:type="spellStart"/>
            <w:r>
              <w:rPr>
                <w:rFonts w:cstheme="minorHAnsi"/>
                <w:b/>
                <w:sz w:val="18"/>
                <w:szCs w:val="18"/>
              </w:rPr>
              <w:t>PositionTraitDeCote</w:t>
            </w:r>
            <w:proofErr w:type="spellEnd"/>
          </w:p>
        </w:tc>
      </w:tr>
      <w:tr w:rsidR="00B55248" w:rsidRPr="003C2E94" w14:paraId="2291CB49" w14:textId="77777777" w:rsidTr="006D0889">
        <w:tc>
          <w:tcPr>
            <w:tcW w:w="2093" w:type="dxa"/>
            <w:tcBorders>
              <w:top w:val="nil"/>
              <w:left w:val="single" w:sz="4" w:space="0" w:color="auto"/>
              <w:bottom w:val="nil"/>
              <w:right w:val="nil"/>
            </w:tcBorders>
          </w:tcPr>
          <w:p w14:paraId="65A5FD8D"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BFCF6B8" w14:textId="680C5878" w:rsidR="00B55248" w:rsidRPr="00D6285B" w:rsidRDefault="00B55248" w:rsidP="00B55248">
            <w:pPr>
              <w:jc w:val="both"/>
              <w:rPr>
                <w:rFonts w:cstheme="minorHAnsi"/>
                <w:sz w:val="18"/>
                <w:szCs w:val="18"/>
              </w:rPr>
            </w:pPr>
            <w:r w:rsidRPr="00D6285B">
              <w:rPr>
                <w:rFonts w:cstheme="minorHAnsi"/>
                <w:sz w:val="18"/>
                <w:szCs w:val="18"/>
              </w:rPr>
              <w:t xml:space="preserve">La dynamique concerne un changement </w:t>
            </w:r>
            <w:r>
              <w:rPr>
                <w:rFonts w:cstheme="minorHAnsi"/>
                <w:sz w:val="18"/>
                <w:szCs w:val="18"/>
              </w:rPr>
              <w:t xml:space="preserve">du trait de côte </w:t>
            </w:r>
          </w:p>
        </w:tc>
      </w:tr>
      <w:tr w:rsidR="00B55248" w:rsidRPr="003C2E94" w14:paraId="4C4DEB85" w14:textId="77777777" w:rsidTr="006D0889">
        <w:tc>
          <w:tcPr>
            <w:tcW w:w="2093" w:type="dxa"/>
            <w:tcBorders>
              <w:top w:val="nil"/>
              <w:left w:val="single" w:sz="4" w:space="0" w:color="auto"/>
              <w:bottom w:val="single" w:sz="4" w:space="0" w:color="auto"/>
              <w:right w:val="nil"/>
            </w:tcBorders>
          </w:tcPr>
          <w:p w14:paraId="4E306C36"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5FE6AA4" w14:textId="4F7EEA79" w:rsidR="00B55248" w:rsidRPr="00D6285B" w:rsidRDefault="00B55248" w:rsidP="00B55248">
            <w:pPr>
              <w:jc w:val="both"/>
              <w:rPr>
                <w:rFonts w:cstheme="minorHAnsi"/>
                <w:sz w:val="18"/>
                <w:szCs w:val="18"/>
              </w:rPr>
            </w:pPr>
            <w:r w:rsidRPr="00D6285B">
              <w:rPr>
                <w:rFonts w:cstheme="minorHAnsi"/>
                <w:sz w:val="18"/>
                <w:szCs w:val="18"/>
              </w:rPr>
              <w:t xml:space="preserve">Le recul du trait de côte peut s’exprimer par </w:t>
            </w:r>
            <w:commentRangeStart w:id="148"/>
            <w:r w:rsidRPr="00D6285B">
              <w:rPr>
                <w:rFonts w:cstheme="minorHAnsi"/>
                <w:sz w:val="18"/>
                <w:szCs w:val="18"/>
              </w:rPr>
              <w:t xml:space="preserve">une augmentation </w:t>
            </w:r>
            <w:r>
              <w:rPr>
                <w:rFonts w:cstheme="minorHAnsi"/>
                <w:sz w:val="18"/>
                <w:szCs w:val="18"/>
              </w:rPr>
              <w:t>de la position</w:t>
            </w:r>
            <w:commentRangeEnd w:id="148"/>
            <w:r w:rsidR="00F73951">
              <w:rPr>
                <w:rStyle w:val="Marquedecommentaire"/>
              </w:rPr>
              <w:commentReference w:id="148"/>
            </w:r>
          </w:p>
        </w:tc>
      </w:tr>
      <w:tr w:rsidR="00BB1345" w:rsidRPr="003C2E94" w14:paraId="416C1277" w14:textId="77777777" w:rsidTr="006D0889">
        <w:tc>
          <w:tcPr>
            <w:tcW w:w="9288" w:type="dxa"/>
            <w:gridSpan w:val="2"/>
            <w:tcBorders>
              <w:top w:val="single" w:sz="4" w:space="0" w:color="auto"/>
              <w:left w:val="single" w:sz="4" w:space="0" w:color="auto"/>
              <w:bottom w:val="nil"/>
              <w:right w:val="single" w:sz="4" w:space="0" w:color="auto"/>
            </w:tcBorders>
          </w:tcPr>
          <w:p w14:paraId="379A9C54" w14:textId="13FEA456" w:rsidR="00BB1345" w:rsidRPr="00D6285B" w:rsidRDefault="00BB1345" w:rsidP="00BB1345">
            <w:pPr>
              <w:jc w:val="both"/>
              <w:rPr>
                <w:rFonts w:cstheme="minorHAnsi"/>
                <w:b/>
                <w:sz w:val="18"/>
                <w:szCs w:val="18"/>
              </w:rPr>
            </w:pPr>
            <w:proofErr w:type="spellStart"/>
            <w:r w:rsidRPr="00D6285B">
              <w:rPr>
                <w:rFonts w:cstheme="minorHAnsi"/>
                <w:b/>
                <w:sz w:val="18"/>
                <w:szCs w:val="18"/>
              </w:rPr>
              <w:t>zones</w:t>
            </w:r>
            <w:r>
              <w:rPr>
                <w:rFonts w:cstheme="minorHAnsi"/>
                <w:b/>
                <w:sz w:val="18"/>
                <w:szCs w:val="18"/>
              </w:rPr>
              <w:t>Humides</w:t>
            </w:r>
            <w:proofErr w:type="spellEnd"/>
          </w:p>
        </w:tc>
      </w:tr>
      <w:tr w:rsidR="00BB1345" w:rsidRPr="003C2E94" w14:paraId="4189830C" w14:textId="77777777" w:rsidTr="006D0889">
        <w:tc>
          <w:tcPr>
            <w:tcW w:w="2093" w:type="dxa"/>
            <w:tcBorders>
              <w:top w:val="nil"/>
              <w:left w:val="single" w:sz="4" w:space="0" w:color="auto"/>
              <w:bottom w:val="nil"/>
              <w:right w:val="nil"/>
            </w:tcBorders>
          </w:tcPr>
          <w:p w14:paraId="6A0D48CD" w14:textId="77777777" w:rsidR="00BB1345" w:rsidRPr="00D6285B" w:rsidRDefault="00BB1345" w:rsidP="006D0889">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1AAEDE0E" w14:textId="26078C29" w:rsidR="00BB1345" w:rsidRPr="00D6285B" w:rsidRDefault="00BB1345" w:rsidP="00BB1345">
            <w:pPr>
              <w:jc w:val="both"/>
              <w:rPr>
                <w:rFonts w:cstheme="minorHAnsi"/>
                <w:sz w:val="18"/>
                <w:szCs w:val="18"/>
              </w:rPr>
            </w:pPr>
            <w:r w:rsidRPr="00D6285B">
              <w:rPr>
                <w:rFonts w:cstheme="minorHAnsi"/>
                <w:sz w:val="18"/>
                <w:szCs w:val="18"/>
              </w:rPr>
              <w:t xml:space="preserve">La dynamique concerne un changement d’occupation du sol relatif aux surfaces </w:t>
            </w:r>
            <w:r>
              <w:rPr>
                <w:rFonts w:cstheme="minorHAnsi"/>
                <w:sz w:val="18"/>
                <w:szCs w:val="18"/>
              </w:rPr>
              <w:t>des zones humides.</w:t>
            </w:r>
          </w:p>
        </w:tc>
      </w:tr>
      <w:tr w:rsidR="00BB1345" w:rsidRPr="003C2E94" w14:paraId="01A1E506" w14:textId="77777777" w:rsidTr="006D0889">
        <w:tc>
          <w:tcPr>
            <w:tcW w:w="2093" w:type="dxa"/>
            <w:tcBorders>
              <w:top w:val="nil"/>
              <w:left w:val="single" w:sz="4" w:space="0" w:color="auto"/>
              <w:bottom w:val="single" w:sz="4" w:space="0" w:color="auto"/>
              <w:right w:val="nil"/>
            </w:tcBorders>
          </w:tcPr>
          <w:p w14:paraId="53753388" w14:textId="77777777" w:rsidR="00BB1345" w:rsidRPr="00D6285B" w:rsidRDefault="00BB1345" w:rsidP="006D0889">
            <w:pPr>
              <w:jc w:val="both"/>
              <w:rPr>
                <w:rFonts w:cstheme="minorHAnsi"/>
                <w:sz w:val="18"/>
                <w:szCs w:val="18"/>
              </w:rPr>
            </w:pPr>
            <w:r w:rsidRPr="00D6285B">
              <w:rPr>
                <w:rFonts w:cstheme="minorHAnsi"/>
                <w:sz w:val="18"/>
                <w:szCs w:val="18"/>
              </w:rPr>
              <w:lastRenderedPageBreak/>
              <w:t>Remarque</w:t>
            </w:r>
          </w:p>
        </w:tc>
        <w:tc>
          <w:tcPr>
            <w:tcW w:w="7195" w:type="dxa"/>
            <w:tcBorders>
              <w:top w:val="nil"/>
              <w:left w:val="nil"/>
              <w:bottom w:val="single" w:sz="4" w:space="0" w:color="auto"/>
              <w:right w:val="single" w:sz="4" w:space="0" w:color="auto"/>
            </w:tcBorders>
          </w:tcPr>
          <w:p w14:paraId="5246CFE2" w14:textId="77777777" w:rsidR="00BB1345" w:rsidRPr="00D6285B" w:rsidRDefault="00BB1345" w:rsidP="006D0889">
            <w:pPr>
              <w:jc w:val="both"/>
              <w:rPr>
                <w:rFonts w:cstheme="minorHAnsi"/>
                <w:sz w:val="18"/>
                <w:szCs w:val="18"/>
              </w:rPr>
            </w:pPr>
            <w:r w:rsidRPr="00227113">
              <w:rPr>
                <w:rFonts w:cstheme="minorHAnsi"/>
                <w:sz w:val="18"/>
                <w:szCs w:val="18"/>
              </w:rPr>
              <w:t>Cette valeur autorise l’interopérabilité avec le Standard TVB (sous-trame nationale)</w:t>
            </w:r>
          </w:p>
        </w:tc>
      </w:tr>
      <w:tr w:rsidR="00B55248" w:rsidRPr="003C2E94" w14:paraId="292D910E" w14:textId="77777777" w:rsidTr="00F126D7">
        <w:tc>
          <w:tcPr>
            <w:tcW w:w="9288" w:type="dxa"/>
            <w:gridSpan w:val="2"/>
            <w:tcBorders>
              <w:top w:val="single" w:sz="4" w:space="0" w:color="auto"/>
              <w:left w:val="single" w:sz="4" w:space="0" w:color="auto"/>
              <w:bottom w:val="nil"/>
              <w:right w:val="single" w:sz="4" w:space="0" w:color="auto"/>
            </w:tcBorders>
          </w:tcPr>
          <w:p w14:paraId="18DB1E7E" w14:textId="77777777" w:rsidR="00B55248" w:rsidRPr="00D6285B" w:rsidRDefault="00B55248" w:rsidP="00B55248">
            <w:pPr>
              <w:jc w:val="both"/>
              <w:rPr>
                <w:rFonts w:cstheme="minorHAnsi"/>
                <w:sz w:val="18"/>
                <w:szCs w:val="18"/>
              </w:rPr>
            </w:pPr>
            <w:commentRangeStart w:id="149"/>
            <w:proofErr w:type="spellStart"/>
            <w:r w:rsidRPr="00D6285B">
              <w:rPr>
                <w:rFonts w:cstheme="minorHAnsi"/>
                <w:b/>
                <w:sz w:val="18"/>
                <w:szCs w:val="18"/>
              </w:rPr>
              <w:t>quantitéEauxTerrestres</w:t>
            </w:r>
            <w:commentRangeEnd w:id="149"/>
            <w:proofErr w:type="spellEnd"/>
            <w:r w:rsidR="00F73951">
              <w:rPr>
                <w:rStyle w:val="Marquedecommentaire"/>
              </w:rPr>
              <w:commentReference w:id="149"/>
            </w:r>
          </w:p>
        </w:tc>
      </w:tr>
      <w:tr w:rsidR="00B55248" w:rsidRPr="003C2E94" w14:paraId="01D9CEDC" w14:textId="77777777" w:rsidTr="00F126D7">
        <w:tc>
          <w:tcPr>
            <w:tcW w:w="2093" w:type="dxa"/>
            <w:tcBorders>
              <w:top w:val="nil"/>
              <w:left w:val="single" w:sz="4" w:space="0" w:color="auto"/>
              <w:bottom w:val="nil"/>
              <w:right w:val="nil"/>
            </w:tcBorders>
          </w:tcPr>
          <w:p w14:paraId="54229249"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D52F04E"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liée à la présence permanente ou occasionnelle de l’eau dans les surfaces d’eaux ou les zones humides terrestres</w:t>
            </w:r>
          </w:p>
        </w:tc>
      </w:tr>
      <w:tr w:rsidR="00B55248" w:rsidRPr="003C2E94" w14:paraId="163E9573" w14:textId="77777777" w:rsidTr="00F126D7">
        <w:tc>
          <w:tcPr>
            <w:tcW w:w="2093" w:type="dxa"/>
            <w:tcBorders>
              <w:top w:val="nil"/>
              <w:left w:val="single" w:sz="4" w:space="0" w:color="auto"/>
              <w:bottom w:val="single" w:sz="4" w:space="0" w:color="auto"/>
              <w:right w:val="nil"/>
            </w:tcBorders>
          </w:tcPr>
          <w:p w14:paraId="1BE17E54"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34B81D08" w14:textId="77777777" w:rsidR="00B55248" w:rsidRPr="00D6285B" w:rsidRDefault="00B55248" w:rsidP="00B55248">
            <w:pPr>
              <w:jc w:val="both"/>
              <w:rPr>
                <w:rFonts w:cstheme="minorHAnsi"/>
                <w:sz w:val="18"/>
                <w:szCs w:val="18"/>
              </w:rPr>
            </w:pPr>
            <w:r w:rsidRPr="00D6285B">
              <w:rPr>
                <w:rFonts w:cstheme="minorHAnsi"/>
                <w:sz w:val="18"/>
                <w:szCs w:val="18"/>
              </w:rPr>
              <w:t>Par exemple, l’assèchement des cours d’eau et plans d’eau peut être exprimé par une diminution de la quantité d’eaux terrestres</w:t>
            </w:r>
            <w:r w:rsidRPr="00D6285B">
              <w:rPr>
                <w:rFonts w:cs="Courier New"/>
                <w:sz w:val="18"/>
                <w:szCs w:val="18"/>
              </w:rPr>
              <w:t xml:space="preserve">. </w:t>
            </w:r>
            <w:r w:rsidRPr="00D6285B">
              <w:rPr>
                <w:rFonts w:cstheme="minorHAnsi"/>
                <w:sz w:val="18"/>
                <w:szCs w:val="18"/>
              </w:rPr>
              <w:t>Il est conseillé de documenter plus finement la dynamique à l’aide de l’attribut description.</w:t>
            </w:r>
          </w:p>
        </w:tc>
      </w:tr>
      <w:tr w:rsidR="00B55248" w:rsidRPr="003C2E94" w14:paraId="0A727E31" w14:textId="77777777" w:rsidTr="00F126D7">
        <w:tc>
          <w:tcPr>
            <w:tcW w:w="2093" w:type="dxa"/>
            <w:tcBorders>
              <w:top w:val="single" w:sz="4" w:space="0" w:color="auto"/>
              <w:left w:val="single" w:sz="4" w:space="0" w:color="auto"/>
              <w:bottom w:val="nil"/>
              <w:right w:val="nil"/>
            </w:tcBorders>
          </w:tcPr>
          <w:p w14:paraId="3E672514" w14:textId="77777777" w:rsidR="00B55248" w:rsidRPr="00D6285B" w:rsidRDefault="00B55248" w:rsidP="00B55248">
            <w:pPr>
              <w:jc w:val="both"/>
              <w:rPr>
                <w:rFonts w:cstheme="minorHAnsi"/>
                <w:sz w:val="18"/>
                <w:szCs w:val="18"/>
              </w:rPr>
            </w:pPr>
            <w:commentRangeStart w:id="150"/>
            <w:proofErr w:type="spellStart"/>
            <w:r w:rsidRPr="00D6285B">
              <w:rPr>
                <w:rFonts w:cstheme="minorHAnsi"/>
                <w:b/>
                <w:sz w:val="18"/>
                <w:szCs w:val="18"/>
              </w:rPr>
              <w:t>ouvragesEau</w:t>
            </w:r>
            <w:commentRangeEnd w:id="150"/>
            <w:proofErr w:type="spellEnd"/>
            <w:r w:rsidR="00F73951">
              <w:rPr>
                <w:rStyle w:val="Marquedecommentaire"/>
              </w:rPr>
              <w:commentReference w:id="150"/>
            </w:r>
          </w:p>
        </w:tc>
        <w:tc>
          <w:tcPr>
            <w:tcW w:w="7195" w:type="dxa"/>
            <w:tcBorders>
              <w:top w:val="single" w:sz="4" w:space="0" w:color="auto"/>
              <w:left w:val="nil"/>
              <w:bottom w:val="nil"/>
              <w:right w:val="single" w:sz="4" w:space="0" w:color="auto"/>
            </w:tcBorders>
          </w:tcPr>
          <w:p w14:paraId="16064ADB" w14:textId="77777777" w:rsidR="00B55248" w:rsidRPr="00D6285B" w:rsidRDefault="00B55248" w:rsidP="00B55248">
            <w:pPr>
              <w:jc w:val="both"/>
              <w:rPr>
                <w:rFonts w:cstheme="minorHAnsi"/>
                <w:sz w:val="18"/>
                <w:szCs w:val="18"/>
              </w:rPr>
            </w:pPr>
          </w:p>
        </w:tc>
      </w:tr>
      <w:tr w:rsidR="00B55248" w:rsidRPr="003C2E94" w14:paraId="3E70156E" w14:textId="77777777" w:rsidTr="00F126D7">
        <w:tc>
          <w:tcPr>
            <w:tcW w:w="2093" w:type="dxa"/>
            <w:tcBorders>
              <w:top w:val="nil"/>
              <w:left w:val="single" w:sz="4" w:space="0" w:color="auto"/>
              <w:bottom w:val="nil"/>
              <w:right w:val="nil"/>
            </w:tcBorders>
          </w:tcPr>
          <w:p w14:paraId="655FCDFA"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276DE828" w14:textId="77777777" w:rsidR="00B55248" w:rsidRPr="00D6285B" w:rsidRDefault="00B55248" w:rsidP="00B55248">
            <w:pPr>
              <w:jc w:val="both"/>
              <w:rPr>
                <w:rFonts w:cstheme="minorHAnsi"/>
                <w:sz w:val="18"/>
                <w:szCs w:val="18"/>
              </w:rPr>
            </w:pPr>
            <w:r w:rsidRPr="00D6285B">
              <w:rPr>
                <w:rFonts w:cstheme="minorHAnsi"/>
                <w:sz w:val="18"/>
                <w:szCs w:val="18"/>
              </w:rPr>
              <w:t xml:space="preserve">La dynamique concerne une évolution liée aux ouvrages et équipements des cours d’eau et autres surfaces en </w:t>
            </w:r>
            <w:commentRangeStart w:id="151"/>
            <w:r w:rsidRPr="00D6285B">
              <w:rPr>
                <w:rFonts w:cstheme="minorHAnsi"/>
                <w:sz w:val="18"/>
                <w:szCs w:val="18"/>
              </w:rPr>
              <w:t>eau</w:t>
            </w:r>
            <w:commentRangeEnd w:id="151"/>
            <w:r w:rsidR="002A4594">
              <w:rPr>
                <w:rStyle w:val="Marquedecommentaire"/>
              </w:rPr>
              <w:commentReference w:id="151"/>
            </w:r>
            <w:r w:rsidRPr="00D6285B">
              <w:rPr>
                <w:rFonts w:cstheme="minorHAnsi"/>
                <w:sz w:val="18"/>
                <w:szCs w:val="18"/>
              </w:rPr>
              <w:t>.</w:t>
            </w:r>
          </w:p>
        </w:tc>
      </w:tr>
      <w:tr w:rsidR="00B55248" w:rsidRPr="003C2E94" w14:paraId="686F57ED" w14:textId="77777777" w:rsidTr="00F126D7">
        <w:tc>
          <w:tcPr>
            <w:tcW w:w="2093" w:type="dxa"/>
            <w:tcBorders>
              <w:top w:val="nil"/>
              <w:left w:val="single" w:sz="4" w:space="0" w:color="auto"/>
              <w:bottom w:val="single" w:sz="4" w:space="0" w:color="auto"/>
              <w:right w:val="nil"/>
            </w:tcBorders>
          </w:tcPr>
          <w:p w14:paraId="6CF30110"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17CB66D" w14:textId="77777777" w:rsidR="00B55248" w:rsidRPr="00D6285B" w:rsidRDefault="00B55248" w:rsidP="00B55248">
            <w:pPr>
              <w:jc w:val="both"/>
              <w:rPr>
                <w:rFonts w:cstheme="minorHAnsi"/>
                <w:sz w:val="18"/>
                <w:szCs w:val="18"/>
              </w:rPr>
            </w:pPr>
            <w:r w:rsidRPr="00D6285B">
              <w:rPr>
                <w:rFonts w:cstheme="minorHAnsi"/>
                <w:sz w:val="18"/>
                <w:szCs w:val="18"/>
              </w:rPr>
              <w:t>Il est conseillé de documenter plus finement la dynamique à l’aide de l’attribut description (ex</w:t>
            </w:r>
            <w:r w:rsidRPr="00D6285B">
              <w:rPr>
                <w:rFonts w:cs="Courier New"/>
                <w:sz w:val="18"/>
                <w:szCs w:val="18"/>
              </w:rPr>
              <w:t> </w:t>
            </w:r>
            <w:r w:rsidRPr="00D6285B">
              <w:rPr>
                <w:rFonts w:cstheme="minorHAnsi"/>
                <w:sz w:val="18"/>
                <w:szCs w:val="18"/>
              </w:rPr>
              <w:t xml:space="preserve">: destruction d’équipements pour rendre à la rivière son cours naturel, construction d’ouvrages de protection contre le risque d’inondations, </w:t>
            </w:r>
            <w:proofErr w:type="spellStart"/>
            <w:r w:rsidRPr="00D6285B">
              <w:rPr>
                <w:rFonts w:cstheme="minorHAnsi"/>
                <w:sz w:val="18"/>
                <w:szCs w:val="18"/>
              </w:rPr>
              <w:t>etc</w:t>
            </w:r>
            <w:proofErr w:type="spellEnd"/>
            <w:r w:rsidRPr="00D6285B">
              <w:rPr>
                <w:rFonts w:cstheme="minorHAnsi"/>
                <w:sz w:val="18"/>
                <w:szCs w:val="18"/>
              </w:rPr>
              <w:t>).</w:t>
            </w:r>
          </w:p>
        </w:tc>
      </w:tr>
      <w:tr w:rsidR="00B55248" w:rsidRPr="003C2E94" w14:paraId="5421836D" w14:textId="77777777" w:rsidTr="00F126D7">
        <w:tc>
          <w:tcPr>
            <w:tcW w:w="2093" w:type="dxa"/>
            <w:tcBorders>
              <w:top w:val="single" w:sz="4" w:space="0" w:color="auto"/>
              <w:left w:val="single" w:sz="4" w:space="0" w:color="auto"/>
              <w:bottom w:val="nil"/>
              <w:right w:val="nil"/>
            </w:tcBorders>
          </w:tcPr>
          <w:p w14:paraId="1825ADCF" w14:textId="77777777" w:rsidR="00B55248" w:rsidRPr="00D6285B" w:rsidRDefault="00B55248" w:rsidP="00B55248">
            <w:pPr>
              <w:jc w:val="both"/>
              <w:rPr>
                <w:rFonts w:cstheme="minorHAnsi"/>
                <w:b/>
                <w:sz w:val="18"/>
                <w:szCs w:val="18"/>
              </w:rPr>
            </w:pPr>
            <w:commentRangeStart w:id="152"/>
            <w:r w:rsidRPr="00D6285B">
              <w:rPr>
                <w:rFonts w:cstheme="minorHAnsi"/>
                <w:b/>
                <w:sz w:val="18"/>
                <w:szCs w:val="18"/>
              </w:rPr>
              <w:t>risque</w:t>
            </w:r>
            <w:commentRangeEnd w:id="152"/>
            <w:r w:rsidR="00F73951">
              <w:rPr>
                <w:rStyle w:val="Marquedecommentaire"/>
              </w:rPr>
              <w:commentReference w:id="152"/>
            </w:r>
          </w:p>
        </w:tc>
        <w:tc>
          <w:tcPr>
            <w:tcW w:w="7195" w:type="dxa"/>
            <w:tcBorders>
              <w:top w:val="single" w:sz="4" w:space="0" w:color="auto"/>
              <w:left w:val="nil"/>
              <w:bottom w:val="nil"/>
              <w:right w:val="single" w:sz="4" w:space="0" w:color="auto"/>
            </w:tcBorders>
          </w:tcPr>
          <w:p w14:paraId="7889A8E6" w14:textId="77777777" w:rsidR="00B55248" w:rsidRPr="00D6285B" w:rsidRDefault="00B55248" w:rsidP="00B55248">
            <w:pPr>
              <w:jc w:val="both"/>
              <w:rPr>
                <w:rFonts w:cstheme="minorHAnsi"/>
                <w:sz w:val="18"/>
                <w:szCs w:val="18"/>
              </w:rPr>
            </w:pPr>
          </w:p>
        </w:tc>
      </w:tr>
      <w:tr w:rsidR="00B55248" w:rsidRPr="003C2E94" w14:paraId="2D25A454" w14:textId="77777777" w:rsidTr="00F126D7">
        <w:tc>
          <w:tcPr>
            <w:tcW w:w="2093" w:type="dxa"/>
            <w:tcBorders>
              <w:top w:val="nil"/>
              <w:left w:val="single" w:sz="4" w:space="0" w:color="auto"/>
              <w:bottom w:val="nil"/>
              <w:right w:val="nil"/>
            </w:tcBorders>
          </w:tcPr>
          <w:p w14:paraId="24BBE0D0" w14:textId="77777777" w:rsidR="00B55248" w:rsidRPr="00D6285B" w:rsidRDefault="00B55248" w:rsidP="00B55248">
            <w:pPr>
              <w:jc w:val="both"/>
              <w:rPr>
                <w:rFonts w:cstheme="minorHAnsi"/>
                <w:b/>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56AC5AD6" w14:textId="77777777" w:rsidR="00B55248" w:rsidRPr="00D6285B" w:rsidRDefault="00B55248" w:rsidP="00B55248">
            <w:pPr>
              <w:jc w:val="both"/>
              <w:rPr>
                <w:rFonts w:cstheme="minorHAnsi"/>
                <w:sz w:val="18"/>
                <w:szCs w:val="18"/>
              </w:rPr>
            </w:pPr>
            <w:r w:rsidRPr="00D6285B">
              <w:rPr>
                <w:rFonts w:cstheme="minorHAnsi"/>
                <w:sz w:val="18"/>
                <w:szCs w:val="18"/>
              </w:rPr>
              <w:t>La dynamique concerne une évolution liée  aux risques naturels (sécheresse, inondations, séisme, incendies, maladie, cyclone, typhon, etc.) ou humains (ex</w:t>
            </w:r>
            <w:r w:rsidRPr="00D6285B">
              <w:rPr>
                <w:rFonts w:cs="Courier New"/>
                <w:sz w:val="18"/>
                <w:szCs w:val="18"/>
              </w:rPr>
              <w:t> </w:t>
            </w:r>
            <w:r w:rsidRPr="00D6285B">
              <w:rPr>
                <w:rFonts w:cstheme="minorHAnsi"/>
                <w:sz w:val="18"/>
                <w:szCs w:val="18"/>
              </w:rPr>
              <w:t>: risques industriels)</w:t>
            </w:r>
          </w:p>
        </w:tc>
      </w:tr>
      <w:tr w:rsidR="00B55248" w:rsidRPr="003C2E94" w14:paraId="681C9F8D" w14:textId="77777777" w:rsidTr="00F126D7">
        <w:tc>
          <w:tcPr>
            <w:tcW w:w="2093" w:type="dxa"/>
            <w:tcBorders>
              <w:top w:val="nil"/>
              <w:left w:val="single" w:sz="4" w:space="0" w:color="auto"/>
              <w:bottom w:val="single" w:sz="4" w:space="0" w:color="auto"/>
              <w:right w:val="nil"/>
            </w:tcBorders>
          </w:tcPr>
          <w:p w14:paraId="181DE32A" w14:textId="77777777" w:rsidR="00B55248" w:rsidRPr="00D6285B" w:rsidRDefault="00B55248" w:rsidP="00B55248">
            <w:pPr>
              <w:jc w:val="both"/>
              <w:rPr>
                <w:rFonts w:cstheme="minorHAnsi"/>
                <w:b/>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4DA08205" w14:textId="77777777" w:rsidR="00B55248" w:rsidRPr="00D6285B" w:rsidRDefault="00B55248" w:rsidP="00B55248">
            <w:pPr>
              <w:jc w:val="both"/>
              <w:rPr>
                <w:rFonts w:cstheme="minorHAnsi"/>
                <w:sz w:val="18"/>
                <w:szCs w:val="18"/>
              </w:rPr>
            </w:pPr>
            <w:r w:rsidRPr="00D6285B">
              <w:rPr>
                <w:rFonts w:cstheme="minorHAnsi"/>
                <w:sz w:val="18"/>
                <w:szCs w:val="18"/>
              </w:rPr>
              <w:t xml:space="preserve">Le risque peut avoir un impact direct sur le paysage (dégradations) ou un impact indirect, à cause des actions entreprises pour rendre le paysage moins vulnérable ou plus résilient aux risques. </w:t>
            </w:r>
          </w:p>
          <w:p w14:paraId="21A8E9C3" w14:textId="77777777" w:rsidR="00B55248" w:rsidRPr="00D6285B" w:rsidRDefault="00B55248" w:rsidP="00B55248">
            <w:pPr>
              <w:jc w:val="both"/>
              <w:rPr>
                <w:rFonts w:cstheme="minorHAnsi"/>
                <w:sz w:val="18"/>
                <w:szCs w:val="18"/>
              </w:rPr>
            </w:pPr>
            <w:r w:rsidRPr="00D6285B">
              <w:rPr>
                <w:rFonts w:cstheme="minorHAnsi"/>
                <w:sz w:val="18"/>
                <w:szCs w:val="18"/>
              </w:rPr>
              <w:t>Vue la diversité des risques, il est conseillé de documenter plus finement la dynamique à l’aide de l’attribut description</w:t>
            </w:r>
          </w:p>
        </w:tc>
      </w:tr>
      <w:tr w:rsidR="00B55248" w:rsidRPr="003C2E94" w14:paraId="34A9E0B5" w14:textId="77777777" w:rsidTr="00F126D7">
        <w:tc>
          <w:tcPr>
            <w:tcW w:w="2093" w:type="dxa"/>
            <w:tcBorders>
              <w:top w:val="single" w:sz="4" w:space="0" w:color="auto"/>
              <w:left w:val="single" w:sz="4" w:space="0" w:color="auto"/>
              <w:bottom w:val="nil"/>
              <w:right w:val="nil"/>
            </w:tcBorders>
          </w:tcPr>
          <w:p w14:paraId="2D21C987" w14:textId="77777777" w:rsidR="00B55248" w:rsidRPr="00D6285B" w:rsidRDefault="00B55248" w:rsidP="00B55248">
            <w:pPr>
              <w:jc w:val="both"/>
              <w:rPr>
                <w:rFonts w:cstheme="minorHAnsi"/>
                <w:sz w:val="18"/>
                <w:szCs w:val="18"/>
              </w:rPr>
            </w:pPr>
            <w:r w:rsidRPr="00D6285B">
              <w:rPr>
                <w:rFonts w:cstheme="minorHAnsi"/>
                <w:b/>
                <w:sz w:val="18"/>
                <w:szCs w:val="18"/>
              </w:rPr>
              <w:t>autre</w:t>
            </w:r>
          </w:p>
        </w:tc>
        <w:tc>
          <w:tcPr>
            <w:tcW w:w="7195" w:type="dxa"/>
            <w:tcBorders>
              <w:top w:val="single" w:sz="4" w:space="0" w:color="auto"/>
              <w:left w:val="nil"/>
              <w:bottom w:val="nil"/>
              <w:right w:val="single" w:sz="4" w:space="0" w:color="auto"/>
            </w:tcBorders>
          </w:tcPr>
          <w:p w14:paraId="043D09B4" w14:textId="77777777" w:rsidR="00B55248" w:rsidRPr="00D6285B" w:rsidRDefault="00B55248" w:rsidP="00B55248">
            <w:pPr>
              <w:jc w:val="both"/>
              <w:rPr>
                <w:rFonts w:cstheme="minorHAnsi"/>
                <w:sz w:val="18"/>
                <w:szCs w:val="18"/>
              </w:rPr>
            </w:pPr>
          </w:p>
        </w:tc>
      </w:tr>
      <w:tr w:rsidR="00B55248" w:rsidRPr="003C2E94" w14:paraId="712AA680" w14:textId="77777777" w:rsidTr="00F126D7">
        <w:tc>
          <w:tcPr>
            <w:tcW w:w="2093" w:type="dxa"/>
            <w:tcBorders>
              <w:top w:val="nil"/>
              <w:left w:val="single" w:sz="4" w:space="0" w:color="auto"/>
              <w:bottom w:val="nil"/>
              <w:right w:val="nil"/>
            </w:tcBorders>
          </w:tcPr>
          <w:p w14:paraId="741E60EF" w14:textId="77777777" w:rsidR="00B55248" w:rsidRPr="00D6285B" w:rsidRDefault="00B55248" w:rsidP="00B55248">
            <w:pPr>
              <w:jc w:val="both"/>
              <w:rPr>
                <w:rFonts w:cstheme="minorHAnsi"/>
                <w:sz w:val="18"/>
                <w:szCs w:val="18"/>
              </w:rPr>
            </w:pPr>
            <w:r w:rsidRPr="00D6285B">
              <w:rPr>
                <w:rFonts w:cstheme="minorHAnsi"/>
                <w:sz w:val="18"/>
                <w:szCs w:val="18"/>
              </w:rPr>
              <w:t>Définition</w:t>
            </w:r>
          </w:p>
        </w:tc>
        <w:tc>
          <w:tcPr>
            <w:tcW w:w="7195" w:type="dxa"/>
            <w:tcBorders>
              <w:top w:val="nil"/>
              <w:left w:val="nil"/>
              <w:bottom w:val="nil"/>
              <w:right w:val="single" w:sz="4" w:space="0" w:color="auto"/>
            </w:tcBorders>
          </w:tcPr>
          <w:p w14:paraId="4C79A137" w14:textId="77777777" w:rsidR="00B55248" w:rsidRPr="00D6285B" w:rsidRDefault="00B55248" w:rsidP="00B55248">
            <w:pPr>
              <w:jc w:val="both"/>
              <w:rPr>
                <w:rFonts w:cstheme="minorHAnsi"/>
                <w:sz w:val="18"/>
                <w:szCs w:val="18"/>
              </w:rPr>
            </w:pPr>
            <w:r w:rsidRPr="00D6285B">
              <w:rPr>
                <w:rFonts w:cstheme="minorHAnsi"/>
                <w:sz w:val="18"/>
                <w:szCs w:val="18"/>
              </w:rPr>
              <w:t>La dynamique concerne un objet d’évolution qui n’est pas présent parmi les valeurs précédentes.</w:t>
            </w:r>
          </w:p>
        </w:tc>
      </w:tr>
      <w:tr w:rsidR="00B55248" w:rsidRPr="003C2E94" w14:paraId="5BBBE34B" w14:textId="77777777" w:rsidTr="00F126D7">
        <w:tc>
          <w:tcPr>
            <w:tcW w:w="2093" w:type="dxa"/>
            <w:tcBorders>
              <w:top w:val="nil"/>
              <w:left w:val="single" w:sz="4" w:space="0" w:color="auto"/>
              <w:bottom w:val="single" w:sz="4" w:space="0" w:color="auto"/>
              <w:right w:val="nil"/>
            </w:tcBorders>
          </w:tcPr>
          <w:p w14:paraId="0C426F72" w14:textId="77777777" w:rsidR="00B55248" w:rsidRPr="00D6285B" w:rsidRDefault="00B55248" w:rsidP="00B55248">
            <w:pPr>
              <w:jc w:val="both"/>
              <w:rPr>
                <w:rFonts w:cstheme="minorHAnsi"/>
                <w:sz w:val="18"/>
                <w:szCs w:val="18"/>
              </w:rPr>
            </w:pPr>
            <w:r w:rsidRPr="00D6285B">
              <w:rPr>
                <w:rFonts w:cstheme="minorHAnsi"/>
                <w:sz w:val="18"/>
                <w:szCs w:val="18"/>
              </w:rPr>
              <w:t>Remarque</w:t>
            </w:r>
          </w:p>
        </w:tc>
        <w:tc>
          <w:tcPr>
            <w:tcW w:w="7195" w:type="dxa"/>
            <w:tcBorders>
              <w:top w:val="nil"/>
              <w:left w:val="nil"/>
              <w:bottom w:val="single" w:sz="4" w:space="0" w:color="auto"/>
              <w:right w:val="single" w:sz="4" w:space="0" w:color="auto"/>
            </w:tcBorders>
          </w:tcPr>
          <w:p w14:paraId="6BBA0E1A" w14:textId="77777777" w:rsidR="00B55248" w:rsidRPr="00D6285B" w:rsidRDefault="00B55248" w:rsidP="00B55248">
            <w:pPr>
              <w:jc w:val="both"/>
              <w:rPr>
                <w:rFonts w:cstheme="minorHAnsi"/>
                <w:sz w:val="18"/>
                <w:szCs w:val="18"/>
              </w:rPr>
            </w:pPr>
            <w:r w:rsidRPr="00D6285B">
              <w:rPr>
                <w:rFonts w:cstheme="minorHAnsi"/>
                <w:sz w:val="18"/>
                <w:szCs w:val="18"/>
              </w:rPr>
              <w:t>Cette valeur doit obligatoirement être décrite à l’aide de l’attribut description.</w:t>
            </w:r>
          </w:p>
        </w:tc>
      </w:tr>
    </w:tbl>
    <w:p w14:paraId="56E9F6CA" w14:textId="38F5920D" w:rsidR="006D5414" w:rsidRDefault="006D5414" w:rsidP="00320447">
      <w:pPr>
        <w:jc w:val="center"/>
      </w:pPr>
    </w:p>
    <w:p w14:paraId="20560252" w14:textId="77777777" w:rsidR="00BB1345" w:rsidRDefault="00BB1345" w:rsidP="00FA6C04">
      <w:pPr>
        <w:jc w:val="both"/>
        <w:rPr>
          <w:b/>
          <w:sz w:val="20"/>
          <w:szCs w:val="20"/>
        </w:rPr>
      </w:pPr>
    </w:p>
    <w:p w14:paraId="37B3506D" w14:textId="3A2B0B1C" w:rsidR="00FA6C04" w:rsidRPr="00FA6C04" w:rsidRDefault="00FA6C04" w:rsidP="00FA6C04">
      <w:pPr>
        <w:jc w:val="both"/>
        <w:rPr>
          <w:b/>
          <w:sz w:val="20"/>
          <w:szCs w:val="20"/>
        </w:rPr>
      </w:pPr>
      <w:r w:rsidRPr="00FA6C04">
        <w:rPr>
          <w:b/>
          <w:sz w:val="20"/>
          <w:szCs w:val="20"/>
        </w:rPr>
        <w:t>Conseils de mise en œuvre </w:t>
      </w:r>
      <w:bookmarkStart w:id="153" w:name="_Toc137719888"/>
      <w:r w:rsidRPr="00FA6C04">
        <w:rPr>
          <w:b/>
          <w:sz w:val="20"/>
          <w:szCs w:val="20"/>
        </w:rPr>
        <w:t xml:space="preserve">de la </w:t>
      </w:r>
      <w:proofErr w:type="spellStart"/>
      <w:r w:rsidRPr="00FA6C04">
        <w:rPr>
          <w:b/>
          <w:sz w:val="20"/>
          <w:szCs w:val="20"/>
        </w:rPr>
        <w:t>class</w:t>
      </w:r>
      <w:proofErr w:type="spellEnd"/>
      <w:r w:rsidRPr="00FA6C04">
        <w:rPr>
          <w:b/>
          <w:sz w:val="20"/>
          <w:szCs w:val="20"/>
        </w:rPr>
        <w:t xml:space="preserve"> Dynamiques</w:t>
      </w:r>
      <w:bookmarkEnd w:id="153"/>
    </w:p>
    <w:p w14:paraId="75212E0D" w14:textId="77777777" w:rsidR="00FA6C04" w:rsidRPr="00FA6C04" w:rsidRDefault="00FA6C04" w:rsidP="00FA6C04">
      <w:pPr>
        <w:pStyle w:val="Paragraphedeliste"/>
        <w:numPr>
          <w:ilvl w:val="0"/>
          <w:numId w:val="25"/>
        </w:numPr>
        <w:jc w:val="both"/>
        <w:rPr>
          <w:rFonts w:cs="Marianne"/>
          <w:sz w:val="18"/>
          <w:szCs w:val="18"/>
        </w:rPr>
      </w:pPr>
      <w:r w:rsidRPr="00FA6C04">
        <w:rPr>
          <w:rFonts w:cs="Marianne"/>
          <w:sz w:val="18"/>
          <w:szCs w:val="18"/>
        </w:rPr>
        <w:t>Texte explicatif</w:t>
      </w:r>
    </w:p>
    <w:p w14:paraId="14F09B5E" w14:textId="77777777" w:rsidR="00FA6C04" w:rsidRPr="00FA6C04" w:rsidRDefault="00FA6C04" w:rsidP="00FA6C04">
      <w:pPr>
        <w:jc w:val="both"/>
        <w:rPr>
          <w:rFonts w:cs="Marianne"/>
          <w:sz w:val="18"/>
          <w:szCs w:val="18"/>
        </w:rPr>
      </w:pPr>
      <w:r w:rsidRPr="00FA6C04">
        <w:rPr>
          <w:rFonts w:cs="Marianne"/>
          <w:sz w:val="18"/>
          <w:szCs w:val="18"/>
        </w:rPr>
        <w:t xml:space="preserve">Les listes de valeurs </w:t>
      </w:r>
      <w:commentRangeStart w:id="154"/>
      <w:proofErr w:type="spellStart"/>
      <w:r w:rsidRPr="00FA6C04">
        <w:rPr>
          <w:rFonts w:cs="Marianne"/>
          <w:sz w:val="18"/>
          <w:szCs w:val="18"/>
        </w:rPr>
        <w:t>TypeEvolution</w:t>
      </w:r>
      <w:commentRangeEnd w:id="154"/>
      <w:proofErr w:type="spellEnd"/>
      <w:r w:rsidR="00D614D1">
        <w:rPr>
          <w:rStyle w:val="Marquedecommentaire"/>
        </w:rPr>
        <w:commentReference w:id="154"/>
      </w:r>
      <w:r w:rsidRPr="00FA6C04">
        <w:rPr>
          <w:rFonts w:cs="Marianne"/>
          <w:sz w:val="18"/>
          <w:szCs w:val="18"/>
        </w:rPr>
        <w:t xml:space="preserve"> et </w:t>
      </w:r>
      <w:proofErr w:type="spellStart"/>
      <w:r w:rsidRPr="00FA6C04">
        <w:rPr>
          <w:rFonts w:cs="Marianne"/>
          <w:sz w:val="18"/>
          <w:szCs w:val="18"/>
        </w:rPr>
        <w:t>ObjetEvolution</w:t>
      </w:r>
      <w:proofErr w:type="spellEnd"/>
      <w:r w:rsidRPr="00FA6C04">
        <w:rPr>
          <w:rFonts w:cs="Marianne"/>
          <w:sz w:val="18"/>
          <w:szCs w:val="18"/>
        </w:rPr>
        <w:t xml:space="preserve">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sidRPr="00FA6C04">
        <w:rPr>
          <w:rFonts w:cs="Courier New"/>
          <w:sz w:val="18"/>
          <w:szCs w:val="18"/>
        </w:rPr>
        <w:t> </w:t>
      </w:r>
      <w:r w:rsidRPr="00FA6C04">
        <w:rPr>
          <w:rFonts w:cs="Marianne"/>
          <w:sz w:val="18"/>
          <w:szCs w:val="18"/>
        </w:rPr>
        <w:t>description</w:t>
      </w:r>
      <w:r w:rsidRPr="00FA6C04">
        <w:rPr>
          <w:rFonts w:cs="Courier New"/>
          <w:sz w:val="18"/>
          <w:szCs w:val="18"/>
        </w:rPr>
        <w:t> </w:t>
      </w:r>
      <w:r w:rsidRPr="00FA6C04">
        <w:rPr>
          <w:rFonts w:cs="Marianne"/>
          <w:sz w:val="18"/>
          <w:szCs w:val="18"/>
        </w:rPr>
        <w:t>».</w:t>
      </w:r>
    </w:p>
    <w:p w14:paraId="6D851553" w14:textId="77777777" w:rsidR="00FA6C04" w:rsidRPr="00FA6C04" w:rsidRDefault="00FA6C04" w:rsidP="00FA6C04">
      <w:pPr>
        <w:jc w:val="both"/>
        <w:rPr>
          <w:rFonts w:cs="Marianne"/>
          <w:sz w:val="18"/>
          <w:szCs w:val="18"/>
        </w:rPr>
      </w:pPr>
      <w:r w:rsidRPr="00FA6C04">
        <w:rPr>
          <w:rFonts w:cs="Marianne"/>
          <w:sz w:val="18"/>
          <w:szCs w:val="18"/>
        </w:rPr>
        <w:t>Cet attribut peut être utilisé par exemple</w:t>
      </w:r>
      <w:r w:rsidRPr="00FA6C04">
        <w:rPr>
          <w:rFonts w:cs="Courier New"/>
          <w:sz w:val="18"/>
          <w:szCs w:val="18"/>
        </w:rPr>
        <w:t> </w:t>
      </w:r>
      <w:r w:rsidRPr="00FA6C04">
        <w:rPr>
          <w:rFonts w:cs="Marianne"/>
          <w:sz w:val="18"/>
          <w:szCs w:val="18"/>
        </w:rPr>
        <w:t>:</w:t>
      </w:r>
    </w:p>
    <w:p w14:paraId="2590097D"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lastRenderedPageBreak/>
        <w:t xml:space="preserve">Pour indiquer la localisation de la dynamique si celle-ci ne s’applique qu’à une partie </w:t>
      </w:r>
      <w:bookmarkStart w:id="155" w:name="_GoBack"/>
      <w:bookmarkEnd w:id="155"/>
      <w:r w:rsidRPr="00FA6C04">
        <w:rPr>
          <w:rFonts w:cs="Marianne"/>
          <w:sz w:val="18"/>
          <w:szCs w:val="18"/>
        </w:rPr>
        <w:t xml:space="preserve">du découpage paysager (ex : terre/me, Nord/Sud, Est/Ouest, plaine / reliefs, autour d’une ville, </w:t>
      </w:r>
      <w:proofErr w:type="spellStart"/>
      <w:r w:rsidRPr="00FA6C04">
        <w:rPr>
          <w:rFonts w:cs="Marianne"/>
          <w:sz w:val="18"/>
          <w:szCs w:val="18"/>
        </w:rPr>
        <w:t>etc</w:t>
      </w:r>
      <w:proofErr w:type="spellEnd"/>
      <w:r w:rsidRPr="00FA6C04">
        <w:rPr>
          <w:rFonts w:cs="Marianne"/>
          <w:sz w:val="18"/>
          <w:szCs w:val="18"/>
        </w:rPr>
        <w:t xml:space="preserve">) </w:t>
      </w:r>
    </w:p>
    <w:p w14:paraId="21C8CF76"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t>Pour préciser l’objet de la dynamique</w:t>
      </w:r>
      <w:r w:rsidRPr="00FA6C04">
        <w:rPr>
          <w:rFonts w:cs="Courier New"/>
          <w:sz w:val="18"/>
          <w:szCs w:val="18"/>
        </w:rPr>
        <w:t> </w:t>
      </w:r>
      <w:r w:rsidRPr="00FA6C04">
        <w:rPr>
          <w:rFonts w:cs="Marianne"/>
          <w:sz w:val="18"/>
          <w:szCs w:val="18"/>
        </w:rPr>
        <w:t>; on peut indiquer par exemple l’infrastructure de transport concernée (ex</w:t>
      </w:r>
      <w:r w:rsidRPr="00FA6C04">
        <w:rPr>
          <w:rFonts w:cs="Courier New"/>
          <w:sz w:val="18"/>
          <w:szCs w:val="18"/>
        </w:rPr>
        <w:t> </w:t>
      </w:r>
      <w:r w:rsidRPr="00FA6C04">
        <w:rPr>
          <w:rFonts w:cs="Marianne"/>
          <w:sz w:val="18"/>
          <w:szCs w:val="18"/>
        </w:rPr>
        <w:t xml:space="preserve">: autoroute, ligne TGV, aéroport, </w:t>
      </w:r>
      <w:proofErr w:type="spellStart"/>
      <w:r w:rsidRPr="00FA6C04">
        <w:rPr>
          <w:rFonts w:cs="Marianne"/>
          <w:sz w:val="18"/>
          <w:szCs w:val="18"/>
        </w:rPr>
        <w:t>etc</w:t>
      </w:r>
      <w:proofErr w:type="spellEnd"/>
      <w:r w:rsidRPr="00FA6C04">
        <w:rPr>
          <w:rFonts w:cs="Marianne"/>
          <w:sz w:val="18"/>
          <w:szCs w:val="18"/>
        </w:rPr>
        <w:t>) ou l’espèce concernée (ex</w:t>
      </w:r>
      <w:r w:rsidRPr="00FA6C04">
        <w:rPr>
          <w:rFonts w:cs="Courier New"/>
          <w:sz w:val="18"/>
          <w:szCs w:val="18"/>
        </w:rPr>
        <w:t> </w:t>
      </w:r>
      <w:r w:rsidRPr="00FA6C04">
        <w:rPr>
          <w:rFonts w:cs="Marianne"/>
          <w:sz w:val="18"/>
          <w:szCs w:val="18"/>
        </w:rPr>
        <w:t>: nouvelle plante)</w:t>
      </w:r>
    </w:p>
    <w:p w14:paraId="2FCBAD8C" w14:textId="77777777" w:rsidR="00FA6C04" w:rsidRPr="00FA6C04" w:rsidRDefault="00FA6C04" w:rsidP="00FA6C04">
      <w:pPr>
        <w:pStyle w:val="Paragraphedeliste"/>
        <w:numPr>
          <w:ilvl w:val="0"/>
          <w:numId w:val="15"/>
        </w:numPr>
        <w:jc w:val="both"/>
        <w:rPr>
          <w:rFonts w:cs="Marianne"/>
          <w:sz w:val="18"/>
          <w:szCs w:val="18"/>
        </w:rPr>
      </w:pPr>
      <w:r w:rsidRPr="00FA6C04">
        <w:rPr>
          <w:rFonts w:cs="Marianne"/>
          <w:sz w:val="18"/>
          <w:szCs w:val="18"/>
        </w:rPr>
        <w:t>Pour indiquer la façon doit cette dynamique se met en œuvre. C’est important en particulier pour les dynamiques liées à l’urbanisation. On peut par exemple renseigner</w:t>
      </w:r>
      <w:r w:rsidRPr="00FA6C04">
        <w:rPr>
          <w:rFonts w:cs="Courier New"/>
          <w:sz w:val="18"/>
          <w:szCs w:val="18"/>
        </w:rPr>
        <w:t> </w:t>
      </w:r>
      <w:r w:rsidRPr="00FA6C04">
        <w:rPr>
          <w:rFonts w:cs="Marianne"/>
          <w:sz w:val="18"/>
          <w:szCs w:val="18"/>
        </w:rPr>
        <w:t>:</w:t>
      </w:r>
    </w:p>
    <w:p w14:paraId="33CD98DF" w14:textId="6E05553E" w:rsidR="00FA6C04" w:rsidRPr="00FA6C04" w:rsidRDefault="00FA6C04" w:rsidP="00FA6C04">
      <w:pPr>
        <w:pStyle w:val="Paragraphedeliste"/>
        <w:numPr>
          <w:ilvl w:val="3"/>
          <w:numId w:val="32"/>
        </w:numPr>
        <w:jc w:val="both"/>
        <w:rPr>
          <w:rFonts w:cs="Marianne"/>
          <w:sz w:val="18"/>
          <w:szCs w:val="18"/>
        </w:rPr>
      </w:pPr>
      <w:r w:rsidRPr="00FA6C04">
        <w:rPr>
          <w:rFonts w:cs="Marianne"/>
          <w:sz w:val="18"/>
          <w:szCs w:val="18"/>
        </w:rPr>
        <w:t xml:space="preserve">la nature et la qualité des constructions :   Construction informelle (bidonville) / Typologie d'habitat récente (lotissement, pavillonnaire) / Typologie d'habitat originel </w:t>
      </w:r>
      <w:commentRangeStart w:id="156"/>
      <w:r w:rsidRPr="00FA6C04">
        <w:rPr>
          <w:rFonts w:cs="Marianne"/>
          <w:sz w:val="18"/>
          <w:szCs w:val="18"/>
        </w:rPr>
        <w:t>conservée</w:t>
      </w:r>
      <w:commentRangeEnd w:id="156"/>
      <w:r w:rsidR="003312F5">
        <w:rPr>
          <w:rStyle w:val="Marquedecommentaire"/>
        </w:rPr>
        <w:commentReference w:id="156"/>
      </w:r>
      <w:r w:rsidRPr="00FA6C04">
        <w:rPr>
          <w:rFonts w:cs="Marianne"/>
          <w:sz w:val="18"/>
          <w:szCs w:val="18"/>
        </w:rPr>
        <w:t>,</w:t>
      </w:r>
      <w:r w:rsidR="003312F5">
        <w:rPr>
          <w:rFonts w:cs="Marianne"/>
          <w:sz w:val="18"/>
          <w:szCs w:val="18"/>
        </w:rPr>
        <w:t xml:space="preserve"> </w:t>
      </w:r>
    </w:p>
    <w:p w14:paraId="716E61A6" w14:textId="47B1C8F4" w:rsidR="00FA6C04" w:rsidRPr="00FA6C04" w:rsidRDefault="00FA6C04" w:rsidP="00FA6C04">
      <w:pPr>
        <w:pStyle w:val="Paragraphedeliste"/>
        <w:numPr>
          <w:ilvl w:val="3"/>
          <w:numId w:val="32"/>
        </w:numPr>
        <w:jc w:val="both"/>
        <w:rPr>
          <w:rFonts w:cs="Marianne"/>
          <w:sz w:val="18"/>
          <w:szCs w:val="18"/>
        </w:rPr>
      </w:pPr>
      <w:r w:rsidRPr="00FA6C04">
        <w:rPr>
          <w:rFonts w:cs="Marianne"/>
          <w:sz w:val="18"/>
          <w:szCs w:val="18"/>
        </w:rPr>
        <w:t>la qualité de la structure urbaine :    Constructions connectées au centre urbain /Constructions déconnectées du centre urbain</w:t>
      </w:r>
      <w:r w:rsidRPr="00FA6C04">
        <w:rPr>
          <w:rFonts w:cs="Courier New"/>
          <w:sz w:val="18"/>
          <w:szCs w:val="18"/>
        </w:rPr>
        <w:t> </w:t>
      </w:r>
      <w:r w:rsidRPr="00FA6C04">
        <w:rPr>
          <w:rFonts w:cs="Marianne"/>
          <w:sz w:val="18"/>
          <w:szCs w:val="18"/>
        </w:rPr>
        <w:t xml:space="preserve">;  Construction en lien avec la forme urbaine héritée / Construction sans lien avec la forme urbaine </w:t>
      </w:r>
      <w:commentRangeStart w:id="157"/>
      <w:r w:rsidRPr="00FA6C04">
        <w:rPr>
          <w:rFonts w:cs="Marianne"/>
          <w:sz w:val="18"/>
          <w:szCs w:val="18"/>
        </w:rPr>
        <w:t>héritée</w:t>
      </w:r>
      <w:commentRangeEnd w:id="157"/>
      <w:r w:rsidR="003312F5">
        <w:rPr>
          <w:rStyle w:val="Marquedecommentaire"/>
        </w:rPr>
        <w:commentReference w:id="157"/>
      </w:r>
    </w:p>
    <w:p w14:paraId="14E48C2B" w14:textId="62254D29" w:rsidR="00FA6C04" w:rsidRPr="00FA6C04" w:rsidRDefault="00FA6C04" w:rsidP="00FA6C04">
      <w:pPr>
        <w:spacing w:after="160" w:line="259" w:lineRule="auto"/>
        <w:rPr>
          <w:sz w:val="18"/>
          <w:szCs w:val="18"/>
        </w:rPr>
      </w:pPr>
      <w:r>
        <w:rPr>
          <w:sz w:val="18"/>
          <w:szCs w:val="18"/>
        </w:rPr>
        <w:br w:type="page"/>
      </w:r>
    </w:p>
    <w:p w14:paraId="028F5FCE" w14:textId="77777777" w:rsidR="00FA6C04" w:rsidRPr="00FA6C04" w:rsidRDefault="00FA6C04" w:rsidP="00FA6C04">
      <w:pPr>
        <w:rPr>
          <w:sz w:val="24"/>
          <w:szCs w:val="18"/>
        </w:rPr>
      </w:pPr>
    </w:p>
    <w:p w14:paraId="1DF73123" w14:textId="5EED8DA6" w:rsidR="00FA6C04" w:rsidRDefault="00FA6C04" w:rsidP="00FA6C04">
      <w:pPr>
        <w:pStyle w:val="Titre"/>
        <w:jc w:val="center"/>
        <w:rPr>
          <w:rStyle w:val="Titredulivre"/>
          <w:sz w:val="24"/>
          <w:szCs w:val="18"/>
        </w:rPr>
      </w:pPr>
      <w:r w:rsidRPr="00FA6C04">
        <w:rPr>
          <w:rStyle w:val="Titredulivre"/>
          <w:sz w:val="24"/>
          <w:szCs w:val="18"/>
        </w:rPr>
        <w:t xml:space="preserve">Annexe </w:t>
      </w:r>
      <w:r>
        <w:rPr>
          <w:rStyle w:val="Titredulivre"/>
          <w:sz w:val="24"/>
          <w:szCs w:val="18"/>
        </w:rPr>
        <w:t>sur les autres standards existants</w:t>
      </w:r>
    </w:p>
    <w:p w14:paraId="77339A9B" w14:textId="77777777" w:rsidR="00FA6C04" w:rsidRPr="00FA6C04" w:rsidRDefault="00FA6C04" w:rsidP="00FA6C04"/>
    <w:p w14:paraId="2F24BD8B" w14:textId="77777777" w:rsidR="00FA6C04" w:rsidRPr="00FA6C04" w:rsidRDefault="00FA6C04" w:rsidP="00FA6C04">
      <w:pPr>
        <w:pStyle w:val="Paragraphedeliste"/>
        <w:numPr>
          <w:ilvl w:val="0"/>
          <w:numId w:val="36"/>
        </w:numPr>
        <w:rPr>
          <w:b/>
          <w:sz w:val="18"/>
          <w:szCs w:val="18"/>
        </w:rPr>
      </w:pPr>
      <w:r w:rsidRPr="00FA6C04">
        <w:rPr>
          <w:b/>
          <w:sz w:val="18"/>
          <w:szCs w:val="18"/>
        </w:rPr>
        <w:t>Prendre en compte d’autres standards</w:t>
      </w:r>
      <w:r w:rsidRPr="00FA6C04">
        <w:rPr>
          <w:rFonts w:cs="Courier New"/>
          <w:b/>
          <w:sz w:val="18"/>
          <w:szCs w:val="18"/>
        </w:rPr>
        <w:t xml:space="preserve"> </w:t>
      </w:r>
      <w:r w:rsidRPr="00FA6C04">
        <w:rPr>
          <w:b/>
          <w:sz w:val="18"/>
          <w:szCs w:val="18"/>
        </w:rPr>
        <w:t>: trame verte et bleue</w:t>
      </w:r>
    </w:p>
    <w:p w14:paraId="2F884F52" w14:textId="77777777" w:rsidR="00FA6C04" w:rsidRPr="00FA6C04" w:rsidRDefault="00FA6C04" w:rsidP="00FA6C04">
      <w:pPr>
        <w:rPr>
          <w:b/>
          <w:sz w:val="18"/>
          <w:szCs w:val="18"/>
        </w:rPr>
      </w:pPr>
      <w:r w:rsidRPr="00FA6C04">
        <w:rPr>
          <w:b/>
          <w:noProof/>
          <w:sz w:val="18"/>
          <w:szCs w:val="18"/>
          <w:lang w:eastAsia="fr-FR"/>
        </w:rPr>
        <w:drawing>
          <wp:inline distT="0" distB="0" distL="0" distR="0" wp14:anchorId="6EDDD171" wp14:editId="4EB8D356">
            <wp:extent cx="5753100" cy="42195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219575"/>
                    </a:xfrm>
                    <a:prstGeom prst="rect">
                      <a:avLst/>
                    </a:prstGeom>
                    <a:noFill/>
                    <a:ln>
                      <a:noFill/>
                    </a:ln>
                  </pic:spPr>
                </pic:pic>
              </a:graphicData>
            </a:graphic>
          </wp:inline>
        </w:drawing>
      </w:r>
    </w:p>
    <w:p w14:paraId="33A54C3A" w14:textId="7A574FA2" w:rsidR="003312F5" w:rsidRDefault="00FA6C04" w:rsidP="00FA6C04">
      <w:pPr>
        <w:jc w:val="both"/>
        <w:rPr>
          <w:sz w:val="18"/>
          <w:szCs w:val="18"/>
        </w:rPr>
      </w:pPr>
      <w:r w:rsidRPr="00FA6C04">
        <w:rPr>
          <w:sz w:val="18"/>
          <w:szCs w:val="18"/>
        </w:rPr>
        <w:t>La</w:t>
      </w:r>
      <w:ins w:id="158" w:author="FLEURY-JÄGERSCHMIDT Émilie" w:date="2023-09-12T17:37:00Z">
        <w:r w:rsidR="001A2C38">
          <w:rPr>
            <w:sz w:val="18"/>
            <w:szCs w:val="18"/>
          </w:rPr>
          <w:t xml:space="preserve"> </w:t>
        </w:r>
      </w:ins>
      <w:del w:id="159" w:author="FLEURY-JÄGERSCHMIDT Émilie" w:date="2023-09-12T17:37:00Z">
        <w:r w:rsidRPr="00FA6C04" w:rsidDel="001A2C38">
          <w:rPr>
            <w:sz w:val="18"/>
            <w:szCs w:val="18"/>
          </w:rPr>
          <w:delText xml:space="preserve"> </w:delText>
        </w:r>
      </w:del>
      <w:ins w:id="160" w:author="FLEURY-JÄGERSCHMIDT Émilie" w:date="2023-09-12T17:37:00Z">
        <w:r w:rsidR="001A2C38" w:rsidRPr="001A2C38">
          <w:rPr>
            <w:sz w:val="18"/>
            <w:szCs w:val="18"/>
          </w:rPr>
          <w:t xml:space="preserve">liste de valeurs </w:t>
        </w:r>
      </w:ins>
      <w:commentRangeStart w:id="161"/>
      <w:del w:id="162" w:author="FLEURY-JÄGERSCHMIDT Émilie" w:date="2023-09-12T17:37:00Z">
        <w:r w:rsidRPr="00FA6C04" w:rsidDel="001A2C38">
          <w:rPr>
            <w:sz w:val="18"/>
            <w:szCs w:val="18"/>
          </w:rPr>
          <w:delText>code</w:delText>
        </w:r>
      </w:del>
      <w:commentRangeEnd w:id="161"/>
      <w:r w:rsidR="001A2C38">
        <w:rPr>
          <w:rStyle w:val="Marquedecommentaire"/>
        </w:rPr>
        <w:commentReference w:id="161"/>
      </w:r>
      <w:del w:id="163" w:author="FLEURY-JÄGERSCHMIDT Émilie" w:date="2023-09-12T17:37:00Z">
        <w:r w:rsidRPr="00FA6C04" w:rsidDel="001A2C38">
          <w:rPr>
            <w:sz w:val="18"/>
            <w:szCs w:val="18"/>
          </w:rPr>
          <w:delText xml:space="preserve"> liste </w:delText>
        </w:r>
      </w:del>
      <w:r w:rsidRPr="00FA6C04">
        <w:rPr>
          <w:sz w:val="18"/>
          <w:szCs w:val="18"/>
        </w:rPr>
        <w:t xml:space="preserve">sur le type de milieux s’adresse apparemment aux milieux naturels et agricoles.  </w:t>
      </w:r>
    </w:p>
    <w:p w14:paraId="1B57BDC1" w14:textId="0825F7EF" w:rsidR="00FA6C04" w:rsidRPr="00FA6C04" w:rsidRDefault="00FA6C04" w:rsidP="00FA6C04">
      <w:pPr>
        <w:jc w:val="both"/>
        <w:rPr>
          <w:sz w:val="18"/>
          <w:szCs w:val="18"/>
        </w:rPr>
      </w:pPr>
      <w:r w:rsidRPr="00FA6C04">
        <w:rPr>
          <w:sz w:val="18"/>
          <w:szCs w:val="18"/>
        </w:rPr>
        <w:t>Dans le cadre du standard sur la continuité écologique, elle est utilisée pour définir les valeurs possibles d’un attribut portant sur les réservoirs ou les corridors de biodiversité.</w:t>
      </w:r>
    </w:p>
    <w:p w14:paraId="4B70402E" w14:textId="77777777" w:rsidR="001A2C38" w:rsidRDefault="001A2C38" w:rsidP="001A2C38">
      <w:pPr>
        <w:pStyle w:val="western"/>
        <w:spacing w:after="198"/>
        <w:rPr>
          <w:ins w:id="164" w:author="FLEURY-JÄGERSCHMIDT Émilie" w:date="2023-09-12T17:38:00Z"/>
          <w:rFonts w:ascii="Cambria" w:hAnsi="Cambria"/>
        </w:rPr>
      </w:pPr>
      <w:ins w:id="165" w:author="FLEURY-JÄGERSCHMIDT Émilie" w:date="2023-09-12T17:38:00Z">
        <w:r>
          <w:rPr>
            <w:rFonts w:ascii="Marianne" w:hAnsi="Marianne"/>
            <w:sz w:val="18"/>
            <w:szCs w:val="18"/>
          </w:rPr>
          <w:t xml:space="preserve">LA classification CES OSO THEIA me semble aussi être </w:t>
        </w:r>
        <w:proofErr w:type="spellStart"/>
        <w:r>
          <w:rPr>
            <w:rFonts w:ascii="Marianne" w:hAnsi="Marianne"/>
            <w:sz w:val="18"/>
            <w:szCs w:val="18"/>
          </w:rPr>
          <w:t>uen</w:t>
        </w:r>
        <w:proofErr w:type="spellEnd"/>
        <w:r>
          <w:rPr>
            <w:rFonts w:ascii="Marianne" w:hAnsi="Marianne"/>
            <w:sz w:val="18"/>
            <w:szCs w:val="18"/>
          </w:rPr>
          <w:t xml:space="preserve"> bonne alternative.</w:t>
        </w:r>
      </w:ins>
    </w:p>
    <w:p w14:paraId="2C5B0778" w14:textId="77777777" w:rsidR="001A2C38" w:rsidRDefault="001A2C38" w:rsidP="001A2C38">
      <w:pPr>
        <w:pStyle w:val="western"/>
        <w:spacing w:after="198"/>
        <w:rPr>
          <w:ins w:id="166" w:author="FLEURY-JÄGERSCHMIDT Émilie" w:date="2023-09-12T17:38:00Z"/>
        </w:rPr>
      </w:pPr>
      <w:ins w:id="167" w:author="FLEURY-JÄGERSCHMIDT Émilie" w:date="2023-09-12T17:38:00Z">
        <w:r>
          <w:rPr>
            <w:rFonts w:ascii="Marianne" w:hAnsi="Marianne"/>
            <w:sz w:val="18"/>
            <w:szCs w:val="18"/>
          </w:rPr>
          <w:fldChar w:fldCharType="begin"/>
        </w:r>
        <w:r>
          <w:rPr>
            <w:rFonts w:ascii="Marianne" w:hAnsi="Marianne"/>
            <w:sz w:val="18"/>
            <w:szCs w:val="18"/>
          </w:rPr>
          <w:instrText xml:space="preserve"> HYPERLINK "https://artificialisation.developpement-durable.gouv.fr/bases-donnees/oso-theia" </w:instrText>
        </w:r>
        <w:r>
          <w:rPr>
            <w:rFonts w:ascii="Marianne" w:hAnsi="Marianne"/>
            <w:sz w:val="18"/>
            <w:szCs w:val="18"/>
          </w:rPr>
          <w:fldChar w:fldCharType="separate"/>
        </w:r>
        <w:r>
          <w:rPr>
            <w:rStyle w:val="Lienhypertexte"/>
            <w:rFonts w:ascii="Marianne" w:hAnsi="Marianne"/>
            <w:sz w:val="18"/>
            <w:szCs w:val="18"/>
          </w:rPr>
          <w:t>https://artificialisation.developpement-durable.gouv.fr/bases-donnees/oso-theia</w:t>
        </w:r>
        <w:r>
          <w:rPr>
            <w:rFonts w:ascii="Marianne" w:hAnsi="Marianne"/>
            <w:sz w:val="18"/>
            <w:szCs w:val="18"/>
          </w:rPr>
          <w:fldChar w:fldCharType="end"/>
        </w:r>
      </w:ins>
    </w:p>
    <w:p w14:paraId="3B3A4981" w14:textId="77777777" w:rsidR="001A2C38" w:rsidRDefault="001A2C38" w:rsidP="001A2C38">
      <w:pPr>
        <w:pStyle w:val="western"/>
        <w:spacing w:after="198"/>
        <w:rPr>
          <w:ins w:id="168" w:author="FLEURY-JÄGERSCHMIDT Émilie" w:date="2023-09-12T17:38:00Z"/>
        </w:rPr>
      </w:pPr>
      <w:ins w:id="169" w:author="FLEURY-JÄGERSCHMIDT Émilie" w:date="2023-09-12T17:38:00Z">
        <w:r>
          <w:rPr>
            <w:rFonts w:ascii="Marianne" w:hAnsi="Marianne"/>
            <w:sz w:val="18"/>
            <w:szCs w:val="18"/>
          </w:rPr>
          <w:t xml:space="preserve">Cette donnée est diffusée aux formats vecteur et raster, et couvre l’ensemble du territoire métropolitain. Produite chaque année, sa nomenclature comprend 17 à 23 classes selon les millésimes. Son principal avantage en comparaison avec d’autres cartes d’occupation du sol existantes est son exhaustivité territoriale et sa </w:t>
        </w:r>
        <w:commentRangeStart w:id="170"/>
        <w:r>
          <w:rPr>
            <w:rFonts w:ascii="Marianne" w:hAnsi="Marianne"/>
            <w:sz w:val="18"/>
            <w:szCs w:val="18"/>
          </w:rPr>
          <w:t>fraîcheur</w:t>
        </w:r>
      </w:ins>
      <w:commentRangeEnd w:id="170"/>
      <w:ins w:id="171" w:author="FLEURY-JÄGERSCHMIDT Émilie" w:date="2023-09-12T17:39:00Z">
        <w:r>
          <w:rPr>
            <w:rStyle w:val="Marquedecommentaire"/>
            <w:rFonts w:ascii="Marianne" w:eastAsiaTheme="minorHAnsi" w:hAnsi="Marianne" w:cstheme="minorBidi"/>
            <w:color w:val="auto"/>
            <w:lang w:eastAsia="en-US"/>
          </w:rPr>
          <w:commentReference w:id="170"/>
        </w:r>
      </w:ins>
      <w:ins w:id="172" w:author="FLEURY-JÄGERSCHMIDT Émilie" w:date="2023-09-12T17:38:00Z">
        <w:r>
          <w:rPr>
            <w:rFonts w:ascii="Marianne" w:hAnsi="Marianne"/>
            <w:sz w:val="18"/>
            <w:szCs w:val="18"/>
          </w:rPr>
          <w:t xml:space="preserve">. </w:t>
        </w:r>
      </w:ins>
    </w:p>
    <w:p w14:paraId="10175B19" w14:textId="52B4370C" w:rsidR="00FA6C04" w:rsidRPr="00FA6C04" w:rsidRDefault="001A2C38" w:rsidP="00FA6C04">
      <w:pPr>
        <w:rPr>
          <w:sz w:val="18"/>
          <w:szCs w:val="18"/>
        </w:rPr>
      </w:pPr>
      <w:ins w:id="173" w:author="FLEURY-JÄGERSCHMIDT Émilie" w:date="2023-09-12T17:40:00Z">
        <w:r>
          <w:rPr>
            <w:sz w:val="18"/>
            <w:szCs w:val="18"/>
          </w:rPr>
          <w:lastRenderedPageBreak/>
          <w:t xml:space="preserve"> NORMANDIE</w:t>
        </w:r>
      </w:ins>
      <w:ins w:id="174" w:author="FLEURY-JÄGERSCHMIDT Émilie" w:date="2023-09-12T17:39:00Z">
        <w:r w:rsidRPr="001A2C38">
          <w:rPr>
            <w:sz w:val="18"/>
            <w:szCs w:val="18"/>
          </w:rPr>
          <w:drawing>
            <wp:inline distT="0" distB="0" distL="0" distR="0" wp14:anchorId="444C4AB5" wp14:editId="1180645B">
              <wp:extent cx="5760720" cy="39090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09060"/>
                      </a:xfrm>
                      <a:prstGeom prst="rect">
                        <a:avLst/>
                      </a:prstGeom>
                    </pic:spPr>
                  </pic:pic>
                </a:graphicData>
              </a:graphic>
            </wp:inline>
          </w:drawing>
        </w:r>
      </w:ins>
    </w:p>
    <w:p w14:paraId="6B0E9A95" w14:textId="77777777" w:rsidR="00FA6C04" w:rsidRPr="00FA6C04" w:rsidRDefault="00FA6C04" w:rsidP="00FA6C04">
      <w:pPr>
        <w:rPr>
          <w:sz w:val="18"/>
          <w:szCs w:val="18"/>
          <w:u w:val="single"/>
        </w:rPr>
      </w:pPr>
      <w:r w:rsidRPr="00FA6C04">
        <w:rPr>
          <w:sz w:val="18"/>
          <w:szCs w:val="18"/>
          <w:u w:val="single"/>
        </w:rPr>
        <w:t>Table d’appariement avec classification «</w:t>
      </w:r>
      <w:r w:rsidRPr="00FA6C04">
        <w:rPr>
          <w:rFonts w:cs="Courier New"/>
          <w:sz w:val="18"/>
          <w:szCs w:val="18"/>
          <w:u w:val="single"/>
        </w:rPr>
        <w:t> </w:t>
      </w:r>
      <w:r w:rsidRPr="00FA6C04">
        <w:rPr>
          <w:sz w:val="18"/>
          <w:szCs w:val="18"/>
          <w:u w:val="single"/>
        </w:rPr>
        <w:t>IGN</w:t>
      </w:r>
      <w:r w:rsidRPr="00FA6C04">
        <w:rPr>
          <w:rFonts w:cs="Courier New"/>
          <w:sz w:val="18"/>
          <w:szCs w:val="18"/>
          <w:u w:val="single"/>
        </w:rPr>
        <w:t> </w:t>
      </w:r>
      <w:r w:rsidRPr="00FA6C04">
        <w:rPr>
          <w:rFonts w:cs="Marianne"/>
          <w:sz w:val="18"/>
          <w:szCs w:val="18"/>
          <w:u w:val="single"/>
        </w:rPr>
        <w:t>»</w:t>
      </w:r>
    </w:p>
    <w:tbl>
      <w:tblPr>
        <w:tblStyle w:val="Grilledutableau"/>
        <w:tblW w:w="0" w:type="auto"/>
        <w:tblLook w:val="04A0" w:firstRow="1" w:lastRow="0" w:firstColumn="1" w:lastColumn="0" w:noHBand="0" w:noVBand="1"/>
      </w:tblPr>
      <w:tblGrid>
        <w:gridCol w:w="4530"/>
        <w:gridCol w:w="4532"/>
      </w:tblGrid>
      <w:tr w:rsidR="00FA6C04" w:rsidRPr="00FA6C04" w14:paraId="64859AD6" w14:textId="77777777" w:rsidTr="00184060">
        <w:tc>
          <w:tcPr>
            <w:tcW w:w="4606" w:type="dxa"/>
            <w:shd w:val="clear" w:color="auto" w:fill="00B050"/>
          </w:tcPr>
          <w:p w14:paraId="6E6E00A1" w14:textId="676A1855" w:rsidR="00FA6C04" w:rsidRPr="00FA6C04" w:rsidRDefault="00FA6C04" w:rsidP="00184060">
            <w:pPr>
              <w:rPr>
                <w:color w:val="FFFFFF" w:themeColor="background1"/>
                <w:sz w:val="18"/>
                <w:szCs w:val="18"/>
              </w:rPr>
            </w:pPr>
            <w:r w:rsidRPr="00FA6C04">
              <w:rPr>
                <w:color w:val="FFFFFF" w:themeColor="background1"/>
                <w:sz w:val="18"/>
                <w:szCs w:val="18"/>
              </w:rPr>
              <w:t>Classification  trame verte et bleue</w:t>
            </w:r>
          </w:p>
        </w:tc>
        <w:tc>
          <w:tcPr>
            <w:tcW w:w="4606" w:type="dxa"/>
            <w:shd w:val="clear" w:color="auto" w:fill="00B050"/>
          </w:tcPr>
          <w:p w14:paraId="0D1B1F1F" w14:textId="77777777" w:rsidR="00FA6C04" w:rsidRPr="00FA6C04" w:rsidRDefault="00FA6C04" w:rsidP="00184060">
            <w:pPr>
              <w:rPr>
                <w:color w:val="FFFFFF" w:themeColor="background1"/>
                <w:sz w:val="18"/>
                <w:szCs w:val="18"/>
              </w:rPr>
            </w:pPr>
            <w:r w:rsidRPr="00FA6C04">
              <w:rPr>
                <w:color w:val="FFFFFF" w:themeColor="background1"/>
                <w:sz w:val="18"/>
                <w:szCs w:val="18"/>
              </w:rPr>
              <w:t xml:space="preserve">Classification </w:t>
            </w:r>
            <w:commentRangeStart w:id="175"/>
            <w:r w:rsidRPr="00FA6C04">
              <w:rPr>
                <w:color w:val="FFFFFF" w:themeColor="background1"/>
                <w:sz w:val="18"/>
                <w:szCs w:val="18"/>
              </w:rPr>
              <w:t>IGN</w:t>
            </w:r>
            <w:commentRangeEnd w:id="175"/>
            <w:r w:rsidR="001A2C38">
              <w:rPr>
                <w:rStyle w:val="Marquedecommentaire"/>
              </w:rPr>
              <w:commentReference w:id="175"/>
            </w:r>
          </w:p>
        </w:tc>
      </w:tr>
      <w:tr w:rsidR="00FA6C04" w:rsidRPr="00FA6C04" w14:paraId="3FA82BEF" w14:textId="77777777" w:rsidTr="00184060">
        <w:tc>
          <w:tcPr>
            <w:tcW w:w="4606" w:type="dxa"/>
          </w:tcPr>
          <w:p w14:paraId="7491F4E2" w14:textId="77777777" w:rsidR="00FA6C04" w:rsidRPr="00FA6C04" w:rsidRDefault="00FA6C04" w:rsidP="00184060">
            <w:pPr>
              <w:rPr>
                <w:sz w:val="18"/>
                <w:szCs w:val="18"/>
              </w:rPr>
            </w:pPr>
            <w:r w:rsidRPr="00FA6C04">
              <w:rPr>
                <w:sz w:val="18"/>
                <w:szCs w:val="18"/>
              </w:rPr>
              <w:t>boisé</w:t>
            </w:r>
          </w:p>
        </w:tc>
        <w:tc>
          <w:tcPr>
            <w:tcW w:w="4606" w:type="dxa"/>
          </w:tcPr>
          <w:p w14:paraId="1E6C6695" w14:textId="77777777" w:rsidR="00FA6C04" w:rsidRPr="00FA6C04" w:rsidRDefault="00FA6C04" w:rsidP="00184060">
            <w:pPr>
              <w:rPr>
                <w:sz w:val="18"/>
                <w:szCs w:val="18"/>
              </w:rPr>
            </w:pPr>
            <w:r w:rsidRPr="00FA6C04">
              <w:rPr>
                <w:sz w:val="18"/>
                <w:szCs w:val="18"/>
              </w:rPr>
              <w:t>Valeur «</w:t>
            </w:r>
            <w:r w:rsidRPr="00FA6C04">
              <w:rPr>
                <w:rFonts w:cs="Courier New"/>
                <w:sz w:val="18"/>
                <w:szCs w:val="18"/>
              </w:rPr>
              <w:t> </w:t>
            </w:r>
            <w:commentRangeStart w:id="176"/>
            <w:r w:rsidRPr="00FA6C04">
              <w:rPr>
                <w:sz w:val="18"/>
                <w:szCs w:val="18"/>
              </w:rPr>
              <w:t>forêt</w:t>
            </w:r>
            <w:commentRangeEnd w:id="176"/>
            <w:r w:rsidR="001A2C38">
              <w:rPr>
                <w:rStyle w:val="Marquedecommentaire"/>
              </w:rPr>
              <w:commentReference w:id="176"/>
            </w:r>
            <w:r w:rsidRPr="00FA6C04">
              <w:rPr>
                <w:rFonts w:cs="Courier New"/>
                <w:sz w:val="18"/>
                <w:szCs w:val="18"/>
              </w:rPr>
              <w:t> </w:t>
            </w:r>
            <w:r w:rsidRPr="00FA6C04">
              <w:rPr>
                <w:rFonts w:cs="Marianne"/>
                <w:sz w:val="18"/>
                <w:szCs w:val="18"/>
              </w:rPr>
              <w:t>»</w:t>
            </w:r>
          </w:p>
        </w:tc>
      </w:tr>
      <w:tr w:rsidR="00FA6C04" w:rsidRPr="00FA6C04" w14:paraId="0D3F6B5D" w14:textId="77777777" w:rsidTr="00184060">
        <w:tc>
          <w:tcPr>
            <w:tcW w:w="4606" w:type="dxa"/>
          </w:tcPr>
          <w:p w14:paraId="31AA4671" w14:textId="77777777" w:rsidR="00FA6C04" w:rsidRPr="00FA6C04" w:rsidRDefault="00FA6C04" w:rsidP="00184060">
            <w:pPr>
              <w:rPr>
                <w:sz w:val="18"/>
                <w:szCs w:val="18"/>
              </w:rPr>
            </w:pPr>
            <w:r w:rsidRPr="00FA6C04">
              <w:rPr>
                <w:sz w:val="18"/>
                <w:szCs w:val="18"/>
              </w:rPr>
              <w:t>ouvert</w:t>
            </w:r>
          </w:p>
        </w:tc>
        <w:tc>
          <w:tcPr>
            <w:tcW w:w="4606" w:type="dxa"/>
          </w:tcPr>
          <w:p w14:paraId="6C5D35FD" w14:textId="77777777" w:rsidR="00FA6C04" w:rsidRPr="00FA6C04" w:rsidRDefault="00FA6C04" w:rsidP="00184060">
            <w:pPr>
              <w:rPr>
                <w:sz w:val="18"/>
                <w:szCs w:val="18"/>
              </w:rPr>
            </w:pPr>
            <w:proofErr w:type="gramStart"/>
            <w:r w:rsidRPr="00FA6C04">
              <w:rPr>
                <w:sz w:val="18"/>
                <w:szCs w:val="18"/>
              </w:rPr>
              <w:t>Valeur  générique</w:t>
            </w:r>
            <w:proofErr w:type="gramEnd"/>
            <w:r w:rsidRPr="00FA6C04">
              <w:rPr>
                <w:sz w:val="18"/>
                <w:szCs w:val="18"/>
              </w:rPr>
              <w:t xml:space="preserv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w:t>
            </w:r>
          </w:p>
          <w:p w14:paraId="4EED1C0D" w14:textId="77777777" w:rsidR="00FA6C04" w:rsidRPr="00FA6C04" w:rsidRDefault="00FA6C04" w:rsidP="00184060">
            <w:pPr>
              <w:rPr>
                <w:sz w:val="18"/>
                <w:szCs w:val="18"/>
              </w:rPr>
            </w:pPr>
            <w:r w:rsidRPr="00FA6C04">
              <w:rPr>
                <w:sz w:val="18"/>
                <w:szCs w:val="18"/>
              </w:rPr>
              <w:t xml:space="preserve"> </w:t>
            </w:r>
            <w:proofErr w:type="gramStart"/>
            <w:r w:rsidRPr="00FA6C04">
              <w:rPr>
                <w:sz w:val="18"/>
                <w:szCs w:val="18"/>
              </w:rPr>
              <w:t>ou</w:t>
            </w:r>
            <w:proofErr w:type="gramEnd"/>
            <w:r w:rsidRPr="00FA6C04">
              <w:rPr>
                <w:sz w:val="18"/>
                <w:szCs w:val="18"/>
              </w:rPr>
              <w:t xml:space="preserve"> valeurs spécifiques cultures, prairies, vignes</w:t>
            </w:r>
          </w:p>
          <w:p w14:paraId="795A0359" w14:textId="77777777" w:rsidR="00FA6C04" w:rsidRPr="00FA6C04" w:rsidRDefault="00FA6C04" w:rsidP="00184060">
            <w:pPr>
              <w:rPr>
                <w:sz w:val="18"/>
                <w:szCs w:val="18"/>
              </w:rPr>
            </w:pPr>
            <w:r w:rsidRPr="00FA6C04">
              <w:rPr>
                <w:sz w:val="18"/>
                <w:szCs w:val="18"/>
              </w:rPr>
              <w:t>+ valeur «</w:t>
            </w:r>
            <w:r w:rsidRPr="00FA6C04">
              <w:rPr>
                <w:rFonts w:cs="Courier New"/>
                <w:sz w:val="18"/>
                <w:szCs w:val="18"/>
              </w:rPr>
              <w:t> </w:t>
            </w:r>
            <w:r w:rsidRPr="00FA6C04">
              <w:rPr>
                <w:sz w:val="18"/>
                <w:szCs w:val="18"/>
              </w:rPr>
              <w:t>lande</w:t>
            </w:r>
            <w:r w:rsidRPr="00FA6C04">
              <w:rPr>
                <w:rFonts w:cs="Courier New"/>
                <w:sz w:val="18"/>
                <w:szCs w:val="18"/>
              </w:rPr>
              <w:t> </w:t>
            </w:r>
            <w:r w:rsidRPr="00FA6C04">
              <w:rPr>
                <w:rFonts w:cs="Marianne"/>
                <w:sz w:val="18"/>
                <w:szCs w:val="18"/>
              </w:rPr>
              <w:t>»</w:t>
            </w:r>
          </w:p>
        </w:tc>
      </w:tr>
      <w:tr w:rsidR="00FA6C04" w:rsidRPr="00FA6C04" w14:paraId="56D0252D" w14:textId="77777777" w:rsidTr="00184060">
        <w:tc>
          <w:tcPr>
            <w:tcW w:w="4606" w:type="dxa"/>
          </w:tcPr>
          <w:p w14:paraId="55069657" w14:textId="77777777" w:rsidR="00FA6C04" w:rsidRPr="00FA6C04" w:rsidRDefault="00FA6C04" w:rsidP="00184060">
            <w:pPr>
              <w:rPr>
                <w:sz w:val="18"/>
                <w:szCs w:val="18"/>
              </w:rPr>
            </w:pPr>
            <w:r w:rsidRPr="00FA6C04">
              <w:rPr>
                <w:sz w:val="18"/>
                <w:szCs w:val="18"/>
              </w:rPr>
              <w:t>humide</w:t>
            </w:r>
          </w:p>
        </w:tc>
        <w:tc>
          <w:tcPr>
            <w:tcW w:w="4606" w:type="dxa"/>
          </w:tcPr>
          <w:p w14:paraId="78C27359" w14:textId="77777777" w:rsidR="00FA6C04" w:rsidRPr="00FA6C04" w:rsidRDefault="00FA6C04" w:rsidP="00184060">
            <w:pPr>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21EA35DA" w14:textId="77777777" w:rsidTr="00184060">
        <w:tc>
          <w:tcPr>
            <w:tcW w:w="4606" w:type="dxa"/>
          </w:tcPr>
          <w:p w14:paraId="0A2F1554" w14:textId="77777777" w:rsidR="00FA6C04" w:rsidRPr="00FA6C04" w:rsidRDefault="00FA6C04" w:rsidP="00184060">
            <w:pPr>
              <w:rPr>
                <w:sz w:val="18"/>
                <w:szCs w:val="18"/>
              </w:rPr>
            </w:pPr>
            <w:r w:rsidRPr="00FA6C04">
              <w:rPr>
                <w:sz w:val="18"/>
                <w:szCs w:val="18"/>
              </w:rPr>
              <w:t>littoral</w:t>
            </w:r>
          </w:p>
        </w:tc>
        <w:tc>
          <w:tcPr>
            <w:tcW w:w="4606" w:type="dxa"/>
          </w:tcPr>
          <w:p w14:paraId="4B51F328" w14:textId="77777777" w:rsidR="00FA6C04" w:rsidRPr="00FA6C04" w:rsidRDefault="00FA6C04" w:rsidP="00184060">
            <w:pPr>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 + valeur «</w:t>
            </w:r>
            <w:r w:rsidRPr="00FA6C04">
              <w:rPr>
                <w:rFonts w:cs="Courier New"/>
                <w:sz w:val="18"/>
                <w:szCs w:val="18"/>
              </w:rPr>
              <w:t> </w:t>
            </w:r>
            <w:r w:rsidRPr="00FA6C04">
              <w:rPr>
                <w:rFonts w:cs="Marianne"/>
                <w:sz w:val="18"/>
                <w:szCs w:val="18"/>
              </w:rPr>
              <w:t>littoral</w:t>
            </w:r>
            <w:r w:rsidRPr="00FA6C04">
              <w:rPr>
                <w:rFonts w:cs="Courier New"/>
                <w:sz w:val="18"/>
                <w:szCs w:val="18"/>
              </w:rPr>
              <w:t> </w:t>
            </w:r>
            <w:r w:rsidRPr="00FA6C04">
              <w:rPr>
                <w:rFonts w:cs="Marianne"/>
                <w:sz w:val="18"/>
                <w:szCs w:val="18"/>
              </w:rPr>
              <w:t>» dans l’orographie</w:t>
            </w:r>
          </w:p>
        </w:tc>
      </w:tr>
      <w:tr w:rsidR="00FA6C04" w:rsidRPr="00FA6C04" w14:paraId="14FD0D4A" w14:textId="77777777" w:rsidTr="00184060">
        <w:tc>
          <w:tcPr>
            <w:tcW w:w="4606" w:type="dxa"/>
          </w:tcPr>
          <w:p w14:paraId="3120AA63" w14:textId="77777777" w:rsidR="00FA6C04" w:rsidRPr="00FA6C04" w:rsidRDefault="00FA6C04" w:rsidP="00184060">
            <w:pPr>
              <w:rPr>
                <w:sz w:val="18"/>
                <w:szCs w:val="18"/>
              </w:rPr>
            </w:pPr>
            <w:proofErr w:type="spellStart"/>
            <w:r w:rsidRPr="00FA6C04">
              <w:rPr>
                <w:sz w:val="18"/>
                <w:szCs w:val="18"/>
              </w:rPr>
              <w:t>multitrame</w:t>
            </w:r>
            <w:proofErr w:type="spellEnd"/>
          </w:p>
        </w:tc>
        <w:tc>
          <w:tcPr>
            <w:tcW w:w="4606" w:type="dxa"/>
          </w:tcPr>
          <w:p w14:paraId="4D3568AA" w14:textId="77777777" w:rsidR="00FA6C04" w:rsidRPr="00FA6C04" w:rsidRDefault="00FA6C04" w:rsidP="00184060">
            <w:pPr>
              <w:rPr>
                <w:sz w:val="18"/>
                <w:szCs w:val="18"/>
              </w:rPr>
            </w:pPr>
            <w:r w:rsidRPr="00FA6C04">
              <w:rPr>
                <w:sz w:val="18"/>
                <w:szCs w:val="18"/>
              </w:rPr>
              <w:t>Mettre les 2 valeurs dominantes</w:t>
            </w:r>
          </w:p>
        </w:tc>
      </w:tr>
      <w:tr w:rsidR="00FA6C04" w:rsidRPr="00FA6C04" w14:paraId="71D976DB" w14:textId="77777777" w:rsidTr="00184060">
        <w:tc>
          <w:tcPr>
            <w:tcW w:w="4606" w:type="dxa"/>
          </w:tcPr>
          <w:p w14:paraId="4AF386F4" w14:textId="77777777" w:rsidR="00FA6C04" w:rsidRPr="00FA6C04" w:rsidRDefault="00FA6C04" w:rsidP="00184060">
            <w:pPr>
              <w:rPr>
                <w:sz w:val="18"/>
                <w:szCs w:val="18"/>
              </w:rPr>
            </w:pPr>
            <w:r w:rsidRPr="00FA6C04">
              <w:rPr>
                <w:sz w:val="18"/>
                <w:szCs w:val="18"/>
              </w:rPr>
              <w:t>autre</w:t>
            </w:r>
          </w:p>
        </w:tc>
        <w:tc>
          <w:tcPr>
            <w:tcW w:w="4606" w:type="dxa"/>
          </w:tcPr>
          <w:p w14:paraId="7B8D2BE2" w14:textId="77777777" w:rsidR="00FA6C04" w:rsidRPr="00FA6C04" w:rsidRDefault="00FA6C04" w:rsidP="00184060">
            <w:pPr>
              <w:rPr>
                <w:sz w:val="18"/>
                <w:szCs w:val="18"/>
              </w:rPr>
            </w:pPr>
            <w:r w:rsidRPr="00FA6C04">
              <w:rPr>
                <w:sz w:val="18"/>
                <w:szCs w:val="18"/>
              </w:rPr>
              <w:t>Les exemples (grottes) semblent trop détaillés pour caractériser une UP</w:t>
            </w:r>
          </w:p>
        </w:tc>
      </w:tr>
    </w:tbl>
    <w:p w14:paraId="3EB1B635" w14:textId="77777777" w:rsidR="00FA6C04" w:rsidRPr="00FA6C04" w:rsidRDefault="00FA6C04" w:rsidP="00FA6C04">
      <w:pPr>
        <w:rPr>
          <w:sz w:val="18"/>
          <w:szCs w:val="18"/>
        </w:rPr>
      </w:pPr>
    </w:p>
    <w:p w14:paraId="42A7D277" w14:textId="77777777" w:rsidR="00FA6C04" w:rsidRPr="00FA6C04" w:rsidRDefault="00FA6C04" w:rsidP="00FA6C04">
      <w:pPr>
        <w:jc w:val="both"/>
        <w:rPr>
          <w:sz w:val="18"/>
          <w:szCs w:val="18"/>
        </w:rPr>
      </w:pPr>
      <w:r w:rsidRPr="00FA6C04">
        <w:rPr>
          <w:sz w:val="18"/>
          <w:szCs w:val="18"/>
        </w:rPr>
        <w:t>Conclusion</w:t>
      </w:r>
      <w:r w:rsidRPr="00FA6C04">
        <w:rPr>
          <w:rFonts w:cs="Courier New"/>
          <w:sz w:val="18"/>
          <w:szCs w:val="18"/>
        </w:rPr>
        <w:t> </w:t>
      </w:r>
      <w:r w:rsidRPr="00FA6C04">
        <w:rPr>
          <w:sz w:val="18"/>
          <w:szCs w:val="18"/>
        </w:rPr>
        <w:t>: la classification des milieux pour la trame verte et bleue n’est pas exhaustive (absence des milieux artificialisés) et globalement plus sommaire que la classification IGN sur les milieux naturels et agricoles; elle est par contre un peu plus détaillée sur les milieux aquatiques avec la distinction humide/littoral.</w:t>
      </w:r>
    </w:p>
    <w:p w14:paraId="3B41F673" w14:textId="77777777" w:rsidR="00FA6C04" w:rsidRPr="00FA6C04" w:rsidRDefault="00FA6C04" w:rsidP="00FA6C04">
      <w:pPr>
        <w:jc w:val="both"/>
        <w:rPr>
          <w:sz w:val="18"/>
          <w:szCs w:val="18"/>
        </w:rPr>
      </w:pPr>
    </w:p>
    <w:p w14:paraId="6C985DBC" w14:textId="77777777" w:rsidR="00FA6C04" w:rsidRPr="00FA6C04" w:rsidRDefault="00FA6C04" w:rsidP="00FA6C04">
      <w:pPr>
        <w:pStyle w:val="Paragraphedeliste"/>
        <w:numPr>
          <w:ilvl w:val="0"/>
          <w:numId w:val="36"/>
        </w:numPr>
        <w:jc w:val="both"/>
        <w:rPr>
          <w:b/>
          <w:sz w:val="18"/>
          <w:szCs w:val="18"/>
        </w:rPr>
      </w:pPr>
      <w:r w:rsidRPr="00FA6C04">
        <w:rPr>
          <w:b/>
          <w:sz w:val="18"/>
          <w:szCs w:val="18"/>
        </w:rPr>
        <w:lastRenderedPageBreak/>
        <w:t>Prendre en compte d’autres standards</w:t>
      </w:r>
      <w:r w:rsidRPr="00FA6C04">
        <w:rPr>
          <w:rFonts w:cs="Courier New"/>
          <w:b/>
          <w:sz w:val="18"/>
          <w:szCs w:val="18"/>
        </w:rPr>
        <w:t xml:space="preserve"> : </w:t>
      </w:r>
      <w:commentRangeStart w:id="177"/>
      <w:r w:rsidRPr="00FA6C04">
        <w:rPr>
          <w:b/>
          <w:sz w:val="18"/>
          <w:szCs w:val="18"/>
        </w:rPr>
        <w:t>hydrographie</w:t>
      </w:r>
      <w:commentRangeEnd w:id="177"/>
      <w:r w:rsidR="001A2C38">
        <w:rPr>
          <w:rStyle w:val="Marquedecommentaire"/>
        </w:rPr>
        <w:commentReference w:id="177"/>
      </w:r>
    </w:p>
    <w:p w14:paraId="2C50EBD6" w14:textId="77777777" w:rsidR="00FA6C04" w:rsidRPr="00FA6C04" w:rsidRDefault="00FA6C04" w:rsidP="00FA6C04">
      <w:pPr>
        <w:jc w:val="both"/>
        <w:rPr>
          <w:sz w:val="18"/>
          <w:szCs w:val="18"/>
        </w:rPr>
      </w:pPr>
      <w:r w:rsidRPr="00FA6C04">
        <w:rPr>
          <w:sz w:val="18"/>
          <w:szCs w:val="18"/>
        </w:rPr>
        <w:t>Les spécifications INSPIRE sur le thème Hydrographie fournissent une liste de classes : cours d’eau, plan d’eau, laisse, digue, gué, écluse, barrage, chute, marais, rapide, bassin versant, etc.</w:t>
      </w:r>
    </w:p>
    <w:p w14:paraId="37743201" w14:textId="2AC416CA" w:rsidR="00FA6C04" w:rsidRPr="00FA6C04" w:rsidRDefault="00FA6C04" w:rsidP="00FA6C04">
      <w:pPr>
        <w:jc w:val="both"/>
        <w:rPr>
          <w:sz w:val="18"/>
          <w:szCs w:val="18"/>
        </w:rPr>
      </w:pPr>
      <w:r w:rsidRPr="00FA6C04">
        <w:rPr>
          <w:sz w:val="18"/>
          <w:szCs w:val="18"/>
        </w:rPr>
        <w:t xml:space="preserve">Très clairement, ces valeurs ne peuvent pas servir à caractériser des UP. Par contre, elles auraient pu servir à classifier des éléments de </w:t>
      </w:r>
      <w:r w:rsidRPr="00342CF4">
        <w:rPr>
          <w:sz w:val="18"/>
          <w:szCs w:val="18"/>
          <w:highlight w:val="yellow"/>
        </w:rPr>
        <w:t>paysage si le GT avait décidé d’inclure la classe «</w:t>
      </w:r>
      <w:r w:rsidRPr="00342CF4">
        <w:rPr>
          <w:rFonts w:cs="Courier New"/>
          <w:sz w:val="18"/>
          <w:szCs w:val="18"/>
          <w:highlight w:val="yellow"/>
        </w:rPr>
        <w:t> </w:t>
      </w:r>
      <w:r w:rsidRPr="00342CF4">
        <w:rPr>
          <w:sz w:val="18"/>
          <w:szCs w:val="18"/>
          <w:highlight w:val="yellow"/>
        </w:rPr>
        <w:t>composante du paysage</w:t>
      </w:r>
      <w:r w:rsidRPr="00342CF4">
        <w:rPr>
          <w:rFonts w:cs="Courier New"/>
          <w:sz w:val="18"/>
          <w:szCs w:val="18"/>
          <w:highlight w:val="yellow"/>
        </w:rPr>
        <w:t> </w:t>
      </w:r>
      <w:r w:rsidRPr="00342CF4">
        <w:rPr>
          <w:rFonts w:cs="Marianne"/>
          <w:sz w:val="18"/>
          <w:szCs w:val="18"/>
          <w:highlight w:val="yellow"/>
        </w:rPr>
        <w:t>»</w:t>
      </w:r>
      <w:r w:rsidRPr="00342CF4">
        <w:rPr>
          <w:sz w:val="18"/>
          <w:szCs w:val="18"/>
          <w:highlight w:val="yellow"/>
        </w:rPr>
        <w:t xml:space="preserve"> mais ce n’est pas le choix qui a été fait</w:t>
      </w:r>
      <w:r w:rsidRPr="00FA6C04">
        <w:rPr>
          <w:sz w:val="18"/>
          <w:szCs w:val="18"/>
        </w:rPr>
        <w:t>.</w:t>
      </w:r>
    </w:p>
    <w:p w14:paraId="7FAF3237" w14:textId="77777777" w:rsidR="00FA6C04" w:rsidRPr="00FA6C04" w:rsidRDefault="00FA6C04" w:rsidP="00FA6C04">
      <w:pPr>
        <w:jc w:val="both"/>
        <w:rPr>
          <w:sz w:val="18"/>
          <w:szCs w:val="18"/>
        </w:rPr>
      </w:pPr>
    </w:p>
    <w:p w14:paraId="7F2670B9" w14:textId="77777777" w:rsidR="00FA6C04" w:rsidRPr="00FA6C04" w:rsidRDefault="00FA6C04" w:rsidP="00FA6C04">
      <w:pPr>
        <w:pStyle w:val="Paragraphedeliste"/>
        <w:numPr>
          <w:ilvl w:val="0"/>
          <w:numId w:val="36"/>
        </w:numPr>
        <w:jc w:val="both"/>
        <w:rPr>
          <w:b/>
          <w:sz w:val="18"/>
          <w:szCs w:val="18"/>
        </w:rPr>
      </w:pPr>
      <w:r w:rsidRPr="00FA6C04">
        <w:rPr>
          <w:b/>
          <w:sz w:val="18"/>
          <w:szCs w:val="18"/>
        </w:rPr>
        <w:t>Prendre en compte d’autres standards</w:t>
      </w:r>
      <w:r w:rsidRPr="00FA6C04">
        <w:rPr>
          <w:rFonts w:cs="Courier New"/>
          <w:b/>
          <w:sz w:val="18"/>
          <w:szCs w:val="18"/>
        </w:rPr>
        <w:t> </w:t>
      </w:r>
      <w:r w:rsidRPr="00FA6C04">
        <w:rPr>
          <w:b/>
          <w:sz w:val="18"/>
          <w:szCs w:val="18"/>
        </w:rPr>
        <w:t>: biodiversité</w:t>
      </w:r>
    </w:p>
    <w:p w14:paraId="00BF5615" w14:textId="657D27FA" w:rsidR="00FA6C04" w:rsidRPr="00FA6C04" w:rsidRDefault="00FA6C04" w:rsidP="00FA6C04">
      <w:pPr>
        <w:pStyle w:val="Paragraphedeliste"/>
        <w:ind w:left="0"/>
        <w:jc w:val="both"/>
        <w:rPr>
          <w:sz w:val="18"/>
          <w:szCs w:val="18"/>
        </w:rPr>
      </w:pPr>
      <w:r w:rsidRPr="00FA6C04">
        <w:rPr>
          <w:sz w:val="18"/>
          <w:szCs w:val="18"/>
        </w:rPr>
        <w:t>Les spécifications INSPIRE du thème «</w:t>
      </w:r>
      <w:r w:rsidRPr="00FA6C04">
        <w:rPr>
          <w:rFonts w:cs="Courier New"/>
          <w:sz w:val="18"/>
          <w:szCs w:val="18"/>
        </w:rPr>
        <w:t> </w:t>
      </w:r>
      <w:r w:rsidRPr="00FA6C04">
        <w:rPr>
          <w:sz w:val="18"/>
          <w:szCs w:val="18"/>
        </w:rPr>
        <w:t>Habitats et biotopes</w:t>
      </w:r>
      <w:r w:rsidRPr="00FA6C04">
        <w:rPr>
          <w:rFonts w:cs="Courier New"/>
          <w:sz w:val="18"/>
          <w:szCs w:val="18"/>
        </w:rPr>
        <w:t> </w:t>
      </w:r>
      <w:r w:rsidRPr="00FA6C04">
        <w:rPr>
          <w:rFonts w:cs="Marianne"/>
          <w:sz w:val="18"/>
          <w:szCs w:val="18"/>
        </w:rPr>
        <w:t>»</w:t>
      </w:r>
      <w:r w:rsidRPr="00FA6C04">
        <w:rPr>
          <w:sz w:val="18"/>
          <w:szCs w:val="18"/>
        </w:rPr>
        <w:t xml:space="preserve"> cite 3 classifications</w:t>
      </w:r>
      <w:r w:rsidRPr="00FA6C04">
        <w:rPr>
          <w:rFonts w:cs="Courier New"/>
          <w:sz w:val="18"/>
          <w:szCs w:val="18"/>
        </w:rPr>
        <w:t> </w:t>
      </w:r>
      <w:r w:rsidRPr="00FA6C04">
        <w:rPr>
          <w:sz w:val="18"/>
          <w:szCs w:val="18"/>
        </w:rPr>
        <w:t xml:space="preserve">: EUNIS, Directive 92/43 EEC concernant la conservation des habitats naturels ainsi que de la faune et de la flore sauvages et la Directive 2008/56/EC établissant un cadre d’action communautaire dans le domaine de la politique pour le milieu marin (directive-cadre « stratégie pour </w:t>
      </w:r>
      <w:commentRangeStart w:id="178"/>
      <w:r w:rsidRPr="00FA6C04">
        <w:rPr>
          <w:sz w:val="18"/>
          <w:szCs w:val="18"/>
        </w:rPr>
        <w:t>le milieu marin »).</w:t>
      </w:r>
      <w:commentRangeEnd w:id="178"/>
      <w:r w:rsidR="0069778E">
        <w:rPr>
          <w:rStyle w:val="Marquedecommentaire"/>
        </w:rPr>
        <w:commentReference w:id="178"/>
      </w:r>
    </w:p>
    <w:p w14:paraId="47561442" w14:textId="77777777" w:rsidR="00FA6C04" w:rsidRPr="00FA6C04" w:rsidRDefault="00FA6C04" w:rsidP="00FA6C04">
      <w:pPr>
        <w:pStyle w:val="Paragraphedeliste"/>
        <w:ind w:left="0"/>
        <w:jc w:val="both"/>
        <w:rPr>
          <w:sz w:val="18"/>
          <w:szCs w:val="18"/>
        </w:rPr>
      </w:pPr>
    </w:p>
    <w:p w14:paraId="4C53FD65" w14:textId="77777777" w:rsidR="00FA6C04" w:rsidRPr="00FA6C04" w:rsidRDefault="00FA6C04" w:rsidP="00FA6C04">
      <w:pPr>
        <w:pStyle w:val="Paragraphedeliste"/>
        <w:ind w:left="0"/>
        <w:jc w:val="both"/>
        <w:rPr>
          <w:sz w:val="18"/>
          <w:szCs w:val="18"/>
        </w:rPr>
      </w:pPr>
      <w:r w:rsidRPr="00FA6C04">
        <w:rPr>
          <w:sz w:val="18"/>
          <w:szCs w:val="18"/>
        </w:rPr>
        <w:t xml:space="preserve">La Directive pour la protection des habitats naturels propose une classification hiérarchique très détaillée </w:t>
      </w:r>
      <w:r w:rsidRPr="00FA6C04">
        <w:rPr>
          <w:b/>
          <w:sz w:val="18"/>
          <w:szCs w:val="18"/>
        </w:rPr>
        <w:t>mais limitée aux habitats naturels</w:t>
      </w:r>
      <w:r w:rsidRPr="00FA6C04">
        <w:rPr>
          <w:sz w:val="18"/>
          <w:szCs w:val="18"/>
        </w:rPr>
        <w:t>. Le premier niveau hiérarchique comporte les valeurs suivantes</w:t>
      </w:r>
      <w:r w:rsidRPr="00FA6C04">
        <w:rPr>
          <w:rFonts w:cs="Courier New"/>
          <w:sz w:val="18"/>
          <w:szCs w:val="18"/>
        </w:rPr>
        <w:t> </w:t>
      </w:r>
      <w:r w:rsidRPr="00FA6C04">
        <w:rPr>
          <w:sz w:val="18"/>
          <w:szCs w:val="18"/>
        </w:rPr>
        <w:t>:</w:t>
      </w:r>
    </w:p>
    <w:p w14:paraId="4D2CF3B1"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côtiers et végétations halophytiques</w:t>
      </w:r>
    </w:p>
    <w:p w14:paraId="508DABA3" w14:textId="77777777" w:rsidR="00FA6C04" w:rsidRPr="00FA6C04" w:rsidRDefault="00FA6C04" w:rsidP="00FA6C04">
      <w:pPr>
        <w:pStyle w:val="Paragraphedeliste"/>
        <w:numPr>
          <w:ilvl w:val="0"/>
          <w:numId w:val="15"/>
        </w:numPr>
        <w:jc w:val="both"/>
        <w:rPr>
          <w:sz w:val="18"/>
          <w:szCs w:val="18"/>
        </w:rPr>
      </w:pPr>
      <w:r w:rsidRPr="00FA6C04">
        <w:rPr>
          <w:sz w:val="18"/>
          <w:szCs w:val="18"/>
        </w:rPr>
        <w:t>Dunes maritimes et continentales</w:t>
      </w:r>
    </w:p>
    <w:p w14:paraId="65FE59FD"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d’eau douce</w:t>
      </w:r>
    </w:p>
    <w:p w14:paraId="69CF2D94" w14:textId="77777777" w:rsidR="00FA6C04" w:rsidRPr="00FA6C04" w:rsidRDefault="00FA6C04" w:rsidP="00FA6C04">
      <w:pPr>
        <w:pStyle w:val="Paragraphedeliste"/>
        <w:numPr>
          <w:ilvl w:val="0"/>
          <w:numId w:val="15"/>
        </w:numPr>
        <w:jc w:val="both"/>
        <w:rPr>
          <w:sz w:val="18"/>
          <w:szCs w:val="18"/>
        </w:rPr>
      </w:pPr>
      <w:r w:rsidRPr="00FA6C04">
        <w:rPr>
          <w:sz w:val="18"/>
          <w:szCs w:val="18"/>
        </w:rPr>
        <w:t>Landes et fourrés tempérés</w:t>
      </w:r>
    </w:p>
    <w:p w14:paraId="4C146B78" w14:textId="77777777" w:rsidR="00FA6C04" w:rsidRPr="00FA6C04" w:rsidRDefault="00FA6C04" w:rsidP="00FA6C04">
      <w:pPr>
        <w:pStyle w:val="Paragraphedeliste"/>
        <w:numPr>
          <w:ilvl w:val="0"/>
          <w:numId w:val="15"/>
        </w:numPr>
        <w:jc w:val="both"/>
        <w:rPr>
          <w:sz w:val="18"/>
          <w:szCs w:val="18"/>
        </w:rPr>
      </w:pPr>
      <w:r w:rsidRPr="00FA6C04">
        <w:rPr>
          <w:sz w:val="18"/>
          <w:szCs w:val="18"/>
        </w:rPr>
        <w:t xml:space="preserve">Fourrés </w:t>
      </w:r>
      <w:proofErr w:type="spellStart"/>
      <w:r w:rsidRPr="00FA6C04">
        <w:rPr>
          <w:sz w:val="18"/>
          <w:szCs w:val="18"/>
        </w:rPr>
        <w:t>sclérophytes</w:t>
      </w:r>
      <w:proofErr w:type="spellEnd"/>
    </w:p>
    <w:p w14:paraId="466BB93A" w14:textId="77777777" w:rsidR="00FA6C04" w:rsidRPr="00FA6C04" w:rsidRDefault="00FA6C04" w:rsidP="00FA6C04">
      <w:pPr>
        <w:pStyle w:val="Paragraphedeliste"/>
        <w:numPr>
          <w:ilvl w:val="0"/>
          <w:numId w:val="15"/>
        </w:numPr>
        <w:jc w:val="both"/>
        <w:rPr>
          <w:sz w:val="18"/>
          <w:szCs w:val="18"/>
        </w:rPr>
      </w:pPr>
      <w:r w:rsidRPr="00FA6C04">
        <w:rPr>
          <w:sz w:val="18"/>
          <w:szCs w:val="18"/>
        </w:rPr>
        <w:t>Formations herbeuses naturelles et semi-naturelles</w:t>
      </w:r>
    </w:p>
    <w:p w14:paraId="2DADCFB8" w14:textId="77777777" w:rsidR="00FA6C04" w:rsidRPr="00FA6C04" w:rsidRDefault="00FA6C04" w:rsidP="00FA6C04">
      <w:pPr>
        <w:pStyle w:val="Paragraphedeliste"/>
        <w:numPr>
          <w:ilvl w:val="0"/>
          <w:numId w:val="15"/>
        </w:numPr>
        <w:jc w:val="both"/>
        <w:rPr>
          <w:sz w:val="18"/>
          <w:szCs w:val="18"/>
        </w:rPr>
      </w:pPr>
      <w:r w:rsidRPr="00FA6C04">
        <w:rPr>
          <w:sz w:val="18"/>
          <w:szCs w:val="18"/>
        </w:rPr>
        <w:t>Tourbières hautes et tourbières basses</w:t>
      </w:r>
    </w:p>
    <w:p w14:paraId="0006A408" w14:textId="77777777" w:rsidR="00FA6C04" w:rsidRPr="00FA6C04" w:rsidRDefault="00FA6C04" w:rsidP="00FA6C04">
      <w:pPr>
        <w:pStyle w:val="Paragraphedeliste"/>
        <w:numPr>
          <w:ilvl w:val="0"/>
          <w:numId w:val="15"/>
        </w:numPr>
        <w:jc w:val="both"/>
        <w:rPr>
          <w:sz w:val="18"/>
          <w:szCs w:val="18"/>
        </w:rPr>
      </w:pPr>
      <w:r w:rsidRPr="00FA6C04">
        <w:rPr>
          <w:sz w:val="18"/>
          <w:szCs w:val="18"/>
        </w:rPr>
        <w:t>Habitats rocheux et grottes</w:t>
      </w:r>
    </w:p>
    <w:p w14:paraId="49711DF0" w14:textId="5331C0E5" w:rsidR="00FA6C04" w:rsidRPr="00FA6C04" w:rsidRDefault="00FA6C04" w:rsidP="00FA6C04">
      <w:pPr>
        <w:pStyle w:val="Paragraphedeliste"/>
        <w:numPr>
          <w:ilvl w:val="0"/>
          <w:numId w:val="15"/>
        </w:numPr>
        <w:jc w:val="both"/>
        <w:rPr>
          <w:sz w:val="18"/>
          <w:szCs w:val="18"/>
        </w:rPr>
      </w:pPr>
      <w:r w:rsidRPr="00FA6C04">
        <w:rPr>
          <w:sz w:val="18"/>
          <w:szCs w:val="18"/>
        </w:rPr>
        <w:t>Forêts</w:t>
      </w:r>
    </w:p>
    <w:p w14:paraId="13964B70" w14:textId="4D2C8D97" w:rsidR="00FA6C04" w:rsidRPr="00FA6C04" w:rsidRDefault="00FA6C04" w:rsidP="00FA6C04">
      <w:pPr>
        <w:jc w:val="both"/>
        <w:rPr>
          <w:sz w:val="18"/>
          <w:szCs w:val="18"/>
        </w:rPr>
      </w:pPr>
      <w:r w:rsidRPr="00FA6C04">
        <w:rPr>
          <w:sz w:val="18"/>
          <w:szCs w:val="18"/>
        </w:rPr>
        <w:t xml:space="preserve">Il n’y a pas de code liste bien établie pour la directive-cadre « stratégie pour le milieu marin </w:t>
      </w:r>
      <w:commentRangeStart w:id="179"/>
      <w:r w:rsidRPr="00FA6C04">
        <w:rPr>
          <w:sz w:val="18"/>
          <w:szCs w:val="18"/>
        </w:rPr>
        <w:t>», seulement quelques indications</w:t>
      </w:r>
      <w:r w:rsidRPr="00FA6C04">
        <w:rPr>
          <w:rFonts w:cs="Courier New"/>
          <w:sz w:val="18"/>
          <w:szCs w:val="18"/>
        </w:rPr>
        <w:t> </w:t>
      </w:r>
      <w:r w:rsidRPr="00FA6C04">
        <w:rPr>
          <w:sz w:val="18"/>
          <w:szCs w:val="18"/>
        </w:rPr>
        <w:t>:</w:t>
      </w:r>
      <w:commentRangeEnd w:id="179"/>
      <w:r w:rsidR="0069778E">
        <w:rPr>
          <w:rStyle w:val="Marquedecommentaire"/>
        </w:rPr>
        <w:commentReference w:id="179"/>
      </w:r>
    </w:p>
    <w:p w14:paraId="07D8C163" w14:textId="77777777" w:rsidR="00FA6C04" w:rsidRPr="00FA6C04" w:rsidRDefault="00FA6C04" w:rsidP="00FA6C04">
      <w:pPr>
        <w:pStyle w:val="Paragraphedeliste"/>
        <w:numPr>
          <w:ilvl w:val="0"/>
          <w:numId w:val="37"/>
        </w:numPr>
        <w:jc w:val="both"/>
        <w:rPr>
          <w:sz w:val="18"/>
          <w:szCs w:val="18"/>
        </w:rPr>
      </w:pPr>
      <w:r w:rsidRPr="00FA6C04">
        <w:rPr>
          <w:sz w:val="18"/>
          <w:szCs w:val="18"/>
        </w:rPr>
        <w:t xml:space="preserve">Type(s) d’habitat(s) dominant(s) des fonds marins et de la colonne d’eau et description des caractéristiques physiques et chimiques, telles que profondeur, régime de température de l’eau, circulation des courants et autres masses d’eau, salinité, structure et composition des substrats du fond marin </w:t>
      </w:r>
    </w:p>
    <w:p w14:paraId="217FA133" w14:textId="5D024717" w:rsidR="00FA6C04" w:rsidRPr="00FA6C04" w:rsidRDefault="00FA6C04" w:rsidP="00FA6C04">
      <w:pPr>
        <w:pStyle w:val="Paragraphedeliste"/>
        <w:numPr>
          <w:ilvl w:val="0"/>
          <w:numId w:val="37"/>
        </w:numPr>
        <w:jc w:val="both"/>
        <w:rPr>
          <w:sz w:val="18"/>
          <w:szCs w:val="18"/>
        </w:rPr>
      </w:pPr>
      <w:r w:rsidRPr="00FA6C04">
        <w:rPr>
          <w:sz w:val="18"/>
          <w:szCs w:val="18"/>
        </w:rPr>
        <w:t xml:space="preserve"> Recensement et cartographie des types d’habitats particuliers, notamment ceux que la législation communautaire (directive « Habitats » et directive « Oiseaux ») ou les conventions internationales reconnaissent ou définissent comme présentant un intérêt particulier du point de vue de la science ou de la diversité biologique </w:t>
      </w:r>
    </w:p>
    <w:p w14:paraId="3857D7C7" w14:textId="77777777" w:rsidR="00FA6C04" w:rsidRPr="00FA6C04" w:rsidRDefault="00FA6C04" w:rsidP="00FA6C04">
      <w:pPr>
        <w:pStyle w:val="Paragraphedeliste"/>
        <w:numPr>
          <w:ilvl w:val="0"/>
          <w:numId w:val="37"/>
        </w:numPr>
        <w:jc w:val="both"/>
        <w:rPr>
          <w:sz w:val="18"/>
          <w:szCs w:val="18"/>
        </w:rPr>
      </w:pPr>
      <w:r w:rsidRPr="00FA6C04">
        <w:rPr>
          <w:sz w:val="18"/>
          <w:szCs w:val="18"/>
        </w:rPr>
        <w:t>Habitats qui méritent une mention particulière en raison de leurs caractéristiques, de leur localisation ou de leur importance stratégique. Il peut s’agir de zones soumises à des pressions extrêmes ou spécifiques ou de zones qui nécessitent un régime de protection spécifique</w:t>
      </w:r>
    </w:p>
    <w:p w14:paraId="1CFDB441" w14:textId="77777777" w:rsidR="00FA6C04" w:rsidRPr="00FA6C04" w:rsidRDefault="00FA6C04" w:rsidP="00FA6C04">
      <w:pPr>
        <w:jc w:val="both"/>
        <w:rPr>
          <w:sz w:val="18"/>
          <w:szCs w:val="18"/>
        </w:rPr>
      </w:pPr>
    </w:p>
    <w:p w14:paraId="4BF8D59D" w14:textId="77777777" w:rsidR="00FA6C04" w:rsidRPr="00FA6C04" w:rsidRDefault="00FA6C04" w:rsidP="00FA6C04">
      <w:pPr>
        <w:jc w:val="both"/>
        <w:rPr>
          <w:sz w:val="18"/>
          <w:szCs w:val="18"/>
        </w:rPr>
      </w:pPr>
      <w:r w:rsidRPr="00FA6C04">
        <w:rPr>
          <w:noProof/>
          <w:sz w:val="18"/>
          <w:szCs w:val="18"/>
          <w:lang w:eastAsia="fr-FR"/>
        </w:rPr>
        <w:lastRenderedPageBreak/>
        <w:drawing>
          <wp:inline distT="0" distB="0" distL="0" distR="0" wp14:anchorId="23906AAD" wp14:editId="76593FEB">
            <wp:extent cx="5324475" cy="51149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5114925"/>
                    </a:xfrm>
                    <a:prstGeom prst="rect">
                      <a:avLst/>
                    </a:prstGeom>
                    <a:noFill/>
                    <a:ln>
                      <a:noFill/>
                    </a:ln>
                  </pic:spPr>
                </pic:pic>
              </a:graphicData>
            </a:graphic>
          </wp:inline>
        </w:drawing>
      </w:r>
    </w:p>
    <w:p w14:paraId="2427C420" w14:textId="77777777" w:rsidR="00FA6C04" w:rsidRPr="00FA6C04" w:rsidRDefault="00FA6C04" w:rsidP="00FA6C04">
      <w:pPr>
        <w:jc w:val="both"/>
        <w:rPr>
          <w:sz w:val="18"/>
          <w:szCs w:val="18"/>
        </w:rPr>
      </w:pPr>
      <w:r w:rsidRPr="00FA6C04">
        <w:rPr>
          <w:sz w:val="18"/>
          <w:szCs w:val="18"/>
        </w:rPr>
        <w:t>Classification EUNIS des habitats</w:t>
      </w:r>
    </w:p>
    <w:p w14:paraId="249BBC2B" w14:textId="77777777" w:rsidR="00FA6C04" w:rsidRPr="00FA6C04" w:rsidRDefault="00FA6C04" w:rsidP="00FA6C04">
      <w:pPr>
        <w:jc w:val="both"/>
        <w:rPr>
          <w:sz w:val="18"/>
          <w:szCs w:val="18"/>
        </w:rPr>
      </w:pPr>
    </w:p>
    <w:p w14:paraId="058E8E79" w14:textId="77777777" w:rsidR="00FA6C04" w:rsidRPr="00FA6C04" w:rsidRDefault="00FA6C04" w:rsidP="00FA6C04">
      <w:pPr>
        <w:jc w:val="both"/>
        <w:rPr>
          <w:sz w:val="18"/>
          <w:szCs w:val="18"/>
          <w:u w:val="single"/>
        </w:rPr>
      </w:pPr>
      <w:r w:rsidRPr="00FA6C04">
        <w:rPr>
          <w:sz w:val="18"/>
          <w:szCs w:val="18"/>
          <w:u w:val="single"/>
        </w:rPr>
        <w:t>Conclusions</w:t>
      </w:r>
      <w:r w:rsidRPr="00FA6C04">
        <w:rPr>
          <w:rFonts w:cs="Courier New"/>
          <w:sz w:val="18"/>
          <w:szCs w:val="18"/>
          <w:u w:val="single"/>
        </w:rPr>
        <w:t> </w:t>
      </w:r>
      <w:r w:rsidRPr="00FA6C04">
        <w:rPr>
          <w:sz w:val="18"/>
          <w:szCs w:val="18"/>
          <w:u w:val="single"/>
        </w:rPr>
        <w:t>:</w:t>
      </w:r>
    </w:p>
    <w:p w14:paraId="48FC6B0F" w14:textId="77777777" w:rsidR="00FA6C04" w:rsidRPr="00FA6C04" w:rsidRDefault="00FA6C04" w:rsidP="00FA6C04">
      <w:pPr>
        <w:jc w:val="both"/>
        <w:rPr>
          <w:sz w:val="18"/>
          <w:szCs w:val="18"/>
        </w:rPr>
      </w:pPr>
      <w:r w:rsidRPr="00FA6C04">
        <w:rPr>
          <w:sz w:val="18"/>
          <w:szCs w:val="18"/>
        </w:rPr>
        <w:t xml:space="preserve">Les classifications des directives sur la protection des habitats naturels ou sur la stratégie sur le milieu marin sont trop spécialisées pour être prises en compte pour une liste concernant les unités paysagères et devant donc couvrir tout le territoire. </w:t>
      </w:r>
    </w:p>
    <w:p w14:paraId="16A3F3A5" w14:textId="77777777" w:rsidR="00FA6C04" w:rsidRPr="00FA6C04" w:rsidRDefault="00FA6C04" w:rsidP="00FA6C04">
      <w:pPr>
        <w:jc w:val="both"/>
        <w:rPr>
          <w:sz w:val="18"/>
          <w:szCs w:val="18"/>
        </w:rPr>
      </w:pPr>
      <w:r w:rsidRPr="00FA6C04">
        <w:rPr>
          <w:sz w:val="18"/>
          <w:szCs w:val="18"/>
        </w:rPr>
        <w:t>La classification EUNIS concerne des zones d’habitat (et pas des unités paysagères). Néanmoins, comme elle est fortement basée sur des notions d’occupation du sol et qu’elle couvre tous les types d’habitats, elle peut servir de source d’inspiration.</w:t>
      </w:r>
    </w:p>
    <w:p w14:paraId="2AC6C893" w14:textId="77777777" w:rsidR="00FA6C04" w:rsidRPr="00FA6C04" w:rsidRDefault="00FA6C04" w:rsidP="00FA6C04">
      <w:pPr>
        <w:jc w:val="both"/>
        <w:rPr>
          <w:sz w:val="18"/>
          <w:szCs w:val="18"/>
        </w:rPr>
      </w:pPr>
    </w:p>
    <w:p w14:paraId="27097BC2" w14:textId="77777777" w:rsidR="00FA6C04" w:rsidRPr="00FA6C04" w:rsidRDefault="00FA6C04" w:rsidP="00FA6C04">
      <w:pPr>
        <w:jc w:val="both"/>
        <w:rPr>
          <w:sz w:val="18"/>
          <w:szCs w:val="18"/>
          <w:u w:val="single"/>
        </w:rPr>
      </w:pPr>
      <w:r w:rsidRPr="00FA6C04">
        <w:rPr>
          <w:sz w:val="18"/>
          <w:szCs w:val="18"/>
          <w:u w:val="single"/>
        </w:rPr>
        <w:t>Table d’appariement avec classification «</w:t>
      </w:r>
      <w:r w:rsidRPr="00FA6C04">
        <w:rPr>
          <w:rFonts w:cs="Courier New"/>
          <w:sz w:val="18"/>
          <w:szCs w:val="18"/>
          <w:u w:val="single"/>
        </w:rPr>
        <w:t> </w:t>
      </w:r>
      <w:r w:rsidRPr="00FA6C04">
        <w:rPr>
          <w:sz w:val="18"/>
          <w:szCs w:val="18"/>
          <w:u w:val="single"/>
        </w:rPr>
        <w:t>IGN</w:t>
      </w:r>
      <w:r w:rsidRPr="00FA6C04">
        <w:rPr>
          <w:rFonts w:cs="Courier New"/>
          <w:sz w:val="18"/>
          <w:szCs w:val="18"/>
          <w:u w:val="single"/>
        </w:rPr>
        <w:t> </w:t>
      </w:r>
      <w:r w:rsidRPr="00FA6C04">
        <w:rPr>
          <w:rFonts w:cs="Marianne"/>
          <w:sz w:val="18"/>
          <w:szCs w:val="18"/>
          <w:u w:val="single"/>
        </w:rPr>
        <w:t>»</w:t>
      </w:r>
    </w:p>
    <w:tbl>
      <w:tblPr>
        <w:tblStyle w:val="Grilledutableau"/>
        <w:tblW w:w="0" w:type="auto"/>
        <w:tblLook w:val="04A0" w:firstRow="1" w:lastRow="0" w:firstColumn="1" w:lastColumn="0" w:noHBand="0" w:noVBand="1"/>
      </w:tblPr>
      <w:tblGrid>
        <w:gridCol w:w="4527"/>
        <w:gridCol w:w="4535"/>
      </w:tblGrid>
      <w:tr w:rsidR="00FA6C04" w:rsidRPr="00FA6C04" w14:paraId="42FDDDE5" w14:textId="77777777" w:rsidTr="00184060">
        <w:tc>
          <w:tcPr>
            <w:tcW w:w="4606" w:type="dxa"/>
            <w:shd w:val="clear" w:color="auto" w:fill="00B050"/>
          </w:tcPr>
          <w:p w14:paraId="31DD787A"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EUNIS</w:t>
            </w:r>
          </w:p>
          <w:p w14:paraId="1863A03D" w14:textId="77777777" w:rsidR="00FA6C04" w:rsidRPr="00FA6C04" w:rsidRDefault="00FA6C04" w:rsidP="00FA6C04">
            <w:pPr>
              <w:jc w:val="both"/>
              <w:rPr>
                <w:color w:val="FFFFFF" w:themeColor="background1"/>
                <w:sz w:val="18"/>
                <w:szCs w:val="18"/>
              </w:rPr>
            </w:pPr>
          </w:p>
        </w:tc>
        <w:tc>
          <w:tcPr>
            <w:tcW w:w="4606" w:type="dxa"/>
            <w:shd w:val="clear" w:color="auto" w:fill="00B050"/>
          </w:tcPr>
          <w:p w14:paraId="4106F550"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IGN</w:t>
            </w:r>
          </w:p>
        </w:tc>
      </w:tr>
      <w:tr w:rsidR="00FA6C04" w:rsidRPr="00FA6C04" w14:paraId="450CFB55" w14:textId="77777777" w:rsidTr="00184060">
        <w:tc>
          <w:tcPr>
            <w:tcW w:w="4606" w:type="dxa"/>
          </w:tcPr>
          <w:p w14:paraId="2036803F" w14:textId="77777777" w:rsidR="00FA6C04" w:rsidRPr="00FA6C04" w:rsidRDefault="00FA6C04" w:rsidP="00FA6C04">
            <w:pPr>
              <w:jc w:val="both"/>
              <w:rPr>
                <w:sz w:val="18"/>
                <w:szCs w:val="18"/>
              </w:rPr>
            </w:pPr>
            <w:r w:rsidRPr="00FA6C04">
              <w:rPr>
                <w:sz w:val="18"/>
                <w:szCs w:val="18"/>
              </w:rPr>
              <w:lastRenderedPageBreak/>
              <w:t>A -Habitats marins</w:t>
            </w:r>
          </w:p>
        </w:tc>
        <w:tc>
          <w:tcPr>
            <w:tcW w:w="4606" w:type="dxa"/>
          </w:tcPr>
          <w:p w14:paraId="65E2B37F"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 + valeur «</w:t>
            </w:r>
            <w:r w:rsidRPr="00FA6C04">
              <w:rPr>
                <w:rFonts w:cs="Courier New"/>
                <w:sz w:val="18"/>
                <w:szCs w:val="18"/>
              </w:rPr>
              <w:t> </w:t>
            </w:r>
            <w:r w:rsidRPr="00FA6C04">
              <w:rPr>
                <w:rFonts w:cs="Marianne"/>
                <w:sz w:val="18"/>
                <w:szCs w:val="18"/>
              </w:rPr>
              <w:t>maritime</w:t>
            </w:r>
            <w:r w:rsidRPr="00FA6C04">
              <w:rPr>
                <w:rFonts w:cs="Courier New"/>
                <w:sz w:val="18"/>
                <w:szCs w:val="18"/>
              </w:rPr>
              <w:t> </w:t>
            </w:r>
            <w:r w:rsidRPr="00FA6C04">
              <w:rPr>
                <w:rFonts w:cs="Marianne"/>
                <w:sz w:val="18"/>
                <w:szCs w:val="18"/>
              </w:rPr>
              <w:t>» dans orographie</w:t>
            </w:r>
          </w:p>
        </w:tc>
      </w:tr>
      <w:tr w:rsidR="00FA6C04" w:rsidRPr="00FA6C04" w14:paraId="2B87DA2A" w14:textId="77777777" w:rsidTr="00184060">
        <w:tc>
          <w:tcPr>
            <w:tcW w:w="4606" w:type="dxa"/>
          </w:tcPr>
          <w:p w14:paraId="1E12D0CF" w14:textId="77777777" w:rsidR="00FA6C04" w:rsidRPr="00FA6C04" w:rsidRDefault="00FA6C04" w:rsidP="00FA6C04">
            <w:pPr>
              <w:jc w:val="both"/>
              <w:rPr>
                <w:sz w:val="18"/>
                <w:szCs w:val="18"/>
              </w:rPr>
            </w:pPr>
            <w:r w:rsidRPr="00FA6C04">
              <w:rPr>
                <w:sz w:val="18"/>
                <w:szCs w:val="18"/>
              </w:rPr>
              <w:t>B- Habitats côtiers</w:t>
            </w:r>
          </w:p>
        </w:tc>
        <w:tc>
          <w:tcPr>
            <w:tcW w:w="4606" w:type="dxa"/>
          </w:tcPr>
          <w:p w14:paraId="52E16260" w14:textId="77777777" w:rsidR="00FA6C04" w:rsidRPr="00FA6C04" w:rsidRDefault="00FA6C04" w:rsidP="00FA6C04">
            <w:pPr>
              <w:jc w:val="both"/>
              <w:rPr>
                <w:sz w:val="18"/>
                <w:szCs w:val="18"/>
              </w:rPr>
            </w:pPr>
            <w:r w:rsidRPr="00FA6C04">
              <w:rPr>
                <w:sz w:val="18"/>
                <w:szCs w:val="18"/>
              </w:rPr>
              <w:t>Indiqué par la valeur «</w:t>
            </w:r>
            <w:r w:rsidRPr="00FA6C04">
              <w:rPr>
                <w:rFonts w:cs="Courier New"/>
                <w:sz w:val="18"/>
                <w:szCs w:val="18"/>
              </w:rPr>
              <w:t> </w:t>
            </w:r>
            <w:r w:rsidRPr="00FA6C04">
              <w:rPr>
                <w:sz w:val="18"/>
                <w:szCs w:val="18"/>
              </w:rPr>
              <w:t>littoral</w:t>
            </w:r>
            <w:r w:rsidRPr="00FA6C04">
              <w:rPr>
                <w:rFonts w:cs="Courier New"/>
                <w:sz w:val="18"/>
                <w:szCs w:val="18"/>
              </w:rPr>
              <w:t> </w:t>
            </w:r>
            <w:r w:rsidRPr="00FA6C04">
              <w:rPr>
                <w:rFonts w:cs="Marianne"/>
                <w:sz w:val="18"/>
                <w:szCs w:val="18"/>
              </w:rPr>
              <w:t>»</w:t>
            </w:r>
            <w:r w:rsidRPr="00FA6C04">
              <w:rPr>
                <w:sz w:val="18"/>
                <w:szCs w:val="18"/>
              </w:rPr>
              <w:t xml:space="preserve">  dans orographie</w:t>
            </w:r>
          </w:p>
        </w:tc>
      </w:tr>
      <w:tr w:rsidR="00FA6C04" w:rsidRPr="00FA6C04" w14:paraId="741ECE80" w14:textId="77777777" w:rsidTr="00184060">
        <w:tc>
          <w:tcPr>
            <w:tcW w:w="4606" w:type="dxa"/>
          </w:tcPr>
          <w:p w14:paraId="15C93635" w14:textId="77777777" w:rsidR="00FA6C04" w:rsidRPr="00FA6C04" w:rsidRDefault="00FA6C04" w:rsidP="00FA6C04">
            <w:pPr>
              <w:jc w:val="both"/>
              <w:rPr>
                <w:sz w:val="18"/>
                <w:szCs w:val="18"/>
              </w:rPr>
            </w:pPr>
            <w:r w:rsidRPr="00FA6C04">
              <w:rPr>
                <w:sz w:val="18"/>
                <w:szCs w:val="18"/>
              </w:rPr>
              <w:t>C- Eaux de surface continentales</w:t>
            </w:r>
          </w:p>
        </w:tc>
        <w:tc>
          <w:tcPr>
            <w:tcW w:w="4606" w:type="dxa"/>
          </w:tcPr>
          <w:p w14:paraId="63314487"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495C1718" w14:textId="77777777" w:rsidTr="00184060">
        <w:tc>
          <w:tcPr>
            <w:tcW w:w="4606" w:type="dxa"/>
          </w:tcPr>
          <w:p w14:paraId="5CE4EE13" w14:textId="77777777" w:rsidR="00FA6C04" w:rsidRPr="00FA6C04" w:rsidRDefault="00FA6C04" w:rsidP="00FA6C04">
            <w:pPr>
              <w:jc w:val="both"/>
              <w:rPr>
                <w:sz w:val="18"/>
                <w:szCs w:val="18"/>
              </w:rPr>
            </w:pPr>
            <w:r w:rsidRPr="00FA6C04">
              <w:rPr>
                <w:sz w:val="18"/>
                <w:szCs w:val="18"/>
              </w:rPr>
              <w:t>D- Tourbières hautes et bas-marais</w:t>
            </w:r>
          </w:p>
        </w:tc>
        <w:tc>
          <w:tcPr>
            <w:tcW w:w="4606" w:type="dxa"/>
          </w:tcPr>
          <w:p w14:paraId="558E2631"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tc>
      </w:tr>
      <w:tr w:rsidR="00FA6C04" w:rsidRPr="00FA6C04" w14:paraId="497811D3" w14:textId="77777777" w:rsidTr="00184060">
        <w:tc>
          <w:tcPr>
            <w:tcW w:w="4606" w:type="dxa"/>
          </w:tcPr>
          <w:p w14:paraId="6CEEBFC5" w14:textId="77777777" w:rsidR="00FA6C04" w:rsidRPr="00FA6C04" w:rsidRDefault="00FA6C04" w:rsidP="00FA6C04">
            <w:pPr>
              <w:jc w:val="both"/>
              <w:rPr>
                <w:sz w:val="18"/>
                <w:szCs w:val="18"/>
              </w:rPr>
            </w:pPr>
            <w:r w:rsidRPr="00FA6C04">
              <w:rPr>
                <w:sz w:val="18"/>
                <w:szCs w:val="18"/>
              </w:rPr>
              <w:t>E - Prairies</w:t>
            </w:r>
            <w:r w:rsidRPr="00FA6C04">
              <w:rPr>
                <w:rFonts w:cs="Courier New"/>
                <w:sz w:val="18"/>
                <w:szCs w:val="18"/>
              </w:rPr>
              <w:t> </w:t>
            </w:r>
            <w:r w:rsidRPr="00FA6C04">
              <w:rPr>
                <w:sz w:val="18"/>
                <w:szCs w:val="18"/>
              </w:rPr>
              <w:t>; terrains dominés par des herbacées non graminoïdes, des mousses ou des lichens</w:t>
            </w:r>
          </w:p>
        </w:tc>
        <w:tc>
          <w:tcPr>
            <w:tcW w:w="4606" w:type="dxa"/>
          </w:tcPr>
          <w:p w14:paraId="1E3FD06B"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prairie</w:t>
            </w:r>
            <w:r w:rsidRPr="00FA6C04">
              <w:rPr>
                <w:rFonts w:cs="Courier New"/>
                <w:sz w:val="18"/>
                <w:szCs w:val="18"/>
              </w:rPr>
              <w:t> </w:t>
            </w:r>
            <w:r w:rsidRPr="00FA6C04">
              <w:rPr>
                <w:rFonts w:cs="Marianne"/>
                <w:sz w:val="18"/>
                <w:szCs w:val="18"/>
              </w:rPr>
              <w:t>»</w:t>
            </w:r>
            <w:r w:rsidRPr="00FA6C04">
              <w:rPr>
                <w:sz w:val="18"/>
                <w:szCs w:val="18"/>
              </w:rPr>
              <w:t xml:space="preserve"> </w:t>
            </w:r>
          </w:p>
          <w:p w14:paraId="112B696C"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proofErr w:type="spellStart"/>
            <w:r w:rsidRPr="00FA6C04">
              <w:rPr>
                <w:sz w:val="18"/>
                <w:szCs w:val="18"/>
              </w:rPr>
              <w:t>espaceNaturel</w:t>
            </w:r>
            <w:proofErr w:type="spellEnd"/>
            <w:r w:rsidRPr="00FA6C04">
              <w:rPr>
                <w:rFonts w:cs="Courier New"/>
                <w:sz w:val="18"/>
                <w:szCs w:val="18"/>
              </w:rPr>
              <w:t> </w:t>
            </w:r>
            <w:r w:rsidRPr="00FA6C04">
              <w:rPr>
                <w:rFonts w:cs="Marianne"/>
                <w:sz w:val="18"/>
                <w:szCs w:val="18"/>
              </w:rPr>
              <w:t>»</w:t>
            </w:r>
            <w:r w:rsidRPr="00FA6C04">
              <w:rPr>
                <w:sz w:val="18"/>
                <w:szCs w:val="18"/>
              </w:rPr>
              <w:t xml:space="preserve"> pour le 2</w:t>
            </w:r>
            <w:r w:rsidRPr="00FA6C04">
              <w:rPr>
                <w:sz w:val="18"/>
                <w:szCs w:val="18"/>
                <w:vertAlign w:val="superscript"/>
              </w:rPr>
              <w:t>ème</w:t>
            </w:r>
            <w:r w:rsidRPr="00FA6C04">
              <w:rPr>
                <w:sz w:val="18"/>
                <w:szCs w:val="18"/>
              </w:rPr>
              <w:t xml:space="preserve"> cas (mousses, lichens, …)</w:t>
            </w:r>
          </w:p>
        </w:tc>
      </w:tr>
      <w:tr w:rsidR="00FA6C04" w:rsidRPr="00FA6C04" w14:paraId="2BCBDD88" w14:textId="77777777" w:rsidTr="00184060">
        <w:tc>
          <w:tcPr>
            <w:tcW w:w="4606" w:type="dxa"/>
          </w:tcPr>
          <w:p w14:paraId="1E50B155" w14:textId="77777777" w:rsidR="00FA6C04" w:rsidRPr="00FA6C04" w:rsidRDefault="00FA6C04" w:rsidP="00FA6C04">
            <w:pPr>
              <w:jc w:val="both"/>
              <w:rPr>
                <w:sz w:val="18"/>
                <w:szCs w:val="18"/>
              </w:rPr>
            </w:pPr>
            <w:r w:rsidRPr="00FA6C04">
              <w:rPr>
                <w:sz w:val="18"/>
                <w:szCs w:val="18"/>
              </w:rPr>
              <w:t>F- landes, fourrés et toundra</w:t>
            </w:r>
          </w:p>
        </w:tc>
        <w:tc>
          <w:tcPr>
            <w:tcW w:w="4606" w:type="dxa"/>
          </w:tcPr>
          <w:p w14:paraId="18AFD004"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lande</w:t>
            </w:r>
            <w:r w:rsidRPr="00FA6C04">
              <w:rPr>
                <w:rFonts w:cs="Courier New"/>
                <w:sz w:val="18"/>
                <w:szCs w:val="18"/>
              </w:rPr>
              <w:t> </w:t>
            </w:r>
            <w:r w:rsidRPr="00FA6C04">
              <w:rPr>
                <w:rFonts w:cs="Marianne"/>
                <w:sz w:val="18"/>
                <w:szCs w:val="18"/>
              </w:rPr>
              <w:t>»</w:t>
            </w:r>
          </w:p>
        </w:tc>
      </w:tr>
      <w:tr w:rsidR="00FA6C04" w:rsidRPr="00FA6C04" w14:paraId="504EFDDF" w14:textId="77777777" w:rsidTr="00184060">
        <w:tc>
          <w:tcPr>
            <w:tcW w:w="4606" w:type="dxa"/>
          </w:tcPr>
          <w:p w14:paraId="46FE6719" w14:textId="77777777" w:rsidR="00FA6C04" w:rsidRPr="00FA6C04" w:rsidRDefault="00FA6C04" w:rsidP="00FA6C04">
            <w:pPr>
              <w:jc w:val="both"/>
              <w:rPr>
                <w:sz w:val="18"/>
                <w:szCs w:val="18"/>
              </w:rPr>
            </w:pPr>
            <w:r w:rsidRPr="00FA6C04">
              <w:rPr>
                <w:sz w:val="18"/>
                <w:szCs w:val="18"/>
              </w:rPr>
              <w:t>G – boisements, forêts et autres habitats boisés</w:t>
            </w:r>
          </w:p>
        </w:tc>
        <w:tc>
          <w:tcPr>
            <w:tcW w:w="4606" w:type="dxa"/>
          </w:tcPr>
          <w:p w14:paraId="28C608DE"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forêt</w:t>
            </w:r>
            <w:r w:rsidRPr="00FA6C04">
              <w:rPr>
                <w:rFonts w:cs="Courier New"/>
                <w:sz w:val="18"/>
                <w:szCs w:val="18"/>
              </w:rPr>
              <w:t> </w:t>
            </w:r>
            <w:r w:rsidRPr="00FA6C04">
              <w:rPr>
                <w:rFonts w:cs="Marianne"/>
                <w:sz w:val="18"/>
                <w:szCs w:val="18"/>
              </w:rPr>
              <w:t>»</w:t>
            </w:r>
          </w:p>
        </w:tc>
      </w:tr>
      <w:tr w:rsidR="00FA6C04" w:rsidRPr="00FA6C04" w14:paraId="5E88FCB9" w14:textId="77777777" w:rsidTr="00184060">
        <w:tc>
          <w:tcPr>
            <w:tcW w:w="4606" w:type="dxa"/>
          </w:tcPr>
          <w:p w14:paraId="016E29F5" w14:textId="77777777" w:rsidR="00FA6C04" w:rsidRPr="00FA6C04" w:rsidRDefault="00FA6C04" w:rsidP="00FA6C04">
            <w:pPr>
              <w:jc w:val="both"/>
              <w:rPr>
                <w:sz w:val="18"/>
                <w:szCs w:val="18"/>
              </w:rPr>
            </w:pPr>
            <w:r w:rsidRPr="00FA6C04">
              <w:rPr>
                <w:sz w:val="18"/>
                <w:szCs w:val="18"/>
              </w:rPr>
              <w:t>H- Habitats continentaux sans végétation ou à végétation clairsemée</w:t>
            </w:r>
          </w:p>
        </w:tc>
        <w:tc>
          <w:tcPr>
            <w:tcW w:w="4606" w:type="dxa"/>
          </w:tcPr>
          <w:p w14:paraId="7A4C5C97" w14:textId="77777777" w:rsidR="00FA6C04" w:rsidRPr="00FA6C04" w:rsidRDefault="00FA6C04" w:rsidP="00FA6C04">
            <w:pPr>
              <w:jc w:val="both"/>
              <w:rPr>
                <w:sz w:val="18"/>
                <w:szCs w:val="18"/>
              </w:rPr>
            </w:pPr>
            <w:r w:rsidRPr="00FA6C04">
              <w:rPr>
                <w:sz w:val="18"/>
                <w:szCs w:val="18"/>
              </w:rPr>
              <w:t>Valeur générique «</w:t>
            </w:r>
            <w:r w:rsidRPr="00FA6C04">
              <w:rPr>
                <w:rFonts w:cs="Courier New"/>
                <w:sz w:val="18"/>
                <w:szCs w:val="18"/>
              </w:rPr>
              <w:t> </w:t>
            </w:r>
            <w:proofErr w:type="spellStart"/>
            <w:r w:rsidRPr="00FA6C04">
              <w:rPr>
                <w:sz w:val="18"/>
                <w:szCs w:val="18"/>
              </w:rPr>
              <w:t>espaceNaturel</w:t>
            </w:r>
            <w:proofErr w:type="spellEnd"/>
            <w:r w:rsidRPr="00FA6C04">
              <w:rPr>
                <w:rFonts w:cs="Courier New"/>
                <w:sz w:val="18"/>
                <w:szCs w:val="18"/>
              </w:rPr>
              <w:t> </w:t>
            </w:r>
            <w:r w:rsidRPr="00FA6C04">
              <w:rPr>
                <w:rFonts w:cs="Marianne"/>
                <w:sz w:val="18"/>
                <w:szCs w:val="18"/>
              </w:rPr>
              <w:t>»</w:t>
            </w:r>
          </w:p>
        </w:tc>
      </w:tr>
      <w:tr w:rsidR="00FA6C04" w:rsidRPr="00FA6C04" w14:paraId="2E1105BF" w14:textId="77777777" w:rsidTr="00184060">
        <w:tc>
          <w:tcPr>
            <w:tcW w:w="4606" w:type="dxa"/>
          </w:tcPr>
          <w:p w14:paraId="485431EE" w14:textId="77777777" w:rsidR="00FA6C04" w:rsidRPr="00FA6C04" w:rsidRDefault="00FA6C04" w:rsidP="00FA6C04">
            <w:pPr>
              <w:jc w:val="both"/>
              <w:rPr>
                <w:sz w:val="18"/>
                <w:szCs w:val="18"/>
              </w:rPr>
            </w:pPr>
            <w:r w:rsidRPr="00FA6C04">
              <w:rPr>
                <w:sz w:val="18"/>
                <w:szCs w:val="18"/>
              </w:rPr>
              <w:t>I – Habitats agricoles, horticoles et domestiques régulièrement ou récemment cultivés</w:t>
            </w:r>
          </w:p>
        </w:tc>
        <w:tc>
          <w:tcPr>
            <w:tcW w:w="4606" w:type="dxa"/>
          </w:tcPr>
          <w:p w14:paraId="610C4070" w14:textId="77777777" w:rsidR="00FA6C04" w:rsidRPr="00FA6C04" w:rsidRDefault="00FA6C04" w:rsidP="00FA6C04">
            <w:pPr>
              <w:jc w:val="both"/>
              <w:rPr>
                <w:sz w:val="18"/>
                <w:szCs w:val="18"/>
              </w:rPr>
            </w:pPr>
            <w:r w:rsidRPr="00FA6C04">
              <w:rPr>
                <w:sz w:val="18"/>
                <w:szCs w:val="18"/>
              </w:rPr>
              <w:t>Valeurs générique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ou valeur «</w:t>
            </w:r>
            <w:r w:rsidRPr="00FA6C04">
              <w:rPr>
                <w:rFonts w:cs="Courier New"/>
                <w:sz w:val="18"/>
                <w:szCs w:val="18"/>
              </w:rPr>
              <w:t> </w:t>
            </w:r>
            <w:r w:rsidRPr="00FA6C04">
              <w:rPr>
                <w:sz w:val="18"/>
                <w:szCs w:val="18"/>
              </w:rPr>
              <w:t>cultures</w:t>
            </w:r>
            <w:r w:rsidRPr="00FA6C04">
              <w:rPr>
                <w:rFonts w:cs="Courier New"/>
                <w:sz w:val="18"/>
                <w:szCs w:val="18"/>
              </w:rPr>
              <w:t> </w:t>
            </w:r>
            <w:r w:rsidRPr="00FA6C04">
              <w:rPr>
                <w:rFonts w:cs="Marianne"/>
                <w:sz w:val="18"/>
                <w:szCs w:val="18"/>
              </w:rPr>
              <w:t>»</w:t>
            </w:r>
          </w:p>
        </w:tc>
      </w:tr>
      <w:tr w:rsidR="00FA6C04" w:rsidRPr="00FA6C04" w14:paraId="04DB5F8A" w14:textId="77777777" w:rsidTr="00184060">
        <w:tc>
          <w:tcPr>
            <w:tcW w:w="4606" w:type="dxa"/>
          </w:tcPr>
          <w:p w14:paraId="5E1629EE" w14:textId="77777777" w:rsidR="00FA6C04" w:rsidRPr="00FA6C04" w:rsidRDefault="00FA6C04" w:rsidP="00FA6C04">
            <w:pPr>
              <w:jc w:val="both"/>
              <w:rPr>
                <w:sz w:val="18"/>
                <w:szCs w:val="18"/>
              </w:rPr>
            </w:pPr>
            <w:r w:rsidRPr="00FA6C04">
              <w:rPr>
                <w:sz w:val="18"/>
                <w:szCs w:val="18"/>
              </w:rPr>
              <w:t>J- Zones bâties, sites industriels et autres habitats artificiels</w:t>
            </w:r>
          </w:p>
        </w:tc>
        <w:tc>
          <w:tcPr>
            <w:tcW w:w="4606" w:type="dxa"/>
          </w:tcPr>
          <w:p w14:paraId="13537C7C" w14:textId="77777777" w:rsidR="00FA6C04" w:rsidRPr="00FA6C04" w:rsidRDefault="00FA6C04" w:rsidP="00FA6C04">
            <w:pPr>
              <w:jc w:val="both"/>
              <w:rPr>
                <w:sz w:val="18"/>
                <w:szCs w:val="18"/>
              </w:rPr>
            </w:pPr>
            <w:r w:rsidRPr="00FA6C04">
              <w:rPr>
                <w:sz w:val="18"/>
                <w:szCs w:val="18"/>
              </w:rPr>
              <w:t>Valeurs «</w:t>
            </w:r>
            <w:r w:rsidRPr="00FA6C04">
              <w:rPr>
                <w:rFonts w:cs="Courier New"/>
                <w:sz w:val="18"/>
                <w:szCs w:val="18"/>
              </w:rPr>
              <w:t> </w:t>
            </w:r>
            <w:r w:rsidRPr="00FA6C04">
              <w:rPr>
                <w:sz w:val="18"/>
                <w:szCs w:val="18"/>
              </w:rPr>
              <w:t>urbain</w:t>
            </w:r>
            <w:r w:rsidRPr="00FA6C04">
              <w:rPr>
                <w:rFonts w:cs="Courier New"/>
                <w:sz w:val="18"/>
                <w:szCs w:val="18"/>
              </w:rPr>
              <w:t> </w:t>
            </w:r>
            <w:r w:rsidRPr="00FA6C04">
              <w:rPr>
                <w:rFonts w:cs="Marianne"/>
                <w:sz w:val="18"/>
                <w:szCs w:val="18"/>
              </w:rPr>
              <w:t>»</w:t>
            </w:r>
            <w:r w:rsidRPr="00FA6C04">
              <w:rPr>
                <w:sz w:val="18"/>
                <w:szCs w:val="18"/>
              </w:rPr>
              <w:t>, «</w:t>
            </w:r>
            <w:r w:rsidRPr="00FA6C04">
              <w:rPr>
                <w:rFonts w:cs="Courier New"/>
                <w:sz w:val="18"/>
                <w:szCs w:val="18"/>
              </w:rPr>
              <w:t> </w:t>
            </w:r>
            <w:r w:rsidRPr="00FA6C04">
              <w:rPr>
                <w:sz w:val="18"/>
                <w:szCs w:val="18"/>
              </w:rPr>
              <w:t>péri-urbain</w:t>
            </w:r>
            <w:r w:rsidRPr="00FA6C04">
              <w:rPr>
                <w:rFonts w:cs="Courier New"/>
                <w:sz w:val="18"/>
                <w:szCs w:val="18"/>
              </w:rPr>
              <w:t> </w:t>
            </w:r>
            <w:r w:rsidRPr="00FA6C04">
              <w:rPr>
                <w:rFonts w:cs="Marianne"/>
                <w:sz w:val="18"/>
                <w:szCs w:val="18"/>
              </w:rPr>
              <w:t>»</w:t>
            </w:r>
            <w:r w:rsidRPr="00FA6C04">
              <w:rPr>
                <w:sz w:val="18"/>
                <w:szCs w:val="18"/>
              </w:rPr>
              <w:t xml:space="preserve"> et «</w:t>
            </w:r>
            <w:r w:rsidRPr="00FA6C04">
              <w:rPr>
                <w:rFonts w:cs="Courier New"/>
                <w:sz w:val="18"/>
                <w:szCs w:val="18"/>
              </w:rPr>
              <w:t> </w:t>
            </w:r>
            <w:r w:rsidRPr="00FA6C04">
              <w:rPr>
                <w:sz w:val="18"/>
                <w:szCs w:val="18"/>
              </w:rPr>
              <w:t xml:space="preserve"> industrie</w:t>
            </w:r>
            <w:r w:rsidRPr="00FA6C04">
              <w:rPr>
                <w:rFonts w:cs="Courier New"/>
                <w:sz w:val="18"/>
                <w:szCs w:val="18"/>
              </w:rPr>
              <w:t> </w:t>
            </w:r>
            <w:r w:rsidRPr="00FA6C04">
              <w:rPr>
                <w:rFonts w:cs="Marianne"/>
                <w:sz w:val="18"/>
                <w:szCs w:val="18"/>
              </w:rPr>
              <w:t>»</w:t>
            </w:r>
          </w:p>
        </w:tc>
      </w:tr>
      <w:tr w:rsidR="00FA6C04" w:rsidRPr="00FA6C04" w14:paraId="1FC2A007" w14:textId="77777777" w:rsidTr="00184060">
        <w:tc>
          <w:tcPr>
            <w:tcW w:w="4606" w:type="dxa"/>
          </w:tcPr>
          <w:p w14:paraId="6EECF757" w14:textId="77777777" w:rsidR="00FA6C04" w:rsidRPr="00FA6C04" w:rsidRDefault="00FA6C04" w:rsidP="00FA6C04">
            <w:pPr>
              <w:jc w:val="both"/>
              <w:rPr>
                <w:sz w:val="18"/>
                <w:szCs w:val="18"/>
              </w:rPr>
            </w:pPr>
            <w:r w:rsidRPr="00FA6C04">
              <w:rPr>
                <w:sz w:val="18"/>
                <w:szCs w:val="18"/>
              </w:rPr>
              <w:t>X – Complexes d’habitats</w:t>
            </w:r>
          </w:p>
        </w:tc>
        <w:tc>
          <w:tcPr>
            <w:tcW w:w="4606" w:type="dxa"/>
          </w:tcPr>
          <w:p w14:paraId="13D9A604" w14:textId="77777777" w:rsidR="00FA6C04" w:rsidRPr="00FA6C04" w:rsidRDefault="00FA6C04" w:rsidP="00FA6C04">
            <w:pPr>
              <w:jc w:val="both"/>
              <w:rPr>
                <w:sz w:val="18"/>
                <w:szCs w:val="18"/>
              </w:rPr>
            </w:pPr>
            <w:r w:rsidRPr="00FA6C04">
              <w:rPr>
                <w:sz w:val="18"/>
                <w:szCs w:val="18"/>
              </w:rPr>
              <w:t>Mettre les 2 valeurs dominantes</w:t>
            </w:r>
          </w:p>
        </w:tc>
      </w:tr>
    </w:tbl>
    <w:p w14:paraId="0881E558" w14:textId="77777777" w:rsidR="00FA6C04" w:rsidRPr="00FA6C04" w:rsidRDefault="00FA6C04" w:rsidP="00FA6C04">
      <w:pPr>
        <w:jc w:val="both"/>
        <w:rPr>
          <w:sz w:val="18"/>
          <w:szCs w:val="18"/>
        </w:rPr>
      </w:pPr>
    </w:p>
    <w:p w14:paraId="7A48084E" w14:textId="77777777" w:rsidR="00FA6C04" w:rsidRPr="00FA6C04" w:rsidRDefault="00FA6C04" w:rsidP="00FA6C04">
      <w:pPr>
        <w:jc w:val="both"/>
        <w:rPr>
          <w:sz w:val="18"/>
          <w:szCs w:val="18"/>
        </w:rPr>
      </w:pPr>
      <w:r w:rsidRPr="00FA6C04">
        <w:rPr>
          <w:sz w:val="18"/>
          <w:szCs w:val="18"/>
        </w:rPr>
        <w:t>En résumé, la classification EUNIS correspond plus ou moins à la proposition IGN</w:t>
      </w:r>
      <w:r w:rsidRPr="00FA6C04">
        <w:rPr>
          <w:rFonts w:cs="Courier New"/>
          <w:sz w:val="18"/>
          <w:szCs w:val="18"/>
        </w:rPr>
        <w:t> </w:t>
      </w:r>
      <w:r w:rsidRPr="00FA6C04">
        <w:rPr>
          <w:sz w:val="18"/>
          <w:szCs w:val="18"/>
        </w:rPr>
        <w:t>:</w:t>
      </w:r>
    </w:p>
    <w:p w14:paraId="3873800A" w14:textId="77777777" w:rsidR="00FA6C04" w:rsidRPr="00FA6C04" w:rsidRDefault="00FA6C04" w:rsidP="00FA6C04">
      <w:pPr>
        <w:pStyle w:val="Paragraphedeliste"/>
        <w:numPr>
          <w:ilvl w:val="0"/>
          <w:numId w:val="37"/>
        </w:numPr>
        <w:jc w:val="both"/>
        <w:rPr>
          <w:sz w:val="18"/>
          <w:szCs w:val="18"/>
        </w:rPr>
      </w:pPr>
      <w:r w:rsidRPr="00FA6C04">
        <w:rPr>
          <w:sz w:val="18"/>
          <w:szCs w:val="18"/>
        </w:rPr>
        <w:t>Plus détaillée sur la partie «</w:t>
      </w:r>
      <w:r w:rsidRPr="00FA6C04">
        <w:rPr>
          <w:rFonts w:cs="Courier New"/>
          <w:sz w:val="18"/>
          <w:szCs w:val="18"/>
        </w:rPr>
        <w:t> </w:t>
      </w:r>
      <w:r w:rsidRPr="00FA6C04">
        <w:rPr>
          <w:sz w:val="18"/>
          <w:szCs w:val="18"/>
        </w:rPr>
        <w:t>eau</w:t>
      </w:r>
      <w:r w:rsidRPr="00FA6C04">
        <w:rPr>
          <w:rFonts w:cs="Courier New"/>
          <w:sz w:val="18"/>
          <w:szCs w:val="18"/>
        </w:rPr>
        <w:t> </w:t>
      </w:r>
      <w:r w:rsidRPr="00FA6C04">
        <w:rPr>
          <w:rFonts w:cs="Marianne"/>
          <w:sz w:val="18"/>
          <w:szCs w:val="18"/>
        </w:rPr>
        <w:t>»</w:t>
      </w:r>
    </w:p>
    <w:p w14:paraId="4203C218" w14:textId="77777777" w:rsidR="00FA6C04" w:rsidRPr="00FA6C04" w:rsidRDefault="00FA6C04" w:rsidP="00FA6C04">
      <w:pPr>
        <w:pStyle w:val="Paragraphedeliste"/>
        <w:numPr>
          <w:ilvl w:val="0"/>
          <w:numId w:val="37"/>
        </w:numPr>
        <w:jc w:val="both"/>
        <w:rPr>
          <w:sz w:val="18"/>
          <w:szCs w:val="18"/>
        </w:rPr>
      </w:pPr>
      <w:r w:rsidRPr="00FA6C04">
        <w:rPr>
          <w:sz w:val="18"/>
          <w:szCs w:val="18"/>
        </w:rPr>
        <w:t>Un peu moins détaillée en milieu artificiel</w:t>
      </w:r>
    </w:p>
    <w:p w14:paraId="2539F0FB" w14:textId="5FBEDE61" w:rsidR="00FA6C04" w:rsidRPr="00FA6C04" w:rsidRDefault="00FA6C04" w:rsidP="00FA6C04">
      <w:pPr>
        <w:pStyle w:val="Paragraphedeliste"/>
        <w:numPr>
          <w:ilvl w:val="0"/>
          <w:numId w:val="37"/>
        </w:numPr>
        <w:jc w:val="both"/>
        <w:rPr>
          <w:sz w:val="18"/>
          <w:szCs w:val="18"/>
        </w:rPr>
      </w:pPr>
      <w:r w:rsidRPr="00FA6C04">
        <w:rPr>
          <w:sz w:val="18"/>
          <w:szCs w:val="18"/>
        </w:rPr>
        <w:t>La valeur IGN «</w:t>
      </w:r>
      <w:r w:rsidRPr="00FA6C04">
        <w:rPr>
          <w:rFonts w:cs="Courier New"/>
          <w:sz w:val="18"/>
          <w:szCs w:val="18"/>
        </w:rPr>
        <w:t> </w:t>
      </w:r>
      <w:r w:rsidRPr="00FA6C04">
        <w:rPr>
          <w:sz w:val="18"/>
          <w:szCs w:val="18"/>
        </w:rPr>
        <w:t>vigne</w:t>
      </w:r>
      <w:r w:rsidRPr="00FA6C04">
        <w:rPr>
          <w:rFonts w:cs="Courier New"/>
          <w:sz w:val="18"/>
          <w:szCs w:val="18"/>
        </w:rPr>
        <w:t> </w:t>
      </w:r>
      <w:r w:rsidRPr="00FA6C04">
        <w:rPr>
          <w:rFonts w:cs="Marianne"/>
          <w:sz w:val="18"/>
          <w:szCs w:val="18"/>
        </w:rPr>
        <w:t>»</w:t>
      </w:r>
      <w:r w:rsidRPr="00FA6C04">
        <w:rPr>
          <w:sz w:val="18"/>
          <w:szCs w:val="18"/>
        </w:rPr>
        <w:t xml:space="preserve"> est absente d’EUNIS</w:t>
      </w:r>
    </w:p>
    <w:p w14:paraId="3ADE93FE" w14:textId="77777777" w:rsidR="00FA6C04" w:rsidRPr="00FA6C04" w:rsidRDefault="00FA6C04" w:rsidP="00FA6C04">
      <w:pPr>
        <w:pStyle w:val="Paragraphedeliste"/>
        <w:numPr>
          <w:ilvl w:val="0"/>
          <w:numId w:val="37"/>
        </w:numPr>
        <w:jc w:val="both"/>
        <w:rPr>
          <w:sz w:val="18"/>
          <w:szCs w:val="18"/>
        </w:rPr>
      </w:pPr>
      <w:r w:rsidRPr="00FA6C04">
        <w:rPr>
          <w:sz w:val="18"/>
          <w:szCs w:val="18"/>
        </w:rPr>
        <w:t>La valeur EUNIS «</w:t>
      </w:r>
      <w:r w:rsidRPr="00FA6C04">
        <w:rPr>
          <w:rFonts w:cs="Courier New"/>
          <w:sz w:val="18"/>
          <w:szCs w:val="18"/>
        </w:rPr>
        <w:t> </w:t>
      </w:r>
      <w:r w:rsidRPr="00FA6C04">
        <w:rPr>
          <w:sz w:val="18"/>
          <w:szCs w:val="18"/>
        </w:rPr>
        <w:t>sans végétation ou à végétation clairsemée</w:t>
      </w:r>
      <w:r w:rsidRPr="00FA6C04">
        <w:rPr>
          <w:rFonts w:cs="Courier New"/>
          <w:sz w:val="18"/>
          <w:szCs w:val="18"/>
        </w:rPr>
        <w:t> </w:t>
      </w:r>
      <w:r w:rsidRPr="00FA6C04">
        <w:rPr>
          <w:rFonts w:cs="Marianne"/>
          <w:sz w:val="18"/>
          <w:szCs w:val="18"/>
        </w:rPr>
        <w:t>»</w:t>
      </w:r>
      <w:r w:rsidRPr="00FA6C04">
        <w:rPr>
          <w:sz w:val="18"/>
          <w:szCs w:val="18"/>
        </w:rPr>
        <w:t xml:space="preserve"> est absente de la classification IGN</w:t>
      </w:r>
    </w:p>
    <w:p w14:paraId="07E043B4" w14:textId="77777777" w:rsidR="00FA6C04" w:rsidRPr="00FA6C04" w:rsidRDefault="00FA6C04" w:rsidP="00FA6C04">
      <w:pPr>
        <w:jc w:val="both"/>
        <w:rPr>
          <w:sz w:val="18"/>
          <w:szCs w:val="18"/>
        </w:rPr>
      </w:pPr>
    </w:p>
    <w:p w14:paraId="41920E5B" w14:textId="77777777" w:rsidR="00FA6C04" w:rsidRPr="00FA6C04" w:rsidRDefault="00FA6C04" w:rsidP="00FA6C04">
      <w:pPr>
        <w:pStyle w:val="Paragraphedeliste"/>
        <w:numPr>
          <w:ilvl w:val="0"/>
          <w:numId w:val="43"/>
        </w:numPr>
        <w:jc w:val="both"/>
        <w:rPr>
          <w:b/>
          <w:sz w:val="18"/>
          <w:szCs w:val="18"/>
        </w:rPr>
      </w:pPr>
      <w:r w:rsidRPr="00FA6C04">
        <w:rPr>
          <w:b/>
          <w:sz w:val="18"/>
          <w:szCs w:val="18"/>
        </w:rPr>
        <w:t>Prendre en compte d’autres standards</w:t>
      </w:r>
      <w:r w:rsidRPr="00FA6C04">
        <w:rPr>
          <w:rFonts w:cs="Courier New"/>
          <w:b/>
          <w:sz w:val="18"/>
          <w:szCs w:val="18"/>
        </w:rPr>
        <w:t> </w:t>
      </w:r>
      <w:r w:rsidRPr="00FA6C04">
        <w:rPr>
          <w:sz w:val="18"/>
          <w:szCs w:val="18"/>
        </w:rPr>
        <w:t xml:space="preserve">  : </w:t>
      </w:r>
      <w:r w:rsidRPr="00FA6C04">
        <w:rPr>
          <w:b/>
          <w:sz w:val="18"/>
          <w:szCs w:val="18"/>
        </w:rPr>
        <w:t>classification des zones agricoles (PAC)</w:t>
      </w:r>
    </w:p>
    <w:p w14:paraId="1B3D9B38" w14:textId="77777777" w:rsidR="00FA6C04" w:rsidRPr="00FA6C04" w:rsidRDefault="00FA6C04" w:rsidP="00FA6C04">
      <w:pPr>
        <w:jc w:val="both"/>
        <w:rPr>
          <w:sz w:val="18"/>
          <w:szCs w:val="18"/>
        </w:rPr>
      </w:pPr>
      <w:r w:rsidRPr="00FA6C04">
        <w:rPr>
          <w:sz w:val="18"/>
          <w:szCs w:val="18"/>
        </w:rPr>
        <w:t>Le règlement PAS prévoit 3 catégories d’occupation du sol</w:t>
      </w:r>
      <w:r w:rsidRPr="00FA6C04">
        <w:rPr>
          <w:rFonts w:cs="Courier New"/>
          <w:sz w:val="18"/>
          <w:szCs w:val="18"/>
        </w:rPr>
        <w:t> </w:t>
      </w:r>
      <w:r w:rsidRPr="00FA6C04">
        <w:rPr>
          <w:sz w:val="18"/>
          <w:szCs w:val="18"/>
        </w:rPr>
        <w:t>: terres arables, cultures permanentes, prairies permanentes.  Cette classification est complétée par une (longue) liste des cultures possibles. Les données sont disponibles dans le RPG (Registre Parcellaire Graphique).</w:t>
      </w:r>
    </w:p>
    <w:tbl>
      <w:tblPr>
        <w:tblStyle w:val="Grilledutableau"/>
        <w:tblW w:w="0" w:type="auto"/>
        <w:tblLook w:val="04A0" w:firstRow="1" w:lastRow="0" w:firstColumn="1" w:lastColumn="0" w:noHBand="0" w:noVBand="1"/>
      </w:tblPr>
      <w:tblGrid>
        <w:gridCol w:w="4531"/>
        <w:gridCol w:w="4531"/>
      </w:tblGrid>
      <w:tr w:rsidR="00FA6C04" w:rsidRPr="00FA6C04" w14:paraId="6331286E" w14:textId="77777777" w:rsidTr="00184060">
        <w:tc>
          <w:tcPr>
            <w:tcW w:w="4606" w:type="dxa"/>
            <w:shd w:val="clear" w:color="auto" w:fill="00B050"/>
          </w:tcPr>
          <w:p w14:paraId="257864E0"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PAC</w:t>
            </w:r>
          </w:p>
          <w:p w14:paraId="16C29B54" w14:textId="77777777" w:rsidR="00FA6C04" w:rsidRPr="00FA6C04" w:rsidRDefault="00FA6C04" w:rsidP="00FA6C04">
            <w:pPr>
              <w:jc w:val="both"/>
              <w:rPr>
                <w:color w:val="FFFFFF" w:themeColor="background1"/>
                <w:sz w:val="18"/>
                <w:szCs w:val="18"/>
              </w:rPr>
            </w:pPr>
          </w:p>
        </w:tc>
        <w:tc>
          <w:tcPr>
            <w:tcW w:w="4606" w:type="dxa"/>
            <w:shd w:val="clear" w:color="auto" w:fill="00B050"/>
          </w:tcPr>
          <w:p w14:paraId="42CD9099" w14:textId="77777777" w:rsidR="00FA6C04" w:rsidRPr="00FA6C04" w:rsidRDefault="00FA6C04" w:rsidP="00FA6C04">
            <w:pPr>
              <w:jc w:val="both"/>
              <w:rPr>
                <w:color w:val="FFFFFF" w:themeColor="background1"/>
                <w:sz w:val="18"/>
                <w:szCs w:val="18"/>
              </w:rPr>
            </w:pPr>
            <w:r w:rsidRPr="00FA6C04">
              <w:rPr>
                <w:color w:val="FFFFFF" w:themeColor="background1"/>
                <w:sz w:val="18"/>
                <w:szCs w:val="18"/>
              </w:rPr>
              <w:t>Classification IGN</w:t>
            </w:r>
          </w:p>
        </w:tc>
      </w:tr>
      <w:tr w:rsidR="00FA6C04" w:rsidRPr="00FA6C04" w14:paraId="6B1E2EBC" w14:textId="77777777" w:rsidTr="00184060">
        <w:tc>
          <w:tcPr>
            <w:tcW w:w="4606" w:type="dxa"/>
          </w:tcPr>
          <w:p w14:paraId="6FE8DE8C" w14:textId="77777777" w:rsidR="00FA6C04" w:rsidRPr="00FA6C04" w:rsidRDefault="00FA6C04" w:rsidP="00FA6C04">
            <w:pPr>
              <w:jc w:val="both"/>
              <w:rPr>
                <w:sz w:val="18"/>
                <w:szCs w:val="18"/>
              </w:rPr>
            </w:pPr>
            <w:r w:rsidRPr="00FA6C04">
              <w:rPr>
                <w:sz w:val="18"/>
                <w:szCs w:val="18"/>
              </w:rPr>
              <w:t>Terres arables</w:t>
            </w:r>
          </w:p>
        </w:tc>
        <w:tc>
          <w:tcPr>
            <w:tcW w:w="4606" w:type="dxa"/>
          </w:tcPr>
          <w:p w14:paraId="53AE91DA"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cultures</w:t>
            </w:r>
            <w:r w:rsidRPr="00FA6C04">
              <w:rPr>
                <w:rFonts w:cs="Courier New"/>
                <w:sz w:val="18"/>
                <w:szCs w:val="18"/>
              </w:rPr>
              <w:t> </w:t>
            </w:r>
            <w:r w:rsidRPr="00FA6C04">
              <w:rPr>
                <w:rFonts w:cs="Marianne"/>
                <w:sz w:val="18"/>
                <w:szCs w:val="18"/>
              </w:rPr>
              <w:t>»</w:t>
            </w:r>
          </w:p>
        </w:tc>
      </w:tr>
      <w:tr w:rsidR="00FA6C04" w:rsidRPr="00FA6C04" w14:paraId="1D2E34AC" w14:textId="77777777" w:rsidTr="00184060">
        <w:tc>
          <w:tcPr>
            <w:tcW w:w="4606" w:type="dxa"/>
          </w:tcPr>
          <w:p w14:paraId="7FF3DAA1" w14:textId="77777777" w:rsidR="00FA6C04" w:rsidRPr="00FA6C04" w:rsidRDefault="00FA6C04" w:rsidP="00FA6C04">
            <w:pPr>
              <w:jc w:val="both"/>
              <w:rPr>
                <w:sz w:val="18"/>
                <w:szCs w:val="18"/>
              </w:rPr>
            </w:pPr>
            <w:r w:rsidRPr="00FA6C04">
              <w:rPr>
                <w:sz w:val="18"/>
                <w:szCs w:val="18"/>
              </w:rPr>
              <w:t xml:space="preserve">Prairies permanentes </w:t>
            </w:r>
          </w:p>
        </w:tc>
        <w:tc>
          <w:tcPr>
            <w:tcW w:w="4606" w:type="dxa"/>
          </w:tcPr>
          <w:p w14:paraId="491747E7" w14:textId="77777777" w:rsidR="00FA6C04" w:rsidRPr="00FA6C04" w:rsidRDefault="00FA6C04" w:rsidP="00FA6C04">
            <w:pPr>
              <w:jc w:val="both"/>
              <w:rPr>
                <w:sz w:val="18"/>
                <w:szCs w:val="18"/>
              </w:rPr>
            </w:pPr>
            <w:r w:rsidRPr="00FA6C04">
              <w:rPr>
                <w:sz w:val="18"/>
                <w:szCs w:val="18"/>
              </w:rPr>
              <w:t>Valeur «</w:t>
            </w:r>
            <w:r w:rsidRPr="00FA6C04">
              <w:rPr>
                <w:rFonts w:cs="Courier New"/>
                <w:sz w:val="18"/>
                <w:szCs w:val="18"/>
              </w:rPr>
              <w:t> </w:t>
            </w:r>
            <w:r w:rsidRPr="00FA6C04">
              <w:rPr>
                <w:sz w:val="18"/>
                <w:szCs w:val="18"/>
              </w:rPr>
              <w:t>prairies</w:t>
            </w:r>
            <w:r w:rsidRPr="00FA6C04">
              <w:rPr>
                <w:rFonts w:cs="Courier New"/>
                <w:sz w:val="18"/>
                <w:szCs w:val="18"/>
              </w:rPr>
              <w:t> </w:t>
            </w:r>
            <w:r w:rsidRPr="00FA6C04">
              <w:rPr>
                <w:rFonts w:cs="Marianne"/>
                <w:sz w:val="18"/>
                <w:szCs w:val="18"/>
              </w:rPr>
              <w:t>»</w:t>
            </w:r>
          </w:p>
        </w:tc>
      </w:tr>
      <w:tr w:rsidR="00FA6C04" w:rsidRPr="00FA6C04" w14:paraId="1B16B3B6" w14:textId="77777777" w:rsidTr="00184060">
        <w:tc>
          <w:tcPr>
            <w:tcW w:w="4606" w:type="dxa"/>
          </w:tcPr>
          <w:p w14:paraId="10A77677" w14:textId="77777777" w:rsidR="00FA6C04" w:rsidRPr="00FA6C04" w:rsidRDefault="00FA6C04" w:rsidP="00FA6C04">
            <w:pPr>
              <w:jc w:val="both"/>
              <w:rPr>
                <w:sz w:val="18"/>
                <w:szCs w:val="18"/>
              </w:rPr>
            </w:pPr>
            <w:r w:rsidRPr="00FA6C04">
              <w:rPr>
                <w:sz w:val="18"/>
                <w:szCs w:val="18"/>
              </w:rPr>
              <w:t>Cultures permanentes</w:t>
            </w:r>
          </w:p>
        </w:tc>
        <w:tc>
          <w:tcPr>
            <w:tcW w:w="4606" w:type="dxa"/>
          </w:tcPr>
          <w:p w14:paraId="03786DC1" w14:textId="77777777" w:rsidR="00FA6C04" w:rsidRPr="00FA6C04" w:rsidRDefault="00FA6C04" w:rsidP="00FA6C04">
            <w:pPr>
              <w:jc w:val="both"/>
              <w:rPr>
                <w:rFonts w:cs="Marianne"/>
                <w:sz w:val="18"/>
                <w:szCs w:val="18"/>
              </w:rPr>
            </w:pPr>
            <w:r w:rsidRPr="00FA6C04">
              <w:rPr>
                <w:sz w:val="18"/>
                <w:szCs w:val="18"/>
              </w:rPr>
              <w:t>Valeur générique «</w:t>
            </w:r>
            <w:r w:rsidRPr="00FA6C04">
              <w:rPr>
                <w:rFonts w:cs="Courier New"/>
                <w:sz w:val="18"/>
                <w:szCs w:val="18"/>
              </w:rPr>
              <w:t> </w:t>
            </w:r>
            <w:r w:rsidRPr="00FA6C04">
              <w:rPr>
                <w:sz w:val="18"/>
                <w:szCs w:val="18"/>
              </w:rPr>
              <w:t>culture</w:t>
            </w:r>
            <w:r w:rsidRPr="00FA6C04">
              <w:rPr>
                <w:rFonts w:cs="Courier New"/>
                <w:sz w:val="18"/>
                <w:szCs w:val="18"/>
              </w:rPr>
              <w:t> </w:t>
            </w:r>
            <w:r w:rsidRPr="00FA6C04">
              <w:rPr>
                <w:rFonts w:cs="Marianne"/>
                <w:sz w:val="18"/>
                <w:szCs w:val="18"/>
              </w:rPr>
              <w:t xml:space="preserve">» </w:t>
            </w:r>
          </w:p>
          <w:p w14:paraId="3E173345" w14:textId="77777777" w:rsidR="00FA6C04" w:rsidRPr="00FA6C04" w:rsidRDefault="00FA6C04" w:rsidP="00FA6C04">
            <w:pPr>
              <w:jc w:val="both"/>
              <w:rPr>
                <w:sz w:val="18"/>
                <w:szCs w:val="18"/>
              </w:rPr>
            </w:pPr>
            <w:r w:rsidRPr="00FA6C04">
              <w:rPr>
                <w:rFonts w:cs="Marianne"/>
                <w:sz w:val="18"/>
                <w:szCs w:val="18"/>
              </w:rPr>
              <w:t>ou valeur spécifique «</w:t>
            </w:r>
            <w:r w:rsidRPr="00FA6C04">
              <w:rPr>
                <w:rFonts w:cs="Courier New"/>
                <w:sz w:val="18"/>
                <w:szCs w:val="18"/>
              </w:rPr>
              <w:t> </w:t>
            </w:r>
            <w:r w:rsidRPr="00FA6C04">
              <w:rPr>
                <w:rFonts w:cs="Marianne"/>
                <w:sz w:val="18"/>
                <w:szCs w:val="18"/>
              </w:rPr>
              <w:t>vignes</w:t>
            </w:r>
            <w:r w:rsidRPr="00FA6C04">
              <w:rPr>
                <w:rFonts w:cs="Courier New"/>
                <w:sz w:val="18"/>
                <w:szCs w:val="18"/>
              </w:rPr>
              <w:t> </w:t>
            </w:r>
            <w:r w:rsidRPr="00FA6C04">
              <w:rPr>
                <w:rFonts w:cs="Marianne"/>
                <w:sz w:val="18"/>
                <w:szCs w:val="18"/>
              </w:rPr>
              <w:t>»</w:t>
            </w:r>
          </w:p>
        </w:tc>
      </w:tr>
    </w:tbl>
    <w:p w14:paraId="50F91832" w14:textId="77777777" w:rsidR="00FA6C04" w:rsidRPr="00FA6C04" w:rsidRDefault="00FA6C04" w:rsidP="00FA6C04">
      <w:pPr>
        <w:jc w:val="both"/>
        <w:rPr>
          <w:sz w:val="18"/>
          <w:szCs w:val="18"/>
        </w:rPr>
      </w:pPr>
    </w:p>
    <w:p w14:paraId="7F221026" w14:textId="77777777" w:rsidR="00FA6C04" w:rsidRPr="00FA6C04" w:rsidRDefault="00FA6C04" w:rsidP="00FA6C04">
      <w:pPr>
        <w:pStyle w:val="Paragraphedeliste"/>
        <w:numPr>
          <w:ilvl w:val="0"/>
          <w:numId w:val="43"/>
        </w:numPr>
        <w:jc w:val="both"/>
        <w:rPr>
          <w:b/>
          <w:sz w:val="18"/>
          <w:szCs w:val="18"/>
        </w:rPr>
      </w:pPr>
      <w:r w:rsidRPr="00FA6C04">
        <w:rPr>
          <w:b/>
          <w:sz w:val="18"/>
          <w:szCs w:val="18"/>
        </w:rPr>
        <w:lastRenderedPageBreak/>
        <w:t>Prendre en compte d’autres standards</w:t>
      </w:r>
      <w:r w:rsidRPr="00FA6C04">
        <w:rPr>
          <w:rFonts w:cs="Courier New"/>
          <w:b/>
          <w:sz w:val="18"/>
          <w:szCs w:val="18"/>
        </w:rPr>
        <w:t> </w:t>
      </w:r>
      <w:r w:rsidRPr="00FA6C04">
        <w:rPr>
          <w:b/>
          <w:sz w:val="18"/>
          <w:szCs w:val="18"/>
        </w:rPr>
        <w:t xml:space="preserve">  : classification ANCT</w:t>
      </w:r>
    </w:p>
    <w:p w14:paraId="58D287C6" w14:textId="77777777" w:rsidR="00FA6C04" w:rsidRPr="00FA6C04" w:rsidRDefault="00FA6C04" w:rsidP="00FA6C04">
      <w:pPr>
        <w:jc w:val="both"/>
        <w:rPr>
          <w:sz w:val="18"/>
          <w:szCs w:val="18"/>
        </w:rPr>
      </w:pPr>
      <w:r w:rsidRPr="00FA6C04">
        <w:rPr>
          <w:noProof/>
          <w:sz w:val="18"/>
          <w:szCs w:val="18"/>
          <w:lang w:eastAsia="fr-FR"/>
        </w:rPr>
        <w:drawing>
          <wp:inline distT="0" distB="0" distL="0" distR="0" wp14:anchorId="58F608BD" wp14:editId="71BA29ED">
            <wp:extent cx="1638300" cy="2647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2647950"/>
                    </a:xfrm>
                    <a:prstGeom prst="rect">
                      <a:avLst/>
                    </a:prstGeom>
                    <a:noFill/>
                    <a:ln>
                      <a:noFill/>
                    </a:ln>
                  </pic:spPr>
                </pic:pic>
              </a:graphicData>
            </a:graphic>
          </wp:inline>
        </w:drawing>
      </w:r>
    </w:p>
    <w:p w14:paraId="1FAFAE71" w14:textId="23E40228" w:rsidR="00FA6C04" w:rsidRPr="00FA6C04" w:rsidRDefault="00FA6C04" w:rsidP="00FA6C04">
      <w:pPr>
        <w:jc w:val="both"/>
        <w:rPr>
          <w:sz w:val="18"/>
          <w:szCs w:val="18"/>
        </w:rPr>
      </w:pPr>
      <w:r w:rsidRPr="00FA6C04">
        <w:rPr>
          <w:sz w:val="18"/>
          <w:szCs w:val="18"/>
        </w:rPr>
        <w:t>Il s’agit d’une classification des campagnes françaises métropolitaines selon leur type de paysage.   C’est le standard le plus directement en rapport avec le paysage.</w:t>
      </w:r>
    </w:p>
    <w:p w14:paraId="31C3F407" w14:textId="77777777" w:rsidR="00FA6C04" w:rsidRPr="00FA6C04" w:rsidRDefault="00FA6C04" w:rsidP="00FA6C04">
      <w:pPr>
        <w:jc w:val="both"/>
        <w:rPr>
          <w:sz w:val="18"/>
          <w:szCs w:val="18"/>
        </w:rPr>
      </w:pPr>
      <w:r w:rsidRPr="00FA6C04">
        <w:rPr>
          <w:sz w:val="18"/>
          <w:szCs w:val="18"/>
        </w:rPr>
        <w:t>Caractéristiques orographiques ou géomorphologiques</w:t>
      </w:r>
      <w:r w:rsidRPr="00FA6C04">
        <w:rPr>
          <w:rFonts w:cs="Courier New"/>
          <w:sz w:val="18"/>
          <w:szCs w:val="18"/>
        </w:rPr>
        <w:t> </w:t>
      </w:r>
      <w:r w:rsidRPr="00FA6C04">
        <w:rPr>
          <w:sz w:val="18"/>
          <w:szCs w:val="18"/>
        </w:rPr>
        <w:t xml:space="preserve">: </w:t>
      </w:r>
    </w:p>
    <w:p w14:paraId="45757541" w14:textId="77777777" w:rsidR="00FA6C04" w:rsidRPr="00FA6C04" w:rsidRDefault="00FA6C04" w:rsidP="00FA6C04">
      <w:pPr>
        <w:pStyle w:val="Paragraphedeliste"/>
        <w:numPr>
          <w:ilvl w:val="0"/>
          <w:numId w:val="37"/>
        </w:numPr>
        <w:jc w:val="both"/>
        <w:rPr>
          <w:sz w:val="18"/>
          <w:szCs w:val="18"/>
        </w:rPr>
      </w:pPr>
      <w:r w:rsidRPr="00FA6C04">
        <w:rPr>
          <w:sz w:val="18"/>
          <w:szCs w:val="18"/>
        </w:rPr>
        <w:t>Littoral</w:t>
      </w:r>
    </w:p>
    <w:p w14:paraId="462007BE" w14:textId="77777777" w:rsidR="00FA6C04" w:rsidRPr="00FA6C04" w:rsidRDefault="00FA6C04" w:rsidP="00FA6C04">
      <w:pPr>
        <w:pStyle w:val="Paragraphedeliste"/>
        <w:numPr>
          <w:ilvl w:val="0"/>
          <w:numId w:val="37"/>
        </w:numPr>
        <w:jc w:val="both"/>
        <w:rPr>
          <w:sz w:val="18"/>
          <w:szCs w:val="18"/>
        </w:rPr>
      </w:pPr>
      <w:r w:rsidRPr="00FA6C04">
        <w:rPr>
          <w:sz w:val="18"/>
          <w:szCs w:val="18"/>
        </w:rPr>
        <w:t>Plaines et plateaux</w:t>
      </w:r>
    </w:p>
    <w:p w14:paraId="55D5E8A7" w14:textId="77777777" w:rsidR="00FA6C04" w:rsidRPr="00FA6C04" w:rsidRDefault="00FA6C04" w:rsidP="00FA6C04">
      <w:pPr>
        <w:pStyle w:val="Paragraphedeliste"/>
        <w:numPr>
          <w:ilvl w:val="0"/>
          <w:numId w:val="37"/>
        </w:numPr>
        <w:jc w:val="both"/>
        <w:rPr>
          <w:sz w:val="18"/>
          <w:szCs w:val="18"/>
        </w:rPr>
      </w:pPr>
      <w:r w:rsidRPr="00FA6C04">
        <w:rPr>
          <w:sz w:val="18"/>
          <w:szCs w:val="18"/>
        </w:rPr>
        <w:t>Collines et vallées</w:t>
      </w:r>
    </w:p>
    <w:p w14:paraId="0A4B2656" w14:textId="77777777" w:rsidR="00FA6C04" w:rsidRPr="00FA6C04" w:rsidRDefault="00FA6C04" w:rsidP="00FA6C04">
      <w:pPr>
        <w:pStyle w:val="Paragraphedeliste"/>
        <w:numPr>
          <w:ilvl w:val="0"/>
          <w:numId w:val="37"/>
        </w:numPr>
        <w:jc w:val="both"/>
        <w:rPr>
          <w:sz w:val="18"/>
          <w:szCs w:val="18"/>
        </w:rPr>
      </w:pPr>
      <w:r w:rsidRPr="00FA6C04">
        <w:rPr>
          <w:sz w:val="18"/>
          <w:szCs w:val="18"/>
        </w:rPr>
        <w:t>Relief marqué</w:t>
      </w:r>
    </w:p>
    <w:p w14:paraId="000A78A7" w14:textId="77777777" w:rsidR="00FA6C04" w:rsidRPr="00FA6C04" w:rsidRDefault="00FA6C04" w:rsidP="00FA6C04">
      <w:pPr>
        <w:pStyle w:val="Paragraphedeliste"/>
        <w:numPr>
          <w:ilvl w:val="0"/>
          <w:numId w:val="37"/>
        </w:numPr>
        <w:jc w:val="both"/>
        <w:rPr>
          <w:sz w:val="18"/>
          <w:szCs w:val="18"/>
        </w:rPr>
      </w:pPr>
      <w:r w:rsidRPr="00FA6C04">
        <w:rPr>
          <w:sz w:val="18"/>
          <w:szCs w:val="18"/>
        </w:rPr>
        <w:t>Montagne</w:t>
      </w:r>
    </w:p>
    <w:p w14:paraId="2CC3561E" w14:textId="77777777" w:rsidR="00FA6C04" w:rsidRPr="00FA6C04" w:rsidRDefault="00FA6C04" w:rsidP="00FA6C04">
      <w:pPr>
        <w:jc w:val="both"/>
        <w:rPr>
          <w:sz w:val="18"/>
          <w:szCs w:val="18"/>
        </w:rPr>
      </w:pPr>
      <w:r w:rsidRPr="00FA6C04">
        <w:rPr>
          <w:sz w:val="18"/>
          <w:szCs w:val="18"/>
        </w:rPr>
        <w:t>Les caractéristiques OCS sont plus diverses</w:t>
      </w:r>
      <w:r w:rsidRPr="00FA6C04">
        <w:rPr>
          <w:rFonts w:cs="Courier New"/>
          <w:sz w:val="18"/>
          <w:szCs w:val="18"/>
        </w:rPr>
        <w:t> </w:t>
      </w:r>
      <w:r w:rsidRPr="00FA6C04">
        <w:rPr>
          <w:sz w:val="18"/>
          <w:szCs w:val="18"/>
        </w:rPr>
        <w:t>:</w:t>
      </w:r>
    </w:p>
    <w:p w14:paraId="5CCB8042" w14:textId="77777777" w:rsidR="00FA6C04" w:rsidRPr="00FA6C04" w:rsidRDefault="00FA6C04" w:rsidP="00FA6C04">
      <w:pPr>
        <w:pStyle w:val="Paragraphedeliste"/>
        <w:numPr>
          <w:ilvl w:val="0"/>
          <w:numId w:val="37"/>
        </w:numPr>
        <w:jc w:val="both"/>
        <w:rPr>
          <w:sz w:val="18"/>
          <w:szCs w:val="18"/>
        </w:rPr>
      </w:pPr>
      <w:r w:rsidRPr="00FA6C04">
        <w:rPr>
          <w:sz w:val="18"/>
          <w:szCs w:val="18"/>
        </w:rPr>
        <w:t>Unité urbaines</w:t>
      </w:r>
    </w:p>
    <w:p w14:paraId="060456C5" w14:textId="77777777" w:rsidR="00FA6C04" w:rsidRPr="00FA6C04" w:rsidRDefault="00FA6C04" w:rsidP="00FA6C04">
      <w:pPr>
        <w:pStyle w:val="Paragraphedeliste"/>
        <w:numPr>
          <w:ilvl w:val="0"/>
          <w:numId w:val="37"/>
        </w:numPr>
        <w:jc w:val="both"/>
        <w:rPr>
          <w:sz w:val="18"/>
          <w:szCs w:val="18"/>
        </w:rPr>
      </w:pPr>
      <w:r w:rsidRPr="00FA6C04">
        <w:rPr>
          <w:sz w:val="18"/>
          <w:szCs w:val="18"/>
        </w:rPr>
        <w:t>Artificialisé</w:t>
      </w:r>
    </w:p>
    <w:p w14:paraId="6F818188" w14:textId="77777777" w:rsidR="00FA6C04" w:rsidRPr="00FA6C04" w:rsidRDefault="00FA6C04" w:rsidP="00FA6C04">
      <w:pPr>
        <w:pStyle w:val="Paragraphedeliste"/>
        <w:numPr>
          <w:ilvl w:val="0"/>
          <w:numId w:val="37"/>
        </w:numPr>
        <w:jc w:val="both"/>
        <w:rPr>
          <w:sz w:val="18"/>
          <w:szCs w:val="18"/>
        </w:rPr>
      </w:pPr>
      <w:r w:rsidRPr="00FA6C04">
        <w:rPr>
          <w:sz w:val="18"/>
          <w:szCs w:val="18"/>
        </w:rPr>
        <w:t>Forte présence du bâti</w:t>
      </w:r>
    </w:p>
    <w:p w14:paraId="56532090" w14:textId="77777777" w:rsidR="00FA6C04" w:rsidRPr="00FA6C04" w:rsidRDefault="00FA6C04" w:rsidP="00FA6C04">
      <w:pPr>
        <w:pStyle w:val="Paragraphedeliste"/>
        <w:numPr>
          <w:ilvl w:val="0"/>
          <w:numId w:val="37"/>
        </w:numPr>
        <w:jc w:val="both"/>
        <w:rPr>
          <w:sz w:val="18"/>
          <w:szCs w:val="18"/>
        </w:rPr>
      </w:pPr>
      <w:r w:rsidRPr="00FA6C04">
        <w:rPr>
          <w:sz w:val="18"/>
          <w:szCs w:val="18"/>
        </w:rPr>
        <w:t>Cultures</w:t>
      </w:r>
    </w:p>
    <w:p w14:paraId="4E150C5A" w14:textId="77777777" w:rsidR="00FA6C04" w:rsidRPr="00FA6C04" w:rsidRDefault="00FA6C04" w:rsidP="00FA6C04">
      <w:pPr>
        <w:pStyle w:val="Paragraphedeliste"/>
        <w:numPr>
          <w:ilvl w:val="0"/>
          <w:numId w:val="37"/>
        </w:numPr>
        <w:jc w:val="both"/>
        <w:rPr>
          <w:sz w:val="18"/>
          <w:szCs w:val="18"/>
        </w:rPr>
      </w:pPr>
      <w:proofErr w:type="spellStart"/>
      <w:r w:rsidRPr="00FA6C04">
        <w:rPr>
          <w:sz w:val="18"/>
          <w:szCs w:val="18"/>
        </w:rPr>
        <w:t>Open-fields</w:t>
      </w:r>
      <w:proofErr w:type="spellEnd"/>
    </w:p>
    <w:p w14:paraId="1887C2F2" w14:textId="77777777" w:rsidR="00FA6C04" w:rsidRPr="00FA6C04" w:rsidRDefault="00FA6C04" w:rsidP="00FA6C04">
      <w:pPr>
        <w:pStyle w:val="Paragraphedeliste"/>
        <w:numPr>
          <w:ilvl w:val="0"/>
          <w:numId w:val="37"/>
        </w:numPr>
        <w:jc w:val="both"/>
        <w:rPr>
          <w:sz w:val="18"/>
          <w:szCs w:val="18"/>
        </w:rPr>
      </w:pPr>
      <w:r w:rsidRPr="00FA6C04">
        <w:rPr>
          <w:sz w:val="18"/>
          <w:szCs w:val="18"/>
        </w:rPr>
        <w:t>Prairies et forêts</w:t>
      </w:r>
    </w:p>
    <w:p w14:paraId="2B4E871F" w14:textId="77777777" w:rsidR="00FA6C04" w:rsidRPr="00FA6C04" w:rsidRDefault="00FA6C04" w:rsidP="00FA6C04">
      <w:pPr>
        <w:pStyle w:val="Paragraphedeliste"/>
        <w:numPr>
          <w:ilvl w:val="0"/>
          <w:numId w:val="37"/>
        </w:numPr>
        <w:jc w:val="both"/>
        <w:rPr>
          <w:sz w:val="18"/>
          <w:szCs w:val="18"/>
        </w:rPr>
      </w:pPr>
      <w:r w:rsidRPr="00FA6C04">
        <w:rPr>
          <w:sz w:val="18"/>
          <w:szCs w:val="18"/>
        </w:rPr>
        <w:t>Milieux ou végétation semi-naturelle</w:t>
      </w:r>
    </w:p>
    <w:p w14:paraId="7EA2757E" w14:textId="77777777" w:rsidR="00FA6C04" w:rsidRPr="00FA6C04" w:rsidRDefault="00FA6C04" w:rsidP="00FA6C04">
      <w:pPr>
        <w:pStyle w:val="Paragraphedeliste"/>
        <w:numPr>
          <w:ilvl w:val="0"/>
          <w:numId w:val="37"/>
        </w:numPr>
        <w:jc w:val="both"/>
        <w:rPr>
          <w:sz w:val="18"/>
          <w:szCs w:val="18"/>
        </w:rPr>
      </w:pPr>
      <w:r w:rsidRPr="00FA6C04">
        <w:rPr>
          <w:sz w:val="18"/>
          <w:szCs w:val="18"/>
        </w:rPr>
        <w:t>Paysages diversifiés.</w:t>
      </w:r>
    </w:p>
    <w:p w14:paraId="39825CAF" w14:textId="77777777" w:rsidR="00FA6C04" w:rsidRPr="00FA6C04" w:rsidRDefault="00FA6C04" w:rsidP="00FA6C04">
      <w:pPr>
        <w:jc w:val="both"/>
        <w:rPr>
          <w:sz w:val="18"/>
          <w:szCs w:val="18"/>
        </w:rPr>
      </w:pPr>
      <w:r w:rsidRPr="00FA6C04">
        <w:rPr>
          <w:sz w:val="18"/>
          <w:szCs w:val="18"/>
          <w:u w:val="single"/>
        </w:rPr>
        <w:t>Conclusions</w:t>
      </w:r>
      <w:r w:rsidRPr="00FA6C04">
        <w:rPr>
          <w:rFonts w:cs="Courier New"/>
          <w:sz w:val="18"/>
          <w:szCs w:val="18"/>
          <w:u w:val="single"/>
        </w:rPr>
        <w:t> </w:t>
      </w:r>
      <w:r w:rsidRPr="00FA6C04">
        <w:rPr>
          <w:sz w:val="18"/>
          <w:szCs w:val="18"/>
        </w:rPr>
        <w:t>: la classification IGN reprend la plupart des termes de la classification ANCT</w:t>
      </w:r>
      <w:r w:rsidRPr="00FA6C04">
        <w:rPr>
          <w:rFonts w:cs="Courier New"/>
          <w:sz w:val="18"/>
          <w:szCs w:val="18"/>
        </w:rPr>
        <w:t> </w:t>
      </w:r>
      <w:r w:rsidRPr="00FA6C04">
        <w:rPr>
          <w:sz w:val="18"/>
          <w:szCs w:val="18"/>
        </w:rPr>
        <w:t>mais elle est beaucoup plus riche</w:t>
      </w:r>
      <w:r w:rsidRPr="00FA6C04">
        <w:rPr>
          <w:rFonts w:cs="Courier New"/>
          <w:sz w:val="18"/>
          <w:szCs w:val="18"/>
        </w:rPr>
        <w:t> </w:t>
      </w:r>
      <w:r w:rsidRPr="00FA6C04">
        <w:rPr>
          <w:sz w:val="18"/>
          <w:szCs w:val="18"/>
        </w:rPr>
        <w:t>:</w:t>
      </w:r>
    </w:p>
    <w:p w14:paraId="592A6D6E" w14:textId="77777777" w:rsidR="00FA6C04" w:rsidRPr="00FA6C04" w:rsidRDefault="00FA6C04" w:rsidP="00FA6C04">
      <w:pPr>
        <w:pStyle w:val="Paragraphedeliste"/>
        <w:numPr>
          <w:ilvl w:val="0"/>
          <w:numId w:val="37"/>
        </w:numPr>
        <w:jc w:val="both"/>
        <w:rPr>
          <w:sz w:val="18"/>
          <w:szCs w:val="18"/>
        </w:rPr>
      </w:pPr>
      <w:r w:rsidRPr="00FA6C04">
        <w:rPr>
          <w:sz w:val="18"/>
          <w:szCs w:val="18"/>
        </w:rPr>
        <w:t xml:space="preserve">Classification a 3 attributs (ORO, OCS1, OCS2) ce qui permet un nombre total de l’ordre de 700 valeurs au lieu de la code </w:t>
      </w:r>
      <w:proofErr w:type="spellStart"/>
      <w:r w:rsidRPr="00FA6C04">
        <w:rPr>
          <w:sz w:val="18"/>
          <w:szCs w:val="18"/>
        </w:rPr>
        <w:t>list</w:t>
      </w:r>
      <w:proofErr w:type="spellEnd"/>
      <w:r w:rsidRPr="00FA6C04">
        <w:rPr>
          <w:sz w:val="18"/>
          <w:szCs w:val="18"/>
        </w:rPr>
        <w:t xml:space="preserve"> ANCT à valeurs combinées (11 possibilités)</w:t>
      </w:r>
    </w:p>
    <w:p w14:paraId="4BB4F638" w14:textId="7579F635" w:rsidR="00FA6C04" w:rsidRPr="00FA6C04" w:rsidRDefault="00FA6C04" w:rsidP="00FA6C04">
      <w:pPr>
        <w:pStyle w:val="Paragraphedeliste"/>
        <w:numPr>
          <w:ilvl w:val="0"/>
          <w:numId w:val="37"/>
        </w:numPr>
        <w:jc w:val="both"/>
        <w:rPr>
          <w:sz w:val="18"/>
          <w:szCs w:val="18"/>
        </w:rPr>
      </w:pPr>
      <w:r w:rsidRPr="00FA6C04">
        <w:rPr>
          <w:sz w:val="18"/>
          <w:szCs w:val="18"/>
        </w:rPr>
        <w:t xml:space="preserve"> Il y a eu des enrichissements sur l’OCS, en particulier pour mieux prendre en compte le milieu urbain </w:t>
      </w:r>
    </w:p>
    <w:p w14:paraId="78569357" w14:textId="77777777" w:rsidR="00FA6C04" w:rsidRPr="00FA6C04" w:rsidRDefault="00FA6C04" w:rsidP="00FA6C04">
      <w:pPr>
        <w:jc w:val="both"/>
        <w:rPr>
          <w:sz w:val="18"/>
          <w:szCs w:val="18"/>
        </w:rPr>
      </w:pPr>
    </w:p>
    <w:p w14:paraId="2C5F5802" w14:textId="77777777" w:rsidR="00FA6C04" w:rsidRPr="00FA6C04" w:rsidRDefault="00FA6C04" w:rsidP="00FA6C04">
      <w:pPr>
        <w:pStyle w:val="Paragraphedeliste"/>
        <w:numPr>
          <w:ilvl w:val="0"/>
          <w:numId w:val="38"/>
        </w:numPr>
        <w:jc w:val="both"/>
        <w:rPr>
          <w:b/>
          <w:sz w:val="18"/>
          <w:szCs w:val="18"/>
        </w:rPr>
      </w:pPr>
      <w:r w:rsidRPr="00FA6C04">
        <w:rPr>
          <w:b/>
          <w:sz w:val="18"/>
          <w:szCs w:val="18"/>
        </w:rPr>
        <w:t>Reprendre intégralement les décisions du GT</w:t>
      </w:r>
    </w:p>
    <w:p w14:paraId="60C011AD" w14:textId="77777777" w:rsidR="00FA6C04" w:rsidRPr="00FA6C04" w:rsidRDefault="00FA6C04" w:rsidP="00FA6C04">
      <w:pPr>
        <w:jc w:val="both"/>
        <w:rPr>
          <w:sz w:val="18"/>
          <w:szCs w:val="18"/>
        </w:rPr>
      </w:pPr>
      <w:r w:rsidRPr="00FA6C04">
        <w:rPr>
          <w:sz w:val="18"/>
          <w:szCs w:val="18"/>
        </w:rPr>
        <w:t>Extrait du CR de l’atelier n° 2</w:t>
      </w:r>
      <w:r w:rsidRPr="00FA6C04">
        <w:rPr>
          <w:rFonts w:cs="Courier New"/>
          <w:sz w:val="18"/>
          <w:szCs w:val="18"/>
        </w:rPr>
        <w:t> </w:t>
      </w:r>
      <w:r w:rsidRPr="00FA6C04">
        <w:rPr>
          <w:sz w:val="18"/>
          <w:szCs w:val="18"/>
        </w:rPr>
        <w:t>:</w:t>
      </w:r>
    </w:p>
    <w:p w14:paraId="43730897" w14:textId="77777777" w:rsidR="00FA6C04" w:rsidRPr="00FA6C04" w:rsidRDefault="00FA6C04" w:rsidP="00FA6C04">
      <w:pPr>
        <w:jc w:val="both"/>
        <w:rPr>
          <w:sz w:val="18"/>
          <w:szCs w:val="18"/>
        </w:rPr>
      </w:pPr>
      <w:r w:rsidRPr="00FA6C04">
        <w:rPr>
          <w:sz w:val="18"/>
          <w:szCs w:val="18"/>
        </w:rPr>
        <w:t>«</w:t>
      </w:r>
      <w:r w:rsidRPr="00FA6C04">
        <w:rPr>
          <w:rFonts w:cs="Courier New"/>
          <w:sz w:val="18"/>
          <w:szCs w:val="18"/>
        </w:rPr>
        <w:t> </w:t>
      </w:r>
      <w:r w:rsidRPr="00FA6C04">
        <w:rPr>
          <w:sz w:val="18"/>
          <w:szCs w:val="18"/>
        </w:rPr>
        <w:t>- A noter « paysage aquatique » : cette dénomination a déjà été écartée pour en créer de nouvelles qui distinguent les eaux maritimes, les eaux intérieures, les espaces sous-marins et le littoral ;</w:t>
      </w:r>
    </w:p>
    <w:p w14:paraId="2F1D7487" w14:textId="77777777" w:rsidR="00FA6C04" w:rsidRPr="00FA6C04" w:rsidRDefault="00FA6C04" w:rsidP="00FA6C04">
      <w:pPr>
        <w:jc w:val="both"/>
        <w:rPr>
          <w:sz w:val="18"/>
          <w:szCs w:val="18"/>
        </w:rPr>
      </w:pPr>
      <w:r w:rsidRPr="00FA6C04">
        <w:rPr>
          <w:sz w:val="18"/>
          <w:szCs w:val="18"/>
        </w:rPr>
        <w:lastRenderedPageBreak/>
        <w:t xml:space="preserve"> - les participants à la réunion se sont livrés à l’exercice de proposer la typologie qui leur paraissait la meilleure. De cet exercice, il ressort une tendance commune à classer le paysage selon : </w:t>
      </w:r>
    </w:p>
    <w:p w14:paraId="180C398F" w14:textId="77777777" w:rsidR="00FA6C04" w:rsidRPr="00FA6C04" w:rsidRDefault="00FA6C04" w:rsidP="00FA6C04">
      <w:pPr>
        <w:ind w:left="708"/>
        <w:jc w:val="both"/>
        <w:rPr>
          <w:sz w:val="18"/>
          <w:szCs w:val="18"/>
        </w:rPr>
      </w:pPr>
      <w:proofErr w:type="gramStart"/>
      <w:r w:rsidRPr="00FA6C04">
        <w:rPr>
          <w:sz w:val="18"/>
          <w:szCs w:val="18"/>
        </w:rPr>
        <w:t>o</w:t>
      </w:r>
      <w:proofErr w:type="gramEnd"/>
      <w:r w:rsidRPr="00FA6C04">
        <w:rPr>
          <w:sz w:val="18"/>
          <w:szCs w:val="18"/>
        </w:rPr>
        <w:t xml:space="preserve"> L’orographie : plaine, plateau, colline, vallée, montagne, gorge, littoral … </w:t>
      </w:r>
    </w:p>
    <w:p w14:paraId="2808E69C" w14:textId="77777777" w:rsidR="00FA6C04" w:rsidRPr="00FA6C04" w:rsidRDefault="00FA6C04" w:rsidP="00FA6C04">
      <w:pPr>
        <w:ind w:left="708"/>
        <w:jc w:val="both"/>
        <w:rPr>
          <w:sz w:val="18"/>
          <w:szCs w:val="18"/>
        </w:rPr>
      </w:pPr>
      <w:proofErr w:type="gramStart"/>
      <w:r w:rsidRPr="00FA6C04">
        <w:rPr>
          <w:sz w:val="18"/>
          <w:szCs w:val="18"/>
        </w:rPr>
        <w:t>o</w:t>
      </w:r>
      <w:proofErr w:type="gramEnd"/>
      <w:r w:rsidRPr="00FA6C04">
        <w:rPr>
          <w:sz w:val="18"/>
          <w:szCs w:val="18"/>
        </w:rPr>
        <w:t xml:space="preserve"> L’occupation du sol : </w:t>
      </w:r>
    </w:p>
    <w:p w14:paraId="7883C955" w14:textId="77777777" w:rsidR="00FA6C04" w:rsidRPr="00FA6C04" w:rsidRDefault="00FA6C04" w:rsidP="00FA6C04">
      <w:pPr>
        <w:pStyle w:val="Paragraphedeliste"/>
        <w:numPr>
          <w:ilvl w:val="0"/>
          <w:numId w:val="39"/>
        </w:numPr>
        <w:jc w:val="both"/>
        <w:rPr>
          <w:sz w:val="18"/>
          <w:szCs w:val="18"/>
        </w:rPr>
      </w:pPr>
      <w:r w:rsidRPr="00FA6C04">
        <w:rPr>
          <w:sz w:val="18"/>
          <w:szCs w:val="18"/>
        </w:rPr>
        <w:t xml:space="preserve">Urbain ; péri-urbain ; rural ; naturel  </w:t>
      </w:r>
    </w:p>
    <w:p w14:paraId="72CFB9D6" w14:textId="77777777" w:rsidR="00FA6C04" w:rsidRPr="00FA6C04" w:rsidRDefault="00FA6C04" w:rsidP="00FA6C04">
      <w:pPr>
        <w:pStyle w:val="Paragraphedeliste"/>
        <w:numPr>
          <w:ilvl w:val="0"/>
          <w:numId w:val="39"/>
        </w:numPr>
        <w:jc w:val="both"/>
        <w:rPr>
          <w:sz w:val="18"/>
          <w:szCs w:val="18"/>
        </w:rPr>
      </w:pPr>
      <w:r w:rsidRPr="00FA6C04">
        <w:rPr>
          <w:sz w:val="18"/>
          <w:szCs w:val="18"/>
        </w:rPr>
        <w:t>Forêt, cultures, bocage, vignes, lande, garrigues et maquis, alpages, littoral ou lacustre, marais, zones humides, estuaire, îles, espace marin, industries, activités agricoles ….</w:t>
      </w:r>
    </w:p>
    <w:p w14:paraId="26193F9A" w14:textId="77777777" w:rsidR="00FA6C04" w:rsidRPr="00FA6C04" w:rsidRDefault="00FA6C04" w:rsidP="00FA6C04">
      <w:pPr>
        <w:pStyle w:val="Paragraphedeliste"/>
        <w:ind w:left="1428"/>
        <w:jc w:val="both"/>
        <w:rPr>
          <w:sz w:val="18"/>
          <w:szCs w:val="18"/>
        </w:rPr>
      </w:pPr>
    </w:p>
    <w:p w14:paraId="31A9D056" w14:textId="77777777" w:rsidR="00FA6C04" w:rsidRPr="00FA6C04" w:rsidRDefault="00FA6C04" w:rsidP="00FA6C04">
      <w:pPr>
        <w:shd w:val="clear" w:color="auto" w:fill="92D050"/>
        <w:jc w:val="both"/>
        <w:rPr>
          <w:sz w:val="18"/>
          <w:szCs w:val="18"/>
        </w:rPr>
      </w:pPr>
      <w:r w:rsidRPr="00FA6C04">
        <w:rPr>
          <w:sz w:val="18"/>
          <w:szCs w:val="18"/>
        </w:rPr>
        <w:t>Au vu de l’examen de ces diverses consignes, il apparaît que le besoin principal porte sur une description plus fine des milieux aquatiques.  Concernant l’OCS, utiliser la classification CLC comme proposé par l’agence CAUDEX peut être une bonne solution.</w:t>
      </w:r>
    </w:p>
    <w:p w14:paraId="5AAA4177" w14:textId="77777777" w:rsidR="00FA6C04" w:rsidRPr="00FA6C04" w:rsidRDefault="00FA6C04" w:rsidP="00FA6C04">
      <w:pPr>
        <w:jc w:val="both"/>
        <w:rPr>
          <w:sz w:val="18"/>
          <w:szCs w:val="18"/>
        </w:rPr>
      </w:pPr>
    </w:p>
    <w:p w14:paraId="509E6458" w14:textId="77777777" w:rsidR="00FA6C04" w:rsidRPr="00FA6C04" w:rsidRDefault="00FA6C04" w:rsidP="00FA6C04">
      <w:pPr>
        <w:pStyle w:val="Paragraphedeliste"/>
        <w:numPr>
          <w:ilvl w:val="0"/>
          <w:numId w:val="40"/>
        </w:numPr>
        <w:jc w:val="both"/>
        <w:rPr>
          <w:b/>
          <w:sz w:val="18"/>
          <w:szCs w:val="18"/>
        </w:rPr>
      </w:pPr>
      <w:r w:rsidRPr="00FA6C04">
        <w:rPr>
          <w:b/>
          <w:sz w:val="18"/>
          <w:szCs w:val="18"/>
        </w:rPr>
        <w:t>Faire des exercices d’appariement à partir d’atlas existants. Vérifier en particulier qu’il y a les valeurs nécessaires aux départements d’Outre-Mer</w:t>
      </w:r>
    </w:p>
    <w:p w14:paraId="677C764F" w14:textId="77777777" w:rsidR="00FA6C04" w:rsidRPr="00FA6C04" w:rsidRDefault="00FA6C04" w:rsidP="00FA6C04">
      <w:pPr>
        <w:pStyle w:val="Titre2"/>
        <w:jc w:val="both"/>
        <w:rPr>
          <w:sz w:val="18"/>
          <w:szCs w:val="18"/>
        </w:rPr>
      </w:pPr>
      <w:r w:rsidRPr="00FA6C04">
        <w:rPr>
          <w:sz w:val="18"/>
          <w:szCs w:val="18"/>
        </w:rPr>
        <w:br w:type="page"/>
      </w:r>
      <w:r w:rsidRPr="00FA6C04">
        <w:rPr>
          <w:sz w:val="18"/>
          <w:szCs w:val="18"/>
        </w:rPr>
        <w:lastRenderedPageBreak/>
        <w:t>Exemple 1</w:t>
      </w:r>
      <w:r w:rsidRPr="00FA6C04">
        <w:rPr>
          <w:rFonts w:cs="Courier New"/>
          <w:sz w:val="18"/>
          <w:szCs w:val="18"/>
        </w:rPr>
        <w:t> </w:t>
      </w:r>
      <w:r w:rsidRPr="00FA6C04">
        <w:rPr>
          <w:sz w:val="18"/>
          <w:szCs w:val="18"/>
        </w:rPr>
        <w:t>:</w:t>
      </w:r>
      <w:commentRangeStart w:id="180"/>
      <w:r w:rsidRPr="00FA6C04">
        <w:rPr>
          <w:sz w:val="18"/>
          <w:szCs w:val="18"/>
        </w:rPr>
        <w:t xml:space="preserve"> Atlas de Haute-Provence</w:t>
      </w:r>
      <w:commentRangeEnd w:id="180"/>
      <w:r w:rsidR="00F73951">
        <w:rPr>
          <w:rStyle w:val="Marquedecommentaire"/>
          <w:rFonts w:eastAsiaTheme="minorHAnsi" w:cstheme="minorBidi"/>
        </w:rPr>
        <w:commentReference w:id="180"/>
      </w:r>
    </w:p>
    <w:p w14:paraId="2CD39595" w14:textId="77777777" w:rsidR="00FA6C04" w:rsidRPr="00FA6C04" w:rsidRDefault="00FA6C04" w:rsidP="00FA6C04">
      <w:pPr>
        <w:jc w:val="both"/>
        <w:rPr>
          <w:sz w:val="18"/>
          <w:szCs w:val="18"/>
        </w:rPr>
      </w:pPr>
    </w:p>
    <w:tbl>
      <w:tblPr>
        <w:tblStyle w:val="Grilledutableau"/>
        <w:tblW w:w="0" w:type="auto"/>
        <w:tblLook w:val="04A0" w:firstRow="1" w:lastRow="0" w:firstColumn="1" w:lastColumn="0" w:noHBand="0" w:noVBand="1"/>
      </w:tblPr>
      <w:tblGrid>
        <w:gridCol w:w="3020"/>
        <w:gridCol w:w="3057"/>
        <w:gridCol w:w="2985"/>
      </w:tblGrid>
      <w:tr w:rsidR="00FA6C04" w:rsidRPr="00FA6C04" w14:paraId="3F08F380" w14:textId="77777777" w:rsidTr="00184060">
        <w:tc>
          <w:tcPr>
            <w:tcW w:w="3070" w:type="dxa"/>
            <w:shd w:val="clear" w:color="auto" w:fill="00B050"/>
          </w:tcPr>
          <w:p w14:paraId="4C1E49A6"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40FC3AF3"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276E475B"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Relief</w:t>
            </w:r>
          </w:p>
          <w:p w14:paraId="4CB4480C" w14:textId="77777777" w:rsidR="00FA6C04" w:rsidRPr="00FA6C04" w:rsidRDefault="00FA6C04" w:rsidP="00FA6C04">
            <w:pPr>
              <w:pStyle w:val="Paragraphedeliste"/>
              <w:numPr>
                <w:ilvl w:val="0"/>
                <w:numId w:val="39"/>
              </w:numPr>
              <w:spacing w:after="0"/>
              <w:jc w:val="both"/>
              <w:rPr>
                <w:b/>
                <w:color w:val="FFFFFF" w:themeColor="background1"/>
                <w:sz w:val="18"/>
                <w:szCs w:val="18"/>
              </w:rPr>
            </w:pPr>
            <w:r w:rsidRPr="00FA6C04">
              <w:rPr>
                <w:b/>
                <w:color w:val="FFFFFF" w:themeColor="background1"/>
                <w:sz w:val="18"/>
                <w:szCs w:val="18"/>
              </w:rPr>
              <w:t xml:space="preserve">Mots-clés </w:t>
            </w:r>
          </w:p>
          <w:p w14:paraId="3B3CD3F8" w14:textId="77777777" w:rsidR="00FA6C04" w:rsidRPr="00FA6C04" w:rsidRDefault="00FA6C04" w:rsidP="00FA6C04">
            <w:pPr>
              <w:pStyle w:val="Paragraphedeliste"/>
              <w:numPr>
                <w:ilvl w:val="0"/>
                <w:numId w:val="39"/>
              </w:numPr>
              <w:spacing w:after="0"/>
              <w:jc w:val="both"/>
              <w:rPr>
                <w:b/>
                <w:color w:val="FFFFFF" w:themeColor="background1"/>
                <w:sz w:val="18"/>
                <w:szCs w:val="18"/>
              </w:rPr>
            </w:pPr>
            <w:r w:rsidRPr="00FA6C04">
              <w:rPr>
                <w:b/>
                <w:color w:val="FFFFFF" w:themeColor="background1"/>
                <w:sz w:val="18"/>
                <w:szCs w:val="18"/>
              </w:rPr>
              <w:t>classification</w:t>
            </w:r>
          </w:p>
        </w:tc>
        <w:tc>
          <w:tcPr>
            <w:tcW w:w="3071" w:type="dxa"/>
            <w:shd w:val="clear" w:color="auto" w:fill="00B050"/>
          </w:tcPr>
          <w:p w14:paraId="279CA23E"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5BCACC2F" w14:textId="77777777" w:rsidTr="00184060">
        <w:tc>
          <w:tcPr>
            <w:tcW w:w="3070" w:type="dxa"/>
          </w:tcPr>
          <w:p w14:paraId="55723A35"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La vallée du </w:t>
            </w:r>
            <w:proofErr w:type="spellStart"/>
            <w:r w:rsidRPr="00FA6C04">
              <w:rPr>
                <w:sz w:val="18"/>
                <w:szCs w:val="18"/>
              </w:rPr>
              <w:t>Jabron</w:t>
            </w:r>
            <w:proofErr w:type="spellEnd"/>
          </w:p>
        </w:tc>
        <w:tc>
          <w:tcPr>
            <w:tcW w:w="3071" w:type="dxa"/>
          </w:tcPr>
          <w:p w14:paraId="3C806E04" w14:textId="2A4620FA" w:rsidR="00FA6C04" w:rsidRPr="00FA6C04" w:rsidRDefault="00FA6C04" w:rsidP="00FA6C04">
            <w:pPr>
              <w:jc w:val="both"/>
              <w:rPr>
                <w:sz w:val="18"/>
                <w:szCs w:val="18"/>
              </w:rPr>
            </w:pPr>
            <w:r w:rsidRPr="00FA6C04">
              <w:rPr>
                <w:sz w:val="18"/>
                <w:szCs w:val="18"/>
              </w:rPr>
              <w:t>Vallée étroite</w:t>
            </w:r>
          </w:p>
          <w:p w14:paraId="2609671F" w14:textId="77777777" w:rsidR="00FA6C04" w:rsidRPr="00FA6C04" w:rsidRDefault="00FA6C04" w:rsidP="00FA6C04">
            <w:pPr>
              <w:jc w:val="both"/>
              <w:rPr>
                <w:b/>
                <w:sz w:val="18"/>
                <w:szCs w:val="18"/>
              </w:rPr>
            </w:pPr>
            <w:r w:rsidRPr="00FA6C04">
              <w:rPr>
                <w:b/>
                <w:color w:val="00B050"/>
                <w:sz w:val="18"/>
                <w:szCs w:val="18"/>
              </w:rPr>
              <w:t>vallée</w:t>
            </w:r>
          </w:p>
        </w:tc>
        <w:tc>
          <w:tcPr>
            <w:tcW w:w="3071" w:type="dxa"/>
          </w:tcPr>
          <w:p w14:paraId="51C5D7AB" w14:textId="77777777" w:rsidR="00FA6C04" w:rsidRPr="00FA6C04" w:rsidRDefault="00FA6C04" w:rsidP="00FA6C04">
            <w:pPr>
              <w:jc w:val="both"/>
              <w:rPr>
                <w:sz w:val="18"/>
                <w:szCs w:val="18"/>
              </w:rPr>
            </w:pPr>
            <w:proofErr w:type="gramStart"/>
            <w:r w:rsidRPr="00FA6C04">
              <w:rPr>
                <w:sz w:val="18"/>
                <w:szCs w:val="18"/>
              </w:rPr>
              <w:t>larges</w:t>
            </w:r>
            <w:proofErr w:type="gramEnd"/>
            <w:r w:rsidRPr="00FA6C04">
              <w:rPr>
                <w:sz w:val="18"/>
                <w:szCs w:val="18"/>
              </w:rPr>
              <w:t xml:space="preserve"> étendues de prairies, landes et cultures.</w:t>
            </w:r>
          </w:p>
          <w:p w14:paraId="2DEF98EF" w14:textId="77777777" w:rsidR="00FA6C04" w:rsidRPr="00FA6C04" w:rsidRDefault="00FA6C04" w:rsidP="00FA6C04">
            <w:pPr>
              <w:jc w:val="both"/>
              <w:rPr>
                <w:b/>
                <w:sz w:val="18"/>
                <w:szCs w:val="18"/>
              </w:rPr>
            </w:pPr>
            <w:r w:rsidRPr="00FA6C04">
              <w:rPr>
                <w:b/>
                <w:color w:val="00B050"/>
                <w:sz w:val="18"/>
                <w:szCs w:val="18"/>
              </w:rPr>
              <w:t>rural</w:t>
            </w:r>
          </w:p>
        </w:tc>
      </w:tr>
      <w:tr w:rsidR="00FA6C04" w:rsidRPr="00FA6C04" w14:paraId="2E1F75FE" w14:textId="77777777" w:rsidTr="00184060">
        <w:tc>
          <w:tcPr>
            <w:tcW w:w="3070" w:type="dxa"/>
          </w:tcPr>
          <w:p w14:paraId="0E080C3B"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montagne de Lure</w:t>
            </w:r>
          </w:p>
        </w:tc>
        <w:tc>
          <w:tcPr>
            <w:tcW w:w="3071" w:type="dxa"/>
          </w:tcPr>
          <w:p w14:paraId="65C9EF26" w14:textId="77777777" w:rsidR="00FA6C04" w:rsidRPr="00FA6C04" w:rsidRDefault="00FA6C04" w:rsidP="00FA6C04">
            <w:pPr>
              <w:jc w:val="both"/>
              <w:rPr>
                <w:sz w:val="18"/>
                <w:szCs w:val="18"/>
              </w:rPr>
            </w:pPr>
            <w:r w:rsidRPr="00FA6C04">
              <w:rPr>
                <w:sz w:val="18"/>
                <w:szCs w:val="18"/>
              </w:rPr>
              <w:t>Impressionnante silhouette</w:t>
            </w:r>
          </w:p>
          <w:p w14:paraId="0EE87C18" w14:textId="77777777" w:rsidR="00FA6C04" w:rsidRPr="00FA6C04" w:rsidRDefault="00FA6C04" w:rsidP="00FA6C04">
            <w:pPr>
              <w:jc w:val="both"/>
              <w:rPr>
                <w:sz w:val="18"/>
                <w:szCs w:val="18"/>
              </w:rPr>
            </w:pPr>
            <w:r w:rsidRPr="00FA6C04">
              <w:rPr>
                <w:sz w:val="18"/>
                <w:szCs w:val="18"/>
              </w:rPr>
              <w:t>Falaises</w:t>
            </w:r>
          </w:p>
          <w:p w14:paraId="07ED5ECB" w14:textId="77777777" w:rsidR="00FA6C04" w:rsidRPr="00FA6C04" w:rsidRDefault="00FA6C04" w:rsidP="00FA6C04">
            <w:pPr>
              <w:jc w:val="both"/>
              <w:rPr>
                <w:sz w:val="18"/>
                <w:szCs w:val="18"/>
              </w:rPr>
            </w:pPr>
            <w:r w:rsidRPr="00FA6C04">
              <w:rPr>
                <w:b/>
                <w:color w:val="00B050"/>
                <w:sz w:val="18"/>
                <w:szCs w:val="18"/>
              </w:rPr>
              <w:t>montagne</w:t>
            </w:r>
          </w:p>
        </w:tc>
        <w:tc>
          <w:tcPr>
            <w:tcW w:w="3071" w:type="dxa"/>
          </w:tcPr>
          <w:p w14:paraId="385A3C75" w14:textId="77777777" w:rsidR="00FA6C04" w:rsidRPr="00FA6C04" w:rsidRDefault="00FA6C04" w:rsidP="00FA6C04">
            <w:pPr>
              <w:jc w:val="both"/>
              <w:rPr>
                <w:sz w:val="18"/>
                <w:szCs w:val="18"/>
              </w:rPr>
            </w:pPr>
            <w:r w:rsidRPr="00FA6C04">
              <w:rPr>
                <w:sz w:val="18"/>
                <w:szCs w:val="18"/>
              </w:rPr>
              <w:t>Manteau forestier</w:t>
            </w:r>
          </w:p>
          <w:p w14:paraId="78CE1C82" w14:textId="77777777" w:rsidR="00FA6C04" w:rsidRPr="00FA6C04" w:rsidRDefault="00FA6C04" w:rsidP="00FA6C04">
            <w:pPr>
              <w:jc w:val="both"/>
              <w:rPr>
                <w:sz w:val="18"/>
                <w:szCs w:val="18"/>
              </w:rPr>
            </w:pPr>
          </w:p>
          <w:p w14:paraId="1628966C"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19B51579" w14:textId="77777777" w:rsidTr="00184060">
        <w:tc>
          <w:tcPr>
            <w:tcW w:w="3070" w:type="dxa"/>
          </w:tcPr>
          <w:p w14:paraId="07FE5310"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plateau d’Albion</w:t>
            </w:r>
          </w:p>
        </w:tc>
        <w:tc>
          <w:tcPr>
            <w:tcW w:w="3071" w:type="dxa"/>
          </w:tcPr>
          <w:p w14:paraId="440A6A14" w14:textId="2939D250" w:rsidR="00FA6C04" w:rsidRPr="00FE6338" w:rsidRDefault="00FA6C04" w:rsidP="00FA6C04">
            <w:pPr>
              <w:jc w:val="both"/>
              <w:rPr>
                <w:sz w:val="18"/>
                <w:szCs w:val="18"/>
              </w:rPr>
            </w:pPr>
            <w:proofErr w:type="gramStart"/>
            <w:r w:rsidRPr="00FA6C04">
              <w:rPr>
                <w:sz w:val="18"/>
                <w:szCs w:val="18"/>
              </w:rPr>
              <w:t>plateau</w:t>
            </w:r>
            <w:proofErr w:type="gramEnd"/>
            <w:r w:rsidRPr="00FA6C04">
              <w:rPr>
                <w:sz w:val="18"/>
                <w:szCs w:val="18"/>
              </w:rPr>
              <w:t xml:space="preserve"> perché, isolé,</w:t>
            </w:r>
          </w:p>
          <w:p w14:paraId="5E945EED"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7D0A85E2" w14:textId="77777777" w:rsidR="00FA6C04" w:rsidRPr="00FA6C04" w:rsidRDefault="00FA6C04" w:rsidP="00FA6C04">
            <w:pPr>
              <w:jc w:val="both"/>
              <w:rPr>
                <w:sz w:val="18"/>
                <w:szCs w:val="18"/>
              </w:rPr>
            </w:pPr>
            <w:proofErr w:type="gramStart"/>
            <w:r w:rsidRPr="00FA6C04">
              <w:rPr>
                <w:sz w:val="18"/>
                <w:szCs w:val="18"/>
              </w:rPr>
              <w:t>lavande</w:t>
            </w:r>
            <w:proofErr w:type="gramEnd"/>
            <w:r w:rsidRPr="00FA6C04">
              <w:rPr>
                <w:sz w:val="18"/>
                <w:szCs w:val="18"/>
              </w:rPr>
              <w:t xml:space="preserve"> et de blé, boisements, pelouses et des steppes</w:t>
            </w:r>
          </w:p>
          <w:p w14:paraId="17BF1C80"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02E74270" w14:textId="77777777" w:rsidTr="00184060">
        <w:tc>
          <w:tcPr>
            <w:tcW w:w="3070" w:type="dxa"/>
          </w:tcPr>
          <w:p w14:paraId="5305748F"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Le pays des </w:t>
            </w:r>
            <w:proofErr w:type="spellStart"/>
            <w:r w:rsidRPr="00FA6C04">
              <w:rPr>
                <w:sz w:val="18"/>
                <w:szCs w:val="18"/>
              </w:rPr>
              <w:t>Ponchons</w:t>
            </w:r>
            <w:proofErr w:type="spellEnd"/>
          </w:p>
        </w:tc>
        <w:tc>
          <w:tcPr>
            <w:tcW w:w="3071" w:type="dxa"/>
          </w:tcPr>
          <w:p w14:paraId="507F25C2" w14:textId="40EB45FD" w:rsidR="00FA6C04" w:rsidRPr="00FA6C04" w:rsidRDefault="00FA6C04" w:rsidP="00FA6C04">
            <w:pPr>
              <w:jc w:val="both"/>
              <w:rPr>
                <w:sz w:val="18"/>
                <w:szCs w:val="18"/>
              </w:rPr>
            </w:pPr>
            <w:r w:rsidRPr="00FA6C04">
              <w:rPr>
                <w:sz w:val="18"/>
                <w:szCs w:val="18"/>
              </w:rPr>
              <w:t>Croupes, horizons barrés</w:t>
            </w:r>
          </w:p>
          <w:p w14:paraId="621BA018" w14:textId="1CE8C77D" w:rsidR="00FA6C04" w:rsidRPr="00FE6338" w:rsidRDefault="00FA6C04" w:rsidP="00FA6C04">
            <w:pPr>
              <w:jc w:val="both"/>
              <w:rPr>
                <w:b/>
                <w:color w:val="00B050"/>
                <w:sz w:val="18"/>
                <w:szCs w:val="18"/>
              </w:rPr>
            </w:pPr>
            <w:r w:rsidRPr="00FA6C04">
              <w:rPr>
                <w:b/>
                <w:color w:val="00B050"/>
                <w:sz w:val="18"/>
                <w:szCs w:val="18"/>
              </w:rPr>
              <w:t>colline</w:t>
            </w:r>
          </w:p>
        </w:tc>
        <w:tc>
          <w:tcPr>
            <w:tcW w:w="3071" w:type="dxa"/>
          </w:tcPr>
          <w:p w14:paraId="58D9951B" w14:textId="77777777" w:rsidR="00FA6C04" w:rsidRPr="00FA6C04" w:rsidRDefault="00FA6C04" w:rsidP="00FA6C04">
            <w:pPr>
              <w:jc w:val="both"/>
              <w:rPr>
                <w:sz w:val="18"/>
                <w:szCs w:val="18"/>
              </w:rPr>
            </w:pPr>
            <w:proofErr w:type="gramStart"/>
            <w:r w:rsidRPr="00FA6C04">
              <w:rPr>
                <w:sz w:val="18"/>
                <w:szCs w:val="18"/>
              </w:rPr>
              <w:t>espaces</w:t>
            </w:r>
            <w:proofErr w:type="gramEnd"/>
            <w:r w:rsidRPr="00FA6C04">
              <w:rPr>
                <w:sz w:val="18"/>
                <w:szCs w:val="18"/>
              </w:rPr>
              <w:t xml:space="preserve"> agricoles ouverts, bois</w:t>
            </w:r>
          </w:p>
          <w:p w14:paraId="2E3A053A"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41A419F6" w14:textId="77777777" w:rsidTr="00184060">
        <w:tc>
          <w:tcPr>
            <w:tcW w:w="3070" w:type="dxa"/>
          </w:tcPr>
          <w:p w14:paraId="7CEC7749"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piémont de Lure</w:t>
            </w:r>
          </w:p>
        </w:tc>
        <w:tc>
          <w:tcPr>
            <w:tcW w:w="3071" w:type="dxa"/>
          </w:tcPr>
          <w:p w14:paraId="16A918FF" w14:textId="77777777" w:rsidR="00FA6C04" w:rsidRPr="00FA6C04" w:rsidRDefault="00FA6C04" w:rsidP="00FA6C04">
            <w:pPr>
              <w:jc w:val="both"/>
              <w:rPr>
                <w:rFonts w:cs="Arial"/>
                <w:color w:val="444444"/>
                <w:sz w:val="18"/>
                <w:szCs w:val="18"/>
                <w:shd w:val="clear" w:color="auto" w:fill="FFFFFF"/>
              </w:rPr>
            </w:pPr>
            <w:proofErr w:type="gramStart"/>
            <w:r w:rsidRPr="00FA6C04">
              <w:rPr>
                <w:sz w:val="18"/>
                <w:szCs w:val="18"/>
              </w:rPr>
              <w:t>adret</w:t>
            </w:r>
            <w:proofErr w:type="gramEnd"/>
            <w:r w:rsidRPr="00FA6C04">
              <w:rPr>
                <w:sz w:val="18"/>
                <w:szCs w:val="18"/>
              </w:rPr>
              <w:t xml:space="preserve"> de la montagne de Lure</w:t>
            </w:r>
            <w:r w:rsidRPr="00FA6C04">
              <w:rPr>
                <w:rFonts w:cs="Arial"/>
                <w:color w:val="444444"/>
                <w:sz w:val="18"/>
                <w:szCs w:val="18"/>
                <w:shd w:val="clear" w:color="auto" w:fill="FFFFFF"/>
              </w:rPr>
              <w:t> </w:t>
            </w:r>
          </w:p>
          <w:p w14:paraId="2D09481B" w14:textId="40DC82B0" w:rsidR="00FA6C04" w:rsidRPr="00342CF4" w:rsidRDefault="00FA6C04" w:rsidP="00FA6C04">
            <w:pPr>
              <w:jc w:val="both"/>
              <w:rPr>
                <w:rFonts w:cs="Arial"/>
                <w:color w:val="444444"/>
                <w:sz w:val="18"/>
                <w:szCs w:val="18"/>
                <w:shd w:val="clear" w:color="auto" w:fill="FFFFFF"/>
              </w:rPr>
            </w:pPr>
          </w:p>
          <w:p w14:paraId="58200B79" w14:textId="77777777" w:rsidR="00FA6C04" w:rsidRPr="00FA6C04" w:rsidRDefault="00FA6C04" w:rsidP="00FA6C04">
            <w:pPr>
              <w:jc w:val="both"/>
              <w:rPr>
                <w:sz w:val="18"/>
                <w:szCs w:val="18"/>
              </w:rPr>
            </w:pPr>
            <w:r w:rsidRPr="00FA6C04">
              <w:rPr>
                <w:b/>
                <w:color w:val="00B050"/>
                <w:sz w:val="18"/>
                <w:szCs w:val="18"/>
              </w:rPr>
              <w:t>montagne ( ?)</w:t>
            </w:r>
          </w:p>
        </w:tc>
        <w:tc>
          <w:tcPr>
            <w:tcW w:w="3071" w:type="dxa"/>
          </w:tcPr>
          <w:p w14:paraId="60650EBA" w14:textId="77777777" w:rsidR="00FA6C04" w:rsidRPr="00FA6C04" w:rsidRDefault="00FA6C04" w:rsidP="00FA6C04">
            <w:pPr>
              <w:jc w:val="both"/>
              <w:rPr>
                <w:sz w:val="18"/>
                <w:szCs w:val="18"/>
              </w:rPr>
            </w:pPr>
            <w:r w:rsidRPr="00FA6C04">
              <w:rPr>
                <w:sz w:val="18"/>
                <w:szCs w:val="18"/>
              </w:rPr>
              <w:t>Forêt, plantations de pins, cultures fourragères, champs de lavandin, olivier</w:t>
            </w:r>
          </w:p>
          <w:p w14:paraId="1FF2D362"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389B2817" w14:textId="77777777" w:rsidTr="00184060">
        <w:tc>
          <w:tcPr>
            <w:tcW w:w="3070" w:type="dxa"/>
          </w:tcPr>
          <w:p w14:paraId="4F84D785"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pays de Forcalquier</w:t>
            </w:r>
          </w:p>
        </w:tc>
        <w:tc>
          <w:tcPr>
            <w:tcW w:w="3071" w:type="dxa"/>
          </w:tcPr>
          <w:p w14:paraId="364CEB66" w14:textId="77777777" w:rsidR="00FA6C04" w:rsidRPr="00FA6C04" w:rsidRDefault="00FA6C04" w:rsidP="00FA6C04">
            <w:pPr>
              <w:jc w:val="both"/>
              <w:rPr>
                <w:sz w:val="18"/>
                <w:szCs w:val="18"/>
              </w:rPr>
            </w:pPr>
            <w:r w:rsidRPr="00FA6C04">
              <w:rPr>
                <w:sz w:val="18"/>
                <w:szCs w:val="18"/>
              </w:rPr>
              <w:t>Large bassin</w:t>
            </w:r>
          </w:p>
          <w:p w14:paraId="6100EF40" w14:textId="497C4EE3" w:rsidR="00FA6C04" w:rsidRPr="00FA6C04" w:rsidRDefault="00FA6C04" w:rsidP="00FA6C04">
            <w:pPr>
              <w:jc w:val="both"/>
              <w:rPr>
                <w:sz w:val="18"/>
                <w:szCs w:val="18"/>
              </w:rPr>
            </w:pPr>
            <w:proofErr w:type="gramStart"/>
            <w:r w:rsidRPr="00FA6C04">
              <w:rPr>
                <w:sz w:val="18"/>
                <w:szCs w:val="18"/>
              </w:rPr>
              <w:t>buttes</w:t>
            </w:r>
            <w:proofErr w:type="gramEnd"/>
            <w:r w:rsidRPr="00FA6C04">
              <w:rPr>
                <w:sz w:val="18"/>
                <w:szCs w:val="18"/>
              </w:rPr>
              <w:t xml:space="preserve"> au relief adouci</w:t>
            </w:r>
          </w:p>
          <w:p w14:paraId="7BE761AF"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769B64F1" w14:textId="77777777" w:rsidR="00FA6C04" w:rsidRPr="00FA6C04" w:rsidRDefault="00FA6C04" w:rsidP="00FA6C04">
            <w:pPr>
              <w:jc w:val="both"/>
              <w:rPr>
                <w:sz w:val="18"/>
                <w:szCs w:val="18"/>
              </w:rPr>
            </w:pPr>
            <w:proofErr w:type="gramStart"/>
            <w:r w:rsidRPr="00FA6C04">
              <w:rPr>
                <w:sz w:val="18"/>
                <w:szCs w:val="18"/>
              </w:rPr>
              <w:t>équilibre</w:t>
            </w:r>
            <w:proofErr w:type="gramEnd"/>
            <w:r w:rsidRPr="00FA6C04">
              <w:rPr>
                <w:sz w:val="18"/>
                <w:szCs w:val="18"/>
              </w:rPr>
              <w:t xml:space="preserve"> entre les milieux ouverts et les formations boisées</w:t>
            </w:r>
          </w:p>
          <w:p w14:paraId="427C60D2"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4BC75F29" w14:textId="77777777" w:rsidTr="00184060">
        <w:tc>
          <w:tcPr>
            <w:tcW w:w="3070" w:type="dxa"/>
          </w:tcPr>
          <w:p w14:paraId="335DBEFE"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Les collines de Vachères</w:t>
            </w:r>
          </w:p>
        </w:tc>
        <w:tc>
          <w:tcPr>
            <w:tcW w:w="3071" w:type="dxa"/>
          </w:tcPr>
          <w:p w14:paraId="2E74D870" w14:textId="77777777" w:rsidR="00FA6C04" w:rsidRPr="00FA6C04" w:rsidRDefault="00FA6C04" w:rsidP="00FA6C04">
            <w:pPr>
              <w:jc w:val="both"/>
              <w:rPr>
                <w:rFonts w:cs="Arial"/>
                <w:color w:val="444444"/>
                <w:sz w:val="18"/>
                <w:szCs w:val="18"/>
                <w:shd w:val="clear" w:color="auto" w:fill="FFFFFF"/>
              </w:rPr>
            </w:pPr>
            <w:proofErr w:type="gramStart"/>
            <w:r w:rsidRPr="00FA6C04">
              <w:rPr>
                <w:sz w:val="18"/>
                <w:szCs w:val="18"/>
              </w:rPr>
              <w:t>plateau</w:t>
            </w:r>
            <w:proofErr w:type="gramEnd"/>
            <w:r w:rsidRPr="00FA6C04">
              <w:rPr>
                <w:sz w:val="18"/>
                <w:szCs w:val="18"/>
              </w:rPr>
              <w:t xml:space="preserve"> élevé cerné de reliefs</w:t>
            </w:r>
            <w:r w:rsidRPr="00FA6C04">
              <w:rPr>
                <w:rFonts w:cs="Arial"/>
                <w:color w:val="444444"/>
                <w:sz w:val="18"/>
                <w:szCs w:val="18"/>
                <w:shd w:val="clear" w:color="auto" w:fill="FFFFFF"/>
              </w:rPr>
              <w:t> </w:t>
            </w:r>
          </w:p>
          <w:p w14:paraId="3CA2C732" w14:textId="77777777" w:rsidR="00FA6C04" w:rsidRPr="00FA6C04" w:rsidRDefault="00FA6C04" w:rsidP="00FA6C04">
            <w:pPr>
              <w:jc w:val="both"/>
              <w:rPr>
                <w:b/>
                <w:color w:val="00B050"/>
                <w:sz w:val="18"/>
                <w:szCs w:val="18"/>
              </w:rPr>
            </w:pPr>
          </w:p>
          <w:p w14:paraId="4BC09418" w14:textId="77777777" w:rsidR="00FA6C04" w:rsidRPr="00FA6C04" w:rsidRDefault="00FA6C04" w:rsidP="00FA6C04">
            <w:pPr>
              <w:jc w:val="both"/>
              <w:rPr>
                <w:sz w:val="18"/>
                <w:szCs w:val="18"/>
              </w:rPr>
            </w:pPr>
            <w:r w:rsidRPr="00FA6C04">
              <w:rPr>
                <w:b/>
                <w:color w:val="00B050"/>
                <w:sz w:val="18"/>
                <w:szCs w:val="18"/>
              </w:rPr>
              <w:t>colline ou plateau ( ?)</w:t>
            </w:r>
          </w:p>
        </w:tc>
        <w:tc>
          <w:tcPr>
            <w:tcW w:w="3071" w:type="dxa"/>
          </w:tcPr>
          <w:p w14:paraId="35FE28C6" w14:textId="77777777" w:rsidR="00FA6C04" w:rsidRPr="00FA6C04" w:rsidRDefault="00FA6C04" w:rsidP="00FA6C04">
            <w:pPr>
              <w:jc w:val="both"/>
              <w:rPr>
                <w:sz w:val="18"/>
                <w:szCs w:val="18"/>
              </w:rPr>
            </w:pPr>
            <w:proofErr w:type="gramStart"/>
            <w:r w:rsidRPr="00FA6C04">
              <w:rPr>
                <w:sz w:val="18"/>
                <w:szCs w:val="18"/>
              </w:rPr>
              <w:t>bois</w:t>
            </w:r>
            <w:proofErr w:type="gramEnd"/>
            <w:r w:rsidRPr="00FA6C04">
              <w:rPr>
                <w:sz w:val="18"/>
                <w:szCs w:val="18"/>
              </w:rPr>
              <w:t xml:space="preserve"> et landes.</w:t>
            </w:r>
          </w:p>
          <w:p w14:paraId="726EF56A" w14:textId="77777777" w:rsidR="00FA6C04" w:rsidRPr="00FA6C04" w:rsidRDefault="00FA6C04" w:rsidP="00FA6C04">
            <w:pPr>
              <w:jc w:val="both"/>
              <w:rPr>
                <w:sz w:val="18"/>
                <w:szCs w:val="18"/>
              </w:rPr>
            </w:pPr>
            <w:r w:rsidRPr="00FA6C04">
              <w:rPr>
                <w:sz w:val="18"/>
                <w:szCs w:val="18"/>
              </w:rPr>
              <w:t>Terroir au caractère bocager.</w:t>
            </w:r>
          </w:p>
          <w:p w14:paraId="25C9DA45"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215201E4" w14:textId="77777777" w:rsidTr="00184060">
        <w:tc>
          <w:tcPr>
            <w:tcW w:w="3070" w:type="dxa"/>
          </w:tcPr>
          <w:p w14:paraId="3A9A766C"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pays d’</w:t>
            </w:r>
            <w:proofErr w:type="spellStart"/>
            <w:r w:rsidRPr="00FA6C04">
              <w:rPr>
                <w:sz w:val="18"/>
                <w:szCs w:val="18"/>
              </w:rPr>
              <w:t>Oppedette</w:t>
            </w:r>
            <w:proofErr w:type="spellEnd"/>
          </w:p>
        </w:tc>
        <w:tc>
          <w:tcPr>
            <w:tcW w:w="3071" w:type="dxa"/>
          </w:tcPr>
          <w:p w14:paraId="52BDCE7F" w14:textId="77777777" w:rsidR="00FA6C04" w:rsidRPr="00FA6C04" w:rsidRDefault="00FA6C04" w:rsidP="00FA6C04">
            <w:pPr>
              <w:jc w:val="both"/>
              <w:rPr>
                <w:sz w:val="18"/>
                <w:szCs w:val="18"/>
              </w:rPr>
            </w:pPr>
            <w:proofErr w:type="gramStart"/>
            <w:r w:rsidRPr="00FA6C04">
              <w:rPr>
                <w:sz w:val="18"/>
                <w:szCs w:val="18"/>
              </w:rPr>
              <w:t>relief</w:t>
            </w:r>
            <w:proofErr w:type="gramEnd"/>
            <w:r w:rsidRPr="00FA6C04">
              <w:rPr>
                <w:sz w:val="18"/>
                <w:szCs w:val="18"/>
              </w:rPr>
              <w:t xml:space="preserve"> tourmenté</w:t>
            </w:r>
          </w:p>
          <w:p w14:paraId="1A808702" w14:textId="4FC8128B" w:rsidR="00FE6338" w:rsidRPr="00FE6338" w:rsidRDefault="00FA6C04" w:rsidP="00FA6C04">
            <w:pPr>
              <w:jc w:val="both"/>
              <w:rPr>
                <w:sz w:val="18"/>
                <w:szCs w:val="18"/>
              </w:rPr>
            </w:pPr>
            <w:proofErr w:type="gramStart"/>
            <w:r w:rsidRPr="00FA6C04">
              <w:rPr>
                <w:sz w:val="18"/>
                <w:szCs w:val="18"/>
              </w:rPr>
              <w:t>gorges</w:t>
            </w:r>
            <w:proofErr w:type="gramEnd"/>
            <w:r w:rsidRPr="00FA6C04">
              <w:rPr>
                <w:sz w:val="18"/>
                <w:szCs w:val="18"/>
              </w:rPr>
              <w:t xml:space="preserve"> impressionnantes</w:t>
            </w:r>
          </w:p>
          <w:p w14:paraId="4B22A92E" w14:textId="77777777" w:rsidR="00FA6C04" w:rsidRPr="00FA6C04" w:rsidRDefault="00FA6C04" w:rsidP="00FA6C04">
            <w:pPr>
              <w:jc w:val="both"/>
              <w:rPr>
                <w:sz w:val="18"/>
                <w:szCs w:val="18"/>
              </w:rPr>
            </w:pPr>
            <w:r w:rsidRPr="00FA6C04">
              <w:rPr>
                <w:b/>
                <w:color w:val="00B050"/>
                <w:sz w:val="18"/>
                <w:szCs w:val="18"/>
              </w:rPr>
              <w:t>relief escarpé</w:t>
            </w:r>
          </w:p>
        </w:tc>
        <w:tc>
          <w:tcPr>
            <w:tcW w:w="3071" w:type="dxa"/>
          </w:tcPr>
          <w:p w14:paraId="0BC11C5C" w14:textId="77777777" w:rsidR="00FA6C04" w:rsidRPr="00FA6C04" w:rsidRDefault="00FA6C04" w:rsidP="00FA6C04">
            <w:pPr>
              <w:jc w:val="both"/>
              <w:rPr>
                <w:sz w:val="18"/>
                <w:szCs w:val="18"/>
              </w:rPr>
            </w:pPr>
            <w:proofErr w:type="gramStart"/>
            <w:r w:rsidRPr="00FA6C04">
              <w:rPr>
                <w:sz w:val="18"/>
                <w:szCs w:val="18"/>
              </w:rPr>
              <w:t>vaste</w:t>
            </w:r>
            <w:proofErr w:type="gramEnd"/>
            <w:r w:rsidRPr="00FA6C04">
              <w:rPr>
                <w:sz w:val="18"/>
                <w:szCs w:val="18"/>
              </w:rPr>
              <w:t xml:space="preserve"> manteau forestier, ponctué de petits terroirs.</w:t>
            </w:r>
          </w:p>
          <w:p w14:paraId="0A69B650" w14:textId="77777777" w:rsidR="00FA6C04" w:rsidRPr="00FA6C04" w:rsidRDefault="00FA6C04" w:rsidP="00FA6C04">
            <w:pPr>
              <w:jc w:val="both"/>
              <w:rPr>
                <w:sz w:val="18"/>
                <w:szCs w:val="18"/>
              </w:rPr>
            </w:pPr>
            <w:proofErr w:type="gramStart"/>
            <w:r w:rsidRPr="00FA6C04">
              <w:rPr>
                <w:sz w:val="18"/>
                <w:szCs w:val="18"/>
              </w:rPr>
              <w:t>terres</w:t>
            </w:r>
            <w:proofErr w:type="gramEnd"/>
            <w:r w:rsidRPr="00FA6C04">
              <w:rPr>
                <w:sz w:val="18"/>
                <w:szCs w:val="18"/>
              </w:rPr>
              <w:t xml:space="preserve"> labourées</w:t>
            </w:r>
          </w:p>
          <w:p w14:paraId="1483DA15"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37105614" w14:textId="77777777" w:rsidTr="00184060">
        <w:tc>
          <w:tcPr>
            <w:tcW w:w="3070" w:type="dxa"/>
          </w:tcPr>
          <w:p w14:paraId="621F4C63"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vallée de Reillanne</w:t>
            </w:r>
          </w:p>
        </w:tc>
        <w:tc>
          <w:tcPr>
            <w:tcW w:w="3071" w:type="dxa"/>
          </w:tcPr>
          <w:p w14:paraId="6B0B022F" w14:textId="49A6388F" w:rsidR="00FA6C04" w:rsidRPr="00FA6C04" w:rsidRDefault="00FA6C04" w:rsidP="00FA6C04">
            <w:pPr>
              <w:jc w:val="both"/>
              <w:rPr>
                <w:sz w:val="18"/>
                <w:szCs w:val="18"/>
              </w:rPr>
            </w:pPr>
            <w:proofErr w:type="gramStart"/>
            <w:r w:rsidRPr="00FA6C04">
              <w:rPr>
                <w:sz w:val="18"/>
                <w:szCs w:val="18"/>
              </w:rPr>
              <w:t>vallée</w:t>
            </w:r>
            <w:proofErr w:type="gramEnd"/>
            <w:r w:rsidRPr="00FA6C04">
              <w:rPr>
                <w:sz w:val="18"/>
                <w:szCs w:val="18"/>
              </w:rPr>
              <w:t xml:space="preserve"> bien délimitée par les reliefs et par des resserrements</w:t>
            </w:r>
          </w:p>
          <w:p w14:paraId="205FC25B"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14AFEB83" w14:textId="77777777" w:rsidR="00FA6C04" w:rsidRPr="00FA6C04" w:rsidRDefault="00FA6C04" w:rsidP="00FA6C04">
            <w:pPr>
              <w:jc w:val="both"/>
              <w:rPr>
                <w:sz w:val="18"/>
                <w:szCs w:val="18"/>
              </w:rPr>
            </w:pPr>
            <w:proofErr w:type="gramStart"/>
            <w:r w:rsidRPr="00FA6C04">
              <w:rPr>
                <w:sz w:val="18"/>
                <w:szCs w:val="18"/>
              </w:rPr>
              <w:t>grandes</w:t>
            </w:r>
            <w:proofErr w:type="gramEnd"/>
            <w:r w:rsidRPr="00FA6C04">
              <w:rPr>
                <w:sz w:val="18"/>
                <w:szCs w:val="18"/>
              </w:rPr>
              <w:t xml:space="preserve"> étendues de cultures céréalières et les prairies.</w:t>
            </w:r>
          </w:p>
          <w:p w14:paraId="3BEABAE2" w14:textId="77777777" w:rsidR="00FA6C04" w:rsidRPr="00FA6C04" w:rsidRDefault="00FA6C04" w:rsidP="00FA6C04">
            <w:pPr>
              <w:jc w:val="both"/>
              <w:rPr>
                <w:sz w:val="18"/>
                <w:szCs w:val="18"/>
              </w:rPr>
            </w:pPr>
            <w:r w:rsidRPr="00FA6C04">
              <w:rPr>
                <w:b/>
                <w:color w:val="00B050"/>
                <w:sz w:val="18"/>
                <w:szCs w:val="18"/>
              </w:rPr>
              <w:t>Cultures &amp; prairies</w:t>
            </w:r>
          </w:p>
        </w:tc>
      </w:tr>
      <w:tr w:rsidR="00FA6C04" w:rsidRPr="00FA6C04" w14:paraId="2D7DF796" w14:textId="77777777" w:rsidTr="00184060">
        <w:tc>
          <w:tcPr>
            <w:tcW w:w="3070" w:type="dxa"/>
          </w:tcPr>
          <w:p w14:paraId="08C31F47"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lastRenderedPageBreak/>
              <w:t>Le Luberon oriental</w:t>
            </w:r>
          </w:p>
        </w:tc>
        <w:tc>
          <w:tcPr>
            <w:tcW w:w="3071" w:type="dxa"/>
          </w:tcPr>
          <w:p w14:paraId="40938A62" w14:textId="77777777" w:rsidR="00FA6C04" w:rsidRPr="00FA6C04" w:rsidRDefault="00FA6C04" w:rsidP="00FA6C04">
            <w:pPr>
              <w:jc w:val="both"/>
              <w:rPr>
                <w:rFonts w:cs="Arial"/>
                <w:color w:val="444444"/>
                <w:sz w:val="18"/>
                <w:szCs w:val="18"/>
                <w:shd w:val="clear" w:color="auto" w:fill="FFFFFF"/>
              </w:rPr>
            </w:pPr>
            <w:proofErr w:type="gramStart"/>
            <w:r w:rsidRPr="00FA6C04">
              <w:rPr>
                <w:sz w:val="18"/>
                <w:szCs w:val="18"/>
              </w:rPr>
              <w:t>massif</w:t>
            </w:r>
            <w:proofErr w:type="gramEnd"/>
            <w:r w:rsidRPr="00FA6C04">
              <w:rPr>
                <w:sz w:val="18"/>
                <w:szCs w:val="18"/>
              </w:rPr>
              <w:t xml:space="preserve"> de moyennes montagnes au relief arrondi</w:t>
            </w:r>
            <w:r w:rsidRPr="00FA6C04">
              <w:rPr>
                <w:rFonts w:cs="Arial"/>
                <w:color w:val="444444"/>
                <w:sz w:val="18"/>
                <w:szCs w:val="18"/>
                <w:shd w:val="clear" w:color="auto" w:fill="FFFFFF"/>
              </w:rPr>
              <w:t> </w:t>
            </w:r>
          </w:p>
          <w:p w14:paraId="1141BC0A" w14:textId="77777777" w:rsidR="00FA6C04" w:rsidRPr="00FA6C04" w:rsidRDefault="00FA6C04" w:rsidP="00FA6C04">
            <w:pPr>
              <w:jc w:val="both"/>
              <w:rPr>
                <w:rFonts w:cs="Arial"/>
                <w:color w:val="444444"/>
                <w:sz w:val="18"/>
                <w:szCs w:val="18"/>
                <w:shd w:val="clear" w:color="auto" w:fill="FFFFFF"/>
              </w:rPr>
            </w:pPr>
          </w:p>
          <w:p w14:paraId="21D789AD"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64C9749B" w14:textId="77777777" w:rsidR="00FA6C04" w:rsidRPr="00FA6C04" w:rsidRDefault="00FA6C04" w:rsidP="00FA6C04">
            <w:pPr>
              <w:jc w:val="both"/>
              <w:rPr>
                <w:sz w:val="18"/>
                <w:szCs w:val="18"/>
              </w:rPr>
            </w:pPr>
            <w:proofErr w:type="gramStart"/>
            <w:r w:rsidRPr="00FA6C04">
              <w:rPr>
                <w:sz w:val="18"/>
                <w:szCs w:val="18"/>
              </w:rPr>
              <w:t>largement</w:t>
            </w:r>
            <w:proofErr w:type="gramEnd"/>
            <w:r w:rsidRPr="00FA6C04">
              <w:rPr>
                <w:sz w:val="18"/>
                <w:szCs w:val="18"/>
              </w:rPr>
              <w:t xml:space="preserve"> boisé</w:t>
            </w:r>
          </w:p>
          <w:p w14:paraId="1F8B5872" w14:textId="77777777" w:rsidR="00FA6C04" w:rsidRPr="00FA6C04" w:rsidRDefault="00FA6C04" w:rsidP="00FA6C04">
            <w:pPr>
              <w:jc w:val="both"/>
              <w:rPr>
                <w:sz w:val="18"/>
                <w:szCs w:val="18"/>
              </w:rPr>
            </w:pPr>
            <w:r w:rsidRPr="00FA6C04">
              <w:rPr>
                <w:sz w:val="18"/>
                <w:szCs w:val="18"/>
              </w:rPr>
              <w:t>Ce territoire est très peu habité et les parcelles cultivées sont rares.</w:t>
            </w:r>
          </w:p>
          <w:p w14:paraId="3FCCC3BD"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57FE5164" w14:textId="77777777" w:rsidTr="00184060">
        <w:tc>
          <w:tcPr>
            <w:tcW w:w="3070" w:type="dxa"/>
          </w:tcPr>
          <w:p w14:paraId="54900BBC"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Les collines de </w:t>
            </w:r>
            <w:proofErr w:type="spellStart"/>
            <w:r w:rsidRPr="00FA6C04">
              <w:rPr>
                <w:sz w:val="18"/>
                <w:szCs w:val="18"/>
              </w:rPr>
              <w:t>Pierrevert</w:t>
            </w:r>
            <w:proofErr w:type="spellEnd"/>
          </w:p>
        </w:tc>
        <w:tc>
          <w:tcPr>
            <w:tcW w:w="3071" w:type="dxa"/>
          </w:tcPr>
          <w:p w14:paraId="351F07C2" w14:textId="77777777" w:rsidR="00FA6C04" w:rsidRPr="00FA6C04" w:rsidRDefault="00FA6C04" w:rsidP="00FA6C04">
            <w:pPr>
              <w:jc w:val="both"/>
              <w:rPr>
                <w:sz w:val="18"/>
                <w:szCs w:val="18"/>
              </w:rPr>
            </w:pPr>
            <w:proofErr w:type="gramStart"/>
            <w:r w:rsidRPr="00FA6C04">
              <w:rPr>
                <w:sz w:val="18"/>
                <w:szCs w:val="18"/>
              </w:rPr>
              <w:t>doux</w:t>
            </w:r>
            <w:proofErr w:type="gramEnd"/>
            <w:r w:rsidRPr="00FA6C04">
              <w:rPr>
                <w:sz w:val="18"/>
                <w:szCs w:val="18"/>
              </w:rPr>
              <w:t xml:space="preserve"> relief de collines arrondies</w:t>
            </w:r>
          </w:p>
          <w:p w14:paraId="23B63930" w14:textId="77777777" w:rsidR="00FA6C04" w:rsidRDefault="00FA6C04" w:rsidP="00FA6C04">
            <w:pPr>
              <w:jc w:val="both"/>
              <w:rPr>
                <w:b/>
                <w:color w:val="00B050"/>
                <w:sz w:val="18"/>
                <w:szCs w:val="18"/>
              </w:rPr>
            </w:pPr>
          </w:p>
          <w:p w14:paraId="50C250E5" w14:textId="77777777" w:rsidR="00FE6338" w:rsidRPr="00FA6C04" w:rsidRDefault="00FE6338" w:rsidP="00FA6C04">
            <w:pPr>
              <w:jc w:val="both"/>
              <w:rPr>
                <w:b/>
                <w:color w:val="00B050"/>
                <w:sz w:val="18"/>
                <w:szCs w:val="18"/>
              </w:rPr>
            </w:pPr>
          </w:p>
          <w:p w14:paraId="20BCB0FE"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01DECFDA" w14:textId="77777777" w:rsidR="00FA6C04" w:rsidRPr="00FA6C04" w:rsidRDefault="00FA6C04" w:rsidP="00FA6C04">
            <w:pPr>
              <w:jc w:val="both"/>
              <w:rPr>
                <w:sz w:val="18"/>
                <w:szCs w:val="18"/>
              </w:rPr>
            </w:pPr>
            <w:proofErr w:type="gramStart"/>
            <w:r w:rsidRPr="00FA6C04">
              <w:rPr>
                <w:sz w:val="18"/>
                <w:szCs w:val="18"/>
              </w:rPr>
              <w:t>très</w:t>
            </w:r>
            <w:proofErr w:type="gramEnd"/>
            <w:r w:rsidRPr="00FA6C04">
              <w:rPr>
                <w:sz w:val="18"/>
                <w:szCs w:val="18"/>
              </w:rPr>
              <w:t xml:space="preserve"> urbanisé,</w:t>
            </w:r>
          </w:p>
          <w:p w14:paraId="5BD88DEC" w14:textId="77777777" w:rsidR="00FA6C04" w:rsidRPr="00FA6C04" w:rsidRDefault="00FA6C04" w:rsidP="00FA6C04">
            <w:pPr>
              <w:jc w:val="both"/>
              <w:rPr>
                <w:sz w:val="18"/>
                <w:szCs w:val="18"/>
              </w:rPr>
            </w:pPr>
            <w:r w:rsidRPr="00FA6C04">
              <w:rPr>
                <w:sz w:val="18"/>
                <w:szCs w:val="18"/>
              </w:rPr>
              <w:t>La forêt, très présente, au sud, laisse la place à la culture de la vigne et aux pâturages vers le nord.</w:t>
            </w:r>
          </w:p>
          <w:p w14:paraId="1DC98BA1" w14:textId="77777777" w:rsidR="00FA6C04" w:rsidRPr="00FA6C04" w:rsidRDefault="00FA6C04" w:rsidP="00FA6C04">
            <w:pPr>
              <w:jc w:val="both"/>
              <w:rPr>
                <w:sz w:val="18"/>
                <w:szCs w:val="18"/>
              </w:rPr>
            </w:pPr>
            <w:r w:rsidRPr="00FA6C04">
              <w:rPr>
                <w:b/>
                <w:color w:val="00B050"/>
                <w:sz w:val="18"/>
                <w:szCs w:val="18"/>
              </w:rPr>
              <w:t>urbain &amp; rural</w:t>
            </w:r>
            <w:r w:rsidRPr="00FA6C04">
              <w:rPr>
                <w:sz w:val="18"/>
                <w:szCs w:val="18"/>
              </w:rPr>
              <w:t xml:space="preserve">  </w:t>
            </w:r>
          </w:p>
        </w:tc>
      </w:tr>
      <w:tr w:rsidR="00FA6C04" w:rsidRPr="00FA6C04" w14:paraId="22D6206B" w14:textId="77777777" w:rsidTr="00184060">
        <w:tc>
          <w:tcPr>
            <w:tcW w:w="3070" w:type="dxa"/>
          </w:tcPr>
          <w:p w14:paraId="5285421E"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moyenne Durance</w:t>
            </w:r>
          </w:p>
        </w:tc>
        <w:tc>
          <w:tcPr>
            <w:tcW w:w="3071" w:type="dxa"/>
          </w:tcPr>
          <w:p w14:paraId="5D465C1A" w14:textId="77777777" w:rsidR="00FA6C04" w:rsidRPr="00FA6C04" w:rsidRDefault="00FA6C04" w:rsidP="00FA6C04">
            <w:pPr>
              <w:jc w:val="both"/>
              <w:rPr>
                <w:sz w:val="18"/>
                <w:szCs w:val="18"/>
              </w:rPr>
            </w:pPr>
            <w:proofErr w:type="gramStart"/>
            <w:r w:rsidRPr="00FA6C04">
              <w:rPr>
                <w:sz w:val="18"/>
                <w:szCs w:val="18"/>
              </w:rPr>
              <w:t>vaste</w:t>
            </w:r>
            <w:proofErr w:type="gramEnd"/>
            <w:r w:rsidRPr="00FA6C04">
              <w:rPr>
                <w:sz w:val="18"/>
                <w:szCs w:val="18"/>
              </w:rPr>
              <w:t xml:space="preserve"> plaine</w:t>
            </w:r>
          </w:p>
          <w:p w14:paraId="6F483E2A" w14:textId="77777777" w:rsidR="00FA6C04" w:rsidRPr="00FA6C04" w:rsidRDefault="00FA6C04" w:rsidP="00FA6C04">
            <w:pPr>
              <w:jc w:val="both"/>
              <w:rPr>
                <w:sz w:val="18"/>
                <w:szCs w:val="18"/>
              </w:rPr>
            </w:pPr>
          </w:p>
          <w:p w14:paraId="4185C09A"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433AAACA" w14:textId="77777777" w:rsidR="00FA6C04" w:rsidRPr="00FA6C04" w:rsidRDefault="00FA6C04" w:rsidP="00FA6C04">
            <w:pPr>
              <w:jc w:val="both"/>
              <w:rPr>
                <w:sz w:val="18"/>
                <w:szCs w:val="18"/>
              </w:rPr>
            </w:pPr>
            <w:proofErr w:type="gramStart"/>
            <w:r w:rsidRPr="00FA6C04">
              <w:rPr>
                <w:sz w:val="18"/>
                <w:szCs w:val="18"/>
              </w:rPr>
              <w:t>agricole</w:t>
            </w:r>
            <w:proofErr w:type="gramEnd"/>
            <w:r w:rsidRPr="00FA6C04">
              <w:rPr>
                <w:rFonts w:cs="Courier New"/>
                <w:sz w:val="18"/>
                <w:szCs w:val="18"/>
              </w:rPr>
              <w:t> </w:t>
            </w:r>
          </w:p>
          <w:p w14:paraId="3CB6CEDD" w14:textId="77777777" w:rsidR="00FA6C04" w:rsidRPr="00FA6C04" w:rsidRDefault="00FA6C04" w:rsidP="00FA6C04">
            <w:pPr>
              <w:jc w:val="both"/>
              <w:rPr>
                <w:sz w:val="18"/>
                <w:szCs w:val="18"/>
              </w:rPr>
            </w:pPr>
            <w:proofErr w:type="gramStart"/>
            <w:r w:rsidRPr="00FA6C04">
              <w:rPr>
                <w:sz w:val="18"/>
                <w:szCs w:val="18"/>
              </w:rPr>
              <w:t>terres</w:t>
            </w:r>
            <w:proofErr w:type="gramEnd"/>
            <w:r w:rsidRPr="00FA6C04">
              <w:rPr>
                <w:sz w:val="18"/>
                <w:szCs w:val="18"/>
              </w:rPr>
              <w:t xml:space="preserve"> fertiles</w:t>
            </w:r>
          </w:p>
          <w:p w14:paraId="4C2AD910"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0C2895DA" w14:textId="77777777" w:rsidTr="00184060">
        <w:tc>
          <w:tcPr>
            <w:tcW w:w="3070" w:type="dxa"/>
          </w:tcPr>
          <w:p w14:paraId="0BA6680A"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 xml:space="preserve">Le pays de </w:t>
            </w:r>
            <w:proofErr w:type="spellStart"/>
            <w:r w:rsidRPr="00FA6C04">
              <w:rPr>
                <w:sz w:val="18"/>
                <w:szCs w:val="18"/>
              </w:rPr>
              <w:t>Curbans</w:t>
            </w:r>
            <w:proofErr w:type="spellEnd"/>
          </w:p>
        </w:tc>
        <w:tc>
          <w:tcPr>
            <w:tcW w:w="3071" w:type="dxa"/>
          </w:tcPr>
          <w:p w14:paraId="09F1FFD5" w14:textId="77777777" w:rsidR="00FA6C04" w:rsidRPr="00FA6C04" w:rsidRDefault="00FA6C04" w:rsidP="00FA6C04">
            <w:pPr>
              <w:jc w:val="both"/>
              <w:rPr>
                <w:sz w:val="18"/>
                <w:szCs w:val="18"/>
              </w:rPr>
            </w:pPr>
            <w:proofErr w:type="gramStart"/>
            <w:r w:rsidRPr="00FA6C04">
              <w:rPr>
                <w:sz w:val="18"/>
                <w:szCs w:val="18"/>
              </w:rPr>
              <w:t>versant</w:t>
            </w:r>
            <w:proofErr w:type="gramEnd"/>
            <w:r w:rsidRPr="00FA6C04">
              <w:rPr>
                <w:sz w:val="18"/>
                <w:szCs w:val="18"/>
              </w:rPr>
              <w:t xml:space="preserve"> abrupt,</w:t>
            </w:r>
          </w:p>
          <w:p w14:paraId="23F04AB3" w14:textId="77777777" w:rsidR="00FA6C04" w:rsidRPr="00FA6C04" w:rsidRDefault="00FA6C04" w:rsidP="00FA6C04">
            <w:pPr>
              <w:jc w:val="both"/>
              <w:rPr>
                <w:sz w:val="18"/>
                <w:szCs w:val="18"/>
              </w:rPr>
            </w:pPr>
          </w:p>
          <w:p w14:paraId="546E70F8" w14:textId="77777777" w:rsidR="00FA6C04" w:rsidRPr="00FA6C04" w:rsidRDefault="00FA6C04" w:rsidP="00FA6C04">
            <w:pPr>
              <w:jc w:val="both"/>
              <w:rPr>
                <w:sz w:val="18"/>
                <w:szCs w:val="18"/>
              </w:rPr>
            </w:pPr>
          </w:p>
          <w:p w14:paraId="5A22F8DB" w14:textId="77777777" w:rsidR="00FA6C04" w:rsidRPr="00FA6C04" w:rsidRDefault="00FA6C04" w:rsidP="00FA6C04">
            <w:pPr>
              <w:jc w:val="both"/>
              <w:rPr>
                <w:sz w:val="18"/>
                <w:szCs w:val="18"/>
              </w:rPr>
            </w:pPr>
          </w:p>
          <w:p w14:paraId="0AB1DE4D" w14:textId="77777777" w:rsidR="00FA6C04" w:rsidRPr="00FA6C04" w:rsidRDefault="00FA6C04" w:rsidP="00FA6C04">
            <w:pPr>
              <w:jc w:val="both"/>
              <w:rPr>
                <w:sz w:val="18"/>
                <w:szCs w:val="18"/>
              </w:rPr>
            </w:pPr>
            <w:r w:rsidRPr="00FA6C04">
              <w:rPr>
                <w:b/>
                <w:color w:val="00B050"/>
                <w:sz w:val="18"/>
                <w:szCs w:val="18"/>
              </w:rPr>
              <w:t>relief escarpé</w:t>
            </w:r>
          </w:p>
        </w:tc>
        <w:tc>
          <w:tcPr>
            <w:tcW w:w="3071" w:type="dxa"/>
          </w:tcPr>
          <w:p w14:paraId="64A9E34C" w14:textId="77777777" w:rsidR="00FA6C04" w:rsidRPr="00FA6C04" w:rsidRDefault="00FA6C04" w:rsidP="00FA6C04">
            <w:pPr>
              <w:jc w:val="both"/>
              <w:rPr>
                <w:sz w:val="18"/>
                <w:szCs w:val="18"/>
              </w:rPr>
            </w:pPr>
            <w:proofErr w:type="gramStart"/>
            <w:r w:rsidRPr="00FA6C04">
              <w:rPr>
                <w:sz w:val="18"/>
                <w:szCs w:val="18"/>
              </w:rPr>
              <w:t>paysage</w:t>
            </w:r>
            <w:proofErr w:type="gramEnd"/>
            <w:r w:rsidRPr="00FA6C04">
              <w:rPr>
                <w:sz w:val="18"/>
                <w:szCs w:val="18"/>
              </w:rPr>
              <w:t xml:space="preserve"> fortement boisé</w:t>
            </w:r>
          </w:p>
          <w:p w14:paraId="6481C4B5" w14:textId="77777777" w:rsidR="00FA6C04" w:rsidRPr="00FA6C04" w:rsidRDefault="00FA6C04" w:rsidP="00FA6C04">
            <w:pPr>
              <w:jc w:val="both"/>
              <w:rPr>
                <w:sz w:val="18"/>
                <w:szCs w:val="18"/>
              </w:rPr>
            </w:pPr>
            <w:proofErr w:type="gramStart"/>
            <w:r w:rsidRPr="00FA6C04">
              <w:rPr>
                <w:sz w:val="18"/>
                <w:szCs w:val="18"/>
              </w:rPr>
              <w:t>territoire</w:t>
            </w:r>
            <w:proofErr w:type="gramEnd"/>
            <w:r w:rsidRPr="00FA6C04">
              <w:rPr>
                <w:sz w:val="18"/>
                <w:szCs w:val="18"/>
              </w:rPr>
              <w:t xml:space="preserve"> de vergers et de cultures maraîchères</w:t>
            </w:r>
          </w:p>
          <w:p w14:paraId="61643562" w14:textId="77777777" w:rsidR="00FA6C04" w:rsidRPr="00FA6C04" w:rsidRDefault="00FA6C04" w:rsidP="00FA6C04">
            <w:pPr>
              <w:jc w:val="both"/>
              <w:rPr>
                <w:sz w:val="18"/>
                <w:szCs w:val="18"/>
              </w:rPr>
            </w:pPr>
            <w:proofErr w:type="gramStart"/>
            <w:r w:rsidRPr="00FA6C04">
              <w:rPr>
                <w:sz w:val="18"/>
                <w:szCs w:val="18"/>
              </w:rPr>
              <w:t>succession</w:t>
            </w:r>
            <w:proofErr w:type="gramEnd"/>
            <w:r w:rsidRPr="00FA6C04">
              <w:rPr>
                <w:sz w:val="18"/>
                <w:szCs w:val="18"/>
              </w:rPr>
              <w:t xml:space="preserve"> de clairières habitées et cultivées</w:t>
            </w:r>
          </w:p>
          <w:p w14:paraId="5C60E470"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0D1D6ED3" w14:textId="77777777" w:rsidTr="00184060">
        <w:tc>
          <w:tcPr>
            <w:tcW w:w="3070" w:type="dxa"/>
          </w:tcPr>
          <w:p w14:paraId="0C0974A9"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La confluence Buech-Durance</w:t>
            </w:r>
          </w:p>
        </w:tc>
        <w:tc>
          <w:tcPr>
            <w:tcW w:w="3071" w:type="dxa"/>
          </w:tcPr>
          <w:p w14:paraId="61CD2E2A" w14:textId="77777777" w:rsidR="00FA6C04" w:rsidRPr="00FA6C04" w:rsidRDefault="00FA6C04" w:rsidP="00FA6C04">
            <w:pPr>
              <w:jc w:val="both"/>
              <w:rPr>
                <w:sz w:val="18"/>
                <w:szCs w:val="18"/>
              </w:rPr>
            </w:pPr>
            <w:proofErr w:type="gramStart"/>
            <w:r w:rsidRPr="00FA6C04">
              <w:rPr>
                <w:sz w:val="18"/>
                <w:szCs w:val="18"/>
              </w:rPr>
              <w:t>large</w:t>
            </w:r>
            <w:proofErr w:type="gramEnd"/>
            <w:r w:rsidRPr="00FA6C04">
              <w:rPr>
                <w:sz w:val="18"/>
                <w:szCs w:val="18"/>
              </w:rPr>
              <w:t xml:space="preserve"> plaine subtilement vallonnée et cernée de montagnes</w:t>
            </w:r>
            <w:r w:rsidRPr="00FA6C04">
              <w:rPr>
                <w:rFonts w:cs="Courier New"/>
                <w:sz w:val="18"/>
                <w:szCs w:val="18"/>
              </w:rPr>
              <w:t> </w:t>
            </w:r>
          </w:p>
          <w:p w14:paraId="1770F8FF" w14:textId="77777777" w:rsidR="00FA6C04" w:rsidRPr="00FA6C04" w:rsidRDefault="00FA6C04" w:rsidP="00FA6C04">
            <w:pPr>
              <w:jc w:val="both"/>
              <w:rPr>
                <w:sz w:val="18"/>
                <w:szCs w:val="18"/>
              </w:rPr>
            </w:pPr>
            <w:proofErr w:type="gramStart"/>
            <w:r w:rsidRPr="00FA6C04">
              <w:rPr>
                <w:sz w:val="18"/>
                <w:szCs w:val="18"/>
              </w:rPr>
              <w:t>franchir</w:t>
            </w:r>
            <w:proofErr w:type="gramEnd"/>
            <w:r w:rsidRPr="00FA6C04">
              <w:rPr>
                <w:sz w:val="18"/>
                <w:szCs w:val="18"/>
              </w:rPr>
              <w:t xml:space="preserve"> la majestueuse clue de Sisteron</w:t>
            </w:r>
          </w:p>
          <w:p w14:paraId="640D0C27"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639812E0" w14:textId="77777777" w:rsidR="00FA6C04" w:rsidRPr="00FA6C04" w:rsidRDefault="00FA6C04" w:rsidP="00FA6C04">
            <w:pPr>
              <w:jc w:val="both"/>
              <w:rPr>
                <w:sz w:val="18"/>
                <w:szCs w:val="18"/>
              </w:rPr>
            </w:pPr>
            <w:r w:rsidRPr="00FA6C04">
              <w:rPr>
                <w:sz w:val="18"/>
                <w:szCs w:val="18"/>
              </w:rPr>
              <w:t>Les villages perchés surplombent leurs terres fertiles.</w:t>
            </w:r>
          </w:p>
          <w:p w14:paraId="5C190BFE" w14:textId="77777777" w:rsidR="00FA6C04" w:rsidRPr="00FA6C04" w:rsidRDefault="00FA6C04" w:rsidP="00FA6C04">
            <w:pPr>
              <w:jc w:val="both"/>
              <w:rPr>
                <w:sz w:val="18"/>
                <w:szCs w:val="18"/>
              </w:rPr>
            </w:pPr>
          </w:p>
          <w:p w14:paraId="47EDE956"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3E86890E" w14:textId="77777777" w:rsidTr="00184060">
        <w:tc>
          <w:tcPr>
            <w:tcW w:w="3070" w:type="dxa"/>
          </w:tcPr>
          <w:p w14:paraId="3D313B51" w14:textId="77777777" w:rsidR="00FA6C04" w:rsidRPr="00FA6C04" w:rsidRDefault="00FA6C04" w:rsidP="00FA6C04">
            <w:pPr>
              <w:pStyle w:val="Paragraphedeliste"/>
              <w:numPr>
                <w:ilvl w:val="0"/>
                <w:numId w:val="41"/>
              </w:numPr>
              <w:spacing w:after="0"/>
              <w:jc w:val="both"/>
              <w:rPr>
                <w:sz w:val="18"/>
                <w:szCs w:val="18"/>
              </w:rPr>
            </w:pPr>
            <w:r w:rsidRPr="00FA6C04">
              <w:rPr>
                <w:sz w:val="18"/>
                <w:szCs w:val="18"/>
              </w:rPr>
              <w:t>Le plateau de Valensole</w:t>
            </w:r>
          </w:p>
        </w:tc>
        <w:tc>
          <w:tcPr>
            <w:tcW w:w="3071" w:type="dxa"/>
          </w:tcPr>
          <w:p w14:paraId="24BD61C7" w14:textId="77777777" w:rsidR="00FA6C04" w:rsidRPr="00FA6C04" w:rsidRDefault="00FA6C04" w:rsidP="00FA6C04">
            <w:pPr>
              <w:jc w:val="both"/>
              <w:rPr>
                <w:sz w:val="18"/>
                <w:szCs w:val="18"/>
              </w:rPr>
            </w:pPr>
            <w:r w:rsidRPr="00FA6C04">
              <w:rPr>
                <w:sz w:val="18"/>
                <w:szCs w:val="18"/>
              </w:rPr>
              <w:t xml:space="preserve">Plateau, vallée du </w:t>
            </w:r>
            <w:proofErr w:type="spellStart"/>
            <w:r w:rsidRPr="00FA6C04">
              <w:rPr>
                <w:sz w:val="18"/>
                <w:szCs w:val="18"/>
              </w:rPr>
              <w:t>colostre</w:t>
            </w:r>
            <w:proofErr w:type="spellEnd"/>
          </w:p>
          <w:p w14:paraId="53B6D992"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28C59C8B" w14:textId="77777777" w:rsidR="00FA6C04" w:rsidRPr="00FA6C04" w:rsidRDefault="00FA6C04" w:rsidP="00FA6C04">
            <w:pPr>
              <w:jc w:val="both"/>
              <w:rPr>
                <w:sz w:val="18"/>
                <w:szCs w:val="18"/>
              </w:rPr>
            </w:pPr>
            <w:proofErr w:type="gramStart"/>
            <w:r w:rsidRPr="00FA6C04">
              <w:rPr>
                <w:sz w:val="18"/>
                <w:szCs w:val="18"/>
              </w:rPr>
              <w:t>cultures</w:t>
            </w:r>
            <w:proofErr w:type="gramEnd"/>
            <w:r w:rsidRPr="00FA6C04">
              <w:rPr>
                <w:sz w:val="18"/>
                <w:szCs w:val="18"/>
              </w:rPr>
              <w:t xml:space="preserve"> céréalières et de champs de lavande, bois</w:t>
            </w:r>
          </w:p>
          <w:p w14:paraId="4013468E" w14:textId="77777777" w:rsidR="00FA6C04" w:rsidRPr="00FA6C04" w:rsidRDefault="00FA6C04" w:rsidP="00FA6C04">
            <w:pPr>
              <w:jc w:val="both"/>
              <w:rPr>
                <w:sz w:val="18"/>
                <w:szCs w:val="18"/>
              </w:rPr>
            </w:pPr>
            <w:r w:rsidRPr="00FA6C04">
              <w:rPr>
                <w:b/>
                <w:color w:val="00B050"/>
                <w:sz w:val="18"/>
                <w:szCs w:val="18"/>
              </w:rPr>
              <w:t>rural</w:t>
            </w:r>
          </w:p>
        </w:tc>
      </w:tr>
    </w:tbl>
    <w:p w14:paraId="4A44C543" w14:textId="77777777" w:rsidR="00FA6C04" w:rsidRPr="00FA6C04" w:rsidRDefault="00FA6C04" w:rsidP="00FA6C04">
      <w:pPr>
        <w:jc w:val="both"/>
        <w:rPr>
          <w:sz w:val="18"/>
          <w:szCs w:val="18"/>
        </w:rPr>
      </w:pPr>
    </w:p>
    <w:p w14:paraId="4B5079C0" w14:textId="0F86BCBB"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695B8F7E" w14:textId="77777777" w:rsidR="00FA6C04" w:rsidRPr="00FA6C04" w:rsidRDefault="00FA6C04" w:rsidP="00FA6C04">
      <w:pPr>
        <w:pStyle w:val="Paragraphedeliste"/>
        <w:numPr>
          <w:ilvl w:val="0"/>
          <w:numId w:val="39"/>
        </w:numPr>
        <w:jc w:val="both"/>
        <w:rPr>
          <w:sz w:val="18"/>
          <w:szCs w:val="18"/>
        </w:rPr>
      </w:pPr>
      <w:r w:rsidRPr="00FA6C04">
        <w:rPr>
          <w:sz w:val="18"/>
          <w:szCs w:val="18"/>
        </w:rPr>
        <w:t>Il y le plus souvent une vraie dominante orographique mais attribuer la valeur la plus pertinente est parfois difficile</w:t>
      </w:r>
    </w:p>
    <w:p w14:paraId="789CBF51"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7 avec contradiction entre le nom «</w:t>
      </w:r>
      <w:r w:rsidRPr="00FA6C04">
        <w:rPr>
          <w:rFonts w:cs="Courier New"/>
          <w:sz w:val="18"/>
          <w:szCs w:val="18"/>
        </w:rPr>
        <w:t> </w:t>
      </w:r>
      <w:r w:rsidRPr="00FA6C04">
        <w:rPr>
          <w:sz w:val="18"/>
          <w:szCs w:val="18"/>
        </w:rPr>
        <w:t>colline</w:t>
      </w:r>
      <w:r w:rsidRPr="00FA6C04">
        <w:rPr>
          <w:rFonts w:cs="Courier New"/>
          <w:sz w:val="18"/>
          <w:szCs w:val="18"/>
        </w:rPr>
        <w:t> </w:t>
      </w:r>
      <w:r w:rsidRPr="00FA6C04">
        <w:rPr>
          <w:rFonts w:cs="Marianne"/>
          <w:sz w:val="18"/>
          <w:szCs w:val="18"/>
        </w:rPr>
        <w:t>»</w:t>
      </w:r>
      <w:r w:rsidRPr="00FA6C04">
        <w:rPr>
          <w:sz w:val="18"/>
          <w:szCs w:val="18"/>
        </w:rPr>
        <w:t xml:space="preserve"> et le descriptif «</w:t>
      </w:r>
      <w:r w:rsidRPr="00FA6C04">
        <w:rPr>
          <w:rFonts w:cs="Courier New"/>
          <w:sz w:val="18"/>
          <w:szCs w:val="18"/>
        </w:rPr>
        <w:t> </w:t>
      </w:r>
      <w:r w:rsidRPr="00FA6C04">
        <w:rPr>
          <w:sz w:val="18"/>
          <w:szCs w:val="18"/>
        </w:rPr>
        <w:t>plateau</w:t>
      </w:r>
      <w:r w:rsidRPr="00FA6C04">
        <w:rPr>
          <w:rFonts w:cs="Courier New"/>
          <w:sz w:val="18"/>
          <w:szCs w:val="18"/>
        </w:rPr>
        <w:t> </w:t>
      </w:r>
      <w:r w:rsidRPr="00FA6C04">
        <w:rPr>
          <w:rFonts w:cs="Marianne"/>
          <w:sz w:val="18"/>
          <w:szCs w:val="18"/>
        </w:rPr>
        <w:t>»</w:t>
      </w:r>
    </w:p>
    <w:p w14:paraId="306491DE" w14:textId="09DBBFA8"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les mots-clés extraits du texte descriptif sont un peu insuffisants pour décider si UP 5 et UP 13 sont de la montagne</w:t>
      </w:r>
      <w:r w:rsidRPr="00FA6C04">
        <w:rPr>
          <w:rFonts w:cs="Courier New"/>
          <w:sz w:val="18"/>
          <w:szCs w:val="18"/>
        </w:rPr>
        <w:t> </w:t>
      </w:r>
      <w:r w:rsidRPr="00FA6C04">
        <w:rPr>
          <w:sz w:val="18"/>
          <w:szCs w:val="18"/>
        </w:rPr>
        <w:t>ou non</w:t>
      </w:r>
    </w:p>
    <w:p w14:paraId="1D3CCCD7" w14:textId="77777777" w:rsidR="00FA6C04" w:rsidRPr="00FA6C04" w:rsidRDefault="00FA6C04" w:rsidP="00FA6C04">
      <w:pPr>
        <w:pStyle w:val="Paragraphedeliste"/>
        <w:numPr>
          <w:ilvl w:val="0"/>
          <w:numId w:val="39"/>
        </w:numPr>
        <w:jc w:val="both"/>
        <w:rPr>
          <w:sz w:val="18"/>
          <w:szCs w:val="18"/>
        </w:rPr>
      </w:pPr>
      <w:r w:rsidRPr="00FA6C04">
        <w:rPr>
          <w:sz w:val="18"/>
          <w:szCs w:val="18"/>
        </w:rPr>
        <w:t>En général, il n’y a pas de dominante OCS aussi claire, d’où l’emploi fréquent de la valeur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pour des paysages mixtes</w:t>
      </w:r>
    </w:p>
    <w:p w14:paraId="408B09C1" w14:textId="77777777" w:rsidR="00FA6C04" w:rsidRPr="00FA6C04" w:rsidRDefault="00FA6C04" w:rsidP="00FA6C04">
      <w:pPr>
        <w:pStyle w:val="Paragraphedeliste"/>
        <w:numPr>
          <w:ilvl w:val="0"/>
          <w:numId w:val="39"/>
        </w:numPr>
        <w:jc w:val="both"/>
        <w:rPr>
          <w:sz w:val="18"/>
          <w:szCs w:val="18"/>
        </w:rPr>
      </w:pPr>
      <w:r w:rsidRPr="00FA6C04">
        <w:rPr>
          <w:sz w:val="18"/>
          <w:szCs w:val="18"/>
        </w:rPr>
        <w:lastRenderedPageBreak/>
        <w:t>Néanmoins, pour l’UP 7, le caractère bocager pourrait être une meilleure indication que la valeur générique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p>
    <w:p w14:paraId="31020D0D" w14:textId="77777777" w:rsidR="00FA6C04" w:rsidRPr="00FA6C04" w:rsidRDefault="00FA6C04" w:rsidP="00FA6C04">
      <w:pPr>
        <w:pStyle w:val="Paragraphedeliste"/>
        <w:ind w:left="1428"/>
        <w:jc w:val="both"/>
        <w:rPr>
          <w:sz w:val="18"/>
          <w:szCs w:val="18"/>
        </w:rPr>
      </w:pPr>
    </w:p>
    <w:p w14:paraId="36BB80B1" w14:textId="77777777" w:rsidR="00FA6C04" w:rsidRPr="00FA6C04" w:rsidRDefault="00FA6C04" w:rsidP="00FA6C04">
      <w:pPr>
        <w:jc w:val="both"/>
        <w:rPr>
          <w:sz w:val="18"/>
          <w:szCs w:val="18"/>
          <w:u w:val="single"/>
        </w:rPr>
      </w:pPr>
      <w:r w:rsidRPr="00FA6C04">
        <w:rPr>
          <w:sz w:val="18"/>
          <w:szCs w:val="18"/>
          <w:u w:val="single"/>
        </w:rPr>
        <w:t>Exemple 2</w:t>
      </w:r>
      <w:r w:rsidRPr="00FA6C04">
        <w:rPr>
          <w:rFonts w:cs="Courier New"/>
          <w:sz w:val="18"/>
          <w:szCs w:val="18"/>
          <w:u w:val="single"/>
        </w:rPr>
        <w:t> </w:t>
      </w:r>
      <w:r w:rsidRPr="00FA6C04">
        <w:rPr>
          <w:sz w:val="18"/>
          <w:szCs w:val="18"/>
          <w:u w:val="single"/>
        </w:rPr>
        <w:t>: atlas de la Manche</w:t>
      </w:r>
    </w:p>
    <w:p w14:paraId="5244DF64" w14:textId="77777777" w:rsidR="00FA6C04" w:rsidRPr="00FA6C04" w:rsidRDefault="00FA6C04" w:rsidP="00FA6C04">
      <w:pPr>
        <w:jc w:val="both"/>
        <w:rPr>
          <w:sz w:val="18"/>
          <w:szCs w:val="18"/>
        </w:rPr>
      </w:pPr>
    </w:p>
    <w:tbl>
      <w:tblPr>
        <w:tblStyle w:val="Grilledutableau"/>
        <w:tblW w:w="0" w:type="auto"/>
        <w:tblLook w:val="04A0" w:firstRow="1" w:lastRow="0" w:firstColumn="1" w:lastColumn="0" w:noHBand="0" w:noVBand="1"/>
      </w:tblPr>
      <w:tblGrid>
        <w:gridCol w:w="3028"/>
        <w:gridCol w:w="3019"/>
        <w:gridCol w:w="3015"/>
      </w:tblGrid>
      <w:tr w:rsidR="00FA6C04" w:rsidRPr="00FA6C04" w14:paraId="44334945" w14:textId="77777777" w:rsidTr="00184060">
        <w:tc>
          <w:tcPr>
            <w:tcW w:w="3070" w:type="dxa"/>
            <w:shd w:val="clear" w:color="auto" w:fill="00B050"/>
          </w:tcPr>
          <w:p w14:paraId="373AD80B"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677EFA3B"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0D529A47"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Relief, géomorphologie</w:t>
            </w:r>
          </w:p>
        </w:tc>
        <w:tc>
          <w:tcPr>
            <w:tcW w:w="3071" w:type="dxa"/>
            <w:shd w:val="clear" w:color="auto" w:fill="00B050"/>
          </w:tcPr>
          <w:p w14:paraId="34F55E66"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123FE158" w14:textId="77777777" w:rsidTr="00184060">
        <w:tc>
          <w:tcPr>
            <w:tcW w:w="3070" w:type="dxa"/>
          </w:tcPr>
          <w:p w14:paraId="7E8EAA37"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baie du Mont Saint-Michel</w:t>
            </w:r>
          </w:p>
        </w:tc>
        <w:tc>
          <w:tcPr>
            <w:tcW w:w="3071" w:type="dxa"/>
          </w:tcPr>
          <w:p w14:paraId="4224EB21" w14:textId="77777777" w:rsidR="00FA6C04" w:rsidRPr="00FA6C04" w:rsidRDefault="00FA6C04" w:rsidP="00FA6C04">
            <w:pPr>
              <w:jc w:val="both"/>
              <w:rPr>
                <w:sz w:val="18"/>
                <w:szCs w:val="18"/>
              </w:rPr>
            </w:pPr>
            <w:r w:rsidRPr="00FA6C04">
              <w:rPr>
                <w:sz w:val="18"/>
                <w:szCs w:val="18"/>
              </w:rPr>
              <w:t>Collines</w:t>
            </w:r>
          </w:p>
          <w:p w14:paraId="1D5D213D" w14:textId="77777777" w:rsidR="00FA6C04" w:rsidRPr="00FA6C04" w:rsidRDefault="00FA6C04" w:rsidP="00FA6C04">
            <w:pPr>
              <w:jc w:val="both"/>
              <w:rPr>
                <w:sz w:val="18"/>
                <w:szCs w:val="18"/>
              </w:rPr>
            </w:pPr>
            <w:r w:rsidRPr="00FA6C04">
              <w:rPr>
                <w:sz w:val="18"/>
                <w:szCs w:val="18"/>
              </w:rPr>
              <w:t>Polders</w:t>
            </w:r>
          </w:p>
          <w:p w14:paraId="18D0E93E" w14:textId="77777777" w:rsidR="00FA6C04" w:rsidRPr="00FA6C04" w:rsidRDefault="00FA6C04" w:rsidP="00FA6C04">
            <w:pPr>
              <w:jc w:val="both"/>
              <w:rPr>
                <w:sz w:val="18"/>
                <w:szCs w:val="18"/>
              </w:rPr>
            </w:pPr>
            <w:r w:rsidRPr="00FA6C04">
              <w:rPr>
                <w:sz w:val="18"/>
                <w:szCs w:val="18"/>
              </w:rPr>
              <w:t>Le Mont</w:t>
            </w:r>
          </w:p>
          <w:p w14:paraId="2190BF53" w14:textId="77777777" w:rsidR="00FA6C04" w:rsidRPr="00FA6C04" w:rsidRDefault="00FA6C04" w:rsidP="00FA6C04">
            <w:pPr>
              <w:jc w:val="both"/>
              <w:rPr>
                <w:sz w:val="18"/>
                <w:szCs w:val="18"/>
              </w:rPr>
            </w:pPr>
            <w:r w:rsidRPr="00FA6C04">
              <w:rPr>
                <w:sz w:val="18"/>
                <w:szCs w:val="18"/>
              </w:rPr>
              <w:t>Immense estran</w:t>
            </w:r>
          </w:p>
          <w:p w14:paraId="490897C9" w14:textId="77777777" w:rsidR="00FA6C04" w:rsidRPr="00FA6C04" w:rsidRDefault="00FA6C04" w:rsidP="00FA6C04">
            <w:pPr>
              <w:jc w:val="both"/>
              <w:rPr>
                <w:b/>
                <w:sz w:val="18"/>
                <w:szCs w:val="18"/>
              </w:rPr>
            </w:pPr>
            <w:r w:rsidRPr="00FA6C04">
              <w:rPr>
                <w:b/>
                <w:color w:val="00B050"/>
                <w:sz w:val="18"/>
                <w:szCs w:val="18"/>
              </w:rPr>
              <w:t>littoral</w:t>
            </w:r>
          </w:p>
        </w:tc>
        <w:tc>
          <w:tcPr>
            <w:tcW w:w="3071" w:type="dxa"/>
          </w:tcPr>
          <w:p w14:paraId="69B3E28B" w14:textId="77777777" w:rsidR="00FA6C04" w:rsidRPr="00FA6C04" w:rsidRDefault="00FA6C04" w:rsidP="00FA6C04">
            <w:pPr>
              <w:jc w:val="both"/>
              <w:rPr>
                <w:sz w:val="18"/>
                <w:szCs w:val="18"/>
              </w:rPr>
            </w:pPr>
            <w:r w:rsidRPr="00FA6C04">
              <w:rPr>
                <w:sz w:val="18"/>
                <w:szCs w:val="18"/>
              </w:rPr>
              <w:t>(Collines) bocagères</w:t>
            </w:r>
          </w:p>
          <w:p w14:paraId="3506D73F" w14:textId="77777777" w:rsidR="00FA6C04" w:rsidRPr="00FA6C04" w:rsidRDefault="00FA6C04" w:rsidP="00FA6C04">
            <w:pPr>
              <w:jc w:val="both"/>
              <w:rPr>
                <w:sz w:val="18"/>
                <w:szCs w:val="18"/>
              </w:rPr>
            </w:pPr>
            <w:r w:rsidRPr="00FA6C04">
              <w:rPr>
                <w:sz w:val="18"/>
                <w:szCs w:val="18"/>
              </w:rPr>
              <w:t>(Polders) légumiers</w:t>
            </w:r>
          </w:p>
          <w:p w14:paraId="627C632D" w14:textId="77777777" w:rsidR="00FA6C04" w:rsidRPr="00FA6C04" w:rsidRDefault="00FA6C04" w:rsidP="00FA6C04">
            <w:pPr>
              <w:jc w:val="both"/>
              <w:rPr>
                <w:sz w:val="18"/>
                <w:szCs w:val="18"/>
              </w:rPr>
            </w:pPr>
            <w:r w:rsidRPr="00FA6C04">
              <w:rPr>
                <w:sz w:val="18"/>
                <w:szCs w:val="18"/>
              </w:rPr>
              <w:t>Littoral balnéaire urbanisé</w:t>
            </w:r>
          </w:p>
          <w:p w14:paraId="58F5A6A3" w14:textId="77777777" w:rsidR="00FA6C04" w:rsidRPr="00FA6C04" w:rsidRDefault="00FA6C04" w:rsidP="00FA6C04">
            <w:pPr>
              <w:jc w:val="both"/>
              <w:rPr>
                <w:sz w:val="18"/>
                <w:szCs w:val="18"/>
              </w:rPr>
            </w:pPr>
          </w:p>
          <w:p w14:paraId="6306ADA1" w14:textId="77777777" w:rsidR="00FA6C04" w:rsidRPr="00FA6C04" w:rsidRDefault="00FA6C04" w:rsidP="00FA6C04">
            <w:pPr>
              <w:jc w:val="both"/>
              <w:rPr>
                <w:sz w:val="18"/>
                <w:szCs w:val="18"/>
              </w:rPr>
            </w:pPr>
            <w:r w:rsidRPr="00FA6C04">
              <w:rPr>
                <w:b/>
                <w:color w:val="00B050"/>
                <w:sz w:val="18"/>
                <w:szCs w:val="18"/>
              </w:rPr>
              <w:t>rural &amp; eau</w:t>
            </w:r>
          </w:p>
        </w:tc>
      </w:tr>
      <w:tr w:rsidR="00FA6C04" w:rsidRPr="00FA6C04" w14:paraId="365C4430" w14:textId="77777777" w:rsidTr="00184060">
        <w:tc>
          <w:tcPr>
            <w:tcW w:w="3070" w:type="dxa"/>
          </w:tcPr>
          <w:p w14:paraId="37B4970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côte des havres et ses dunes</w:t>
            </w:r>
          </w:p>
        </w:tc>
        <w:tc>
          <w:tcPr>
            <w:tcW w:w="3071" w:type="dxa"/>
          </w:tcPr>
          <w:p w14:paraId="2611D762" w14:textId="77777777" w:rsidR="00FA6C04" w:rsidRPr="00FA6C04" w:rsidRDefault="00FA6C04" w:rsidP="00FA6C04">
            <w:pPr>
              <w:jc w:val="both"/>
              <w:rPr>
                <w:sz w:val="18"/>
                <w:szCs w:val="18"/>
              </w:rPr>
            </w:pPr>
            <w:r w:rsidRPr="00FA6C04">
              <w:rPr>
                <w:sz w:val="18"/>
                <w:szCs w:val="18"/>
              </w:rPr>
              <w:t xml:space="preserve"> Falaises</w:t>
            </w:r>
          </w:p>
          <w:p w14:paraId="15809229" w14:textId="77777777" w:rsidR="00FA6C04" w:rsidRPr="00FA6C04" w:rsidRDefault="00FA6C04" w:rsidP="00FA6C04">
            <w:pPr>
              <w:jc w:val="both"/>
              <w:rPr>
                <w:sz w:val="18"/>
                <w:szCs w:val="18"/>
              </w:rPr>
            </w:pPr>
            <w:proofErr w:type="gramStart"/>
            <w:r w:rsidRPr="00FA6C04">
              <w:rPr>
                <w:sz w:val="18"/>
                <w:szCs w:val="18"/>
              </w:rPr>
              <w:t>ensemble</w:t>
            </w:r>
            <w:proofErr w:type="gramEnd"/>
            <w:r w:rsidRPr="00FA6C04">
              <w:rPr>
                <w:sz w:val="18"/>
                <w:szCs w:val="18"/>
              </w:rPr>
              <w:t xml:space="preserve"> des huit havres</w:t>
            </w:r>
          </w:p>
          <w:p w14:paraId="0073F448" w14:textId="77777777" w:rsidR="00FA6C04" w:rsidRPr="00FA6C04" w:rsidRDefault="00FA6C04" w:rsidP="00FA6C04">
            <w:pPr>
              <w:jc w:val="both"/>
              <w:rPr>
                <w:sz w:val="18"/>
                <w:szCs w:val="18"/>
              </w:rPr>
            </w:pPr>
            <w:proofErr w:type="gramStart"/>
            <w:r w:rsidRPr="00FA6C04">
              <w:rPr>
                <w:sz w:val="18"/>
                <w:szCs w:val="18"/>
              </w:rPr>
              <w:t>paysages</w:t>
            </w:r>
            <w:proofErr w:type="gramEnd"/>
            <w:r w:rsidRPr="00FA6C04">
              <w:rPr>
                <w:sz w:val="18"/>
                <w:szCs w:val="18"/>
              </w:rPr>
              <w:t xml:space="preserve"> dunaires</w:t>
            </w:r>
          </w:p>
          <w:p w14:paraId="7B6F2945" w14:textId="77777777" w:rsidR="00FA6C04" w:rsidRPr="00FA6C04" w:rsidRDefault="00FA6C04" w:rsidP="00FA6C04">
            <w:pPr>
              <w:jc w:val="both"/>
              <w:rPr>
                <w:sz w:val="18"/>
                <w:szCs w:val="18"/>
              </w:rPr>
            </w:pPr>
            <w:proofErr w:type="gramStart"/>
            <w:r w:rsidRPr="00FA6C04">
              <w:rPr>
                <w:sz w:val="18"/>
                <w:szCs w:val="18"/>
              </w:rPr>
              <w:t>caps</w:t>
            </w:r>
            <w:proofErr w:type="gramEnd"/>
          </w:p>
          <w:p w14:paraId="728F4855" w14:textId="77777777" w:rsidR="00FA6C04" w:rsidRPr="00FA6C04" w:rsidRDefault="00FA6C04" w:rsidP="00FA6C04">
            <w:pPr>
              <w:jc w:val="both"/>
              <w:rPr>
                <w:sz w:val="18"/>
                <w:szCs w:val="18"/>
              </w:rPr>
            </w:pPr>
          </w:p>
          <w:p w14:paraId="3448149B" w14:textId="77777777" w:rsidR="00FA6C04" w:rsidRPr="00FA6C04" w:rsidRDefault="00FA6C04" w:rsidP="00FA6C04">
            <w:pPr>
              <w:jc w:val="both"/>
              <w:rPr>
                <w:b/>
                <w:color w:val="00B050"/>
                <w:sz w:val="18"/>
                <w:szCs w:val="18"/>
              </w:rPr>
            </w:pPr>
          </w:p>
          <w:p w14:paraId="4C4B54B3"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0FD416E" w14:textId="77777777" w:rsidR="00FA6C04" w:rsidRPr="00FA6C04" w:rsidRDefault="00FA6C04" w:rsidP="00FA6C04">
            <w:pPr>
              <w:jc w:val="both"/>
              <w:rPr>
                <w:sz w:val="18"/>
                <w:szCs w:val="18"/>
              </w:rPr>
            </w:pPr>
            <w:proofErr w:type="gramStart"/>
            <w:r w:rsidRPr="00FA6C04">
              <w:rPr>
                <w:sz w:val="18"/>
                <w:szCs w:val="18"/>
              </w:rPr>
              <w:t>bande</w:t>
            </w:r>
            <w:proofErr w:type="gramEnd"/>
            <w:r w:rsidRPr="00FA6C04">
              <w:rPr>
                <w:sz w:val="18"/>
                <w:szCs w:val="18"/>
              </w:rPr>
              <w:t xml:space="preserve"> sableuse</w:t>
            </w:r>
          </w:p>
          <w:p w14:paraId="0EC3C9BE" w14:textId="77777777" w:rsidR="00FA6C04" w:rsidRPr="00FA6C04" w:rsidRDefault="00FA6C04" w:rsidP="00FA6C04">
            <w:pPr>
              <w:jc w:val="both"/>
              <w:rPr>
                <w:sz w:val="18"/>
                <w:szCs w:val="18"/>
              </w:rPr>
            </w:pPr>
            <w:proofErr w:type="gramStart"/>
            <w:r w:rsidRPr="00FA6C04">
              <w:rPr>
                <w:sz w:val="18"/>
                <w:szCs w:val="18"/>
              </w:rPr>
              <w:t>marais</w:t>
            </w:r>
            <w:proofErr w:type="gramEnd"/>
            <w:r w:rsidRPr="00FA6C04">
              <w:rPr>
                <w:sz w:val="18"/>
                <w:szCs w:val="18"/>
              </w:rPr>
              <w:t xml:space="preserve"> arrière-littoraux</w:t>
            </w:r>
          </w:p>
          <w:p w14:paraId="081F3B05" w14:textId="77777777" w:rsidR="00FA6C04" w:rsidRPr="00FA6C04" w:rsidRDefault="00FA6C04" w:rsidP="00FA6C04">
            <w:pPr>
              <w:jc w:val="both"/>
              <w:rPr>
                <w:sz w:val="18"/>
                <w:szCs w:val="18"/>
              </w:rPr>
            </w:pPr>
            <w:proofErr w:type="gramStart"/>
            <w:r w:rsidRPr="00FA6C04">
              <w:rPr>
                <w:sz w:val="18"/>
                <w:szCs w:val="18"/>
              </w:rPr>
              <w:t>coteaux</w:t>
            </w:r>
            <w:proofErr w:type="gramEnd"/>
            <w:r w:rsidRPr="00FA6C04">
              <w:rPr>
                <w:sz w:val="18"/>
                <w:szCs w:val="18"/>
              </w:rPr>
              <w:t xml:space="preserve"> bocagers</w:t>
            </w:r>
          </w:p>
          <w:p w14:paraId="3127E840" w14:textId="77777777" w:rsidR="00FA6C04" w:rsidRPr="00FA6C04" w:rsidRDefault="00FA6C04" w:rsidP="00FA6C04">
            <w:pPr>
              <w:jc w:val="both"/>
              <w:rPr>
                <w:sz w:val="18"/>
                <w:szCs w:val="18"/>
              </w:rPr>
            </w:pPr>
            <w:proofErr w:type="gramStart"/>
            <w:r w:rsidRPr="00FA6C04">
              <w:rPr>
                <w:sz w:val="18"/>
                <w:szCs w:val="18"/>
              </w:rPr>
              <w:t>prés</w:t>
            </w:r>
            <w:proofErr w:type="gramEnd"/>
            <w:r w:rsidRPr="00FA6C04">
              <w:rPr>
                <w:sz w:val="18"/>
                <w:szCs w:val="18"/>
              </w:rPr>
              <w:t xml:space="preserve"> salés</w:t>
            </w:r>
          </w:p>
          <w:p w14:paraId="6305AEA2" w14:textId="77777777" w:rsidR="00FA6C04" w:rsidRPr="00FA6C04" w:rsidRDefault="00FA6C04" w:rsidP="00FA6C04">
            <w:pPr>
              <w:jc w:val="both"/>
              <w:rPr>
                <w:sz w:val="18"/>
                <w:szCs w:val="18"/>
              </w:rPr>
            </w:pPr>
            <w:proofErr w:type="gramStart"/>
            <w:r w:rsidRPr="00FA6C04">
              <w:rPr>
                <w:sz w:val="18"/>
                <w:szCs w:val="18"/>
              </w:rPr>
              <w:t>bourgs</w:t>
            </w:r>
            <w:proofErr w:type="gramEnd"/>
            <w:r w:rsidRPr="00FA6C04">
              <w:rPr>
                <w:sz w:val="18"/>
                <w:szCs w:val="18"/>
              </w:rPr>
              <w:t xml:space="preserve"> et fermes</w:t>
            </w:r>
          </w:p>
          <w:p w14:paraId="42C32739" w14:textId="4CDA51C4" w:rsidR="00FA6C04" w:rsidRPr="00FA6C04" w:rsidRDefault="00FA6C04" w:rsidP="00FA6C04">
            <w:pPr>
              <w:jc w:val="both"/>
              <w:rPr>
                <w:sz w:val="18"/>
                <w:szCs w:val="18"/>
              </w:rPr>
            </w:pPr>
            <w:proofErr w:type="gramStart"/>
            <w:r w:rsidRPr="00FA6C04">
              <w:rPr>
                <w:sz w:val="18"/>
                <w:szCs w:val="18"/>
              </w:rPr>
              <w:t>stations</w:t>
            </w:r>
            <w:proofErr w:type="gramEnd"/>
            <w:r w:rsidRPr="00FA6C04">
              <w:rPr>
                <w:sz w:val="18"/>
                <w:szCs w:val="18"/>
              </w:rPr>
              <w:t xml:space="preserve"> balnéaires</w:t>
            </w:r>
          </w:p>
          <w:p w14:paraId="53C48CD9" w14:textId="77777777" w:rsidR="00FA6C04" w:rsidRPr="00FA6C04" w:rsidRDefault="00FA6C04" w:rsidP="00FA6C04">
            <w:pPr>
              <w:jc w:val="both"/>
              <w:rPr>
                <w:sz w:val="18"/>
                <w:szCs w:val="18"/>
              </w:rPr>
            </w:pPr>
            <w:r w:rsidRPr="00FA6C04">
              <w:rPr>
                <w:b/>
                <w:color w:val="00B050"/>
                <w:sz w:val="18"/>
                <w:szCs w:val="18"/>
              </w:rPr>
              <w:t>eau &amp; rural</w:t>
            </w:r>
          </w:p>
        </w:tc>
      </w:tr>
      <w:tr w:rsidR="00FA6C04" w:rsidRPr="00FA6C04" w14:paraId="4D02175C" w14:textId="77777777" w:rsidTr="00184060">
        <w:tc>
          <w:tcPr>
            <w:tcW w:w="3070" w:type="dxa"/>
          </w:tcPr>
          <w:p w14:paraId="0CB0B9BC"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L'archipel de Chausey et son immense estran sableux</w:t>
            </w:r>
          </w:p>
        </w:tc>
        <w:tc>
          <w:tcPr>
            <w:tcW w:w="3071" w:type="dxa"/>
          </w:tcPr>
          <w:p w14:paraId="72D22208" w14:textId="77777777" w:rsidR="00FA6C04" w:rsidRPr="00FA6C04" w:rsidRDefault="00FA6C04" w:rsidP="00FA6C04">
            <w:pPr>
              <w:jc w:val="both"/>
              <w:rPr>
                <w:sz w:val="18"/>
                <w:szCs w:val="18"/>
              </w:rPr>
            </w:pPr>
            <w:proofErr w:type="gramStart"/>
            <w:r w:rsidRPr="00FA6C04">
              <w:rPr>
                <w:sz w:val="18"/>
                <w:szCs w:val="18"/>
              </w:rPr>
              <w:t>univers</w:t>
            </w:r>
            <w:proofErr w:type="gramEnd"/>
            <w:r w:rsidRPr="00FA6C04">
              <w:rPr>
                <w:sz w:val="18"/>
                <w:szCs w:val="18"/>
              </w:rPr>
              <w:t xml:space="preserve"> maritime</w:t>
            </w:r>
          </w:p>
          <w:p w14:paraId="02708AB7" w14:textId="77777777" w:rsidR="00FA6C04" w:rsidRPr="00FA6C04" w:rsidRDefault="00FA6C04" w:rsidP="00FA6C04">
            <w:pPr>
              <w:jc w:val="both"/>
              <w:rPr>
                <w:sz w:val="18"/>
                <w:szCs w:val="18"/>
              </w:rPr>
            </w:pPr>
            <w:proofErr w:type="gramStart"/>
            <w:r w:rsidRPr="00FA6C04">
              <w:rPr>
                <w:sz w:val="18"/>
                <w:szCs w:val="18"/>
              </w:rPr>
              <w:t>chaos</w:t>
            </w:r>
            <w:proofErr w:type="gramEnd"/>
            <w:r w:rsidRPr="00FA6C04">
              <w:rPr>
                <w:sz w:val="18"/>
                <w:szCs w:val="18"/>
              </w:rPr>
              <w:t xml:space="preserve"> rocheux et sableux</w:t>
            </w:r>
          </w:p>
          <w:p w14:paraId="3286410F" w14:textId="77777777" w:rsidR="00FA6C04" w:rsidRPr="00FA6C04" w:rsidRDefault="00FA6C04" w:rsidP="00FA6C04">
            <w:pPr>
              <w:jc w:val="both"/>
              <w:rPr>
                <w:sz w:val="18"/>
                <w:szCs w:val="18"/>
              </w:rPr>
            </w:pPr>
          </w:p>
          <w:p w14:paraId="637AA73A"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736E578D" w14:textId="77777777" w:rsidR="00FA6C04" w:rsidRPr="00FA6C04" w:rsidRDefault="00FA6C04" w:rsidP="00FA6C04">
            <w:pPr>
              <w:jc w:val="both"/>
              <w:rPr>
                <w:sz w:val="18"/>
                <w:szCs w:val="18"/>
              </w:rPr>
            </w:pPr>
            <w:r w:rsidRPr="00FA6C04">
              <w:rPr>
                <w:sz w:val="18"/>
                <w:szCs w:val="18"/>
              </w:rPr>
              <w:t>Landes herbeuses</w:t>
            </w:r>
          </w:p>
          <w:p w14:paraId="6B21A33F" w14:textId="77777777" w:rsidR="00FA6C04" w:rsidRPr="00FA6C04" w:rsidRDefault="00FA6C04" w:rsidP="00FA6C04">
            <w:pPr>
              <w:jc w:val="both"/>
              <w:rPr>
                <w:sz w:val="18"/>
                <w:szCs w:val="18"/>
              </w:rPr>
            </w:pPr>
            <w:r w:rsidRPr="00FA6C04">
              <w:rPr>
                <w:sz w:val="18"/>
                <w:szCs w:val="18"/>
              </w:rPr>
              <w:t xml:space="preserve">Rochers </w:t>
            </w:r>
          </w:p>
          <w:p w14:paraId="04809ECD" w14:textId="77777777" w:rsidR="00FA6C04" w:rsidRPr="00FA6C04" w:rsidRDefault="00FA6C04" w:rsidP="00FA6C04">
            <w:pPr>
              <w:jc w:val="both"/>
              <w:rPr>
                <w:sz w:val="18"/>
                <w:szCs w:val="18"/>
              </w:rPr>
            </w:pPr>
            <w:r w:rsidRPr="00FA6C04">
              <w:rPr>
                <w:sz w:val="18"/>
                <w:szCs w:val="18"/>
              </w:rPr>
              <w:t>Anses sableuses</w:t>
            </w:r>
          </w:p>
          <w:p w14:paraId="5558DC23"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3B32E36A" w14:textId="77777777" w:rsidTr="00184060">
        <w:tc>
          <w:tcPr>
            <w:tcW w:w="3070" w:type="dxa"/>
          </w:tcPr>
          <w:p w14:paraId="64470CCC"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péninsule de la Hague</w:t>
            </w:r>
          </w:p>
        </w:tc>
        <w:tc>
          <w:tcPr>
            <w:tcW w:w="3071" w:type="dxa"/>
          </w:tcPr>
          <w:p w14:paraId="14C2C8ED" w14:textId="77777777" w:rsidR="00FA6C04" w:rsidRPr="00FA6C04" w:rsidRDefault="00FA6C04" w:rsidP="00FA6C04">
            <w:pPr>
              <w:jc w:val="both"/>
              <w:rPr>
                <w:sz w:val="18"/>
                <w:szCs w:val="18"/>
              </w:rPr>
            </w:pPr>
            <w:proofErr w:type="gramStart"/>
            <w:r w:rsidRPr="00FA6C04">
              <w:rPr>
                <w:sz w:val="18"/>
                <w:szCs w:val="18"/>
              </w:rPr>
              <w:t>littoral</w:t>
            </w:r>
            <w:proofErr w:type="gramEnd"/>
            <w:r w:rsidRPr="00FA6C04">
              <w:rPr>
                <w:sz w:val="18"/>
                <w:szCs w:val="18"/>
              </w:rPr>
              <w:t xml:space="preserve"> rocheux, falaises</w:t>
            </w:r>
          </w:p>
          <w:p w14:paraId="0FA2E545" w14:textId="77777777" w:rsidR="00FA6C04" w:rsidRPr="00FA6C04" w:rsidRDefault="00FA6C04" w:rsidP="00FA6C04">
            <w:pPr>
              <w:jc w:val="both"/>
              <w:rPr>
                <w:sz w:val="18"/>
                <w:szCs w:val="18"/>
              </w:rPr>
            </w:pPr>
            <w:proofErr w:type="gramStart"/>
            <w:r w:rsidRPr="00FA6C04">
              <w:rPr>
                <w:sz w:val="18"/>
                <w:szCs w:val="18"/>
              </w:rPr>
              <w:t>plateau</w:t>
            </w:r>
            <w:proofErr w:type="gramEnd"/>
          </w:p>
          <w:p w14:paraId="7742523E" w14:textId="77777777" w:rsidR="00FA6C04" w:rsidRPr="00FA6C04" w:rsidRDefault="00FA6C04" w:rsidP="00FA6C04">
            <w:pPr>
              <w:jc w:val="both"/>
              <w:rPr>
                <w:sz w:val="18"/>
                <w:szCs w:val="18"/>
              </w:rPr>
            </w:pPr>
            <w:proofErr w:type="gramStart"/>
            <w:r w:rsidRPr="00FA6C04">
              <w:rPr>
                <w:sz w:val="18"/>
                <w:szCs w:val="18"/>
              </w:rPr>
              <w:t>vaste</w:t>
            </w:r>
            <w:proofErr w:type="gramEnd"/>
            <w:r w:rsidRPr="00FA6C04">
              <w:rPr>
                <w:sz w:val="18"/>
                <w:szCs w:val="18"/>
              </w:rPr>
              <w:t xml:space="preserve"> anse sableuse</w:t>
            </w:r>
          </w:p>
          <w:p w14:paraId="465A0DFB" w14:textId="77777777" w:rsidR="00FA6C04" w:rsidRPr="00FA6C04" w:rsidRDefault="00FA6C04" w:rsidP="00FA6C04">
            <w:pPr>
              <w:jc w:val="both"/>
              <w:rPr>
                <w:sz w:val="18"/>
                <w:szCs w:val="18"/>
              </w:rPr>
            </w:pPr>
          </w:p>
          <w:p w14:paraId="07D740F6"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67E3CA9F" w14:textId="77777777" w:rsidR="00FA6C04" w:rsidRPr="00FA6C04" w:rsidRDefault="00FA6C04" w:rsidP="00FA6C04">
            <w:pPr>
              <w:jc w:val="both"/>
              <w:rPr>
                <w:sz w:val="18"/>
                <w:szCs w:val="18"/>
              </w:rPr>
            </w:pPr>
            <w:r w:rsidRPr="00FA6C04">
              <w:rPr>
                <w:sz w:val="18"/>
                <w:szCs w:val="18"/>
              </w:rPr>
              <w:t xml:space="preserve"> </w:t>
            </w:r>
            <w:proofErr w:type="gramStart"/>
            <w:r w:rsidRPr="00FA6C04">
              <w:rPr>
                <w:sz w:val="18"/>
                <w:szCs w:val="18"/>
              </w:rPr>
              <w:t>larges</w:t>
            </w:r>
            <w:proofErr w:type="gramEnd"/>
            <w:r w:rsidRPr="00FA6C04">
              <w:rPr>
                <w:sz w:val="18"/>
                <w:szCs w:val="18"/>
              </w:rPr>
              <w:t xml:space="preserve"> parcelles cultivées </w:t>
            </w:r>
          </w:p>
          <w:p w14:paraId="28E12AE0" w14:textId="77777777" w:rsidR="00FA6C04" w:rsidRPr="00FA6C04" w:rsidRDefault="00FA6C04" w:rsidP="00FA6C04">
            <w:pPr>
              <w:jc w:val="both"/>
              <w:rPr>
                <w:sz w:val="18"/>
                <w:szCs w:val="18"/>
              </w:rPr>
            </w:pPr>
            <w:proofErr w:type="gramStart"/>
            <w:r w:rsidRPr="00FA6C04">
              <w:rPr>
                <w:sz w:val="18"/>
                <w:szCs w:val="18"/>
              </w:rPr>
              <w:t>bocage</w:t>
            </w:r>
            <w:proofErr w:type="gramEnd"/>
          </w:p>
          <w:p w14:paraId="6136A98A" w14:textId="77777777" w:rsidR="00FA6C04" w:rsidRPr="00FA6C04" w:rsidRDefault="00FA6C04" w:rsidP="00FA6C04">
            <w:pPr>
              <w:jc w:val="both"/>
              <w:rPr>
                <w:sz w:val="18"/>
                <w:szCs w:val="18"/>
              </w:rPr>
            </w:pPr>
            <w:proofErr w:type="gramStart"/>
            <w:r w:rsidRPr="00FA6C04">
              <w:rPr>
                <w:sz w:val="18"/>
                <w:szCs w:val="18"/>
              </w:rPr>
              <w:t>usine</w:t>
            </w:r>
            <w:proofErr w:type="gramEnd"/>
            <w:r w:rsidRPr="00FA6C04">
              <w:rPr>
                <w:sz w:val="18"/>
                <w:szCs w:val="18"/>
              </w:rPr>
              <w:t xml:space="preserve"> de traitement des déchets nucléaires</w:t>
            </w:r>
          </w:p>
          <w:p w14:paraId="09130EFE" w14:textId="77777777" w:rsidR="00FA6C04" w:rsidRPr="00FA6C04" w:rsidRDefault="00FA6C04" w:rsidP="00FA6C04">
            <w:pPr>
              <w:jc w:val="both"/>
              <w:rPr>
                <w:sz w:val="18"/>
                <w:szCs w:val="18"/>
              </w:rPr>
            </w:pPr>
            <w:r w:rsidRPr="00FA6C04">
              <w:rPr>
                <w:b/>
                <w:color w:val="00B050"/>
                <w:sz w:val="18"/>
                <w:szCs w:val="18"/>
              </w:rPr>
              <w:t>rural &amp; industries</w:t>
            </w:r>
          </w:p>
        </w:tc>
      </w:tr>
      <w:tr w:rsidR="00FA6C04" w:rsidRPr="00FA6C04" w14:paraId="7BC01C4E" w14:textId="77777777" w:rsidTr="00184060">
        <w:tc>
          <w:tcPr>
            <w:tcW w:w="3070" w:type="dxa"/>
          </w:tcPr>
          <w:p w14:paraId="2A4B3BBE"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Cherbourg et sa rade</w:t>
            </w:r>
          </w:p>
        </w:tc>
        <w:tc>
          <w:tcPr>
            <w:tcW w:w="3071" w:type="dxa"/>
          </w:tcPr>
          <w:p w14:paraId="233FA085" w14:textId="77777777" w:rsidR="00FA6C04" w:rsidRPr="00FA6C04" w:rsidRDefault="00FA6C04" w:rsidP="00FA6C04">
            <w:pPr>
              <w:jc w:val="both"/>
              <w:rPr>
                <w:sz w:val="18"/>
                <w:szCs w:val="18"/>
              </w:rPr>
            </w:pPr>
            <w:proofErr w:type="gramStart"/>
            <w:r w:rsidRPr="00FA6C04">
              <w:rPr>
                <w:sz w:val="18"/>
                <w:szCs w:val="18"/>
              </w:rPr>
              <w:t>géographie</w:t>
            </w:r>
            <w:proofErr w:type="gramEnd"/>
            <w:r w:rsidRPr="00FA6C04">
              <w:rPr>
                <w:sz w:val="18"/>
                <w:szCs w:val="18"/>
              </w:rPr>
              <w:t xml:space="preserve"> unique, entre falaises et mer</w:t>
            </w:r>
          </w:p>
          <w:p w14:paraId="5AFDE681" w14:textId="77777777" w:rsidR="00FA6C04" w:rsidRPr="00FA6C04" w:rsidRDefault="00FA6C04" w:rsidP="00FA6C04">
            <w:pPr>
              <w:jc w:val="both"/>
              <w:rPr>
                <w:sz w:val="18"/>
                <w:szCs w:val="18"/>
              </w:rPr>
            </w:pPr>
            <w:proofErr w:type="gramStart"/>
            <w:r w:rsidRPr="00FA6C04">
              <w:rPr>
                <w:sz w:val="18"/>
                <w:szCs w:val="18"/>
              </w:rPr>
              <w:t>coteaux</w:t>
            </w:r>
            <w:proofErr w:type="gramEnd"/>
            <w:r w:rsidRPr="00FA6C04">
              <w:rPr>
                <w:sz w:val="18"/>
                <w:szCs w:val="18"/>
              </w:rPr>
              <w:t xml:space="preserve"> abrupts du plateau</w:t>
            </w:r>
          </w:p>
          <w:p w14:paraId="5980DB0C" w14:textId="77777777" w:rsidR="00FA6C04" w:rsidRPr="00FA6C04" w:rsidRDefault="00FA6C04" w:rsidP="00FA6C04">
            <w:pPr>
              <w:jc w:val="both"/>
              <w:rPr>
                <w:sz w:val="18"/>
                <w:szCs w:val="18"/>
              </w:rPr>
            </w:pPr>
          </w:p>
          <w:p w14:paraId="59346D3C" w14:textId="77777777" w:rsidR="00FA6C04" w:rsidRPr="00FA6C04" w:rsidRDefault="00FA6C04" w:rsidP="00FA6C04">
            <w:pPr>
              <w:jc w:val="both"/>
              <w:rPr>
                <w:sz w:val="18"/>
                <w:szCs w:val="18"/>
              </w:rPr>
            </w:pPr>
          </w:p>
          <w:p w14:paraId="4B4F822B"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444190A0" w14:textId="77777777" w:rsidR="00FA6C04" w:rsidRPr="00FA6C04" w:rsidRDefault="00FA6C04" w:rsidP="00FA6C04">
            <w:pPr>
              <w:jc w:val="both"/>
              <w:rPr>
                <w:sz w:val="18"/>
                <w:szCs w:val="18"/>
              </w:rPr>
            </w:pPr>
            <w:proofErr w:type="gramStart"/>
            <w:r w:rsidRPr="00FA6C04">
              <w:rPr>
                <w:sz w:val="18"/>
                <w:szCs w:val="18"/>
              </w:rPr>
              <w:lastRenderedPageBreak/>
              <w:t>territoire</w:t>
            </w:r>
            <w:proofErr w:type="gramEnd"/>
            <w:r w:rsidRPr="00FA6C04">
              <w:rPr>
                <w:sz w:val="18"/>
                <w:szCs w:val="18"/>
              </w:rPr>
              <w:t xml:space="preserve"> urbain et périurbain</w:t>
            </w:r>
          </w:p>
          <w:p w14:paraId="22561E46" w14:textId="77777777" w:rsidR="00FA6C04" w:rsidRPr="00FA6C04" w:rsidRDefault="00FA6C04" w:rsidP="00FA6C04">
            <w:pPr>
              <w:jc w:val="both"/>
              <w:rPr>
                <w:sz w:val="18"/>
                <w:szCs w:val="18"/>
              </w:rPr>
            </w:pPr>
            <w:proofErr w:type="gramStart"/>
            <w:r w:rsidRPr="00FA6C04">
              <w:rPr>
                <w:sz w:val="18"/>
                <w:szCs w:val="18"/>
              </w:rPr>
              <w:t>boisements</w:t>
            </w:r>
            <w:proofErr w:type="gramEnd"/>
          </w:p>
          <w:p w14:paraId="5CD4163B" w14:textId="77777777" w:rsidR="00FA6C04" w:rsidRPr="00FA6C04" w:rsidRDefault="00FA6C04" w:rsidP="00FA6C04">
            <w:pPr>
              <w:jc w:val="both"/>
              <w:rPr>
                <w:sz w:val="18"/>
                <w:szCs w:val="18"/>
              </w:rPr>
            </w:pPr>
            <w:r w:rsidRPr="00FA6C04">
              <w:rPr>
                <w:sz w:val="18"/>
                <w:szCs w:val="18"/>
              </w:rPr>
              <w:lastRenderedPageBreak/>
              <w:t>Les activités maritimes dominent les paysages de Cherbourg</w:t>
            </w:r>
          </w:p>
          <w:p w14:paraId="4F65B51E" w14:textId="77777777" w:rsidR="00FA6C04" w:rsidRPr="00FA6C04" w:rsidRDefault="00FA6C04" w:rsidP="00FA6C04">
            <w:pPr>
              <w:jc w:val="both"/>
              <w:rPr>
                <w:sz w:val="18"/>
                <w:szCs w:val="18"/>
              </w:rPr>
            </w:pPr>
            <w:r w:rsidRPr="00FA6C04">
              <w:rPr>
                <w:sz w:val="18"/>
                <w:szCs w:val="18"/>
              </w:rPr>
              <w:t>Ports de pêche, de plaisance</w:t>
            </w:r>
          </w:p>
          <w:p w14:paraId="0BE21805" w14:textId="77777777" w:rsidR="00FA6C04" w:rsidRPr="00FA6C04" w:rsidRDefault="00FA6C04" w:rsidP="00FA6C04">
            <w:pPr>
              <w:jc w:val="both"/>
              <w:rPr>
                <w:sz w:val="18"/>
                <w:szCs w:val="18"/>
              </w:rPr>
            </w:pPr>
            <w:r w:rsidRPr="00FA6C04">
              <w:rPr>
                <w:b/>
                <w:color w:val="00B050"/>
                <w:sz w:val="18"/>
                <w:szCs w:val="18"/>
              </w:rPr>
              <w:t>urbain &amp; eau</w:t>
            </w:r>
          </w:p>
        </w:tc>
      </w:tr>
      <w:tr w:rsidR="00FA6C04" w:rsidRPr="00FA6C04" w14:paraId="7E0ABAAF" w14:textId="77777777" w:rsidTr="00184060">
        <w:tc>
          <w:tcPr>
            <w:tcW w:w="3070" w:type="dxa"/>
          </w:tcPr>
          <w:p w14:paraId="140AC7C9"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lastRenderedPageBreak/>
              <w:t xml:space="preserve">La côte basse, rocheuse et maraîchère du Val de </w:t>
            </w:r>
            <w:proofErr w:type="spellStart"/>
            <w:r w:rsidRPr="00FA6C04">
              <w:rPr>
                <w:sz w:val="18"/>
                <w:szCs w:val="18"/>
              </w:rPr>
              <w:t>Saire</w:t>
            </w:r>
            <w:proofErr w:type="spellEnd"/>
          </w:p>
        </w:tc>
        <w:tc>
          <w:tcPr>
            <w:tcW w:w="3071" w:type="dxa"/>
          </w:tcPr>
          <w:p w14:paraId="7C9F2FC6" w14:textId="77777777" w:rsidR="00FA6C04" w:rsidRPr="00FA6C04" w:rsidRDefault="00FA6C04" w:rsidP="00FA6C04">
            <w:pPr>
              <w:jc w:val="both"/>
              <w:rPr>
                <w:sz w:val="18"/>
                <w:szCs w:val="18"/>
              </w:rPr>
            </w:pPr>
            <w:proofErr w:type="gramStart"/>
            <w:r w:rsidRPr="00FA6C04">
              <w:rPr>
                <w:sz w:val="18"/>
                <w:szCs w:val="18"/>
              </w:rPr>
              <w:t>plaine</w:t>
            </w:r>
            <w:proofErr w:type="gramEnd"/>
            <w:r w:rsidRPr="00FA6C04">
              <w:rPr>
                <w:sz w:val="18"/>
                <w:szCs w:val="18"/>
              </w:rPr>
              <w:t xml:space="preserve"> littorale</w:t>
            </w:r>
          </w:p>
          <w:p w14:paraId="01F8C342" w14:textId="77777777" w:rsidR="00FA6C04" w:rsidRPr="00FA6C04" w:rsidRDefault="00FA6C04" w:rsidP="00FA6C04">
            <w:pPr>
              <w:jc w:val="both"/>
              <w:rPr>
                <w:sz w:val="18"/>
                <w:szCs w:val="18"/>
              </w:rPr>
            </w:pPr>
            <w:proofErr w:type="gramStart"/>
            <w:r w:rsidRPr="00FA6C04">
              <w:rPr>
                <w:sz w:val="18"/>
                <w:szCs w:val="18"/>
              </w:rPr>
              <w:t>sableuse</w:t>
            </w:r>
            <w:proofErr w:type="gramEnd"/>
            <w:r w:rsidRPr="00FA6C04">
              <w:rPr>
                <w:sz w:val="18"/>
                <w:szCs w:val="18"/>
              </w:rPr>
              <w:t xml:space="preserve"> et rocheuse</w:t>
            </w:r>
          </w:p>
          <w:p w14:paraId="3F676610" w14:textId="77777777" w:rsidR="00FA6C04" w:rsidRPr="00FA6C04" w:rsidRDefault="00FA6C04" w:rsidP="00FA6C04">
            <w:pPr>
              <w:jc w:val="both"/>
              <w:rPr>
                <w:sz w:val="18"/>
                <w:szCs w:val="18"/>
              </w:rPr>
            </w:pPr>
          </w:p>
          <w:p w14:paraId="7CC3384C" w14:textId="77777777" w:rsidR="00FA6C04" w:rsidRPr="00FA6C04" w:rsidRDefault="00FA6C04" w:rsidP="00FA6C04">
            <w:pPr>
              <w:jc w:val="both"/>
              <w:rPr>
                <w:sz w:val="18"/>
                <w:szCs w:val="18"/>
              </w:rPr>
            </w:pPr>
          </w:p>
          <w:p w14:paraId="6D286573" w14:textId="77777777" w:rsidR="00FA6C04" w:rsidRPr="00FA6C04" w:rsidRDefault="00FA6C04" w:rsidP="00FA6C04">
            <w:pPr>
              <w:jc w:val="both"/>
              <w:rPr>
                <w:sz w:val="18"/>
                <w:szCs w:val="18"/>
              </w:rPr>
            </w:pPr>
          </w:p>
          <w:p w14:paraId="41C8EA82"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53D94F46" w14:textId="77777777" w:rsidR="00FA6C04" w:rsidRPr="00FA6C04" w:rsidRDefault="00FA6C04" w:rsidP="00FA6C04">
            <w:pPr>
              <w:jc w:val="both"/>
              <w:rPr>
                <w:sz w:val="18"/>
                <w:szCs w:val="18"/>
              </w:rPr>
            </w:pPr>
            <w:proofErr w:type="gramStart"/>
            <w:r w:rsidRPr="00FA6C04">
              <w:rPr>
                <w:sz w:val="18"/>
                <w:szCs w:val="18"/>
              </w:rPr>
              <w:t>sableuse</w:t>
            </w:r>
            <w:proofErr w:type="gramEnd"/>
            <w:r w:rsidRPr="00FA6C04">
              <w:rPr>
                <w:sz w:val="18"/>
                <w:szCs w:val="18"/>
              </w:rPr>
              <w:t xml:space="preserve"> et rocheuse</w:t>
            </w:r>
          </w:p>
          <w:p w14:paraId="52C3064C" w14:textId="77777777" w:rsidR="00FA6C04" w:rsidRPr="00FA6C04" w:rsidRDefault="00FA6C04" w:rsidP="00FA6C04">
            <w:pPr>
              <w:jc w:val="both"/>
              <w:rPr>
                <w:sz w:val="18"/>
                <w:szCs w:val="18"/>
              </w:rPr>
            </w:pPr>
            <w:proofErr w:type="gramStart"/>
            <w:r w:rsidRPr="00FA6C04">
              <w:rPr>
                <w:sz w:val="18"/>
                <w:szCs w:val="18"/>
              </w:rPr>
              <w:t>landes</w:t>
            </w:r>
            <w:proofErr w:type="gramEnd"/>
          </w:p>
          <w:p w14:paraId="1ED57198" w14:textId="77777777" w:rsidR="00FA6C04" w:rsidRPr="00FA6C04" w:rsidRDefault="00FA6C04" w:rsidP="00FA6C04">
            <w:pPr>
              <w:jc w:val="both"/>
              <w:rPr>
                <w:sz w:val="18"/>
                <w:szCs w:val="18"/>
              </w:rPr>
            </w:pPr>
            <w:proofErr w:type="gramStart"/>
            <w:r w:rsidRPr="00FA6C04">
              <w:rPr>
                <w:sz w:val="18"/>
                <w:szCs w:val="18"/>
              </w:rPr>
              <w:t>marais</w:t>
            </w:r>
            <w:proofErr w:type="gramEnd"/>
            <w:r w:rsidRPr="00FA6C04">
              <w:rPr>
                <w:sz w:val="18"/>
                <w:szCs w:val="18"/>
              </w:rPr>
              <w:t xml:space="preserve"> et étangs</w:t>
            </w:r>
          </w:p>
          <w:p w14:paraId="7D73A1D7" w14:textId="77777777" w:rsidR="00FA6C04" w:rsidRPr="00FA6C04" w:rsidRDefault="00FA6C04" w:rsidP="00FA6C04">
            <w:pPr>
              <w:jc w:val="both"/>
              <w:rPr>
                <w:sz w:val="18"/>
                <w:szCs w:val="18"/>
              </w:rPr>
            </w:pPr>
            <w:proofErr w:type="gramStart"/>
            <w:r w:rsidRPr="00FA6C04">
              <w:rPr>
                <w:sz w:val="18"/>
                <w:szCs w:val="18"/>
              </w:rPr>
              <w:t>habitat</w:t>
            </w:r>
            <w:proofErr w:type="gramEnd"/>
            <w:r w:rsidRPr="00FA6C04">
              <w:rPr>
                <w:sz w:val="18"/>
                <w:szCs w:val="18"/>
              </w:rPr>
              <w:t xml:space="preserve"> dense et dispersé</w:t>
            </w:r>
          </w:p>
          <w:p w14:paraId="5814BC33" w14:textId="77777777" w:rsidR="00FA6C04" w:rsidRPr="00FA6C04" w:rsidRDefault="00FA6C04" w:rsidP="00FA6C04">
            <w:pPr>
              <w:jc w:val="both"/>
              <w:rPr>
                <w:sz w:val="18"/>
                <w:szCs w:val="18"/>
              </w:rPr>
            </w:pPr>
            <w:proofErr w:type="gramStart"/>
            <w:r w:rsidRPr="00FA6C04">
              <w:rPr>
                <w:sz w:val="18"/>
                <w:szCs w:val="18"/>
              </w:rPr>
              <w:t>contreforts</w:t>
            </w:r>
            <w:proofErr w:type="gramEnd"/>
            <w:r w:rsidRPr="00FA6C04">
              <w:rPr>
                <w:sz w:val="18"/>
                <w:szCs w:val="18"/>
              </w:rPr>
              <w:t xml:space="preserve"> boisés et bocagers</w:t>
            </w:r>
          </w:p>
          <w:p w14:paraId="2E84DD8D" w14:textId="77777777" w:rsidR="00FA6C04" w:rsidRPr="00FA6C04" w:rsidRDefault="00FA6C04" w:rsidP="00FA6C04">
            <w:pPr>
              <w:jc w:val="both"/>
              <w:rPr>
                <w:b/>
                <w:color w:val="00B050"/>
                <w:sz w:val="18"/>
                <w:szCs w:val="18"/>
              </w:rPr>
            </w:pPr>
            <w:proofErr w:type="gramStart"/>
            <w:r w:rsidRPr="00FA6C04">
              <w:rPr>
                <w:b/>
                <w:color w:val="00B050"/>
                <w:sz w:val="18"/>
                <w:szCs w:val="18"/>
              </w:rPr>
              <w:t>rural  &amp;</w:t>
            </w:r>
            <w:proofErr w:type="gramEnd"/>
            <w:r w:rsidRPr="00FA6C04">
              <w:rPr>
                <w:b/>
                <w:color w:val="00B050"/>
                <w:sz w:val="18"/>
                <w:szCs w:val="18"/>
              </w:rPr>
              <w:t xml:space="preserve"> eau</w:t>
            </w:r>
          </w:p>
          <w:p w14:paraId="3A3428B7" w14:textId="77777777" w:rsidR="00FA6C04" w:rsidRPr="00FA6C04" w:rsidRDefault="00FA6C04" w:rsidP="00FA6C04">
            <w:pPr>
              <w:jc w:val="both"/>
              <w:rPr>
                <w:sz w:val="18"/>
                <w:szCs w:val="18"/>
              </w:rPr>
            </w:pPr>
          </w:p>
        </w:tc>
      </w:tr>
      <w:tr w:rsidR="00FA6C04" w:rsidRPr="00FA6C04" w14:paraId="11738139" w14:textId="77777777" w:rsidTr="00184060">
        <w:tc>
          <w:tcPr>
            <w:tcW w:w="3070" w:type="dxa"/>
          </w:tcPr>
          <w:p w14:paraId="7CA8D357"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 xml:space="preserve">Le Val de </w:t>
            </w:r>
            <w:proofErr w:type="spellStart"/>
            <w:r w:rsidRPr="00FA6C04">
              <w:rPr>
                <w:sz w:val="18"/>
                <w:szCs w:val="18"/>
              </w:rPr>
              <w:t>Saire</w:t>
            </w:r>
            <w:proofErr w:type="spellEnd"/>
            <w:r w:rsidRPr="00FA6C04">
              <w:rPr>
                <w:sz w:val="18"/>
                <w:szCs w:val="18"/>
              </w:rPr>
              <w:t xml:space="preserve"> intérieur et boisé</w:t>
            </w:r>
          </w:p>
        </w:tc>
        <w:tc>
          <w:tcPr>
            <w:tcW w:w="3071" w:type="dxa"/>
          </w:tcPr>
          <w:p w14:paraId="73C0B5E6" w14:textId="77777777" w:rsidR="00FA6C04" w:rsidRPr="00FA6C04" w:rsidRDefault="00FA6C04" w:rsidP="00FA6C04">
            <w:pPr>
              <w:jc w:val="both"/>
              <w:rPr>
                <w:sz w:val="18"/>
                <w:szCs w:val="18"/>
              </w:rPr>
            </w:pPr>
            <w:r w:rsidRPr="00FA6C04">
              <w:rPr>
                <w:sz w:val="18"/>
                <w:szCs w:val="18"/>
              </w:rPr>
              <w:t xml:space="preserve"> </w:t>
            </w:r>
            <w:proofErr w:type="gramStart"/>
            <w:r w:rsidRPr="00FA6C04">
              <w:rPr>
                <w:sz w:val="18"/>
                <w:szCs w:val="18"/>
              </w:rPr>
              <w:t>paysage</w:t>
            </w:r>
            <w:proofErr w:type="gramEnd"/>
            <w:r w:rsidRPr="00FA6C04">
              <w:rPr>
                <w:sz w:val="18"/>
                <w:szCs w:val="18"/>
              </w:rPr>
              <w:t xml:space="preserve"> vallonné </w:t>
            </w:r>
          </w:p>
          <w:p w14:paraId="3AD032EA" w14:textId="77777777" w:rsidR="00FA6C04" w:rsidRPr="00FA6C04" w:rsidRDefault="00FA6C04" w:rsidP="00FA6C04">
            <w:pPr>
              <w:jc w:val="both"/>
              <w:rPr>
                <w:sz w:val="18"/>
                <w:szCs w:val="18"/>
              </w:rPr>
            </w:pPr>
          </w:p>
          <w:p w14:paraId="603DFF31" w14:textId="77777777" w:rsidR="00FA6C04" w:rsidRPr="00FA6C04" w:rsidRDefault="00FA6C04" w:rsidP="00FA6C04">
            <w:pPr>
              <w:jc w:val="both"/>
              <w:rPr>
                <w:sz w:val="18"/>
                <w:szCs w:val="18"/>
              </w:rPr>
            </w:pPr>
            <w:r w:rsidRPr="00FA6C04">
              <w:rPr>
                <w:b/>
                <w:color w:val="00B050"/>
                <w:sz w:val="18"/>
                <w:szCs w:val="18"/>
              </w:rPr>
              <w:t>vallée</w:t>
            </w:r>
          </w:p>
        </w:tc>
        <w:tc>
          <w:tcPr>
            <w:tcW w:w="3071" w:type="dxa"/>
          </w:tcPr>
          <w:p w14:paraId="4573DFE1" w14:textId="77777777" w:rsidR="00FA6C04" w:rsidRPr="00FA6C04" w:rsidRDefault="00FA6C04" w:rsidP="00FA6C04">
            <w:pPr>
              <w:jc w:val="both"/>
              <w:rPr>
                <w:sz w:val="18"/>
                <w:szCs w:val="18"/>
              </w:rPr>
            </w:pPr>
            <w:proofErr w:type="gramStart"/>
            <w:r w:rsidRPr="00FA6C04">
              <w:rPr>
                <w:sz w:val="18"/>
                <w:szCs w:val="18"/>
              </w:rPr>
              <w:t>bocage</w:t>
            </w:r>
            <w:proofErr w:type="gramEnd"/>
            <w:r w:rsidRPr="00FA6C04">
              <w:rPr>
                <w:sz w:val="18"/>
                <w:szCs w:val="18"/>
              </w:rPr>
              <w:t xml:space="preserve"> encore structurant.</w:t>
            </w:r>
          </w:p>
          <w:p w14:paraId="096095DB" w14:textId="77777777" w:rsidR="00FA6C04" w:rsidRPr="00FA6C04" w:rsidRDefault="00FA6C04" w:rsidP="00FA6C04">
            <w:pPr>
              <w:jc w:val="both"/>
              <w:rPr>
                <w:sz w:val="18"/>
                <w:szCs w:val="18"/>
              </w:rPr>
            </w:pPr>
          </w:p>
          <w:p w14:paraId="5961A13D" w14:textId="77777777" w:rsidR="00FA6C04" w:rsidRPr="00FA6C04" w:rsidRDefault="00FA6C04" w:rsidP="00FA6C04">
            <w:pPr>
              <w:jc w:val="both"/>
              <w:rPr>
                <w:sz w:val="18"/>
                <w:szCs w:val="18"/>
              </w:rPr>
            </w:pPr>
            <w:r w:rsidRPr="00FA6C04">
              <w:rPr>
                <w:b/>
                <w:color w:val="00B050"/>
                <w:sz w:val="18"/>
                <w:szCs w:val="18"/>
              </w:rPr>
              <w:t>prairies</w:t>
            </w:r>
          </w:p>
        </w:tc>
      </w:tr>
      <w:tr w:rsidR="00FA6C04" w:rsidRPr="00FA6C04" w14:paraId="63DA11A4" w14:textId="77777777" w:rsidTr="00184060">
        <w:tc>
          <w:tcPr>
            <w:tcW w:w="3070" w:type="dxa"/>
          </w:tcPr>
          <w:p w14:paraId="173115F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bocage du Cotentin intérieur</w:t>
            </w:r>
          </w:p>
        </w:tc>
        <w:tc>
          <w:tcPr>
            <w:tcW w:w="3071" w:type="dxa"/>
          </w:tcPr>
          <w:p w14:paraId="512374CC" w14:textId="77777777" w:rsidR="00FA6C04" w:rsidRPr="00FA6C04" w:rsidRDefault="00FA6C04" w:rsidP="00FA6C04">
            <w:pPr>
              <w:jc w:val="both"/>
              <w:rPr>
                <w:sz w:val="18"/>
                <w:szCs w:val="18"/>
              </w:rPr>
            </w:pPr>
            <w:r w:rsidRPr="00FA6C04">
              <w:rPr>
                <w:sz w:val="18"/>
                <w:szCs w:val="18"/>
              </w:rPr>
              <w:t>Plateau</w:t>
            </w:r>
          </w:p>
          <w:p w14:paraId="5844A36E" w14:textId="77777777" w:rsidR="00FA6C04" w:rsidRPr="00FA6C04" w:rsidRDefault="00FA6C04" w:rsidP="00FA6C04">
            <w:pPr>
              <w:jc w:val="both"/>
              <w:rPr>
                <w:sz w:val="18"/>
                <w:szCs w:val="18"/>
              </w:rPr>
            </w:pPr>
            <w:proofErr w:type="gramStart"/>
            <w:r w:rsidRPr="00FA6C04">
              <w:rPr>
                <w:sz w:val="18"/>
                <w:szCs w:val="18"/>
              </w:rPr>
              <w:t>plis</w:t>
            </w:r>
            <w:proofErr w:type="gramEnd"/>
            <w:r w:rsidRPr="00FA6C04">
              <w:rPr>
                <w:sz w:val="18"/>
                <w:szCs w:val="18"/>
              </w:rPr>
              <w:t xml:space="preserve"> et failles</w:t>
            </w:r>
          </w:p>
          <w:p w14:paraId="66C0853D" w14:textId="6E7FAEF5" w:rsidR="00FA6C04" w:rsidRPr="00FA6C04" w:rsidRDefault="00FA6C04" w:rsidP="00FA6C04">
            <w:pPr>
              <w:jc w:val="both"/>
              <w:rPr>
                <w:sz w:val="18"/>
                <w:szCs w:val="18"/>
              </w:rPr>
            </w:pPr>
            <w:proofErr w:type="gramStart"/>
            <w:r w:rsidRPr="00FA6C04">
              <w:rPr>
                <w:sz w:val="18"/>
                <w:szCs w:val="18"/>
              </w:rPr>
              <w:t>croupes</w:t>
            </w:r>
            <w:proofErr w:type="gramEnd"/>
            <w:r w:rsidRPr="00FA6C04">
              <w:rPr>
                <w:sz w:val="18"/>
                <w:szCs w:val="18"/>
              </w:rPr>
              <w:t xml:space="preserve"> et de vallons</w:t>
            </w:r>
          </w:p>
          <w:p w14:paraId="02C45812"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41735506" w14:textId="77777777" w:rsidR="00FA6C04" w:rsidRPr="00FA6C04" w:rsidRDefault="00FA6C04" w:rsidP="00FA6C04">
            <w:pPr>
              <w:jc w:val="both"/>
              <w:rPr>
                <w:sz w:val="18"/>
                <w:szCs w:val="18"/>
              </w:rPr>
            </w:pPr>
            <w:proofErr w:type="gramStart"/>
            <w:r w:rsidRPr="00FA6C04">
              <w:rPr>
                <w:sz w:val="18"/>
                <w:szCs w:val="18"/>
              </w:rPr>
              <w:t>maille</w:t>
            </w:r>
            <w:proofErr w:type="gramEnd"/>
            <w:r w:rsidRPr="00FA6C04">
              <w:rPr>
                <w:sz w:val="18"/>
                <w:szCs w:val="18"/>
              </w:rPr>
              <w:t xml:space="preserve"> bocagère</w:t>
            </w:r>
          </w:p>
          <w:p w14:paraId="0091A0A7" w14:textId="77777777" w:rsidR="00FA6C04" w:rsidRPr="00FA6C04" w:rsidRDefault="00FA6C04" w:rsidP="00FA6C04">
            <w:pPr>
              <w:jc w:val="both"/>
              <w:rPr>
                <w:sz w:val="18"/>
                <w:szCs w:val="18"/>
              </w:rPr>
            </w:pPr>
            <w:proofErr w:type="gramStart"/>
            <w:r w:rsidRPr="00FA6C04">
              <w:rPr>
                <w:sz w:val="18"/>
                <w:szCs w:val="18"/>
              </w:rPr>
              <w:t>végétation</w:t>
            </w:r>
            <w:proofErr w:type="gramEnd"/>
            <w:r w:rsidRPr="00FA6C04">
              <w:rPr>
                <w:sz w:val="18"/>
                <w:szCs w:val="18"/>
              </w:rPr>
              <w:t xml:space="preserve"> fournie, ce qui crée l'illusion d'un plateau entièrement boisé.</w:t>
            </w:r>
          </w:p>
          <w:p w14:paraId="31944393" w14:textId="77777777" w:rsidR="00F019D2" w:rsidRDefault="00F019D2" w:rsidP="00FA6C04">
            <w:pPr>
              <w:jc w:val="both"/>
              <w:rPr>
                <w:b/>
                <w:color w:val="00B050"/>
                <w:sz w:val="18"/>
                <w:szCs w:val="18"/>
              </w:rPr>
            </w:pPr>
          </w:p>
          <w:p w14:paraId="6DCCC623" w14:textId="3367D647" w:rsidR="00FA6C04" w:rsidRPr="00FA6C04" w:rsidRDefault="00FA6C04" w:rsidP="00FA6C04">
            <w:pPr>
              <w:jc w:val="both"/>
              <w:rPr>
                <w:sz w:val="18"/>
                <w:szCs w:val="18"/>
              </w:rPr>
            </w:pPr>
            <w:r w:rsidRPr="00FA6C04">
              <w:rPr>
                <w:b/>
                <w:color w:val="00B050"/>
                <w:sz w:val="18"/>
                <w:szCs w:val="18"/>
              </w:rPr>
              <w:t>prairies &amp; forêt</w:t>
            </w:r>
          </w:p>
        </w:tc>
      </w:tr>
      <w:tr w:rsidR="00FA6C04" w:rsidRPr="00FA6C04" w14:paraId="2F63310A" w14:textId="77777777" w:rsidTr="00184060">
        <w:tc>
          <w:tcPr>
            <w:tcW w:w="3070" w:type="dxa"/>
          </w:tcPr>
          <w:p w14:paraId="3FE3BFBB"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bas plateau calcaire du Plain et le bocage valognais</w:t>
            </w:r>
          </w:p>
        </w:tc>
        <w:tc>
          <w:tcPr>
            <w:tcW w:w="3071" w:type="dxa"/>
          </w:tcPr>
          <w:p w14:paraId="1F3F4C24" w14:textId="77777777" w:rsidR="00FA6C04" w:rsidRPr="00FA6C04" w:rsidRDefault="00FA6C04" w:rsidP="00FA6C04">
            <w:pPr>
              <w:jc w:val="both"/>
              <w:rPr>
                <w:sz w:val="18"/>
                <w:szCs w:val="18"/>
              </w:rPr>
            </w:pPr>
            <w:proofErr w:type="gramStart"/>
            <w:r w:rsidRPr="00FA6C04">
              <w:rPr>
                <w:sz w:val="18"/>
                <w:szCs w:val="18"/>
              </w:rPr>
              <w:t>bas</w:t>
            </w:r>
            <w:proofErr w:type="gramEnd"/>
            <w:r w:rsidRPr="00FA6C04">
              <w:rPr>
                <w:sz w:val="18"/>
                <w:szCs w:val="18"/>
              </w:rPr>
              <w:t xml:space="preserve"> plateau calcaire</w:t>
            </w:r>
          </w:p>
          <w:p w14:paraId="5A58C76F" w14:textId="77777777" w:rsidR="00FA6C04" w:rsidRPr="00FA6C04" w:rsidRDefault="00FA6C04" w:rsidP="00FA6C04">
            <w:pPr>
              <w:jc w:val="both"/>
              <w:rPr>
                <w:sz w:val="18"/>
                <w:szCs w:val="18"/>
              </w:rPr>
            </w:pPr>
            <w:r w:rsidRPr="00FA6C04">
              <w:rPr>
                <w:sz w:val="18"/>
                <w:szCs w:val="18"/>
              </w:rPr>
              <w:t>« Haut-Pays » (environ 30 mètres d’altitude)</w:t>
            </w:r>
          </w:p>
          <w:p w14:paraId="1AE7DCAC"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4C0962D0" w14:textId="77777777" w:rsidR="00FA6C04" w:rsidRPr="00FA6C04" w:rsidRDefault="00FA6C04" w:rsidP="00FA6C04">
            <w:pPr>
              <w:jc w:val="both"/>
              <w:rPr>
                <w:sz w:val="18"/>
                <w:szCs w:val="18"/>
              </w:rPr>
            </w:pPr>
            <w:proofErr w:type="gramStart"/>
            <w:r w:rsidRPr="00FA6C04">
              <w:rPr>
                <w:sz w:val="18"/>
                <w:szCs w:val="18"/>
              </w:rPr>
              <w:t>paysages</w:t>
            </w:r>
            <w:proofErr w:type="gramEnd"/>
            <w:r w:rsidRPr="00FA6C04">
              <w:rPr>
                <w:sz w:val="18"/>
                <w:szCs w:val="18"/>
              </w:rPr>
              <w:t xml:space="preserve"> ruraux</w:t>
            </w:r>
          </w:p>
          <w:p w14:paraId="4278D99D" w14:textId="1FF139D1" w:rsidR="00FA6C04" w:rsidRPr="00FA6C04" w:rsidRDefault="00FA6C04" w:rsidP="00FA6C04">
            <w:pPr>
              <w:jc w:val="both"/>
              <w:rPr>
                <w:sz w:val="18"/>
                <w:szCs w:val="18"/>
              </w:rPr>
            </w:pPr>
            <w:proofErr w:type="gramStart"/>
            <w:r w:rsidRPr="00FA6C04">
              <w:rPr>
                <w:sz w:val="18"/>
                <w:szCs w:val="18"/>
              </w:rPr>
              <w:t>prairies</w:t>
            </w:r>
            <w:proofErr w:type="gramEnd"/>
            <w:r w:rsidRPr="00FA6C04">
              <w:rPr>
                <w:sz w:val="18"/>
                <w:szCs w:val="18"/>
              </w:rPr>
              <w:t xml:space="preserve"> et pâtures</w:t>
            </w:r>
          </w:p>
          <w:p w14:paraId="314140E4" w14:textId="77777777" w:rsidR="00FA6C04" w:rsidRPr="00FA6C04" w:rsidRDefault="00FA6C04" w:rsidP="00FA6C04">
            <w:pPr>
              <w:jc w:val="both"/>
              <w:rPr>
                <w:sz w:val="18"/>
                <w:szCs w:val="18"/>
              </w:rPr>
            </w:pPr>
            <w:r w:rsidRPr="00FA6C04">
              <w:rPr>
                <w:b/>
                <w:color w:val="00B050"/>
                <w:sz w:val="18"/>
                <w:szCs w:val="18"/>
              </w:rPr>
              <w:t>rural &amp; prairies</w:t>
            </w:r>
          </w:p>
        </w:tc>
      </w:tr>
      <w:tr w:rsidR="00FA6C04" w:rsidRPr="00FA6C04" w14:paraId="0EDB808B" w14:textId="77777777" w:rsidTr="00184060">
        <w:tc>
          <w:tcPr>
            <w:tcW w:w="3070" w:type="dxa"/>
          </w:tcPr>
          <w:p w14:paraId="0B5D07AE"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 xml:space="preserve">La baie des </w:t>
            </w:r>
            <w:proofErr w:type="spellStart"/>
            <w:r w:rsidRPr="00FA6C04">
              <w:rPr>
                <w:sz w:val="18"/>
                <w:szCs w:val="18"/>
              </w:rPr>
              <w:t>Veys</w:t>
            </w:r>
            <w:proofErr w:type="spellEnd"/>
            <w:r w:rsidRPr="00FA6C04">
              <w:rPr>
                <w:sz w:val="18"/>
                <w:szCs w:val="18"/>
              </w:rPr>
              <w:t>, ses plages et marais arrières-littoraux</w:t>
            </w:r>
          </w:p>
        </w:tc>
        <w:tc>
          <w:tcPr>
            <w:tcW w:w="3071" w:type="dxa"/>
          </w:tcPr>
          <w:p w14:paraId="0AFC56C9" w14:textId="77777777" w:rsidR="00FA6C04" w:rsidRPr="00FA6C04" w:rsidRDefault="00FA6C04" w:rsidP="00FA6C04">
            <w:pPr>
              <w:jc w:val="both"/>
              <w:rPr>
                <w:sz w:val="18"/>
                <w:szCs w:val="18"/>
              </w:rPr>
            </w:pPr>
            <w:proofErr w:type="gramStart"/>
            <w:r w:rsidRPr="00FA6C04">
              <w:rPr>
                <w:sz w:val="18"/>
                <w:szCs w:val="18"/>
              </w:rPr>
              <w:t>côte</w:t>
            </w:r>
            <w:proofErr w:type="gramEnd"/>
            <w:r w:rsidRPr="00FA6C04">
              <w:rPr>
                <w:sz w:val="18"/>
                <w:szCs w:val="18"/>
              </w:rPr>
              <w:t xml:space="preserve"> du Plain et son coteau</w:t>
            </w:r>
          </w:p>
          <w:p w14:paraId="0D9A15D2" w14:textId="77777777" w:rsidR="00FA6C04" w:rsidRPr="00FA6C04" w:rsidRDefault="00FA6C04" w:rsidP="00FA6C04">
            <w:pPr>
              <w:jc w:val="both"/>
              <w:rPr>
                <w:sz w:val="18"/>
                <w:szCs w:val="18"/>
              </w:rPr>
            </w:pPr>
            <w:proofErr w:type="gramStart"/>
            <w:r w:rsidRPr="00FA6C04">
              <w:rPr>
                <w:sz w:val="18"/>
                <w:szCs w:val="18"/>
              </w:rPr>
              <w:t>paysages</w:t>
            </w:r>
            <w:proofErr w:type="gramEnd"/>
            <w:r w:rsidRPr="00FA6C04">
              <w:rPr>
                <w:sz w:val="18"/>
                <w:szCs w:val="18"/>
              </w:rPr>
              <w:t xml:space="preserve"> plans et ouverts de bord de mer</w:t>
            </w:r>
          </w:p>
          <w:p w14:paraId="6B43C0A0" w14:textId="77777777" w:rsidR="00FA6C04" w:rsidRPr="00FA6C04" w:rsidRDefault="00FA6C04" w:rsidP="00FA6C04">
            <w:pPr>
              <w:jc w:val="both"/>
              <w:rPr>
                <w:sz w:val="18"/>
                <w:szCs w:val="18"/>
              </w:rPr>
            </w:pPr>
            <w:proofErr w:type="gramStart"/>
            <w:r w:rsidRPr="00FA6C04">
              <w:rPr>
                <w:sz w:val="18"/>
                <w:szCs w:val="18"/>
              </w:rPr>
              <w:t>immense</w:t>
            </w:r>
            <w:proofErr w:type="gramEnd"/>
            <w:r w:rsidRPr="00FA6C04">
              <w:rPr>
                <w:sz w:val="18"/>
                <w:szCs w:val="18"/>
              </w:rPr>
              <w:t xml:space="preserve"> plage</w:t>
            </w:r>
          </w:p>
          <w:p w14:paraId="2141A1D4" w14:textId="77777777" w:rsidR="00FA6C04" w:rsidRPr="00FA6C04" w:rsidRDefault="00FA6C04" w:rsidP="00FA6C04">
            <w:pPr>
              <w:jc w:val="both"/>
              <w:rPr>
                <w:sz w:val="18"/>
                <w:szCs w:val="18"/>
              </w:rPr>
            </w:pPr>
          </w:p>
          <w:p w14:paraId="45BA9A95"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22C90D17" w14:textId="77777777" w:rsidR="00FA6C04" w:rsidRPr="00FA6C04" w:rsidRDefault="00FA6C04" w:rsidP="00FA6C04">
            <w:pPr>
              <w:jc w:val="both"/>
              <w:rPr>
                <w:sz w:val="18"/>
                <w:szCs w:val="18"/>
              </w:rPr>
            </w:pPr>
            <w:proofErr w:type="gramStart"/>
            <w:r w:rsidRPr="00FA6C04">
              <w:rPr>
                <w:sz w:val="18"/>
                <w:szCs w:val="18"/>
              </w:rPr>
              <w:t>long</w:t>
            </w:r>
            <w:proofErr w:type="gramEnd"/>
            <w:r w:rsidRPr="00FA6C04">
              <w:rPr>
                <w:sz w:val="18"/>
                <w:szCs w:val="18"/>
              </w:rPr>
              <w:t xml:space="preserve"> ruban sableux et marécageux</w:t>
            </w:r>
          </w:p>
          <w:p w14:paraId="1607DF5C" w14:textId="77777777" w:rsidR="00FA6C04" w:rsidRPr="00FA6C04" w:rsidRDefault="00FA6C04" w:rsidP="00FA6C04">
            <w:pPr>
              <w:jc w:val="both"/>
              <w:rPr>
                <w:sz w:val="18"/>
                <w:szCs w:val="18"/>
              </w:rPr>
            </w:pPr>
            <w:proofErr w:type="gramStart"/>
            <w:r w:rsidRPr="00FA6C04">
              <w:rPr>
                <w:sz w:val="18"/>
                <w:szCs w:val="18"/>
              </w:rPr>
              <w:t>l’estuaire</w:t>
            </w:r>
            <w:proofErr w:type="gramEnd"/>
            <w:r w:rsidRPr="00FA6C04">
              <w:rPr>
                <w:sz w:val="18"/>
                <w:szCs w:val="18"/>
              </w:rPr>
              <w:t xml:space="preserve"> </w:t>
            </w:r>
            <w:proofErr w:type="spellStart"/>
            <w:r w:rsidRPr="00FA6C04">
              <w:rPr>
                <w:sz w:val="18"/>
                <w:szCs w:val="18"/>
              </w:rPr>
              <w:t>poldérisé</w:t>
            </w:r>
            <w:proofErr w:type="spellEnd"/>
            <w:r w:rsidRPr="00FA6C04">
              <w:rPr>
                <w:sz w:val="18"/>
                <w:szCs w:val="18"/>
              </w:rPr>
              <w:t>, polders cultivés</w:t>
            </w:r>
          </w:p>
          <w:p w14:paraId="47108225" w14:textId="77777777" w:rsidR="00FA6C04" w:rsidRPr="00FA6C04" w:rsidRDefault="00FA6C04" w:rsidP="00FA6C04">
            <w:pPr>
              <w:jc w:val="both"/>
              <w:rPr>
                <w:sz w:val="18"/>
                <w:szCs w:val="18"/>
              </w:rPr>
            </w:pPr>
            <w:r w:rsidRPr="00FA6C04">
              <w:rPr>
                <w:sz w:val="18"/>
                <w:szCs w:val="18"/>
              </w:rPr>
              <w:t>Estrans sableux et vasières</w:t>
            </w:r>
          </w:p>
          <w:p w14:paraId="5F5DA858" w14:textId="77777777" w:rsidR="00FA6C04" w:rsidRPr="00FA6C04" w:rsidRDefault="00FA6C04" w:rsidP="00FA6C04">
            <w:pPr>
              <w:jc w:val="both"/>
              <w:rPr>
                <w:sz w:val="18"/>
                <w:szCs w:val="18"/>
              </w:rPr>
            </w:pPr>
            <w:proofErr w:type="gramStart"/>
            <w:r w:rsidRPr="00FA6C04">
              <w:rPr>
                <w:sz w:val="18"/>
                <w:szCs w:val="18"/>
              </w:rPr>
              <w:t>coteaux</w:t>
            </w:r>
            <w:proofErr w:type="gramEnd"/>
            <w:r w:rsidRPr="00FA6C04">
              <w:rPr>
                <w:sz w:val="18"/>
                <w:szCs w:val="18"/>
              </w:rPr>
              <w:t xml:space="preserve"> bocagers</w:t>
            </w:r>
          </w:p>
          <w:p w14:paraId="27102F2E" w14:textId="77777777" w:rsidR="00FA6C04" w:rsidRPr="00FA6C04" w:rsidRDefault="00FA6C04" w:rsidP="00FA6C04">
            <w:pPr>
              <w:jc w:val="both"/>
              <w:rPr>
                <w:sz w:val="18"/>
                <w:szCs w:val="18"/>
              </w:rPr>
            </w:pPr>
            <w:proofErr w:type="gramStart"/>
            <w:r w:rsidRPr="00FA6C04">
              <w:rPr>
                <w:sz w:val="18"/>
                <w:szCs w:val="18"/>
              </w:rPr>
              <w:t>petites</w:t>
            </w:r>
            <w:proofErr w:type="gramEnd"/>
            <w:r w:rsidRPr="00FA6C04">
              <w:rPr>
                <w:sz w:val="18"/>
                <w:szCs w:val="18"/>
              </w:rPr>
              <w:t xml:space="preserve"> stations balnéaires</w:t>
            </w:r>
          </w:p>
          <w:p w14:paraId="32EED12D" w14:textId="77777777" w:rsidR="00FA6C04" w:rsidRPr="00FA6C04" w:rsidRDefault="00FA6C04" w:rsidP="00FA6C04">
            <w:pPr>
              <w:jc w:val="both"/>
              <w:rPr>
                <w:sz w:val="18"/>
                <w:szCs w:val="18"/>
              </w:rPr>
            </w:pPr>
            <w:r w:rsidRPr="00FA6C04">
              <w:rPr>
                <w:b/>
                <w:color w:val="00B050"/>
                <w:sz w:val="18"/>
                <w:szCs w:val="18"/>
              </w:rPr>
              <w:t>eau &amp; rural</w:t>
            </w:r>
          </w:p>
        </w:tc>
      </w:tr>
      <w:tr w:rsidR="00FA6C04" w:rsidRPr="00FA6C04" w14:paraId="69FF9FDD" w14:textId="77777777" w:rsidTr="00184060">
        <w:tc>
          <w:tcPr>
            <w:tcW w:w="3070" w:type="dxa"/>
          </w:tcPr>
          <w:p w14:paraId="15DF1C21"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lastRenderedPageBreak/>
              <w:t xml:space="preserve">Les Îles </w:t>
            </w:r>
            <w:proofErr w:type="spellStart"/>
            <w:r w:rsidRPr="00FA6C04">
              <w:rPr>
                <w:sz w:val="18"/>
                <w:szCs w:val="18"/>
              </w:rPr>
              <w:t>Saint-Marcouf</w:t>
            </w:r>
            <w:proofErr w:type="spellEnd"/>
          </w:p>
        </w:tc>
        <w:tc>
          <w:tcPr>
            <w:tcW w:w="3071" w:type="dxa"/>
          </w:tcPr>
          <w:p w14:paraId="2B46EA58" w14:textId="77777777" w:rsidR="00FA6C04" w:rsidRPr="00FA6C04" w:rsidRDefault="00FA6C04" w:rsidP="00FA6C04">
            <w:pPr>
              <w:jc w:val="both"/>
              <w:rPr>
                <w:sz w:val="18"/>
                <w:szCs w:val="18"/>
              </w:rPr>
            </w:pPr>
            <w:proofErr w:type="gramStart"/>
            <w:r w:rsidRPr="00FA6C04">
              <w:rPr>
                <w:sz w:val="18"/>
                <w:szCs w:val="18"/>
              </w:rPr>
              <w:t>archipel</w:t>
            </w:r>
            <w:proofErr w:type="gramEnd"/>
            <w:r w:rsidRPr="00FA6C04">
              <w:rPr>
                <w:sz w:val="18"/>
                <w:szCs w:val="18"/>
              </w:rPr>
              <w:t xml:space="preserve"> et ses petites falaises</w:t>
            </w:r>
          </w:p>
          <w:p w14:paraId="5A98E8F7" w14:textId="77777777" w:rsidR="00FA6C04" w:rsidRPr="00FA6C04" w:rsidRDefault="00FA6C04" w:rsidP="00FA6C04">
            <w:pPr>
              <w:jc w:val="both"/>
              <w:rPr>
                <w:sz w:val="18"/>
                <w:szCs w:val="18"/>
              </w:rPr>
            </w:pPr>
            <w:proofErr w:type="gramStart"/>
            <w:r w:rsidRPr="00FA6C04">
              <w:rPr>
                <w:sz w:val="18"/>
                <w:szCs w:val="18"/>
              </w:rPr>
              <w:t>haut</w:t>
            </w:r>
            <w:proofErr w:type="gramEnd"/>
            <w:r w:rsidRPr="00FA6C04">
              <w:rPr>
                <w:sz w:val="18"/>
                <w:szCs w:val="18"/>
              </w:rPr>
              <w:t xml:space="preserve"> fond gréseux</w:t>
            </w:r>
          </w:p>
          <w:p w14:paraId="372E3202" w14:textId="77777777" w:rsidR="00FA6C04" w:rsidRPr="00FA6C04" w:rsidRDefault="00FA6C04" w:rsidP="00FA6C04">
            <w:pPr>
              <w:jc w:val="both"/>
              <w:rPr>
                <w:sz w:val="18"/>
                <w:szCs w:val="18"/>
              </w:rPr>
            </w:pPr>
            <w:proofErr w:type="gramStart"/>
            <w:r w:rsidRPr="00FA6C04">
              <w:rPr>
                <w:sz w:val="18"/>
                <w:szCs w:val="18"/>
              </w:rPr>
              <w:t>ceinture</w:t>
            </w:r>
            <w:proofErr w:type="gramEnd"/>
            <w:r w:rsidRPr="00FA6C04">
              <w:rPr>
                <w:sz w:val="18"/>
                <w:szCs w:val="18"/>
              </w:rPr>
              <w:t xml:space="preserve"> de bancs de sable, d’îlots et de rochers</w:t>
            </w:r>
          </w:p>
          <w:p w14:paraId="1E63805C" w14:textId="0443D17C" w:rsidR="00FA6C04" w:rsidRPr="00F019D2" w:rsidRDefault="00FA6C04" w:rsidP="00FA6C04">
            <w:pPr>
              <w:jc w:val="both"/>
              <w:rPr>
                <w:b/>
                <w:color w:val="00B050"/>
                <w:sz w:val="18"/>
                <w:szCs w:val="18"/>
              </w:rPr>
            </w:pPr>
            <w:r w:rsidRPr="00FA6C04">
              <w:rPr>
                <w:b/>
                <w:color w:val="00B050"/>
                <w:sz w:val="18"/>
                <w:szCs w:val="18"/>
              </w:rPr>
              <w:t>littoral</w:t>
            </w:r>
          </w:p>
        </w:tc>
        <w:tc>
          <w:tcPr>
            <w:tcW w:w="3071" w:type="dxa"/>
          </w:tcPr>
          <w:p w14:paraId="6A40091C" w14:textId="77777777" w:rsidR="00FA6C04" w:rsidRPr="00FA6C04" w:rsidRDefault="00FA6C04" w:rsidP="00FA6C04">
            <w:pPr>
              <w:jc w:val="both"/>
              <w:rPr>
                <w:sz w:val="18"/>
                <w:szCs w:val="18"/>
              </w:rPr>
            </w:pPr>
            <w:proofErr w:type="gramStart"/>
            <w:r w:rsidRPr="00FA6C04">
              <w:rPr>
                <w:sz w:val="18"/>
                <w:szCs w:val="18"/>
              </w:rPr>
              <w:t>paysages</w:t>
            </w:r>
            <w:proofErr w:type="gramEnd"/>
            <w:r w:rsidRPr="00FA6C04">
              <w:rPr>
                <w:sz w:val="18"/>
                <w:szCs w:val="18"/>
              </w:rPr>
              <w:t xml:space="preserve"> sauvages presque dépourvus de végétation.</w:t>
            </w:r>
          </w:p>
          <w:p w14:paraId="35AA7726" w14:textId="77777777" w:rsidR="00FA6C04" w:rsidRPr="00FA6C04" w:rsidRDefault="00FA6C04" w:rsidP="00FA6C04">
            <w:pPr>
              <w:jc w:val="both"/>
              <w:rPr>
                <w:sz w:val="18"/>
                <w:szCs w:val="18"/>
              </w:rPr>
            </w:pPr>
          </w:p>
          <w:p w14:paraId="67A9CFEF" w14:textId="77777777" w:rsidR="00FA6C04" w:rsidRPr="00FA6C04" w:rsidRDefault="00FA6C04" w:rsidP="00FA6C04">
            <w:pPr>
              <w:jc w:val="both"/>
              <w:rPr>
                <w:sz w:val="18"/>
                <w:szCs w:val="18"/>
              </w:rPr>
            </w:pPr>
          </w:p>
          <w:p w14:paraId="789AE993"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0FD0D5FD" w14:textId="77777777" w:rsidTr="00184060">
        <w:tc>
          <w:tcPr>
            <w:tcW w:w="3070" w:type="dxa"/>
          </w:tcPr>
          <w:p w14:paraId="0EA4DE0B"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Les marais du Cotentin et du Bessin et leurs franges bocagères</w:t>
            </w:r>
          </w:p>
        </w:tc>
        <w:tc>
          <w:tcPr>
            <w:tcW w:w="3071" w:type="dxa"/>
          </w:tcPr>
          <w:p w14:paraId="65E71007" w14:textId="77777777" w:rsidR="00FA6C04" w:rsidRPr="00FA6C04" w:rsidRDefault="00FA6C04" w:rsidP="00FA6C04">
            <w:pPr>
              <w:jc w:val="both"/>
              <w:rPr>
                <w:sz w:val="18"/>
                <w:szCs w:val="18"/>
              </w:rPr>
            </w:pPr>
            <w:proofErr w:type="gramStart"/>
            <w:r w:rsidRPr="00FA6C04">
              <w:rPr>
                <w:sz w:val="18"/>
                <w:szCs w:val="18"/>
              </w:rPr>
              <w:t>immensité</w:t>
            </w:r>
            <w:proofErr w:type="gramEnd"/>
            <w:r w:rsidRPr="00FA6C04">
              <w:rPr>
                <w:sz w:val="18"/>
                <w:szCs w:val="18"/>
              </w:rPr>
              <w:t xml:space="preserve"> plane d’une altitude entre 1 et 2 mètres</w:t>
            </w:r>
          </w:p>
          <w:p w14:paraId="6C5EDA0C" w14:textId="77777777" w:rsidR="00FA6C04" w:rsidRPr="00FA6C04" w:rsidRDefault="00FA6C04" w:rsidP="00FA6C04">
            <w:pPr>
              <w:jc w:val="both"/>
              <w:rPr>
                <w:sz w:val="18"/>
                <w:szCs w:val="18"/>
              </w:rPr>
            </w:pPr>
            <w:proofErr w:type="gramStart"/>
            <w:r w:rsidRPr="00FA6C04">
              <w:rPr>
                <w:sz w:val="18"/>
                <w:szCs w:val="18"/>
              </w:rPr>
              <w:t>rebords</w:t>
            </w:r>
            <w:proofErr w:type="gramEnd"/>
            <w:r w:rsidRPr="00FA6C04">
              <w:rPr>
                <w:sz w:val="18"/>
                <w:szCs w:val="18"/>
              </w:rPr>
              <w:t xml:space="preserve"> bocagers qui peuvent dominer les vallées jusqu’à 30 mètres de hauteur</w:t>
            </w:r>
          </w:p>
          <w:p w14:paraId="0DDFE1B8"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60E2FDEC" w14:textId="77777777" w:rsidR="00FA6C04" w:rsidRPr="00FA6C04" w:rsidRDefault="00FA6C04" w:rsidP="00FA6C04">
            <w:pPr>
              <w:jc w:val="both"/>
              <w:rPr>
                <w:sz w:val="18"/>
                <w:szCs w:val="18"/>
              </w:rPr>
            </w:pPr>
            <w:proofErr w:type="gramStart"/>
            <w:r w:rsidRPr="00FA6C04">
              <w:rPr>
                <w:sz w:val="18"/>
                <w:szCs w:val="18"/>
              </w:rPr>
              <w:t>plans</w:t>
            </w:r>
            <w:proofErr w:type="gramEnd"/>
            <w:r w:rsidRPr="00FA6C04">
              <w:rPr>
                <w:sz w:val="18"/>
                <w:szCs w:val="18"/>
              </w:rPr>
              <w:t xml:space="preserve"> d’eau, marais et prairies humides pâturées</w:t>
            </w:r>
          </w:p>
          <w:p w14:paraId="6B35D88B" w14:textId="38C82B42" w:rsidR="00FA6C04" w:rsidRDefault="00FA6C04" w:rsidP="00FA6C04">
            <w:pPr>
              <w:jc w:val="both"/>
              <w:rPr>
                <w:sz w:val="18"/>
                <w:szCs w:val="18"/>
              </w:rPr>
            </w:pPr>
            <w:proofErr w:type="gramStart"/>
            <w:r w:rsidRPr="00FA6C04">
              <w:rPr>
                <w:sz w:val="18"/>
                <w:szCs w:val="18"/>
              </w:rPr>
              <w:t>rebords</w:t>
            </w:r>
            <w:proofErr w:type="gramEnd"/>
            <w:r w:rsidRPr="00FA6C04">
              <w:rPr>
                <w:sz w:val="18"/>
                <w:szCs w:val="18"/>
              </w:rPr>
              <w:t xml:space="preserve"> bocagers</w:t>
            </w:r>
          </w:p>
          <w:p w14:paraId="43D5D610" w14:textId="77777777" w:rsidR="00F019D2" w:rsidRPr="00FA6C04" w:rsidRDefault="00F019D2" w:rsidP="00F019D2">
            <w:pPr>
              <w:spacing w:after="0"/>
              <w:jc w:val="both"/>
              <w:rPr>
                <w:sz w:val="18"/>
                <w:szCs w:val="18"/>
              </w:rPr>
            </w:pPr>
          </w:p>
          <w:p w14:paraId="0BC1406A" w14:textId="77777777" w:rsidR="00FA6C04" w:rsidRPr="00FA6C04" w:rsidRDefault="00FA6C04" w:rsidP="00FA6C04">
            <w:pPr>
              <w:jc w:val="both"/>
              <w:rPr>
                <w:sz w:val="18"/>
                <w:szCs w:val="18"/>
              </w:rPr>
            </w:pPr>
            <w:r w:rsidRPr="00FA6C04">
              <w:rPr>
                <w:b/>
                <w:color w:val="00B050"/>
                <w:sz w:val="18"/>
                <w:szCs w:val="18"/>
              </w:rPr>
              <w:t>prairies &amp; eau</w:t>
            </w:r>
          </w:p>
        </w:tc>
      </w:tr>
      <w:tr w:rsidR="00FA6C04" w:rsidRPr="00FA6C04" w14:paraId="46FC00A0" w14:textId="77777777" w:rsidTr="00184060">
        <w:tc>
          <w:tcPr>
            <w:tcW w:w="3070" w:type="dxa"/>
          </w:tcPr>
          <w:p w14:paraId="59ADF638"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Les monts et landes entre mer et marais</w:t>
            </w:r>
          </w:p>
        </w:tc>
        <w:tc>
          <w:tcPr>
            <w:tcW w:w="3071" w:type="dxa"/>
          </w:tcPr>
          <w:p w14:paraId="01CB9BBD" w14:textId="77777777" w:rsidR="00FA6C04" w:rsidRPr="00FA6C04" w:rsidRDefault="00FA6C04" w:rsidP="00FA6C04">
            <w:pPr>
              <w:jc w:val="both"/>
              <w:rPr>
                <w:sz w:val="18"/>
                <w:szCs w:val="18"/>
              </w:rPr>
            </w:pPr>
            <w:proofErr w:type="gramStart"/>
            <w:r w:rsidRPr="00FA6C04">
              <w:rPr>
                <w:sz w:val="18"/>
                <w:szCs w:val="18"/>
              </w:rPr>
              <w:t>monts</w:t>
            </w:r>
            <w:proofErr w:type="gramEnd"/>
            <w:r w:rsidRPr="00FA6C04">
              <w:rPr>
                <w:sz w:val="18"/>
                <w:szCs w:val="18"/>
              </w:rPr>
              <w:t xml:space="preserve"> boisés</w:t>
            </w:r>
          </w:p>
          <w:p w14:paraId="7B224985" w14:textId="77777777" w:rsidR="00FA6C04" w:rsidRPr="00FA6C04" w:rsidRDefault="00FA6C04" w:rsidP="00FA6C04">
            <w:pPr>
              <w:jc w:val="both"/>
              <w:rPr>
                <w:sz w:val="18"/>
                <w:szCs w:val="18"/>
              </w:rPr>
            </w:pPr>
            <w:proofErr w:type="gramStart"/>
            <w:r w:rsidRPr="00FA6C04">
              <w:rPr>
                <w:sz w:val="18"/>
                <w:szCs w:val="18"/>
              </w:rPr>
              <w:t>plateau</w:t>
            </w:r>
            <w:proofErr w:type="gramEnd"/>
            <w:r w:rsidRPr="00FA6C04">
              <w:rPr>
                <w:sz w:val="18"/>
                <w:szCs w:val="18"/>
              </w:rPr>
              <w:t xml:space="preserve"> bocager légèrement vallonné.</w:t>
            </w:r>
          </w:p>
          <w:p w14:paraId="6473263A" w14:textId="77777777" w:rsidR="00FA6C04" w:rsidRDefault="00FA6C04" w:rsidP="00FA6C04">
            <w:pPr>
              <w:jc w:val="both"/>
              <w:rPr>
                <w:sz w:val="18"/>
                <w:szCs w:val="18"/>
              </w:rPr>
            </w:pPr>
          </w:p>
          <w:p w14:paraId="308E5B62" w14:textId="77777777" w:rsidR="00FA6C04" w:rsidRPr="00FA6C04" w:rsidRDefault="00FA6C04" w:rsidP="00FA6C04">
            <w:pPr>
              <w:jc w:val="both"/>
              <w:rPr>
                <w:sz w:val="18"/>
                <w:szCs w:val="18"/>
              </w:rPr>
            </w:pPr>
            <w:r w:rsidRPr="00FA6C04">
              <w:rPr>
                <w:b/>
                <w:color w:val="00B050"/>
                <w:sz w:val="18"/>
                <w:szCs w:val="18"/>
              </w:rPr>
              <w:t>colline</w:t>
            </w:r>
          </w:p>
        </w:tc>
        <w:tc>
          <w:tcPr>
            <w:tcW w:w="3071" w:type="dxa"/>
          </w:tcPr>
          <w:p w14:paraId="6054900C" w14:textId="77777777" w:rsidR="00FA6C04" w:rsidRPr="00FA6C04" w:rsidRDefault="00FA6C04" w:rsidP="00FA6C04">
            <w:pPr>
              <w:jc w:val="both"/>
              <w:rPr>
                <w:sz w:val="18"/>
                <w:szCs w:val="18"/>
              </w:rPr>
            </w:pPr>
            <w:r w:rsidRPr="00FA6C04">
              <w:rPr>
                <w:sz w:val="18"/>
                <w:szCs w:val="18"/>
              </w:rPr>
              <w:t>Bocage</w:t>
            </w:r>
          </w:p>
          <w:p w14:paraId="27270735" w14:textId="77777777" w:rsidR="00FA6C04" w:rsidRPr="00FA6C04" w:rsidRDefault="00FA6C04" w:rsidP="00FA6C04">
            <w:pPr>
              <w:jc w:val="both"/>
              <w:rPr>
                <w:sz w:val="18"/>
                <w:szCs w:val="18"/>
              </w:rPr>
            </w:pPr>
            <w:proofErr w:type="gramStart"/>
            <w:r w:rsidRPr="00FA6C04">
              <w:rPr>
                <w:sz w:val="18"/>
                <w:szCs w:val="18"/>
              </w:rPr>
              <w:t>espaces</w:t>
            </w:r>
            <w:proofErr w:type="gramEnd"/>
            <w:r w:rsidRPr="00FA6C04">
              <w:rPr>
                <w:sz w:val="18"/>
                <w:szCs w:val="18"/>
              </w:rPr>
              <w:t xml:space="preserve"> de landes humides s’associent à de vastes parcelles encloses de pinède</w:t>
            </w:r>
          </w:p>
          <w:p w14:paraId="1F4C56D8" w14:textId="77777777" w:rsidR="00FA6C04" w:rsidRPr="00FA6C04" w:rsidRDefault="00FA6C04" w:rsidP="00FA6C04">
            <w:pPr>
              <w:jc w:val="both"/>
              <w:rPr>
                <w:sz w:val="18"/>
                <w:szCs w:val="18"/>
              </w:rPr>
            </w:pPr>
            <w:proofErr w:type="gramStart"/>
            <w:r w:rsidRPr="00FA6C04">
              <w:rPr>
                <w:sz w:val="18"/>
                <w:szCs w:val="18"/>
              </w:rPr>
              <w:t>monts</w:t>
            </w:r>
            <w:proofErr w:type="gramEnd"/>
            <w:r w:rsidRPr="00FA6C04">
              <w:rPr>
                <w:sz w:val="18"/>
                <w:szCs w:val="18"/>
              </w:rPr>
              <w:t xml:space="preserve"> boisés</w:t>
            </w:r>
          </w:p>
          <w:p w14:paraId="4EAC6719"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76ECDCBD" w14:textId="77777777" w:rsidTr="00184060">
        <w:tc>
          <w:tcPr>
            <w:tcW w:w="3070" w:type="dxa"/>
          </w:tcPr>
          <w:p w14:paraId="4CB0CC19"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Le bocage en tableaux du Saint-Lois</w:t>
            </w:r>
          </w:p>
        </w:tc>
        <w:tc>
          <w:tcPr>
            <w:tcW w:w="3071" w:type="dxa"/>
          </w:tcPr>
          <w:p w14:paraId="3592A9FC" w14:textId="77777777" w:rsidR="00FA6C04" w:rsidRPr="00FA6C04" w:rsidRDefault="00FA6C04" w:rsidP="00FA6C04">
            <w:pPr>
              <w:jc w:val="both"/>
              <w:rPr>
                <w:sz w:val="18"/>
                <w:szCs w:val="18"/>
              </w:rPr>
            </w:pPr>
            <w:proofErr w:type="gramStart"/>
            <w:r w:rsidRPr="00FA6C04">
              <w:rPr>
                <w:sz w:val="18"/>
                <w:szCs w:val="18"/>
              </w:rPr>
              <w:t>vaste</w:t>
            </w:r>
            <w:proofErr w:type="gramEnd"/>
            <w:r w:rsidRPr="00FA6C04">
              <w:rPr>
                <w:sz w:val="18"/>
                <w:szCs w:val="18"/>
              </w:rPr>
              <w:t xml:space="preserve"> plateau schisteux creusé par de multiples vallées parallèles</w:t>
            </w:r>
          </w:p>
          <w:p w14:paraId="568FE649" w14:textId="77777777" w:rsidR="00FA6C04" w:rsidRPr="00FA6C04" w:rsidRDefault="00FA6C04" w:rsidP="00FA6C04">
            <w:pPr>
              <w:jc w:val="both"/>
              <w:rPr>
                <w:sz w:val="18"/>
                <w:szCs w:val="18"/>
              </w:rPr>
            </w:pPr>
            <w:r w:rsidRPr="00FA6C04">
              <w:rPr>
                <w:b/>
                <w:color w:val="00B050"/>
                <w:sz w:val="18"/>
                <w:szCs w:val="18"/>
              </w:rPr>
              <w:t>plateau</w:t>
            </w:r>
          </w:p>
        </w:tc>
        <w:tc>
          <w:tcPr>
            <w:tcW w:w="3071" w:type="dxa"/>
          </w:tcPr>
          <w:p w14:paraId="69827222" w14:textId="77777777" w:rsidR="00FA6C04" w:rsidRPr="00FA6C04" w:rsidRDefault="00FA6C04" w:rsidP="00FA6C04">
            <w:pPr>
              <w:jc w:val="both"/>
              <w:rPr>
                <w:sz w:val="18"/>
                <w:szCs w:val="18"/>
              </w:rPr>
            </w:pPr>
            <w:r w:rsidRPr="00FA6C04">
              <w:rPr>
                <w:sz w:val="18"/>
                <w:szCs w:val="18"/>
              </w:rPr>
              <w:t>Bocage</w:t>
            </w:r>
          </w:p>
          <w:p w14:paraId="4FAA237F" w14:textId="05142E0E" w:rsidR="00FA6C04" w:rsidRPr="00FA6C04" w:rsidRDefault="00FA6C04" w:rsidP="00FA6C04">
            <w:pPr>
              <w:jc w:val="both"/>
              <w:rPr>
                <w:sz w:val="18"/>
                <w:szCs w:val="18"/>
              </w:rPr>
            </w:pPr>
            <w:proofErr w:type="gramStart"/>
            <w:r w:rsidRPr="00FA6C04">
              <w:rPr>
                <w:sz w:val="18"/>
                <w:szCs w:val="18"/>
              </w:rPr>
              <w:t>fonds</w:t>
            </w:r>
            <w:proofErr w:type="gramEnd"/>
            <w:r w:rsidRPr="00FA6C04">
              <w:rPr>
                <w:sz w:val="18"/>
                <w:szCs w:val="18"/>
              </w:rPr>
              <w:t xml:space="preserve"> de vallées boisés</w:t>
            </w:r>
          </w:p>
          <w:p w14:paraId="4D209B26"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3996F7B6" w14:textId="77777777" w:rsidTr="00184060">
        <w:tc>
          <w:tcPr>
            <w:tcW w:w="3070" w:type="dxa"/>
          </w:tcPr>
          <w:p w14:paraId="77DD39FD" w14:textId="77777777" w:rsidR="00FA6C04" w:rsidRPr="00FA6C04" w:rsidRDefault="00FA6C04" w:rsidP="00FA6C04">
            <w:pPr>
              <w:pStyle w:val="Paragraphedeliste"/>
              <w:numPr>
                <w:ilvl w:val="0"/>
                <w:numId w:val="42"/>
              </w:numPr>
              <w:spacing w:after="0"/>
              <w:jc w:val="both"/>
              <w:rPr>
                <w:sz w:val="18"/>
                <w:szCs w:val="18"/>
              </w:rPr>
            </w:pPr>
            <w:r w:rsidRPr="00FA6C04">
              <w:rPr>
                <w:sz w:val="18"/>
                <w:szCs w:val="18"/>
              </w:rPr>
              <w:t>La vallée de la Vire, ses coteaux, méandres et belvédères</w:t>
            </w:r>
          </w:p>
        </w:tc>
        <w:tc>
          <w:tcPr>
            <w:tcW w:w="3071" w:type="dxa"/>
          </w:tcPr>
          <w:p w14:paraId="01FBEE52" w14:textId="7237797E" w:rsidR="00FA6C04" w:rsidRPr="00FA6C04" w:rsidRDefault="00FA6C04" w:rsidP="00FA6C04">
            <w:pPr>
              <w:jc w:val="both"/>
              <w:rPr>
                <w:sz w:val="18"/>
                <w:szCs w:val="18"/>
              </w:rPr>
            </w:pPr>
            <w:proofErr w:type="gramStart"/>
            <w:r w:rsidRPr="00FA6C04">
              <w:rPr>
                <w:sz w:val="18"/>
                <w:szCs w:val="18"/>
              </w:rPr>
              <w:t>la</w:t>
            </w:r>
            <w:proofErr w:type="gramEnd"/>
            <w:r w:rsidRPr="00FA6C04">
              <w:rPr>
                <w:sz w:val="18"/>
                <w:szCs w:val="18"/>
              </w:rPr>
              <w:t xml:space="preserve"> vallée de la Vire, ses méandres, coteaux abrupts</w:t>
            </w:r>
          </w:p>
          <w:p w14:paraId="38F27477" w14:textId="18F6533E" w:rsidR="00FA6C04" w:rsidRPr="00FA6C04" w:rsidRDefault="00FA6C04" w:rsidP="00FA6C04">
            <w:pPr>
              <w:jc w:val="both"/>
              <w:rPr>
                <w:sz w:val="18"/>
                <w:szCs w:val="18"/>
              </w:rPr>
            </w:pPr>
            <w:r w:rsidRPr="00FA6C04">
              <w:rPr>
                <w:b/>
                <w:color w:val="00B050"/>
                <w:sz w:val="18"/>
                <w:szCs w:val="18"/>
              </w:rPr>
              <w:t>vallée</w:t>
            </w:r>
          </w:p>
        </w:tc>
        <w:tc>
          <w:tcPr>
            <w:tcW w:w="3071" w:type="dxa"/>
          </w:tcPr>
          <w:p w14:paraId="486AC74F" w14:textId="77777777" w:rsidR="00FA6C04" w:rsidRPr="00FA6C04" w:rsidRDefault="00FA6C04" w:rsidP="00FA6C04">
            <w:pPr>
              <w:jc w:val="both"/>
              <w:rPr>
                <w:sz w:val="18"/>
                <w:szCs w:val="18"/>
              </w:rPr>
            </w:pPr>
            <w:r w:rsidRPr="00FA6C04">
              <w:rPr>
                <w:sz w:val="18"/>
                <w:szCs w:val="18"/>
              </w:rPr>
              <w:t>Saint-Lô et son agglomération,</w:t>
            </w:r>
          </w:p>
          <w:p w14:paraId="463A1778" w14:textId="553CCFA2" w:rsidR="00FA6C04" w:rsidRPr="00FA6C04" w:rsidRDefault="00FA6C04" w:rsidP="00FA6C04">
            <w:pPr>
              <w:jc w:val="both"/>
              <w:rPr>
                <w:sz w:val="18"/>
                <w:szCs w:val="18"/>
              </w:rPr>
            </w:pPr>
            <w:r w:rsidRPr="00FA6C04">
              <w:rPr>
                <w:sz w:val="18"/>
                <w:szCs w:val="18"/>
              </w:rPr>
              <w:t>Bois, bocage</w:t>
            </w:r>
          </w:p>
          <w:p w14:paraId="3DA3378D" w14:textId="77777777" w:rsidR="00FA6C04" w:rsidRPr="00FA6C04" w:rsidRDefault="00FA6C04" w:rsidP="00FA6C04">
            <w:pPr>
              <w:jc w:val="both"/>
              <w:rPr>
                <w:sz w:val="18"/>
                <w:szCs w:val="18"/>
              </w:rPr>
            </w:pPr>
            <w:r w:rsidRPr="00FA6C04">
              <w:rPr>
                <w:b/>
                <w:color w:val="00B050"/>
                <w:sz w:val="18"/>
                <w:szCs w:val="18"/>
              </w:rPr>
              <w:t>urbain &amp; rural</w:t>
            </w:r>
          </w:p>
        </w:tc>
      </w:tr>
    </w:tbl>
    <w:p w14:paraId="6FA9D2A3" w14:textId="77777777" w:rsidR="00FA6C04" w:rsidRPr="00FA6C04" w:rsidRDefault="00FA6C04" w:rsidP="00FA6C04">
      <w:pPr>
        <w:jc w:val="both"/>
        <w:rPr>
          <w:sz w:val="18"/>
          <w:szCs w:val="18"/>
        </w:rPr>
      </w:pPr>
    </w:p>
    <w:p w14:paraId="6102A907" w14:textId="1B6E7481"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3E1B6E73" w14:textId="77777777" w:rsidR="00FA6C04" w:rsidRPr="00FA6C04" w:rsidRDefault="00FA6C04" w:rsidP="00FA6C04">
      <w:pPr>
        <w:pStyle w:val="Paragraphedeliste"/>
        <w:numPr>
          <w:ilvl w:val="0"/>
          <w:numId w:val="39"/>
        </w:numPr>
        <w:jc w:val="both"/>
        <w:rPr>
          <w:sz w:val="18"/>
          <w:szCs w:val="18"/>
        </w:rPr>
      </w:pPr>
      <w:r w:rsidRPr="00FA6C04">
        <w:rPr>
          <w:sz w:val="18"/>
          <w:szCs w:val="18"/>
        </w:rPr>
        <w:t>Certaines UP pourraient mériter 2 voire 3 dominantes orographiques (ce qui n’est actuellement pas permis par le modèle</w:t>
      </w:r>
    </w:p>
    <w:p w14:paraId="3D6903C0"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4</w:t>
      </w:r>
      <w:r w:rsidRPr="00FA6C04">
        <w:rPr>
          <w:rFonts w:cs="Courier New"/>
          <w:sz w:val="18"/>
          <w:szCs w:val="18"/>
        </w:rPr>
        <w:t> </w:t>
      </w:r>
      <w:r w:rsidRPr="00FA6C04">
        <w:rPr>
          <w:sz w:val="18"/>
          <w:szCs w:val="18"/>
        </w:rPr>
        <w:t xml:space="preserve">: littoral, falaises (relief escarpé) et plateau </w:t>
      </w:r>
      <w:proofErr w:type="spellStart"/>
      <w:r w:rsidRPr="00FA6C04">
        <w:rPr>
          <w:sz w:val="18"/>
          <w:szCs w:val="18"/>
        </w:rPr>
        <w:t>vec</w:t>
      </w:r>
      <w:proofErr w:type="spellEnd"/>
      <w:r w:rsidRPr="00FA6C04">
        <w:rPr>
          <w:sz w:val="18"/>
          <w:szCs w:val="18"/>
        </w:rPr>
        <w:t xml:space="preserve"> contradiction entre le nom «</w:t>
      </w:r>
      <w:r w:rsidRPr="00FA6C04">
        <w:rPr>
          <w:rFonts w:cs="Courier New"/>
          <w:sz w:val="18"/>
          <w:szCs w:val="18"/>
        </w:rPr>
        <w:t> </w:t>
      </w:r>
      <w:r w:rsidRPr="00FA6C04">
        <w:rPr>
          <w:sz w:val="18"/>
          <w:szCs w:val="18"/>
        </w:rPr>
        <w:t>colline</w:t>
      </w:r>
      <w:r w:rsidRPr="00FA6C04">
        <w:rPr>
          <w:rFonts w:cs="Courier New"/>
          <w:sz w:val="18"/>
          <w:szCs w:val="18"/>
        </w:rPr>
        <w:t> </w:t>
      </w:r>
      <w:r w:rsidRPr="00FA6C04">
        <w:rPr>
          <w:rFonts w:cs="Marianne"/>
          <w:sz w:val="18"/>
          <w:szCs w:val="18"/>
        </w:rPr>
        <w:t>»</w:t>
      </w:r>
      <w:r w:rsidRPr="00FA6C04">
        <w:rPr>
          <w:sz w:val="18"/>
          <w:szCs w:val="18"/>
        </w:rPr>
        <w:t xml:space="preserve"> et le descriptif «</w:t>
      </w:r>
      <w:r w:rsidRPr="00FA6C04">
        <w:rPr>
          <w:rFonts w:cs="Courier New"/>
          <w:sz w:val="18"/>
          <w:szCs w:val="18"/>
        </w:rPr>
        <w:t> </w:t>
      </w:r>
      <w:r w:rsidRPr="00FA6C04">
        <w:rPr>
          <w:sz w:val="18"/>
          <w:szCs w:val="18"/>
        </w:rPr>
        <w:t>plateau</w:t>
      </w:r>
      <w:r w:rsidRPr="00FA6C04">
        <w:rPr>
          <w:rFonts w:cs="Courier New"/>
          <w:sz w:val="18"/>
          <w:szCs w:val="18"/>
        </w:rPr>
        <w:t> </w:t>
      </w:r>
      <w:r w:rsidRPr="00FA6C04">
        <w:rPr>
          <w:rFonts w:cs="Marianne"/>
          <w:sz w:val="18"/>
          <w:szCs w:val="18"/>
        </w:rPr>
        <w:t>»</w:t>
      </w:r>
    </w:p>
    <w:p w14:paraId="00C1ABA7" w14:textId="77777777" w:rsidR="00FA6C04" w:rsidRPr="00FA6C04" w:rsidRDefault="00FA6C04" w:rsidP="00FA6C04">
      <w:pPr>
        <w:pStyle w:val="Paragraphedeliste"/>
        <w:numPr>
          <w:ilvl w:val="1"/>
          <w:numId w:val="39"/>
        </w:numPr>
        <w:jc w:val="both"/>
        <w:rPr>
          <w:sz w:val="18"/>
          <w:szCs w:val="18"/>
        </w:rPr>
      </w:pPr>
      <w:r w:rsidRPr="00FA6C04">
        <w:rPr>
          <w:sz w:val="18"/>
          <w:szCs w:val="18"/>
        </w:rPr>
        <w:t>Ex</w:t>
      </w:r>
      <w:r w:rsidRPr="00FA6C04">
        <w:rPr>
          <w:rFonts w:cs="Courier New"/>
          <w:sz w:val="18"/>
          <w:szCs w:val="18"/>
        </w:rPr>
        <w:t> </w:t>
      </w:r>
      <w:r w:rsidRPr="00FA6C04">
        <w:rPr>
          <w:sz w:val="18"/>
          <w:szCs w:val="18"/>
        </w:rPr>
        <w:t>: UP 15</w:t>
      </w:r>
      <w:r w:rsidRPr="00FA6C04">
        <w:rPr>
          <w:rFonts w:cs="Courier New"/>
          <w:sz w:val="18"/>
          <w:szCs w:val="18"/>
        </w:rPr>
        <w:t> </w:t>
      </w:r>
      <w:r w:rsidRPr="00FA6C04">
        <w:rPr>
          <w:sz w:val="18"/>
          <w:szCs w:val="18"/>
        </w:rPr>
        <w:t xml:space="preserve">: vallée, coteaux abrupts (relief escarpé)  </w:t>
      </w:r>
    </w:p>
    <w:p w14:paraId="20E2E369" w14:textId="77777777" w:rsidR="00FA6C04" w:rsidRPr="00FA6C04" w:rsidRDefault="00FA6C04" w:rsidP="00FA6C04">
      <w:pPr>
        <w:pStyle w:val="Paragraphedeliste"/>
        <w:numPr>
          <w:ilvl w:val="0"/>
          <w:numId w:val="39"/>
        </w:numPr>
        <w:jc w:val="both"/>
        <w:rPr>
          <w:sz w:val="18"/>
          <w:szCs w:val="18"/>
        </w:rPr>
      </w:pPr>
      <w:r w:rsidRPr="00FA6C04">
        <w:rPr>
          <w:sz w:val="18"/>
          <w:szCs w:val="18"/>
        </w:rPr>
        <w:t xml:space="preserve"> Comme pour le 04, la dominante OCS n’est pas toujours aussi claire, d’où l’emploi fréquent de la valeur «</w:t>
      </w:r>
      <w:r w:rsidRPr="00FA6C04">
        <w:rPr>
          <w:rFonts w:cs="Courier New"/>
          <w:sz w:val="18"/>
          <w:szCs w:val="18"/>
        </w:rPr>
        <w:t> </w:t>
      </w:r>
      <w:r w:rsidRPr="00FA6C04">
        <w:rPr>
          <w:sz w:val="18"/>
          <w:szCs w:val="18"/>
        </w:rPr>
        <w:t>rurale</w:t>
      </w:r>
      <w:r w:rsidRPr="00FA6C04">
        <w:rPr>
          <w:rFonts w:cs="Courier New"/>
          <w:sz w:val="18"/>
          <w:szCs w:val="18"/>
        </w:rPr>
        <w:t> </w:t>
      </w:r>
      <w:r w:rsidRPr="00FA6C04">
        <w:rPr>
          <w:rFonts w:cs="Marianne"/>
          <w:sz w:val="18"/>
          <w:szCs w:val="18"/>
        </w:rPr>
        <w:t>»</w:t>
      </w:r>
      <w:r w:rsidRPr="00FA6C04">
        <w:rPr>
          <w:sz w:val="18"/>
          <w:szCs w:val="18"/>
        </w:rPr>
        <w:t xml:space="preserve"> pour des paysages mixtes</w:t>
      </w:r>
    </w:p>
    <w:p w14:paraId="3B3B0066" w14:textId="77777777" w:rsidR="00FA6C04" w:rsidRPr="00FA6C04" w:rsidRDefault="00FA6C04" w:rsidP="00FA6C04">
      <w:pPr>
        <w:pStyle w:val="Paragraphedeliste"/>
        <w:numPr>
          <w:ilvl w:val="0"/>
          <w:numId w:val="39"/>
        </w:numPr>
        <w:jc w:val="both"/>
        <w:rPr>
          <w:sz w:val="18"/>
          <w:szCs w:val="18"/>
        </w:rPr>
      </w:pPr>
      <w:r w:rsidRPr="00FA6C04">
        <w:rPr>
          <w:sz w:val="18"/>
          <w:szCs w:val="18"/>
        </w:rPr>
        <w:t>Le caractère bocager est souvent cité pour les UP rurales de la Manche</w:t>
      </w:r>
    </w:p>
    <w:p w14:paraId="618B1272" w14:textId="77777777" w:rsidR="00FA6C04" w:rsidRPr="00FA6C04" w:rsidRDefault="00FA6C04" w:rsidP="00FA6C04">
      <w:pPr>
        <w:jc w:val="both"/>
        <w:rPr>
          <w:sz w:val="18"/>
          <w:szCs w:val="18"/>
        </w:rPr>
      </w:pPr>
    </w:p>
    <w:p w14:paraId="2F4F8937" w14:textId="77777777" w:rsidR="00FA6C04" w:rsidRPr="00FA6C04" w:rsidRDefault="00FA6C04" w:rsidP="00FA6C04">
      <w:pPr>
        <w:jc w:val="both"/>
        <w:rPr>
          <w:sz w:val="18"/>
          <w:szCs w:val="18"/>
          <w:u w:val="single"/>
        </w:rPr>
      </w:pPr>
      <w:r w:rsidRPr="00FA6C04">
        <w:rPr>
          <w:sz w:val="18"/>
          <w:szCs w:val="18"/>
          <w:u w:val="single"/>
        </w:rPr>
        <w:t>Exemple 3</w:t>
      </w:r>
      <w:r w:rsidRPr="00FA6C04">
        <w:rPr>
          <w:rFonts w:cs="Courier New"/>
          <w:sz w:val="18"/>
          <w:szCs w:val="18"/>
          <w:u w:val="single"/>
        </w:rPr>
        <w:t> </w:t>
      </w:r>
      <w:r w:rsidRPr="00FA6C04">
        <w:rPr>
          <w:sz w:val="18"/>
          <w:szCs w:val="18"/>
          <w:u w:val="single"/>
        </w:rPr>
        <w:t>: département de la Réunion</w:t>
      </w:r>
    </w:p>
    <w:p w14:paraId="194FC8BE" w14:textId="77777777" w:rsidR="00FA6C04" w:rsidRPr="00FA6C04" w:rsidRDefault="00FA6C04" w:rsidP="00FA6C04">
      <w:pPr>
        <w:jc w:val="both"/>
        <w:rPr>
          <w:sz w:val="18"/>
          <w:szCs w:val="18"/>
        </w:rPr>
      </w:pPr>
      <w:r w:rsidRPr="00FA6C04">
        <w:rPr>
          <w:noProof/>
          <w:sz w:val="18"/>
          <w:szCs w:val="18"/>
          <w:lang w:eastAsia="fr-FR"/>
        </w:rPr>
        <w:lastRenderedPageBreak/>
        <w:drawing>
          <wp:inline distT="0" distB="0" distL="0" distR="0" wp14:anchorId="0DE75F30" wp14:editId="003B721C">
            <wp:extent cx="5495925" cy="43338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4333875"/>
                    </a:xfrm>
                    <a:prstGeom prst="rect">
                      <a:avLst/>
                    </a:prstGeom>
                    <a:noFill/>
                    <a:ln>
                      <a:noFill/>
                    </a:ln>
                  </pic:spPr>
                </pic:pic>
              </a:graphicData>
            </a:graphic>
          </wp:inline>
        </w:drawing>
      </w:r>
    </w:p>
    <w:p w14:paraId="24D4D89F" w14:textId="77777777" w:rsidR="00FA6C04" w:rsidRPr="00FA6C04" w:rsidRDefault="00FA6C04" w:rsidP="00FA6C04">
      <w:pPr>
        <w:jc w:val="both"/>
        <w:rPr>
          <w:sz w:val="18"/>
          <w:szCs w:val="18"/>
          <w:u w:val="single"/>
        </w:rPr>
      </w:pPr>
    </w:p>
    <w:p w14:paraId="14871D10" w14:textId="77777777" w:rsidR="00FA6C04" w:rsidRPr="00FA6C04" w:rsidRDefault="00FA6C04" w:rsidP="00FA6C04">
      <w:pPr>
        <w:jc w:val="both"/>
        <w:rPr>
          <w:sz w:val="18"/>
          <w:szCs w:val="18"/>
          <w:u w:val="single"/>
        </w:rPr>
      </w:pPr>
    </w:p>
    <w:tbl>
      <w:tblPr>
        <w:tblStyle w:val="Grilledutableau"/>
        <w:tblW w:w="0" w:type="auto"/>
        <w:tblLook w:val="04A0" w:firstRow="1" w:lastRow="0" w:firstColumn="1" w:lastColumn="0" w:noHBand="0" w:noVBand="1"/>
      </w:tblPr>
      <w:tblGrid>
        <w:gridCol w:w="3024"/>
        <w:gridCol w:w="3019"/>
        <w:gridCol w:w="3019"/>
      </w:tblGrid>
      <w:tr w:rsidR="00FA6C04" w:rsidRPr="00FA6C04" w14:paraId="0939113F" w14:textId="77777777" w:rsidTr="00184060">
        <w:tc>
          <w:tcPr>
            <w:tcW w:w="3070" w:type="dxa"/>
            <w:shd w:val="clear" w:color="auto" w:fill="00B050"/>
          </w:tcPr>
          <w:p w14:paraId="1E72A55D"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UP</w:t>
            </w:r>
          </w:p>
          <w:p w14:paraId="2F3E9D41" w14:textId="77777777" w:rsidR="00FA6C04" w:rsidRPr="00FA6C04" w:rsidRDefault="00FA6C04" w:rsidP="00FA6C04">
            <w:pPr>
              <w:jc w:val="both"/>
              <w:rPr>
                <w:b/>
                <w:color w:val="FFFFFF" w:themeColor="background1"/>
                <w:sz w:val="18"/>
                <w:szCs w:val="18"/>
              </w:rPr>
            </w:pPr>
          </w:p>
        </w:tc>
        <w:tc>
          <w:tcPr>
            <w:tcW w:w="3071" w:type="dxa"/>
            <w:shd w:val="clear" w:color="auto" w:fill="00B050"/>
          </w:tcPr>
          <w:p w14:paraId="1023907F"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Relief, géomorphologie</w:t>
            </w:r>
          </w:p>
        </w:tc>
        <w:tc>
          <w:tcPr>
            <w:tcW w:w="3071" w:type="dxa"/>
            <w:shd w:val="clear" w:color="auto" w:fill="00B050"/>
          </w:tcPr>
          <w:p w14:paraId="3F6B0F5C" w14:textId="77777777" w:rsidR="00FA6C04" w:rsidRPr="00FA6C04" w:rsidRDefault="00FA6C04" w:rsidP="00FA6C04">
            <w:pPr>
              <w:jc w:val="both"/>
              <w:rPr>
                <w:b/>
                <w:color w:val="FFFFFF" w:themeColor="background1"/>
                <w:sz w:val="18"/>
                <w:szCs w:val="18"/>
              </w:rPr>
            </w:pPr>
            <w:r w:rsidRPr="00FA6C04">
              <w:rPr>
                <w:b/>
                <w:color w:val="FFFFFF" w:themeColor="background1"/>
                <w:sz w:val="18"/>
                <w:szCs w:val="18"/>
              </w:rPr>
              <w:t>OCS</w:t>
            </w:r>
          </w:p>
        </w:tc>
      </w:tr>
      <w:tr w:rsidR="00FA6C04" w:rsidRPr="00FA6C04" w14:paraId="39F9F7FF" w14:textId="77777777" w:rsidTr="00184060">
        <w:tc>
          <w:tcPr>
            <w:tcW w:w="3070" w:type="dxa"/>
          </w:tcPr>
          <w:p w14:paraId="6D5742AD"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Saint-Denis </w:t>
            </w:r>
          </w:p>
        </w:tc>
        <w:tc>
          <w:tcPr>
            <w:tcW w:w="3071" w:type="dxa"/>
          </w:tcPr>
          <w:p w14:paraId="47A5C7CE" w14:textId="77777777" w:rsidR="00FA6C04" w:rsidRPr="00FA6C04" w:rsidRDefault="00FA6C04" w:rsidP="00FA6C04">
            <w:pPr>
              <w:jc w:val="both"/>
              <w:rPr>
                <w:sz w:val="18"/>
                <w:szCs w:val="18"/>
              </w:rPr>
            </w:pPr>
            <w:r w:rsidRPr="00FA6C04">
              <w:rPr>
                <w:sz w:val="18"/>
                <w:szCs w:val="18"/>
              </w:rPr>
              <w:t>Falaises littorales</w:t>
            </w:r>
          </w:p>
          <w:p w14:paraId="3DEF0579" w14:textId="77777777" w:rsidR="00FA6C04" w:rsidRPr="00FA6C04" w:rsidRDefault="00FA6C04" w:rsidP="00FA6C04">
            <w:pPr>
              <w:jc w:val="both"/>
              <w:rPr>
                <w:sz w:val="18"/>
                <w:szCs w:val="18"/>
              </w:rPr>
            </w:pPr>
            <w:r w:rsidRPr="00FA6C04">
              <w:rPr>
                <w:sz w:val="18"/>
                <w:szCs w:val="18"/>
              </w:rPr>
              <w:t>Ravines</w:t>
            </w:r>
          </w:p>
          <w:p w14:paraId="15B1D26B" w14:textId="77777777" w:rsidR="00FA6C04" w:rsidRPr="00FA6C04" w:rsidRDefault="00FA6C04" w:rsidP="00FA6C04">
            <w:pPr>
              <w:jc w:val="both"/>
              <w:rPr>
                <w:sz w:val="18"/>
                <w:szCs w:val="18"/>
              </w:rPr>
            </w:pPr>
            <w:r w:rsidRPr="00FA6C04">
              <w:rPr>
                <w:sz w:val="18"/>
                <w:szCs w:val="18"/>
              </w:rPr>
              <w:t>Pentes cultivées</w:t>
            </w:r>
          </w:p>
          <w:p w14:paraId="61E21614" w14:textId="77777777" w:rsidR="00FA6C04" w:rsidRPr="00FA6C04" w:rsidRDefault="00FA6C04" w:rsidP="00FA6C04">
            <w:pPr>
              <w:jc w:val="both"/>
              <w:rPr>
                <w:b/>
                <w:sz w:val="18"/>
                <w:szCs w:val="18"/>
              </w:rPr>
            </w:pPr>
            <w:r w:rsidRPr="00FA6C04">
              <w:rPr>
                <w:b/>
                <w:color w:val="00B050"/>
                <w:sz w:val="18"/>
                <w:szCs w:val="18"/>
              </w:rPr>
              <w:t>littoral</w:t>
            </w:r>
          </w:p>
        </w:tc>
        <w:tc>
          <w:tcPr>
            <w:tcW w:w="3071" w:type="dxa"/>
          </w:tcPr>
          <w:p w14:paraId="3975FAD9" w14:textId="77777777" w:rsidR="00FA6C04" w:rsidRPr="00FA6C04" w:rsidRDefault="00FA6C04" w:rsidP="00FA6C04">
            <w:pPr>
              <w:jc w:val="both"/>
              <w:rPr>
                <w:sz w:val="18"/>
                <w:szCs w:val="18"/>
              </w:rPr>
            </w:pPr>
            <w:r w:rsidRPr="00FA6C04">
              <w:rPr>
                <w:sz w:val="18"/>
                <w:szCs w:val="18"/>
              </w:rPr>
              <w:t>Développement d’une ville</w:t>
            </w:r>
          </w:p>
          <w:p w14:paraId="7E251ACA" w14:textId="77777777" w:rsidR="00FA6C04" w:rsidRPr="00FA6C04" w:rsidRDefault="00FA6C04" w:rsidP="00FA6C04">
            <w:pPr>
              <w:jc w:val="both"/>
              <w:rPr>
                <w:sz w:val="18"/>
                <w:szCs w:val="18"/>
              </w:rPr>
            </w:pPr>
          </w:p>
          <w:p w14:paraId="7081ADEB" w14:textId="77777777" w:rsidR="00FA6C04" w:rsidRPr="00FA6C04" w:rsidRDefault="00FA6C04" w:rsidP="00FA6C04">
            <w:pPr>
              <w:jc w:val="both"/>
              <w:rPr>
                <w:sz w:val="18"/>
                <w:szCs w:val="18"/>
              </w:rPr>
            </w:pPr>
            <w:r w:rsidRPr="00FA6C04">
              <w:rPr>
                <w:b/>
                <w:color w:val="00B050"/>
                <w:sz w:val="18"/>
                <w:szCs w:val="18"/>
              </w:rPr>
              <w:t>urbain</w:t>
            </w:r>
          </w:p>
        </w:tc>
      </w:tr>
      <w:tr w:rsidR="00FA6C04" w:rsidRPr="00FA6C04" w14:paraId="74A82E3F" w14:textId="77777777" w:rsidTr="00184060">
        <w:tc>
          <w:tcPr>
            <w:tcW w:w="3070" w:type="dxa"/>
          </w:tcPr>
          <w:p w14:paraId="45ABD391"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du Nord-Est </w:t>
            </w:r>
          </w:p>
        </w:tc>
        <w:tc>
          <w:tcPr>
            <w:tcW w:w="3071" w:type="dxa"/>
          </w:tcPr>
          <w:p w14:paraId="6BE04B06" w14:textId="77777777" w:rsidR="00FA6C04" w:rsidRPr="00FA6C04" w:rsidRDefault="00FA6C04" w:rsidP="00FA6C04">
            <w:pPr>
              <w:jc w:val="both"/>
              <w:rPr>
                <w:sz w:val="18"/>
                <w:szCs w:val="18"/>
              </w:rPr>
            </w:pPr>
            <w:r w:rsidRPr="00FA6C04">
              <w:rPr>
                <w:sz w:val="18"/>
                <w:szCs w:val="18"/>
              </w:rPr>
              <w:t>Pentes littorales</w:t>
            </w:r>
          </w:p>
          <w:p w14:paraId="472B90BC" w14:textId="7156758A" w:rsidR="00FA6C04" w:rsidRPr="00EB0066" w:rsidRDefault="00FA6C04" w:rsidP="00FA6C04">
            <w:pPr>
              <w:jc w:val="both"/>
              <w:rPr>
                <w:sz w:val="18"/>
                <w:szCs w:val="18"/>
              </w:rPr>
            </w:pPr>
            <w:r w:rsidRPr="00FA6C04">
              <w:rPr>
                <w:sz w:val="18"/>
                <w:szCs w:val="18"/>
              </w:rPr>
              <w:t>Plaines, ravines</w:t>
            </w:r>
          </w:p>
          <w:p w14:paraId="6D5C680B"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D104F7B" w14:textId="77777777" w:rsidR="00FA6C04" w:rsidRPr="00FA6C04" w:rsidRDefault="00FA6C04" w:rsidP="00FA6C04">
            <w:pPr>
              <w:jc w:val="both"/>
              <w:rPr>
                <w:sz w:val="18"/>
                <w:szCs w:val="18"/>
              </w:rPr>
            </w:pPr>
            <w:r w:rsidRPr="00FA6C04">
              <w:rPr>
                <w:sz w:val="18"/>
                <w:szCs w:val="18"/>
              </w:rPr>
              <w:t xml:space="preserve">Cultures de canne à sucre </w:t>
            </w:r>
          </w:p>
          <w:p w14:paraId="5361029D" w14:textId="1CE81E1B" w:rsidR="00FA6C04" w:rsidRPr="00FA6C04" w:rsidRDefault="00FA6C04" w:rsidP="00FA6C04">
            <w:pPr>
              <w:jc w:val="both"/>
              <w:rPr>
                <w:sz w:val="18"/>
                <w:szCs w:val="18"/>
              </w:rPr>
            </w:pPr>
            <w:r w:rsidRPr="00FA6C04">
              <w:rPr>
                <w:sz w:val="18"/>
                <w:szCs w:val="18"/>
              </w:rPr>
              <w:t>Couvert forestier</w:t>
            </w:r>
          </w:p>
          <w:p w14:paraId="4BAE315A" w14:textId="77777777" w:rsidR="00FA6C04" w:rsidRPr="00FA6C04" w:rsidRDefault="00FA6C04" w:rsidP="00FA6C04">
            <w:pPr>
              <w:jc w:val="both"/>
              <w:rPr>
                <w:sz w:val="18"/>
                <w:szCs w:val="18"/>
              </w:rPr>
            </w:pPr>
            <w:r w:rsidRPr="00FA6C04">
              <w:rPr>
                <w:b/>
                <w:color w:val="00B050"/>
                <w:sz w:val="18"/>
                <w:szCs w:val="18"/>
              </w:rPr>
              <w:t>Cultures  &amp; forêt</w:t>
            </w:r>
          </w:p>
        </w:tc>
      </w:tr>
      <w:tr w:rsidR="00FA6C04" w:rsidRPr="00FA6C04" w14:paraId="3B744FBE" w14:textId="77777777" w:rsidTr="00184060">
        <w:tc>
          <w:tcPr>
            <w:tcW w:w="3070" w:type="dxa"/>
          </w:tcPr>
          <w:p w14:paraId="73031DF2"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Saint-Benoit </w:t>
            </w:r>
          </w:p>
        </w:tc>
        <w:tc>
          <w:tcPr>
            <w:tcW w:w="3071" w:type="dxa"/>
          </w:tcPr>
          <w:p w14:paraId="59A0BEE1" w14:textId="77777777" w:rsidR="00FA6C04" w:rsidRPr="00FA6C04" w:rsidRDefault="00FA6C04" w:rsidP="00FA6C04">
            <w:pPr>
              <w:jc w:val="both"/>
              <w:rPr>
                <w:sz w:val="18"/>
                <w:szCs w:val="18"/>
              </w:rPr>
            </w:pPr>
            <w:r w:rsidRPr="00FA6C04">
              <w:rPr>
                <w:sz w:val="18"/>
                <w:szCs w:val="18"/>
              </w:rPr>
              <w:t>Pentes littorales</w:t>
            </w:r>
          </w:p>
          <w:p w14:paraId="29ED908E" w14:textId="69A4FCB4" w:rsidR="00FA6C04" w:rsidRPr="00EB0066" w:rsidRDefault="00FA6C04" w:rsidP="00FA6C04">
            <w:pPr>
              <w:jc w:val="both"/>
              <w:rPr>
                <w:sz w:val="18"/>
                <w:szCs w:val="18"/>
              </w:rPr>
            </w:pPr>
            <w:r w:rsidRPr="00FA6C04">
              <w:rPr>
                <w:sz w:val="18"/>
                <w:szCs w:val="18"/>
              </w:rPr>
              <w:t>Ravines</w:t>
            </w:r>
          </w:p>
          <w:p w14:paraId="19CF4E49"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40FB10EC" w14:textId="77777777" w:rsidR="00FA6C04" w:rsidRPr="00FA6C04" w:rsidRDefault="00FA6C04" w:rsidP="00FA6C04">
            <w:pPr>
              <w:jc w:val="both"/>
              <w:rPr>
                <w:sz w:val="18"/>
                <w:szCs w:val="18"/>
              </w:rPr>
            </w:pPr>
            <w:r w:rsidRPr="00FA6C04">
              <w:rPr>
                <w:sz w:val="18"/>
                <w:szCs w:val="18"/>
              </w:rPr>
              <w:t>Urbanisation quasi-continue le long du littoral</w:t>
            </w:r>
          </w:p>
          <w:p w14:paraId="75DFABA1" w14:textId="363D8650" w:rsidR="00FA6C04" w:rsidRPr="00EB0066" w:rsidRDefault="00FA6C04" w:rsidP="00FA6C04">
            <w:pPr>
              <w:jc w:val="both"/>
              <w:rPr>
                <w:sz w:val="18"/>
                <w:szCs w:val="18"/>
              </w:rPr>
            </w:pPr>
            <w:r w:rsidRPr="00FA6C04">
              <w:rPr>
                <w:sz w:val="18"/>
                <w:szCs w:val="18"/>
              </w:rPr>
              <w:t>Paysage agricole, canne à sucre, pentes boisée</w:t>
            </w:r>
            <w:r w:rsidR="00EB0066">
              <w:rPr>
                <w:sz w:val="18"/>
                <w:szCs w:val="18"/>
              </w:rPr>
              <w:t>s</w:t>
            </w:r>
          </w:p>
          <w:p w14:paraId="20C833B4" w14:textId="77777777" w:rsidR="00FA6C04" w:rsidRPr="00FA6C04" w:rsidRDefault="00FA6C04" w:rsidP="00FA6C04">
            <w:pPr>
              <w:jc w:val="both"/>
              <w:rPr>
                <w:sz w:val="18"/>
                <w:szCs w:val="18"/>
              </w:rPr>
            </w:pPr>
            <w:r w:rsidRPr="00FA6C04">
              <w:rPr>
                <w:b/>
                <w:color w:val="00B050"/>
                <w:sz w:val="18"/>
                <w:szCs w:val="18"/>
              </w:rPr>
              <w:t xml:space="preserve">urbain &amp; rural </w:t>
            </w:r>
          </w:p>
        </w:tc>
      </w:tr>
      <w:tr w:rsidR="00FA6C04" w:rsidRPr="00FA6C04" w14:paraId="529DEE94" w14:textId="77777777" w:rsidTr="00184060">
        <w:tc>
          <w:tcPr>
            <w:tcW w:w="3070" w:type="dxa"/>
          </w:tcPr>
          <w:p w14:paraId="7823ED35"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lastRenderedPageBreak/>
              <w:t xml:space="preserve">Les pentes de Sainte-Rose et Saint-Philippe </w:t>
            </w:r>
          </w:p>
        </w:tc>
        <w:tc>
          <w:tcPr>
            <w:tcW w:w="3071" w:type="dxa"/>
          </w:tcPr>
          <w:p w14:paraId="478CCE14" w14:textId="43A257A5" w:rsidR="00FA6C04" w:rsidRPr="00FA6C04" w:rsidRDefault="00FA6C04" w:rsidP="00FA6C04">
            <w:pPr>
              <w:jc w:val="both"/>
              <w:rPr>
                <w:sz w:val="18"/>
                <w:szCs w:val="18"/>
              </w:rPr>
            </w:pPr>
            <w:r w:rsidRPr="00FA6C04">
              <w:rPr>
                <w:sz w:val="18"/>
                <w:szCs w:val="18"/>
              </w:rPr>
              <w:t xml:space="preserve">Pentes littorales </w:t>
            </w:r>
          </w:p>
          <w:p w14:paraId="7FCAA49C"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1C1A0297" w14:textId="77777777" w:rsidR="00FA6C04" w:rsidRPr="00FA6C04" w:rsidRDefault="00FA6C04" w:rsidP="00FA6C04">
            <w:pPr>
              <w:jc w:val="both"/>
              <w:rPr>
                <w:sz w:val="18"/>
                <w:szCs w:val="18"/>
              </w:rPr>
            </w:pPr>
            <w:r w:rsidRPr="00FA6C04">
              <w:rPr>
                <w:sz w:val="18"/>
                <w:szCs w:val="18"/>
              </w:rPr>
              <w:t xml:space="preserve"> </w:t>
            </w:r>
            <w:proofErr w:type="spellStart"/>
            <w:proofErr w:type="gramStart"/>
            <w:r w:rsidRPr="00FA6C04">
              <w:rPr>
                <w:sz w:val="18"/>
                <w:szCs w:val="18"/>
              </w:rPr>
              <w:t>mi</w:t>
            </w:r>
            <w:proofErr w:type="gramEnd"/>
            <w:r w:rsidRPr="00FA6C04">
              <w:rPr>
                <w:sz w:val="18"/>
                <w:szCs w:val="18"/>
              </w:rPr>
              <w:t>-pentes</w:t>
            </w:r>
            <w:proofErr w:type="spellEnd"/>
            <w:r w:rsidRPr="00FA6C04">
              <w:rPr>
                <w:sz w:val="18"/>
                <w:szCs w:val="18"/>
              </w:rPr>
              <w:t xml:space="preserve"> cultivées</w:t>
            </w:r>
          </w:p>
          <w:p w14:paraId="777AA27A" w14:textId="460930E1" w:rsidR="00FA6C04" w:rsidRPr="00FA6C04" w:rsidRDefault="00FA6C04" w:rsidP="00FA6C04">
            <w:pPr>
              <w:jc w:val="both"/>
              <w:rPr>
                <w:sz w:val="18"/>
                <w:szCs w:val="18"/>
              </w:rPr>
            </w:pPr>
            <w:proofErr w:type="gramStart"/>
            <w:r w:rsidRPr="00FA6C04">
              <w:rPr>
                <w:sz w:val="18"/>
                <w:szCs w:val="18"/>
              </w:rPr>
              <w:t>pentes</w:t>
            </w:r>
            <w:proofErr w:type="gramEnd"/>
            <w:r w:rsidRPr="00FA6C04">
              <w:rPr>
                <w:sz w:val="18"/>
                <w:szCs w:val="18"/>
              </w:rPr>
              <w:t xml:space="preserve"> boisées </w:t>
            </w:r>
          </w:p>
          <w:p w14:paraId="36B82CDD" w14:textId="77777777" w:rsidR="00FA6C04" w:rsidRPr="00FA6C04" w:rsidRDefault="00FA6C04" w:rsidP="00FA6C04">
            <w:pPr>
              <w:jc w:val="both"/>
              <w:rPr>
                <w:sz w:val="18"/>
                <w:szCs w:val="18"/>
              </w:rPr>
            </w:pPr>
            <w:r w:rsidRPr="00FA6C04">
              <w:rPr>
                <w:b/>
                <w:color w:val="00B050"/>
                <w:sz w:val="18"/>
                <w:szCs w:val="18"/>
              </w:rPr>
              <w:t xml:space="preserve">rural </w:t>
            </w:r>
          </w:p>
        </w:tc>
      </w:tr>
      <w:tr w:rsidR="00FA6C04" w:rsidRPr="00FA6C04" w14:paraId="5DA4BF61" w14:textId="77777777" w:rsidTr="00184060">
        <w:tc>
          <w:tcPr>
            <w:tcW w:w="3070" w:type="dxa"/>
          </w:tcPr>
          <w:p w14:paraId="0FD68ADF"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du Sud </w:t>
            </w:r>
          </w:p>
        </w:tc>
        <w:tc>
          <w:tcPr>
            <w:tcW w:w="3071" w:type="dxa"/>
          </w:tcPr>
          <w:p w14:paraId="1C4CD139" w14:textId="122C2C0B" w:rsidR="00FA6C04" w:rsidRPr="00FA6C04" w:rsidRDefault="00FA6C04" w:rsidP="00FA6C04">
            <w:pPr>
              <w:jc w:val="both"/>
              <w:rPr>
                <w:sz w:val="18"/>
                <w:szCs w:val="18"/>
              </w:rPr>
            </w:pPr>
            <w:r w:rsidRPr="00FA6C04">
              <w:rPr>
                <w:sz w:val="18"/>
                <w:szCs w:val="18"/>
              </w:rPr>
              <w:t xml:space="preserve">Pentes littorales </w:t>
            </w:r>
          </w:p>
          <w:p w14:paraId="4A033B84"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543A53F1" w14:textId="475E92A2" w:rsidR="00FA6C04" w:rsidRPr="00FA6C04" w:rsidRDefault="00FA6C04" w:rsidP="00FA6C04">
            <w:pPr>
              <w:jc w:val="both"/>
              <w:rPr>
                <w:rFonts w:cs="Arial"/>
                <w:color w:val="333333"/>
                <w:sz w:val="18"/>
                <w:szCs w:val="18"/>
                <w:shd w:val="clear" w:color="auto" w:fill="DDF2F5"/>
              </w:rPr>
            </w:pPr>
            <w:r w:rsidRPr="00FA6C04">
              <w:rPr>
                <w:rFonts w:cs="Arial"/>
                <w:color w:val="333333"/>
                <w:sz w:val="18"/>
                <w:szCs w:val="18"/>
                <w:shd w:val="clear" w:color="auto" w:fill="DDF2F5"/>
              </w:rPr>
              <w:t> </w:t>
            </w:r>
            <w:proofErr w:type="gramStart"/>
            <w:r w:rsidRPr="00FA6C04">
              <w:rPr>
                <w:rFonts w:cs="Arial"/>
                <w:color w:val="333333"/>
                <w:sz w:val="18"/>
                <w:szCs w:val="18"/>
                <w:shd w:val="clear" w:color="auto" w:fill="DDF2F5"/>
              </w:rPr>
              <w:t>paysages</w:t>
            </w:r>
            <w:proofErr w:type="gramEnd"/>
            <w:r w:rsidRPr="00FA6C04">
              <w:rPr>
                <w:rFonts w:cs="Arial"/>
                <w:color w:val="333333"/>
                <w:sz w:val="18"/>
                <w:szCs w:val="18"/>
                <w:shd w:val="clear" w:color="auto" w:fill="DDF2F5"/>
              </w:rPr>
              <w:t xml:space="preserve"> cultivés</w:t>
            </w:r>
          </w:p>
          <w:p w14:paraId="5CB317CB" w14:textId="77777777" w:rsidR="00FA6C04" w:rsidRPr="00FA6C04" w:rsidRDefault="00FA6C04" w:rsidP="00FA6C04">
            <w:pPr>
              <w:jc w:val="both"/>
              <w:rPr>
                <w:sz w:val="18"/>
                <w:szCs w:val="18"/>
              </w:rPr>
            </w:pPr>
            <w:r w:rsidRPr="00FA6C04">
              <w:rPr>
                <w:b/>
                <w:color w:val="00B050"/>
                <w:sz w:val="18"/>
                <w:szCs w:val="18"/>
              </w:rPr>
              <w:t>cultures</w:t>
            </w:r>
          </w:p>
        </w:tc>
      </w:tr>
      <w:tr w:rsidR="00FA6C04" w:rsidRPr="00FA6C04" w14:paraId="2F9DD99B" w14:textId="77777777" w:rsidTr="00184060">
        <w:tc>
          <w:tcPr>
            <w:tcW w:w="3070" w:type="dxa"/>
          </w:tcPr>
          <w:p w14:paraId="144ED704"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Saint-Pierre / Le Tampon  </w:t>
            </w:r>
          </w:p>
        </w:tc>
        <w:tc>
          <w:tcPr>
            <w:tcW w:w="3071" w:type="dxa"/>
          </w:tcPr>
          <w:p w14:paraId="2F9B61B6" w14:textId="77777777" w:rsidR="00FA6C04" w:rsidRPr="00FA6C04" w:rsidRDefault="00FA6C04" w:rsidP="00FA6C04">
            <w:pPr>
              <w:jc w:val="both"/>
              <w:rPr>
                <w:sz w:val="18"/>
                <w:szCs w:val="18"/>
              </w:rPr>
            </w:pPr>
            <w:r w:rsidRPr="00FA6C04">
              <w:rPr>
                <w:sz w:val="18"/>
                <w:szCs w:val="18"/>
              </w:rPr>
              <w:t>Littoral, pentes</w:t>
            </w:r>
          </w:p>
          <w:p w14:paraId="6CD43291" w14:textId="77777777" w:rsidR="00FA6C04" w:rsidRPr="00FA6C04" w:rsidRDefault="00FA6C04" w:rsidP="00FA6C04">
            <w:pPr>
              <w:jc w:val="both"/>
              <w:rPr>
                <w:sz w:val="18"/>
                <w:szCs w:val="18"/>
              </w:rPr>
            </w:pPr>
          </w:p>
          <w:p w14:paraId="23A4D61F" w14:textId="46862999" w:rsidR="00FA6C04" w:rsidRPr="00FA6C04" w:rsidRDefault="00FA6C04" w:rsidP="00FA6C04">
            <w:pPr>
              <w:jc w:val="both"/>
              <w:rPr>
                <w:sz w:val="18"/>
                <w:szCs w:val="18"/>
              </w:rPr>
            </w:pPr>
            <w:r w:rsidRPr="00FA6C04">
              <w:rPr>
                <w:b/>
                <w:color w:val="00B050"/>
                <w:sz w:val="18"/>
                <w:szCs w:val="18"/>
              </w:rPr>
              <w:t>littora</w:t>
            </w:r>
            <w:r w:rsidR="00EB0066">
              <w:rPr>
                <w:b/>
                <w:color w:val="00B050"/>
                <w:sz w:val="18"/>
                <w:szCs w:val="18"/>
              </w:rPr>
              <w:t>l</w:t>
            </w:r>
          </w:p>
        </w:tc>
        <w:tc>
          <w:tcPr>
            <w:tcW w:w="3071" w:type="dxa"/>
          </w:tcPr>
          <w:p w14:paraId="05B7170B" w14:textId="77777777" w:rsidR="00FA6C04" w:rsidRPr="00FA6C04" w:rsidRDefault="00FA6C04" w:rsidP="00FA6C04">
            <w:pPr>
              <w:jc w:val="both"/>
              <w:rPr>
                <w:sz w:val="18"/>
                <w:szCs w:val="18"/>
              </w:rPr>
            </w:pPr>
            <w:r w:rsidRPr="00FA6C04">
              <w:rPr>
                <w:sz w:val="18"/>
                <w:szCs w:val="18"/>
              </w:rPr>
              <w:t>Pentes cultivées</w:t>
            </w:r>
          </w:p>
          <w:p w14:paraId="5F7B97D4" w14:textId="4C625583" w:rsidR="00FA6C04" w:rsidRPr="00FA6C04" w:rsidRDefault="00FA6C04" w:rsidP="00FA6C04">
            <w:pPr>
              <w:jc w:val="both"/>
              <w:rPr>
                <w:sz w:val="18"/>
                <w:szCs w:val="18"/>
              </w:rPr>
            </w:pPr>
            <w:r w:rsidRPr="00FA6C04">
              <w:rPr>
                <w:sz w:val="18"/>
                <w:szCs w:val="18"/>
              </w:rPr>
              <w:t xml:space="preserve">Pentes fortement urbanisées </w:t>
            </w:r>
          </w:p>
          <w:p w14:paraId="7D974779" w14:textId="23F69FD6" w:rsidR="00FA6C04" w:rsidRPr="00EB0066" w:rsidRDefault="00FA6C04" w:rsidP="00FA6C04">
            <w:pPr>
              <w:jc w:val="both"/>
              <w:rPr>
                <w:b/>
                <w:color w:val="00B050"/>
                <w:sz w:val="18"/>
                <w:szCs w:val="18"/>
              </w:rPr>
            </w:pPr>
            <w:r w:rsidRPr="00FA6C04">
              <w:rPr>
                <w:b/>
                <w:color w:val="00B050"/>
                <w:sz w:val="18"/>
                <w:szCs w:val="18"/>
              </w:rPr>
              <w:t>Urbain &amp; cultures</w:t>
            </w:r>
          </w:p>
        </w:tc>
      </w:tr>
      <w:tr w:rsidR="00FA6C04" w:rsidRPr="00FA6C04" w14:paraId="4A2193D2" w14:textId="77777777" w:rsidTr="00184060">
        <w:tc>
          <w:tcPr>
            <w:tcW w:w="3070" w:type="dxa"/>
          </w:tcPr>
          <w:p w14:paraId="55B1D178"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Saint-Louis / L’étang salé </w:t>
            </w:r>
          </w:p>
        </w:tc>
        <w:tc>
          <w:tcPr>
            <w:tcW w:w="3071" w:type="dxa"/>
          </w:tcPr>
          <w:p w14:paraId="21BDD158" w14:textId="77777777" w:rsidR="00FA6C04" w:rsidRPr="00FA6C04" w:rsidRDefault="00FA6C04" w:rsidP="00FA6C04">
            <w:pPr>
              <w:jc w:val="both"/>
              <w:rPr>
                <w:sz w:val="18"/>
                <w:szCs w:val="18"/>
              </w:rPr>
            </w:pPr>
            <w:r w:rsidRPr="00FA6C04">
              <w:rPr>
                <w:sz w:val="18"/>
                <w:szCs w:val="18"/>
              </w:rPr>
              <w:t>Littoral, pente, mini-cirque, ravine</w:t>
            </w:r>
          </w:p>
          <w:p w14:paraId="0A14F444" w14:textId="77777777" w:rsidR="00FA6C04" w:rsidRPr="00FA6C04" w:rsidRDefault="00FA6C04" w:rsidP="00FA6C04">
            <w:pPr>
              <w:jc w:val="both"/>
              <w:rPr>
                <w:sz w:val="18"/>
                <w:szCs w:val="18"/>
              </w:rPr>
            </w:pPr>
          </w:p>
          <w:p w14:paraId="60EB7944" w14:textId="77777777" w:rsidR="00FA6C04" w:rsidRPr="00FA6C04" w:rsidRDefault="00FA6C04" w:rsidP="00FA6C04">
            <w:pPr>
              <w:jc w:val="both"/>
              <w:rPr>
                <w:sz w:val="18"/>
                <w:szCs w:val="18"/>
              </w:rPr>
            </w:pPr>
            <w:r w:rsidRPr="00FA6C04">
              <w:rPr>
                <w:b/>
                <w:color w:val="00B050"/>
                <w:sz w:val="18"/>
                <w:szCs w:val="18"/>
              </w:rPr>
              <w:t xml:space="preserve">littoral </w:t>
            </w:r>
          </w:p>
        </w:tc>
        <w:tc>
          <w:tcPr>
            <w:tcW w:w="3071" w:type="dxa"/>
          </w:tcPr>
          <w:p w14:paraId="4498181E" w14:textId="77777777" w:rsidR="00FA6C04" w:rsidRPr="00FA6C04" w:rsidRDefault="00FA6C04" w:rsidP="00FA6C04">
            <w:pPr>
              <w:jc w:val="both"/>
              <w:rPr>
                <w:sz w:val="18"/>
                <w:szCs w:val="18"/>
              </w:rPr>
            </w:pPr>
            <w:r w:rsidRPr="00FA6C04">
              <w:rPr>
                <w:sz w:val="18"/>
                <w:szCs w:val="18"/>
              </w:rPr>
              <w:t>Milieu naturel humide, forêt, côte rocheuse</w:t>
            </w:r>
          </w:p>
          <w:p w14:paraId="19E21EC0" w14:textId="77777777" w:rsidR="00FA6C04" w:rsidRPr="00FA6C04" w:rsidRDefault="00FA6C04" w:rsidP="00FA6C04">
            <w:pPr>
              <w:jc w:val="both"/>
              <w:rPr>
                <w:sz w:val="18"/>
                <w:szCs w:val="18"/>
              </w:rPr>
            </w:pPr>
            <w:r w:rsidRPr="00FA6C04">
              <w:rPr>
                <w:sz w:val="18"/>
                <w:szCs w:val="18"/>
              </w:rPr>
              <w:t>Pentes agricoles</w:t>
            </w:r>
          </w:p>
          <w:p w14:paraId="12C27C27" w14:textId="77777777" w:rsidR="00FA6C04" w:rsidRPr="00FA6C04" w:rsidRDefault="00FA6C04" w:rsidP="00FA6C04">
            <w:pPr>
              <w:jc w:val="both"/>
              <w:rPr>
                <w:sz w:val="18"/>
                <w:szCs w:val="18"/>
              </w:rPr>
            </w:pPr>
            <w:r w:rsidRPr="00FA6C04">
              <w:rPr>
                <w:b/>
                <w:color w:val="00B050"/>
                <w:sz w:val="18"/>
                <w:szCs w:val="18"/>
              </w:rPr>
              <w:t>Rural &amp; espace naturel</w:t>
            </w:r>
          </w:p>
        </w:tc>
      </w:tr>
      <w:tr w:rsidR="00FA6C04" w:rsidRPr="00FA6C04" w14:paraId="17DE15DE" w14:textId="77777777" w:rsidTr="00184060">
        <w:tc>
          <w:tcPr>
            <w:tcW w:w="3070" w:type="dxa"/>
          </w:tcPr>
          <w:p w14:paraId="0530CD3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l’Ouest  </w:t>
            </w:r>
          </w:p>
        </w:tc>
        <w:tc>
          <w:tcPr>
            <w:tcW w:w="3071" w:type="dxa"/>
          </w:tcPr>
          <w:p w14:paraId="18191F7C" w14:textId="79EB211D" w:rsidR="00FA6C04" w:rsidRPr="00FA6C04" w:rsidRDefault="00FA6C04" w:rsidP="00FA6C04">
            <w:pPr>
              <w:jc w:val="both"/>
              <w:rPr>
                <w:sz w:val="18"/>
                <w:szCs w:val="18"/>
              </w:rPr>
            </w:pPr>
            <w:r w:rsidRPr="00FA6C04">
              <w:rPr>
                <w:sz w:val="18"/>
                <w:szCs w:val="18"/>
              </w:rPr>
              <w:t xml:space="preserve">Littoral, </w:t>
            </w:r>
            <w:proofErr w:type="spellStart"/>
            <w:r w:rsidRPr="00FA6C04">
              <w:rPr>
                <w:sz w:val="18"/>
                <w:szCs w:val="18"/>
              </w:rPr>
              <w:t>mi-pentes</w:t>
            </w:r>
            <w:proofErr w:type="spellEnd"/>
          </w:p>
          <w:p w14:paraId="16D99797"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34993088" w14:textId="77777777" w:rsidR="00FA6C04" w:rsidRPr="00FA6C04" w:rsidRDefault="00FA6C04" w:rsidP="00FA6C04">
            <w:pPr>
              <w:jc w:val="both"/>
              <w:rPr>
                <w:sz w:val="18"/>
                <w:szCs w:val="18"/>
              </w:rPr>
            </w:pPr>
            <w:r w:rsidRPr="00FA6C04">
              <w:rPr>
                <w:sz w:val="18"/>
                <w:szCs w:val="18"/>
              </w:rPr>
              <w:t>Littoral balnéaire, culture de la canne, élevage bovin</w:t>
            </w:r>
          </w:p>
          <w:p w14:paraId="73E79F7B" w14:textId="77777777" w:rsidR="00FA6C04" w:rsidRPr="00FA6C04" w:rsidRDefault="00FA6C04" w:rsidP="00FA6C04">
            <w:pPr>
              <w:jc w:val="both"/>
              <w:rPr>
                <w:sz w:val="18"/>
                <w:szCs w:val="18"/>
              </w:rPr>
            </w:pPr>
            <w:r w:rsidRPr="00FA6C04">
              <w:rPr>
                <w:b/>
                <w:color w:val="00B050"/>
                <w:sz w:val="18"/>
                <w:szCs w:val="18"/>
              </w:rPr>
              <w:t>rural</w:t>
            </w:r>
          </w:p>
        </w:tc>
      </w:tr>
      <w:tr w:rsidR="00FA6C04" w:rsidRPr="00FA6C04" w14:paraId="127CA4AA" w14:textId="77777777" w:rsidTr="00184060">
        <w:tc>
          <w:tcPr>
            <w:tcW w:w="3070" w:type="dxa"/>
          </w:tcPr>
          <w:p w14:paraId="3DF99394"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Les pentes de Saint-Paul … </w:t>
            </w:r>
          </w:p>
        </w:tc>
        <w:tc>
          <w:tcPr>
            <w:tcW w:w="3071" w:type="dxa"/>
          </w:tcPr>
          <w:p w14:paraId="2A9F7BDE" w14:textId="77777777" w:rsidR="00FA6C04" w:rsidRPr="00FA6C04" w:rsidRDefault="00FA6C04" w:rsidP="00FA6C04">
            <w:pPr>
              <w:jc w:val="both"/>
              <w:rPr>
                <w:sz w:val="18"/>
                <w:szCs w:val="18"/>
              </w:rPr>
            </w:pPr>
            <w:r w:rsidRPr="00FA6C04">
              <w:rPr>
                <w:sz w:val="18"/>
                <w:szCs w:val="18"/>
              </w:rPr>
              <w:t xml:space="preserve">Littoral, plaine, </w:t>
            </w:r>
            <w:proofErr w:type="spellStart"/>
            <w:r w:rsidRPr="00FA6C04">
              <w:rPr>
                <w:sz w:val="18"/>
                <w:szCs w:val="18"/>
              </w:rPr>
              <w:t>mi-pente</w:t>
            </w:r>
            <w:proofErr w:type="spellEnd"/>
            <w:r w:rsidRPr="00FA6C04">
              <w:rPr>
                <w:sz w:val="18"/>
                <w:szCs w:val="18"/>
              </w:rPr>
              <w:t>, mini-cirque</w:t>
            </w:r>
          </w:p>
          <w:p w14:paraId="435FCB17" w14:textId="77777777" w:rsidR="00FA6C04" w:rsidRPr="00FA6C04" w:rsidRDefault="00FA6C04" w:rsidP="00FA6C04">
            <w:pPr>
              <w:jc w:val="both"/>
              <w:rPr>
                <w:sz w:val="18"/>
                <w:szCs w:val="18"/>
              </w:rPr>
            </w:pPr>
          </w:p>
          <w:p w14:paraId="4CFF0A38"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6F37F084" w14:textId="77777777" w:rsidR="00FA6C04" w:rsidRPr="00FA6C04" w:rsidRDefault="00FA6C04" w:rsidP="00FA6C04">
            <w:pPr>
              <w:jc w:val="both"/>
              <w:rPr>
                <w:sz w:val="18"/>
                <w:szCs w:val="18"/>
              </w:rPr>
            </w:pPr>
            <w:r w:rsidRPr="00FA6C04">
              <w:rPr>
                <w:sz w:val="18"/>
                <w:szCs w:val="18"/>
              </w:rPr>
              <w:t>Urbanisation massive</w:t>
            </w:r>
          </w:p>
          <w:p w14:paraId="5012E08D" w14:textId="77777777" w:rsidR="00FA6C04" w:rsidRPr="00FA6C04" w:rsidRDefault="00FA6C04" w:rsidP="00FA6C04">
            <w:pPr>
              <w:jc w:val="both"/>
              <w:rPr>
                <w:sz w:val="18"/>
                <w:szCs w:val="18"/>
              </w:rPr>
            </w:pPr>
            <w:r w:rsidRPr="00FA6C04">
              <w:rPr>
                <w:sz w:val="18"/>
                <w:szCs w:val="18"/>
              </w:rPr>
              <w:t>Structure urbaine de villes-jardins</w:t>
            </w:r>
          </w:p>
          <w:p w14:paraId="7F3D70F0" w14:textId="77777777" w:rsidR="00FA6C04" w:rsidRPr="00FA6C04" w:rsidRDefault="00FA6C04" w:rsidP="00FA6C04">
            <w:pPr>
              <w:jc w:val="both"/>
              <w:rPr>
                <w:sz w:val="18"/>
                <w:szCs w:val="18"/>
              </w:rPr>
            </w:pPr>
            <w:r w:rsidRPr="00FA6C04">
              <w:rPr>
                <w:sz w:val="18"/>
                <w:szCs w:val="18"/>
              </w:rPr>
              <w:t xml:space="preserve">Monde agricole </w:t>
            </w:r>
            <w:proofErr w:type="gramStart"/>
            <w:r w:rsidRPr="00FA6C04">
              <w:rPr>
                <w:sz w:val="18"/>
                <w:szCs w:val="18"/>
              </w:rPr>
              <w:t>isolé</w:t>
            </w:r>
            <w:proofErr w:type="gramEnd"/>
          </w:p>
          <w:p w14:paraId="7322A0B8" w14:textId="77777777" w:rsidR="00FA6C04" w:rsidRPr="00FA6C04" w:rsidRDefault="00FA6C04" w:rsidP="00FA6C04">
            <w:pPr>
              <w:jc w:val="both"/>
              <w:rPr>
                <w:sz w:val="18"/>
                <w:szCs w:val="18"/>
              </w:rPr>
            </w:pPr>
            <w:r w:rsidRPr="00FA6C04">
              <w:rPr>
                <w:b/>
                <w:color w:val="00B050"/>
                <w:sz w:val="18"/>
                <w:szCs w:val="18"/>
              </w:rPr>
              <w:t>urbain</w:t>
            </w:r>
          </w:p>
        </w:tc>
      </w:tr>
      <w:tr w:rsidR="00FA6C04" w:rsidRPr="00FA6C04" w14:paraId="6C5F3C99" w14:textId="77777777" w:rsidTr="00184060">
        <w:tc>
          <w:tcPr>
            <w:tcW w:w="3070" w:type="dxa"/>
          </w:tcPr>
          <w:p w14:paraId="52C5BDF0"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Les pentes de la Montagne</w:t>
            </w:r>
          </w:p>
        </w:tc>
        <w:tc>
          <w:tcPr>
            <w:tcW w:w="3071" w:type="dxa"/>
          </w:tcPr>
          <w:p w14:paraId="0714722A" w14:textId="77777777" w:rsidR="00FA6C04" w:rsidRPr="00FA6C04" w:rsidRDefault="00FA6C04" w:rsidP="00FA6C04">
            <w:pPr>
              <w:jc w:val="both"/>
              <w:rPr>
                <w:sz w:val="18"/>
                <w:szCs w:val="18"/>
              </w:rPr>
            </w:pPr>
            <w:r w:rsidRPr="00FA6C04">
              <w:rPr>
                <w:sz w:val="18"/>
                <w:szCs w:val="18"/>
              </w:rPr>
              <w:t>Falaises littorales</w:t>
            </w:r>
          </w:p>
          <w:p w14:paraId="366C5DCC" w14:textId="77777777" w:rsidR="00FA6C04" w:rsidRPr="00FA6C04" w:rsidRDefault="00FA6C04" w:rsidP="00FA6C04">
            <w:pPr>
              <w:jc w:val="both"/>
              <w:rPr>
                <w:sz w:val="18"/>
                <w:szCs w:val="18"/>
              </w:rPr>
            </w:pPr>
            <w:r w:rsidRPr="00FA6C04">
              <w:rPr>
                <w:sz w:val="18"/>
                <w:szCs w:val="18"/>
              </w:rPr>
              <w:t>Pentes, plaine</w:t>
            </w:r>
          </w:p>
          <w:p w14:paraId="765718D9" w14:textId="77777777" w:rsidR="00FA6C04" w:rsidRPr="00FA6C04" w:rsidRDefault="00FA6C04" w:rsidP="00FA6C04">
            <w:pPr>
              <w:jc w:val="both"/>
              <w:rPr>
                <w:sz w:val="18"/>
                <w:szCs w:val="18"/>
              </w:rPr>
            </w:pPr>
            <w:r w:rsidRPr="00FA6C04">
              <w:rPr>
                <w:b/>
                <w:color w:val="00B050"/>
                <w:sz w:val="18"/>
                <w:szCs w:val="18"/>
              </w:rPr>
              <w:t>littoral</w:t>
            </w:r>
          </w:p>
        </w:tc>
        <w:tc>
          <w:tcPr>
            <w:tcW w:w="3071" w:type="dxa"/>
          </w:tcPr>
          <w:p w14:paraId="06613073" w14:textId="77777777" w:rsidR="00FA6C04" w:rsidRPr="00FA6C04" w:rsidRDefault="00FA6C04" w:rsidP="00FA6C04">
            <w:pPr>
              <w:jc w:val="both"/>
              <w:rPr>
                <w:sz w:val="18"/>
                <w:szCs w:val="18"/>
              </w:rPr>
            </w:pPr>
            <w:r w:rsidRPr="00FA6C04">
              <w:rPr>
                <w:sz w:val="18"/>
                <w:szCs w:val="18"/>
              </w:rPr>
              <w:t>Agricole et boisé, savane</w:t>
            </w:r>
          </w:p>
          <w:p w14:paraId="598C69BE" w14:textId="77777777" w:rsidR="00FA6C04" w:rsidRPr="00FA6C04" w:rsidRDefault="00FA6C04" w:rsidP="00FA6C04">
            <w:pPr>
              <w:jc w:val="both"/>
              <w:rPr>
                <w:sz w:val="18"/>
                <w:szCs w:val="18"/>
              </w:rPr>
            </w:pPr>
            <w:r w:rsidRPr="00FA6C04">
              <w:rPr>
                <w:sz w:val="18"/>
                <w:szCs w:val="18"/>
              </w:rPr>
              <w:t>Espace de nature</w:t>
            </w:r>
          </w:p>
          <w:p w14:paraId="7AC1802D" w14:textId="77777777" w:rsidR="00FA6C04" w:rsidRPr="00FA6C04" w:rsidRDefault="00FA6C04" w:rsidP="00FA6C04">
            <w:pPr>
              <w:jc w:val="both"/>
              <w:rPr>
                <w:sz w:val="18"/>
                <w:szCs w:val="18"/>
              </w:rPr>
            </w:pPr>
            <w:r w:rsidRPr="00FA6C04">
              <w:rPr>
                <w:b/>
                <w:color w:val="00B050"/>
                <w:sz w:val="18"/>
                <w:szCs w:val="18"/>
              </w:rPr>
              <w:t>Espace naturel &amp; rural</w:t>
            </w:r>
          </w:p>
        </w:tc>
      </w:tr>
      <w:tr w:rsidR="00FA6C04" w:rsidRPr="00FA6C04" w14:paraId="02E3742B" w14:textId="77777777" w:rsidTr="00184060">
        <w:tc>
          <w:tcPr>
            <w:tcW w:w="3070" w:type="dxa"/>
          </w:tcPr>
          <w:p w14:paraId="1CA4BC5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 cirque de Salazie </w:t>
            </w:r>
          </w:p>
        </w:tc>
        <w:tc>
          <w:tcPr>
            <w:tcW w:w="3071" w:type="dxa"/>
          </w:tcPr>
          <w:p w14:paraId="76D9E15E" w14:textId="77777777" w:rsidR="00FA6C04" w:rsidRPr="00FA6C04" w:rsidRDefault="00FA6C04" w:rsidP="00FA6C04">
            <w:pPr>
              <w:jc w:val="both"/>
              <w:rPr>
                <w:sz w:val="18"/>
                <w:szCs w:val="18"/>
              </w:rPr>
            </w:pPr>
            <w:r w:rsidRPr="00FA6C04">
              <w:rPr>
                <w:sz w:val="18"/>
                <w:szCs w:val="18"/>
              </w:rPr>
              <w:t>Caldeira, cirque, piton</w:t>
            </w:r>
          </w:p>
          <w:p w14:paraId="23D8C58C" w14:textId="77777777" w:rsidR="00FA6C04" w:rsidRPr="00FA6C04" w:rsidRDefault="00FA6C04" w:rsidP="00FA6C04">
            <w:pPr>
              <w:jc w:val="both"/>
              <w:rPr>
                <w:b/>
                <w:color w:val="00B050"/>
                <w:sz w:val="18"/>
                <w:szCs w:val="18"/>
              </w:rPr>
            </w:pPr>
          </w:p>
          <w:p w14:paraId="4E1F4A46" w14:textId="77777777" w:rsidR="00FA6C04" w:rsidRPr="00FA6C04" w:rsidRDefault="00FA6C04" w:rsidP="00FA6C04">
            <w:pPr>
              <w:jc w:val="both"/>
              <w:rPr>
                <w:b/>
                <w:color w:val="00B050"/>
                <w:sz w:val="18"/>
                <w:szCs w:val="18"/>
              </w:rPr>
            </w:pPr>
            <w:r w:rsidRPr="00FA6C04">
              <w:rPr>
                <w:b/>
                <w:color w:val="00B050"/>
                <w:sz w:val="18"/>
                <w:szCs w:val="18"/>
              </w:rPr>
              <w:t>montagne</w:t>
            </w:r>
          </w:p>
        </w:tc>
        <w:tc>
          <w:tcPr>
            <w:tcW w:w="3071" w:type="dxa"/>
          </w:tcPr>
          <w:p w14:paraId="21715089" w14:textId="77777777" w:rsidR="00FA6C04" w:rsidRPr="00FA6C04" w:rsidRDefault="00FA6C04" w:rsidP="00FA6C04">
            <w:pPr>
              <w:jc w:val="both"/>
              <w:rPr>
                <w:sz w:val="18"/>
                <w:szCs w:val="18"/>
              </w:rPr>
            </w:pPr>
            <w:r w:rsidRPr="00FA6C04">
              <w:rPr>
                <w:sz w:val="18"/>
                <w:szCs w:val="18"/>
              </w:rPr>
              <w:t>Paysages agricoles variés, forêt primaire, réserve d’eau, végétation exubérante</w:t>
            </w:r>
          </w:p>
          <w:p w14:paraId="132B658C" w14:textId="77777777" w:rsidR="00FA6C04" w:rsidRPr="00FA6C04" w:rsidRDefault="00FA6C04" w:rsidP="00FA6C04">
            <w:pPr>
              <w:jc w:val="both"/>
              <w:rPr>
                <w:sz w:val="18"/>
                <w:szCs w:val="18"/>
              </w:rPr>
            </w:pPr>
            <w:r w:rsidRPr="00FA6C04">
              <w:rPr>
                <w:b/>
                <w:color w:val="00B050"/>
                <w:sz w:val="18"/>
                <w:szCs w:val="18"/>
              </w:rPr>
              <w:t>Espace naturel &amp; eau</w:t>
            </w:r>
          </w:p>
        </w:tc>
      </w:tr>
      <w:tr w:rsidR="00FA6C04" w:rsidRPr="00FA6C04" w14:paraId="61836D40" w14:textId="77777777" w:rsidTr="00184060">
        <w:tc>
          <w:tcPr>
            <w:tcW w:w="3070" w:type="dxa"/>
          </w:tcPr>
          <w:p w14:paraId="6AEC53F6"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 cirque de </w:t>
            </w:r>
            <w:proofErr w:type="spellStart"/>
            <w:r w:rsidRPr="00FA6C04">
              <w:rPr>
                <w:sz w:val="18"/>
                <w:szCs w:val="18"/>
              </w:rPr>
              <w:t>Mafate</w:t>
            </w:r>
            <w:proofErr w:type="spellEnd"/>
            <w:r w:rsidRPr="00FA6C04">
              <w:rPr>
                <w:sz w:val="18"/>
                <w:szCs w:val="18"/>
              </w:rPr>
              <w:t xml:space="preserve"> </w:t>
            </w:r>
          </w:p>
        </w:tc>
        <w:tc>
          <w:tcPr>
            <w:tcW w:w="3071" w:type="dxa"/>
          </w:tcPr>
          <w:p w14:paraId="075DE302" w14:textId="77777777" w:rsidR="00FA6C04" w:rsidRPr="00FA6C04" w:rsidRDefault="00FA6C04" w:rsidP="00FA6C04">
            <w:pPr>
              <w:jc w:val="both"/>
              <w:rPr>
                <w:sz w:val="18"/>
                <w:szCs w:val="18"/>
              </w:rPr>
            </w:pPr>
            <w:r w:rsidRPr="00FA6C04">
              <w:rPr>
                <w:sz w:val="18"/>
                <w:szCs w:val="18"/>
              </w:rPr>
              <w:t>Défilé, crête, cirque, piton, ravines</w:t>
            </w:r>
          </w:p>
          <w:p w14:paraId="37DA77A7" w14:textId="77777777" w:rsidR="00FA6C04" w:rsidRPr="00FA6C04" w:rsidRDefault="00FA6C04" w:rsidP="00FA6C04">
            <w:pPr>
              <w:jc w:val="both"/>
              <w:rPr>
                <w:sz w:val="18"/>
                <w:szCs w:val="18"/>
              </w:rPr>
            </w:pPr>
            <w:r w:rsidRPr="00FA6C04">
              <w:rPr>
                <w:sz w:val="18"/>
                <w:szCs w:val="18"/>
              </w:rPr>
              <w:t>Remparts vertigineux</w:t>
            </w:r>
          </w:p>
          <w:p w14:paraId="532D16C9" w14:textId="77777777" w:rsidR="00FA6C04" w:rsidRPr="00FA6C04" w:rsidRDefault="00FA6C04" w:rsidP="00FA6C04">
            <w:pPr>
              <w:jc w:val="both"/>
              <w:rPr>
                <w:sz w:val="18"/>
                <w:szCs w:val="18"/>
              </w:rPr>
            </w:pPr>
            <w:r w:rsidRPr="00FA6C04">
              <w:rPr>
                <w:b/>
                <w:color w:val="00B050"/>
                <w:sz w:val="18"/>
                <w:szCs w:val="18"/>
              </w:rPr>
              <w:t>montagne</w:t>
            </w:r>
          </w:p>
        </w:tc>
        <w:tc>
          <w:tcPr>
            <w:tcW w:w="3071" w:type="dxa"/>
          </w:tcPr>
          <w:p w14:paraId="03D0040D" w14:textId="77777777" w:rsidR="00FA6C04" w:rsidRPr="00FA6C04" w:rsidRDefault="00FA6C04" w:rsidP="00FA6C04">
            <w:pPr>
              <w:jc w:val="both"/>
              <w:rPr>
                <w:sz w:val="18"/>
                <w:szCs w:val="18"/>
              </w:rPr>
            </w:pPr>
            <w:r w:rsidRPr="00FA6C04">
              <w:rPr>
                <w:sz w:val="18"/>
                <w:szCs w:val="18"/>
              </w:rPr>
              <w:t>Pastoralisme diffus, forêt</w:t>
            </w:r>
          </w:p>
          <w:p w14:paraId="27EA985E" w14:textId="77777777" w:rsidR="00FA6C04" w:rsidRPr="00FA6C04" w:rsidRDefault="00FA6C04" w:rsidP="00FA6C04">
            <w:pPr>
              <w:jc w:val="both"/>
              <w:rPr>
                <w:sz w:val="18"/>
                <w:szCs w:val="18"/>
              </w:rPr>
            </w:pPr>
          </w:p>
          <w:p w14:paraId="6DE41195" w14:textId="77777777" w:rsidR="00FA6C04" w:rsidRPr="00FA6C04" w:rsidRDefault="00FA6C04" w:rsidP="00FA6C04">
            <w:pPr>
              <w:jc w:val="both"/>
              <w:rPr>
                <w:sz w:val="18"/>
                <w:szCs w:val="18"/>
              </w:rPr>
            </w:pPr>
            <w:r w:rsidRPr="00FA6C04">
              <w:rPr>
                <w:b/>
                <w:color w:val="00B050"/>
                <w:sz w:val="18"/>
                <w:szCs w:val="18"/>
              </w:rPr>
              <w:t>Espace naturel</w:t>
            </w:r>
          </w:p>
        </w:tc>
      </w:tr>
      <w:tr w:rsidR="00FA6C04" w:rsidRPr="00FA6C04" w14:paraId="5D8244EF" w14:textId="77777777" w:rsidTr="00184060">
        <w:tc>
          <w:tcPr>
            <w:tcW w:w="3070" w:type="dxa"/>
          </w:tcPr>
          <w:p w14:paraId="0A030E4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 xml:space="preserve">Le cirque de Cilaos </w:t>
            </w:r>
          </w:p>
        </w:tc>
        <w:tc>
          <w:tcPr>
            <w:tcW w:w="3071" w:type="dxa"/>
          </w:tcPr>
          <w:p w14:paraId="3247DEC9" w14:textId="77777777" w:rsidR="00FA6C04" w:rsidRPr="00FA6C04" w:rsidRDefault="00FA6C04" w:rsidP="00FA6C04">
            <w:pPr>
              <w:jc w:val="both"/>
              <w:rPr>
                <w:sz w:val="18"/>
                <w:szCs w:val="18"/>
              </w:rPr>
            </w:pPr>
            <w:r w:rsidRPr="00FA6C04">
              <w:rPr>
                <w:sz w:val="18"/>
                <w:szCs w:val="18"/>
              </w:rPr>
              <w:t>Chaîne de pitons, cirque</w:t>
            </w:r>
          </w:p>
          <w:p w14:paraId="6F6DE923" w14:textId="77777777" w:rsidR="00FA6C04" w:rsidRPr="00FA6C04" w:rsidRDefault="00FA6C04" w:rsidP="00FA6C04">
            <w:pPr>
              <w:jc w:val="both"/>
              <w:rPr>
                <w:b/>
                <w:color w:val="00B050"/>
                <w:sz w:val="18"/>
                <w:szCs w:val="18"/>
              </w:rPr>
            </w:pPr>
          </w:p>
          <w:p w14:paraId="6695D30E" w14:textId="77777777" w:rsidR="00FA6C04" w:rsidRPr="00FA6C04" w:rsidRDefault="00FA6C04" w:rsidP="00FA6C04">
            <w:pPr>
              <w:jc w:val="both"/>
              <w:rPr>
                <w:sz w:val="18"/>
                <w:szCs w:val="18"/>
              </w:rPr>
            </w:pPr>
            <w:r w:rsidRPr="00FA6C04">
              <w:rPr>
                <w:b/>
                <w:color w:val="00B050"/>
                <w:sz w:val="18"/>
                <w:szCs w:val="18"/>
              </w:rPr>
              <w:lastRenderedPageBreak/>
              <w:t>montagne</w:t>
            </w:r>
          </w:p>
        </w:tc>
        <w:tc>
          <w:tcPr>
            <w:tcW w:w="3071" w:type="dxa"/>
          </w:tcPr>
          <w:p w14:paraId="1CCEBD4B" w14:textId="77777777" w:rsidR="00FA6C04" w:rsidRPr="00FA6C04" w:rsidRDefault="00FA6C04" w:rsidP="00FA6C04">
            <w:pPr>
              <w:jc w:val="both"/>
              <w:rPr>
                <w:sz w:val="18"/>
                <w:szCs w:val="18"/>
              </w:rPr>
            </w:pPr>
            <w:r w:rsidRPr="00FA6C04">
              <w:rPr>
                <w:sz w:val="18"/>
                <w:szCs w:val="18"/>
              </w:rPr>
              <w:lastRenderedPageBreak/>
              <w:t>Plateaux habités et cultivés</w:t>
            </w:r>
          </w:p>
          <w:p w14:paraId="4240ADBA" w14:textId="77777777" w:rsidR="00FA6C04" w:rsidRPr="00FA6C04" w:rsidRDefault="00FA6C04" w:rsidP="00FA6C04">
            <w:pPr>
              <w:jc w:val="both"/>
              <w:rPr>
                <w:sz w:val="18"/>
                <w:szCs w:val="18"/>
              </w:rPr>
            </w:pPr>
            <w:r w:rsidRPr="00FA6C04">
              <w:rPr>
                <w:sz w:val="18"/>
                <w:szCs w:val="18"/>
              </w:rPr>
              <w:t>Paysages écologiquement diversifiés</w:t>
            </w:r>
          </w:p>
          <w:p w14:paraId="46559D59" w14:textId="77777777" w:rsidR="00FA6C04" w:rsidRPr="00FA6C04" w:rsidRDefault="00FA6C04" w:rsidP="00FA6C04">
            <w:pPr>
              <w:jc w:val="both"/>
              <w:rPr>
                <w:sz w:val="18"/>
                <w:szCs w:val="18"/>
              </w:rPr>
            </w:pPr>
            <w:r w:rsidRPr="00FA6C04">
              <w:rPr>
                <w:b/>
                <w:color w:val="00B050"/>
                <w:sz w:val="18"/>
                <w:szCs w:val="18"/>
              </w:rPr>
              <w:lastRenderedPageBreak/>
              <w:t>Espace naturel &amp; rural</w:t>
            </w:r>
          </w:p>
        </w:tc>
      </w:tr>
      <w:tr w:rsidR="00FA6C04" w:rsidRPr="00FA6C04" w14:paraId="53B46842" w14:textId="77777777" w:rsidTr="00184060">
        <w:tc>
          <w:tcPr>
            <w:tcW w:w="3070" w:type="dxa"/>
          </w:tcPr>
          <w:p w14:paraId="699B6A5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lastRenderedPageBreak/>
              <w:t xml:space="preserve">La plaine de </w:t>
            </w:r>
            <w:proofErr w:type="spellStart"/>
            <w:r w:rsidRPr="00FA6C04">
              <w:rPr>
                <w:sz w:val="18"/>
                <w:szCs w:val="18"/>
              </w:rPr>
              <w:t>Bébour-Bélouve</w:t>
            </w:r>
            <w:proofErr w:type="spellEnd"/>
            <w:r w:rsidRPr="00FA6C04">
              <w:rPr>
                <w:sz w:val="18"/>
                <w:szCs w:val="18"/>
              </w:rPr>
              <w:t xml:space="preserve"> </w:t>
            </w:r>
          </w:p>
        </w:tc>
        <w:tc>
          <w:tcPr>
            <w:tcW w:w="3071" w:type="dxa"/>
          </w:tcPr>
          <w:p w14:paraId="0A4BDD42" w14:textId="77777777" w:rsidR="00FA6C04" w:rsidRPr="00FA6C04" w:rsidRDefault="00FA6C04" w:rsidP="00FA6C04">
            <w:pPr>
              <w:jc w:val="both"/>
              <w:rPr>
                <w:sz w:val="18"/>
                <w:szCs w:val="18"/>
              </w:rPr>
            </w:pPr>
            <w:r w:rsidRPr="00FA6C04">
              <w:rPr>
                <w:sz w:val="18"/>
                <w:szCs w:val="18"/>
              </w:rPr>
              <w:t>Quatrième cirque de l’ile</w:t>
            </w:r>
          </w:p>
          <w:p w14:paraId="48C9C48D" w14:textId="0308370F" w:rsidR="00FA6C04" w:rsidRPr="00FA6C04" w:rsidRDefault="00FA6C04" w:rsidP="00FA6C04">
            <w:pPr>
              <w:jc w:val="both"/>
              <w:rPr>
                <w:sz w:val="18"/>
                <w:szCs w:val="18"/>
              </w:rPr>
            </w:pPr>
            <w:r w:rsidRPr="00FA6C04">
              <w:rPr>
                <w:sz w:val="18"/>
                <w:szCs w:val="18"/>
              </w:rPr>
              <w:t xml:space="preserve">Plateau, pentes relativement douces </w:t>
            </w:r>
          </w:p>
          <w:p w14:paraId="7F863B0C" w14:textId="77777777" w:rsidR="00FA6C04" w:rsidRPr="00FA6C04" w:rsidRDefault="00FA6C04" w:rsidP="00FA6C04">
            <w:pPr>
              <w:jc w:val="both"/>
              <w:rPr>
                <w:sz w:val="18"/>
                <w:szCs w:val="18"/>
              </w:rPr>
            </w:pPr>
            <w:r w:rsidRPr="00FA6C04">
              <w:rPr>
                <w:b/>
                <w:color w:val="00B050"/>
                <w:sz w:val="18"/>
                <w:szCs w:val="18"/>
              </w:rPr>
              <w:t>Plateau</w:t>
            </w:r>
            <w:r w:rsidRPr="00FA6C04">
              <w:rPr>
                <w:rFonts w:cs="Courier New"/>
                <w:b/>
                <w:color w:val="00B050"/>
                <w:sz w:val="18"/>
                <w:szCs w:val="18"/>
              </w:rPr>
              <w:t> </w:t>
            </w:r>
            <w:r w:rsidRPr="00FA6C04">
              <w:rPr>
                <w:b/>
                <w:color w:val="00B050"/>
                <w:sz w:val="18"/>
                <w:szCs w:val="18"/>
              </w:rPr>
              <w:t>?</w:t>
            </w:r>
          </w:p>
        </w:tc>
        <w:tc>
          <w:tcPr>
            <w:tcW w:w="3071" w:type="dxa"/>
          </w:tcPr>
          <w:p w14:paraId="5B9435CA" w14:textId="77777777" w:rsidR="00FA6C04" w:rsidRPr="00FA6C04" w:rsidRDefault="00FA6C04" w:rsidP="00FA6C04">
            <w:pPr>
              <w:jc w:val="both"/>
              <w:rPr>
                <w:sz w:val="18"/>
                <w:szCs w:val="18"/>
              </w:rPr>
            </w:pPr>
            <w:r w:rsidRPr="00FA6C04">
              <w:rPr>
                <w:sz w:val="18"/>
                <w:szCs w:val="18"/>
              </w:rPr>
              <w:t>Forêt primaire</w:t>
            </w:r>
          </w:p>
          <w:p w14:paraId="24E39995" w14:textId="6D34E96E" w:rsidR="00FA6C04" w:rsidRPr="00EB0066" w:rsidRDefault="00FA6C04" w:rsidP="00FA6C04">
            <w:pPr>
              <w:jc w:val="both"/>
              <w:rPr>
                <w:sz w:val="18"/>
                <w:szCs w:val="18"/>
              </w:rPr>
            </w:pPr>
            <w:r w:rsidRPr="00FA6C04">
              <w:rPr>
                <w:sz w:val="18"/>
                <w:szCs w:val="18"/>
              </w:rPr>
              <w:t>Forêt de tamarins</w:t>
            </w:r>
          </w:p>
          <w:p w14:paraId="4A87B841" w14:textId="77777777" w:rsidR="00FA6C04" w:rsidRPr="00FA6C04" w:rsidRDefault="00FA6C04" w:rsidP="00FA6C04">
            <w:pPr>
              <w:jc w:val="both"/>
              <w:rPr>
                <w:sz w:val="18"/>
                <w:szCs w:val="18"/>
              </w:rPr>
            </w:pPr>
            <w:r w:rsidRPr="00FA6C04">
              <w:rPr>
                <w:b/>
                <w:color w:val="00B050"/>
                <w:sz w:val="18"/>
                <w:szCs w:val="18"/>
              </w:rPr>
              <w:t>forêt</w:t>
            </w:r>
          </w:p>
        </w:tc>
      </w:tr>
      <w:tr w:rsidR="00FA6C04" w:rsidRPr="00FA6C04" w14:paraId="2C135FF4" w14:textId="77777777" w:rsidTr="00184060">
        <w:tc>
          <w:tcPr>
            <w:tcW w:w="3070" w:type="dxa"/>
          </w:tcPr>
          <w:p w14:paraId="4B10933A"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Le massif du Piton de la Fournaise</w:t>
            </w:r>
          </w:p>
          <w:p w14:paraId="55ECFD73" w14:textId="77777777" w:rsidR="00FA6C04" w:rsidRPr="00FA6C04" w:rsidRDefault="00FA6C04" w:rsidP="00FA6C04">
            <w:pPr>
              <w:ind w:left="360"/>
              <w:jc w:val="both"/>
              <w:rPr>
                <w:sz w:val="18"/>
                <w:szCs w:val="18"/>
              </w:rPr>
            </w:pPr>
          </w:p>
        </w:tc>
        <w:tc>
          <w:tcPr>
            <w:tcW w:w="3071" w:type="dxa"/>
          </w:tcPr>
          <w:p w14:paraId="1BAA34FB" w14:textId="21EC04E8" w:rsidR="00FA6C04" w:rsidRPr="00EB0066" w:rsidRDefault="00FA6C04" w:rsidP="00FA6C04">
            <w:pPr>
              <w:jc w:val="both"/>
              <w:rPr>
                <w:sz w:val="18"/>
                <w:szCs w:val="18"/>
              </w:rPr>
            </w:pPr>
            <w:r w:rsidRPr="00FA6C04">
              <w:rPr>
                <w:sz w:val="18"/>
                <w:szCs w:val="18"/>
              </w:rPr>
              <w:t>Volcanisme, lave, caldeira</w:t>
            </w:r>
          </w:p>
          <w:p w14:paraId="227EFB9E" w14:textId="66212E74" w:rsidR="00FA6C04" w:rsidRPr="00EB0066" w:rsidRDefault="00FA6C04" w:rsidP="00FA6C04">
            <w:pPr>
              <w:jc w:val="both"/>
              <w:rPr>
                <w:b/>
                <w:color w:val="00B050"/>
                <w:sz w:val="18"/>
                <w:szCs w:val="18"/>
              </w:rPr>
            </w:pPr>
            <w:r w:rsidRPr="00FA6C04">
              <w:rPr>
                <w:b/>
                <w:color w:val="00B050"/>
                <w:sz w:val="18"/>
                <w:szCs w:val="18"/>
              </w:rPr>
              <w:t>Montagne</w:t>
            </w:r>
          </w:p>
        </w:tc>
        <w:tc>
          <w:tcPr>
            <w:tcW w:w="3071" w:type="dxa"/>
          </w:tcPr>
          <w:p w14:paraId="7C5E9FBA" w14:textId="7684F7BE" w:rsidR="00FA6C04" w:rsidRPr="00EB0066" w:rsidRDefault="00FA6C04" w:rsidP="00FA6C04">
            <w:pPr>
              <w:jc w:val="both"/>
              <w:rPr>
                <w:sz w:val="18"/>
                <w:szCs w:val="18"/>
              </w:rPr>
            </w:pPr>
            <w:r w:rsidRPr="00FA6C04">
              <w:rPr>
                <w:sz w:val="18"/>
                <w:szCs w:val="18"/>
              </w:rPr>
              <w:t>Etendues naturelles</w:t>
            </w:r>
          </w:p>
          <w:p w14:paraId="55229DFA" w14:textId="77777777" w:rsidR="00FA6C04" w:rsidRPr="00FA6C04" w:rsidRDefault="00FA6C04" w:rsidP="00FA6C04">
            <w:pPr>
              <w:jc w:val="both"/>
              <w:rPr>
                <w:sz w:val="18"/>
                <w:szCs w:val="18"/>
              </w:rPr>
            </w:pPr>
            <w:r w:rsidRPr="00FA6C04">
              <w:rPr>
                <w:b/>
                <w:color w:val="00B050"/>
                <w:sz w:val="18"/>
                <w:szCs w:val="18"/>
              </w:rPr>
              <w:t>Espace naturel</w:t>
            </w:r>
          </w:p>
        </w:tc>
      </w:tr>
      <w:tr w:rsidR="00FA6C04" w:rsidRPr="00FA6C04" w14:paraId="0BE244E9" w14:textId="77777777" w:rsidTr="00184060">
        <w:tc>
          <w:tcPr>
            <w:tcW w:w="3070" w:type="dxa"/>
          </w:tcPr>
          <w:p w14:paraId="7E54EF33"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La plaine des Cafres</w:t>
            </w:r>
          </w:p>
        </w:tc>
        <w:tc>
          <w:tcPr>
            <w:tcW w:w="3071" w:type="dxa"/>
          </w:tcPr>
          <w:p w14:paraId="1B697662" w14:textId="77777777" w:rsidR="00FA6C04" w:rsidRPr="00FA6C04" w:rsidRDefault="00FA6C04" w:rsidP="00FA6C04">
            <w:pPr>
              <w:jc w:val="both"/>
              <w:rPr>
                <w:sz w:val="18"/>
                <w:szCs w:val="18"/>
              </w:rPr>
            </w:pPr>
            <w:r w:rsidRPr="00FA6C04">
              <w:rPr>
                <w:sz w:val="18"/>
                <w:szCs w:val="18"/>
              </w:rPr>
              <w:t>En fait, un plateau</w:t>
            </w:r>
          </w:p>
          <w:p w14:paraId="739D0B89" w14:textId="220010DA" w:rsidR="00FA6C04" w:rsidRPr="00EB0066" w:rsidRDefault="00FA6C04" w:rsidP="00FA6C04">
            <w:pPr>
              <w:jc w:val="both"/>
              <w:rPr>
                <w:sz w:val="18"/>
                <w:szCs w:val="18"/>
              </w:rPr>
            </w:pPr>
            <w:r w:rsidRPr="00FA6C04">
              <w:rPr>
                <w:sz w:val="18"/>
                <w:szCs w:val="18"/>
              </w:rPr>
              <w:t>Plaine d’altitude</w:t>
            </w:r>
          </w:p>
          <w:p w14:paraId="59787700" w14:textId="77934692" w:rsidR="00FA6C04" w:rsidRPr="00EB0066" w:rsidRDefault="00FA6C04" w:rsidP="00FA6C04">
            <w:pPr>
              <w:jc w:val="both"/>
              <w:rPr>
                <w:b/>
                <w:color w:val="00B050"/>
                <w:sz w:val="18"/>
                <w:szCs w:val="18"/>
              </w:rPr>
            </w:pPr>
            <w:r w:rsidRPr="00FA6C04">
              <w:rPr>
                <w:b/>
                <w:color w:val="00B050"/>
                <w:sz w:val="18"/>
                <w:szCs w:val="18"/>
              </w:rPr>
              <w:t>plateau</w:t>
            </w:r>
          </w:p>
        </w:tc>
        <w:tc>
          <w:tcPr>
            <w:tcW w:w="3071" w:type="dxa"/>
          </w:tcPr>
          <w:p w14:paraId="7D7A241F" w14:textId="77777777" w:rsidR="00FA6C04" w:rsidRPr="00FA6C04" w:rsidRDefault="00FA6C04" w:rsidP="00FA6C04">
            <w:pPr>
              <w:jc w:val="both"/>
              <w:rPr>
                <w:sz w:val="18"/>
                <w:szCs w:val="18"/>
              </w:rPr>
            </w:pPr>
            <w:r w:rsidRPr="00FA6C04">
              <w:rPr>
                <w:sz w:val="18"/>
                <w:szCs w:val="18"/>
              </w:rPr>
              <w:t xml:space="preserve">Paysage </w:t>
            </w:r>
            <w:proofErr w:type="spellStart"/>
            <w:r w:rsidRPr="00FA6C04">
              <w:rPr>
                <w:sz w:val="18"/>
                <w:szCs w:val="18"/>
              </w:rPr>
              <w:t>sylvo-pastoral</w:t>
            </w:r>
            <w:proofErr w:type="spellEnd"/>
            <w:r w:rsidRPr="00FA6C04">
              <w:rPr>
                <w:sz w:val="18"/>
                <w:szCs w:val="18"/>
              </w:rPr>
              <w:t>, verts pâturages</w:t>
            </w:r>
          </w:p>
          <w:p w14:paraId="51C8B365" w14:textId="77777777" w:rsidR="00FA6C04" w:rsidRPr="00FA6C04" w:rsidRDefault="00FA6C04" w:rsidP="00FA6C04">
            <w:pPr>
              <w:jc w:val="both"/>
              <w:rPr>
                <w:sz w:val="18"/>
                <w:szCs w:val="18"/>
              </w:rPr>
            </w:pPr>
          </w:p>
          <w:p w14:paraId="1B970688" w14:textId="77777777" w:rsidR="00FA6C04" w:rsidRPr="00FA6C04" w:rsidRDefault="00FA6C04" w:rsidP="00FA6C04">
            <w:pPr>
              <w:jc w:val="both"/>
              <w:rPr>
                <w:sz w:val="18"/>
                <w:szCs w:val="18"/>
              </w:rPr>
            </w:pPr>
            <w:r w:rsidRPr="00FA6C04">
              <w:rPr>
                <w:b/>
                <w:color w:val="00B050"/>
                <w:sz w:val="18"/>
                <w:szCs w:val="18"/>
              </w:rPr>
              <w:t>prairies</w:t>
            </w:r>
          </w:p>
        </w:tc>
      </w:tr>
      <w:tr w:rsidR="00FA6C04" w:rsidRPr="00FA6C04" w14:paraId="2454F2A4" w14:textId="77777777" w:rsidTr="00184060">
        <w:tc>
          <w:tcPr>
            <w:tcW w:w="3070" w:type="dxa"/>
          </w:tcPr>
          <w:p w14:paraId="027A4649" w14:textId="77777777" w:rsidR="00FA6C04" w:rsidRPr="00FA6C04" w:rsidRDefault="00FA6C04" w:rsidP="00FA6C04">
            <w:pPr>
              <w:pStyle w:val="Paragraphedeliste"/>
              <w:numPr>
                <w:ilvl w:val="0"/>
                <w:numId w:val="44"/>
              </w:numPr>
              <w:spacing w:after="0"/>
              <w:jc w:val="both"/>
              <w:rPr>
                <w:sz w:val="18"/>
                <w:szCs w:val="18"/>
              </w:rPr>
            </w:pPr>
            <w:r w:rsidRPr="00FA6C04">
              <w:rPr>
                <w:sz w:val="18"/>
                <w:szCs w:val="18"/>
              </w:rPr>
              <w:t>La plaine des Palmistes</w:t>
            </w:r>
          </w:p>
        </w:tc>
        <w:tc>
          <w:tcPr>
            <w:tcW w:w="3071" w:type="dxa"/>
          </w:tcPr>
          <w:p w14:paraId="27E7155E" w14:textId="77777777" w:rsidR="00FA6C04" w:rsidRPr="00FA6C04" w:rsidRDefault="00FA6C04" w:rsidP="00FA6C04">
            <w:pPr>
              <w:jc w:val="both"/>
              <w:rPr>
                <w:sz w:val="18"/>
                <w:szCs w:val="18"/>
              </w:rPr>
            </w:pPr>
            <w:r w:rsidRPr="00FA6C04">
              <w:rPr>
                <w:sz w:val="18"/>
                <w:szCs w:val="18"/>
              </w:rPr>
              <w:t>Plaine, pente douce</w:t>
            </w:r>
          </w:p>
          <w:p w14:paraId="3C4E70EC" w14:textId="77777777" w:rsidR="00FA6C04" w:rsidRPr="00FA6C04" w:rsidRDefault="00FA6C04" w:rsidP="00FA6C04">
            <w:pPr>
              <w:jc w:val="both"/>
              <w:rPr>
                <w:b/>
                <w:color w:val="00B050"/>
                <w:sz w:val="18"/>
                <w:szCs w:val="18"/>
              </w:rPr>
            </w:pPr>
          </w:p>
          <w:p w14:paraId="284ED31F" w14:textId="77777777" w:rsidR="00FA6C04" w:rsidRPr="00FA6C04" w:rsidRDefault="00FA6C04" w:rsidP="00FA6C04">
            <w:pPr>
              <w:jc w:val="both"/>
              <w:rPr>
                <w:sz w:val="18"/>
                <w:szCs w:val="18"/>
              </w:rPr>
            </w:pPr>
            <w:r w:rsidRPr="00FA6C04">
              <w:rPr>
                <w:b/>
                <w:color w:val="00B050"/>
                <w:sz w:val="18"/>
                <w:szCs w:val="18"/>
              </w:rPr>
              <w:t>Plaine</w:t>
            </w:r>
          </w:p>
        </w:tc>
        <w:tc>
          <w:tcPr>
            <w:tcW w:w="3071" w:type="dxa"/>
          </w:tcPr>
          <w:p w14:paraId="73060761" w14:textId="77777777" w:rsidR="00FA6C04" w:rsidRPr="00FA6C04" w:rsidRDefault="00FA6C04" w:rsidP="00FA6C04">
            <w:pPr>
              <w:jc w:val="both"/>
              <w:rPr>
                <w:sz w:val="18"/>
                <w:szCs w:val="18"/>
              </w:rPr>
            </w:pPr>
            <w:r w:rsidRPr="00FA6C04">
              <w:rPr>
                <w:sz w:val="18"/>
                <w:szCs w:val="18"/>
              </w:rPr>
              <w:t>Masses boisées et pâturages</w:t>
            </w:r>
          </w:p>
          <w:p w14:paraId="026A121F" w14:textId="680744E6" w:rsidR="00FA6C04" w:rsidRPr="00FA6C04" w:rsidRDefault="00FA6C04" w:rsidP="00FA6C04">
            <w:pPr>
              <w:jc w:val="both"/>
              <w:rPr>
                <w:sz w:val="18"/>
                <w:szCs w:val="18"/>
              </w:rPr>
            </w:pPr>
            <w:r w:rsidRPr="00FA6C04">
              <w:rPr>
                <w:sz w:val="18"/>
                <w:szCs w:val="18"/>
              </w:rPr>
              <w:t>Vestiges d’un milieu naturel d’exception</w:t>
            </w:r>
          </w:p>
          <w:p w14:paraId="3A45D6F9" w14:textId="77777777" w:rsidR="00FA6C04" w:rsidRPr="00FA6C04" w:rsidRDefault="00FA6C04" w:rsidP="00FA6C04">
            <w:pPr>
              <w:jc w:val="both"/>
              <w:rPr>
                <w:sz w:val="18"/>
                <w:szCs w:val="18"/>
              </w:rPr>
            </w:pPr>
            <w:r w:rsidRPr="00FA6C04">
              <w:rPr>
                <w:b/>
                <w:color w:val="00B050"/>
                <w:sz w:val="18"/>
                <w:szCs w:val="18"/>
              </w:rPr>
              <w:t>Espace naturel &amp; rural</w:t>
            </w:r>
          </w:p>
        </w:tc>
      </w:tr>
    </w:tbl>
    <w:p w14:paraId="6D895D7F" w14:textId="0D0901F9" w:rsidR="00FA6C04" w:rsidRPr="00FA6C04" w:rsidRDefault="00FA6C04" w:rsidP="00FA6C04">
      <w:pPr>
        <w:jc w:val="both"/>
        <w:rPr>
          <w:sz w:val="18"/>
          <w:szCs w:val="18"/>
        </w:rPr>
      </w:pPr>
      <w:r w:rsidRPr="00FA6C04">
        <w:rPr>
          <w:sz w:val="18"/>
          <w:szCs w:val="18"/>
        </w:rPr>
        <w:t>Les valeurs de la classification IGN sont globalement suffisantes</w:t>
      </w:r>
      <w:r w:rsidRPr="00FA6C04">
        <w:rPr>
          <w:rFonts w:cs="Courier New"/>
          <w:sz w:val="18"/>
          <w:szCs w:val="18"/>
        </w:rPr>
        <w:t> </w:t>
      </w:r>
      <w:r w:rsidRPr="00FA6C04">
        <w:rPr>
          <w:sz w:val="18"/>
          <w:szCs w:val="18"/>
        </w:rPr>
        <w:t>:</w:t>
      </w:r>
    </w:p>
    <w:p w14:paraId="49D4CFEA" w14:textId="77777777" w:rsidR="00FA6C04" w:rsidRPr="00FA6C04" w:rsidRDefault="00FA6C04" w:rsidP="00FA6C04">
      <w:pPr>
        <w:pStyle w:val="Paragraphedeliste"/>
        <w:numPr>
          <w:ilvl w:val="0"/>
          <w:numId w:val="39"/>
        </w:numPr>
        <w:jc w:val="both"/>
        <w:rPr>
          <w:sz w:val="18"/>
          <w:szCs w:val="18"/>
          <w:u w:val="single"/>
        </w:rPr>
      </w:pPr>
      <w:r w:rsidRPr="00FA6C04">
        <w:rPr>
          <w:sz w:val="18"/>
          <w:szCs w:val="18"/>
        </w:rPr>
        <w:t>Concernant l’orographie</w:t>
      </w:r>
    </w:p>
    <w:p w14:paraId="04392ABD" w14:textId="77777777" w:rsidR="00FA6C04" w:rsidRPr="00FA6C04" w:rsidRDefault="00FA6C04" w:rsidP="00FA6C04">
      <w:pPr>
        <w:pStyle w:val="Paragraphedeliste"/>
        <w:numPr>
          <w:ilvl w:val="1"/>
          <w:numId w:val="39"/>
        </w:numPr>
        <w:jc w:val="both"/>
        <w:rPr>
          <w:sz w:val="18"/>
          <w:szCs w:val="18"/>
          <w:u w:val="single"/>
        </w:rPr>
      </w:pPr>
      <w:r w:rsidRPr="00FA6C04">
        <w:rPr>
          <w:sz w:val="18"/>
          <w:szCs w:val="18"/>
        </w:rPr>
        <w:t xml:space="preserve"> </w:t>
      </w:r>
      <w:proofErr w:type="gramStart"/>
      <w:r w:rsidRPr="00FA6C04">
        <w:rPr>
          <w:sz w:val="18"/>
          <w:szCs w:val="18"/>
        </w:rPr>
        <w:t>la</w:t>
      </w:r>
      <w:proofErr w:type="gramEnd"/>
      <w:r w:rsidRPr="00FA6C04">
        <w:rPr>
          <w:sz w:val="18"/>
          <w:szCs w:val="18"/>
        </w:rPr>
        <w:t xml:space="preserve"> plupart des UP ont la dominante «</w:t>
      </w:r>
      <w:r w:rsidRPr="00FA6C04">
        <w:rPr>
          <w:rFonts w:cs="Courier New"/>
          <w:sz w:val="18"/>
          <w:szCs w:val="18"/>
        </w:rPr>
        <w:t> </w:t>
      </w:r>
      <w:r w:rsidRPr="00FA6C04">
        <w:rPr>
          <w:sz w:val="18"/>
          <w:szCs w:val="18"/>
        </w:rPr>
        <w:t>littorale</w:t>
      </w:r>
      <w:r w:rsidRPr="00FA6C04">
        <w:rPr>
          <w:rFonts w:cs="Courier New"/>
          <w:sz w:val="18"/>
          <w:szCs w:val="18"/>
        </w:rPr>
        <w:t> </w:t>
      </w:r>
      <w:r w:rsidRPr="00FA6C04">
        <w:rPr>
          <w:rFonts w:cs="Marianne"/>
          <w:sz w:val="18"/>
          <w:szCs w:val="18"/>
        </w:rPr>
        <w:t>»</w:t>
      </w:r>
      <w:r w:rsidRPr="00FA6C04">
        <w:rPr>
          <w:rFonts w:cs="Courier New"/>
          <w:sz w:val="18"/>
          <w:szCs w:val="18"/>
        </w:rPr>
        <w:t> </w:t>
      </w:r>
      <w:r w:rsidRPr="00FA6C04">
        <w:rPr>
          <w:sz w:val="18"/>
          <w:szCs w:val="18"/>
        </w:rPr>
        <w:t>; il pourrait être tentant (mais aussi difficile) d’ajouter une 2</w:t>
      </w:r>
      <w:r w:rsidRPr="00FA6C04">
        <w:rPr>
          <w:sz w:val="18"/>
          <w:szCs w:val="18"/>
          <w:vertAlign w:val="superscript"/>
        </w:rPr>
        <w:t>ème</w:t>
      </w:r>
      <w:r w:rsidRPr="00FA6C04">
        <w:rPr>
          <w:sz w:val="18"/>
          <w:szCs w:val="18"/>
        </w:rPr>
        <w:t xml:space="preserve"> caractéristique (par exemple «</w:t>
      </w:r>
      <w:r w:rsidRPr="00FA6C04">
        <w:rPr>
          <w:rFonts w:cs="Courier New"/>
          <w:sz w:val="18"/>
          <w:szCs w:val="18"/>
        </w:rPr>
        <w:t> </w:t>
      </w:r>
      <w:r w:rsidRPr="00FA6C04">
        <w:rPr>
          <w:sz w:val="18"/>
          <w:szCs w:val="18"/>
        </w:rPr>
        <w:t xml:space="preserve">relief escarpé). </w:t>
      </w:r>
    </w:p>
    <w:p w14:paraId="20294943" w14:textId="77777777" w:rsidR="00FA6C04" w:rsidRPr="00FA6C04" w:rsidRDefault="00FA6C04" w:rsidP="00FA6C04">
      <w:pPr>
        <w:pStyle w:val="Paragraphedeliste"/>
        <w:numPr>
          <w:ilvl w:val="1"/>
          <w:numId w:val="39"/>
        </w:numPr>
        <w:jc w:val="both"/>
        <w:rPr>
          <w:sz w:val="18"/>
          <w:szCs w:val="18"/>
        </w:rPr>
      </w:pPr>
      <w:r w:rsidRPr="00FA6C04">
        <w:rPr>
          <w:sz w:val="18"/>
          <w:szCs w:val="18"/>
        </w:rPr>
        <w:t>Les spécificités de l’île de la Réunion (volcanisme, caldeira, cirque, piton, ravines, etc.) peuvent être indiquées via le nom de l’UP ou via les mots clefs</w:t>
      </w:r>
    </w:p>
    <w:p w14:paraId="6AEC5672" w14:textId="77777777" w:rsidR="00FA6C04" w:rsidRPr="00FA6C04" w:rsidRDefault="00FA6C04" w:rsidP="00FA6C04">
      <w:pPr>
        <w:pStyle w:val="Paragraphedeliste"/>
        <w:ind w:left="2148"/>
        <w:jc w:val="both"/>
        <w:rPr>
          <w:sz w:val="18"/>
          <w:szCs w:val="18"/>
        </w:rPr>
      </w:pPr>
    </w:p>
    <w:p w14:paraId="07BD3BB8" w14:textId="77777777" w:rsidR="00FA6C04" w:rsidRPr="00FA6C04" w:rsidRDefault="00FA6C04" w:rsidP="00FA6C04">
      <w:pPr>
        <w:pStyle w:val="Paragraphedeliste"/>
        <w:numPr>
          <w:ilvl w:val="0"/>
          <w:numId w:val="39"/>
        </w:numPr>
        <w:jc w:val="both"/>
        <w:rPr>
          <w:sz w:val="18"/>
          <w:szCs w:val="18"/>
        </w:rPr>
      </w:pPr>
      <w:r w:rsidRPr="00FA6C04">
        <w:rPr>
          <w:sz w:val="18"/>
          <w:szCs w:val="18"/>
        </w:rPr>
        <w:t>Concernant l’OCS</w:t>
      </w:r>
    </w:p>
    <w:p w14:paraId="01A8AF54" w14:textId="77777777" w:rsidR="00FA6C04" w:rsidRPr="00FA6C04" w:rsidRDefault="00FA6C04" w:rsidP="00FA6C04">
      <w:pPr>
        <w:pStyle w:val="Paragraphedeliste"/>
        <w:numPr>
          <w:ilvl w:val="1"/>
          <w:numId w:val="39"/>
        </w:numPr>
        <w:jc w:val="both"/>
        <w:rPr>
          <w:sz w:val="18"/>
          <w:szCs w:val="18"/>
        </w:rPr>
      </w:pPr>
      <w:proofErr w:type="gramStart"/>
      <w:r w:rsidRPr="00FA6C04">
        <w:rPr>
          <w:sz w:val="18"/>
          <w:szCs w:val="18"/>
        </w:rPr>
        <w:t>on</w:t>
      </w:r>
      <w:proofErr w:type="gramEnd"/>
      <w:r w:rsidRPr="00FA6C04">
        <w:rPr>
          <w:sz w:val="18"/>
          <w:szCs w:val="18"/>
        </w:rPr>
        <w:t xml:space="preserve"> peut utiliser les mêmes valeurs que pour la métropole, sans difficultés autres que celle de déterminer la ou les dominantes  (comme pour les départements métropolitains)</w:t>
      </w:r>
    </w:p>
    <w:p w14:paraId="3F5AE6CF" w14:textId="77777777" w:rsidR="00FA6C04" w:rsidRPr="00FA6C04" w:rsidRDefault="00FA6C04" w:rsidP="00FA6C04">
      <w:pPr>
        <w:pStyle w:val="Paragraphedeliste"/>
        <w:numPr>
          <w:ilvl w:val="1"/>
          <w:numId w:val="39"/>
        </w:numPr>
        <w:jc w:val="both"/>
        <w:rPr>
          <w:sz w:val="18"/>
          <w:szCs w:val="18"/>
        </w:rPr>
      </w:pPr>
      <w:proofErr w:type="gramStart"/>
      <w:r w:rsidRPr="00FA6C04">
        <w:rPr>
          <w:sz w:val="18"/>
          <w:szCs w:val="18"/>
        </w:rPr>
        <w:t>néanmoins</w:t>
      </w:r>
      <w:proofErr w:type="gramEnd"/>
      <w:r w:rsidRPr="00FA6C04">
        <w:rPr>
          <w:sz w:val="18"/>
          <w:szCs w:val="18"/>
        </w:rPr>
        <w:t>, la culture de canne à sucre ou la savane sont des structures paysagères exotiques. Ces spécificités relèvent probablement plus des mots-clefs que d’une typologie nationale, destinée à regrouper ce qui a des grandes caractéristiques communes.</w:t>
      </w:r>
    </w:p>
    <w:p w14:paraId="1D555D02" w14:textId="77777777" w:rsidR="00FA6C04" w:rsidRPr="00FA6C04" w:rsidRDefault="00FA6C04" w:rsidP="00FA6C04">
      <w:pPr>
        <w:pStyle w:val="Paragraphedeliste"/>
        <w:numPr>
          <w:ilvl w:val="1"/>
          <w:numId w:val="39"/>
        </w:numPr>
        <w:jc w:val="both"/>
        <w:rPr>
          <w:sz w:val="18"/>
          <w:szCs w:val="18"/>
        </w:rPr>
      </w:pPr>
      <w:r w:rsidRPr="00FA6C04">
        <w:rPr>
          <w:sz w:val="18"/>
          <w:szCs w:val="18"/>
        </w:rPr>
        <w:t>La notion d’UP urbanisées revient à plusieurs reprises.</w:t>
      </w:r>
    </w:p>
    <w:p w14:paraId="3FF0DD15" w14:textId="766D9EAB" w:rsidR="00FA6C04" w:rsidRDefault="00FA6C04" w:rsidP="00FA6C04">
      <w:pPr>
        <w:jc w:val="both"/>
      </w:pPr>
    </w:p>
    <w:p w14:paraId="3950469A" w14:textId="77777777" w:rsidR="006D0889" w:rsidRDefault="006D0889" w:rsidP="006D0889">
      <w:pPr>
        <w:rPr>
          <w:ins w:id="181" w:author="FLEURY-JÄGERSCHMIDT Émilie" w:date="2023-09-12T17:11:00Z"/>
        </w:rPr>
      </w:pPr>
      <w:ins w:id="182" w:author="FLEURY-JÄGERSCHMIDT Émilie" w:date="2023-09-12T17:11:00Z">
        <w:r>
          <w:rPr>
            <w:b/>
            <w:bCs/>
            <w:sz w:val="28"/>
            <w:szCs w:val="28"/>
          </w:rPr>
          <w:t>L</w:t>
        </w:r>
        <w:r w:rsidRPr="00F335C6">
          <w:rPr>
            <w:b/>
            <w:bCs/>
            <w:sz w:val="28"/>
            <w:szCs w:val="28"/>
          </w:rPr>
          <w:t xml:space="preserve">iens </w:t>
        </w:r>
        <w:r>
          <w:rPr>
            <w:b/>
            <w:bCs/>
            <w:sz w:val="28"/>
            <w:szCs w:val="28"/>
          </w:rPr>
          <w:t xml:space="preserve">vers </w:t>
        </w:r>
        <w:proofErr w:type="spellStart"/>
        <w:r>
          <w:rPr>
            <w:b/>
            <w:bCs/>
            <w:sz w:val="28"/>
            <w:szCs w:val="28"/>
          </w:rPr>
          <w:t>l application</w:t>
        </w:r>
        <w:proofErr w:type="spellEnd"/>
        <w:r>
          <w:rPr>
            <w:b/>
            <w:bCs/>
            <w:sz w:val="28"/>
            <w:szCs w:val="28"/>
          </w:rPr>
          <w:t xml:space="preserve"> </w:t>
        </w:r>
        <w:proofErr w:type="spellStart"/>
        <w:r>
          <w:rPr>
            <w:b/>
            <w:bCs/>
            <w:sz w:val="28"/>
            <w:szCs w:val="28"/>
          </w:rPr>
          <w:t>Geopaysage</w:t>
        </w:r>
        <w:proofErr w:type="spellEnd"/>
        <w:r>
          <w:t> des PNR de la région PACA:</w:t>
        </w:r>
      </w:ins>
    </w:p>
    <w:p w14:paraId="57B164B3" w14:textId="77777777" w:rsidR="006D0889" w:rsidRDefault="006D0889" w:rsidP="006D0889">
      <w:pPr>
        <w:rPr>
          <w:ins w:id="183" w:author="FLEURY-JÄGERSCHMIDT Émilie" w:date="2023-09-12T17:11:00Z"/>
        </w:rPr>
      </w:pPr>
      <w:ins w:id="184" w:author="FLEURY-JÄGERSCHMIDT Émilie" w:date="2023-09-12T17:11:00Z">
        <w:r>
          <w:fldChar w:fldCharType="begin"/>
        </w:r>
        <w:r>
          <w:instrText xml:space="preserve"> HYPERLINK "http://paysages.pnrsud.fr/" </w:instrText>
        </w:r>
        <w:r>
          <w:fldChar w:fldCharType="separate"/>
        </w:r>
        <w:r w:rsidRPr="00652A11">
          <w:rPr>
            <w:rStyle w:val="Lienhypertexte"/>
          </w:rPr>
          <w:t>http://paysages.pnrsud.fr/</w:t>
        </w:r>
        <w:r>
          <w:rPr>
            <w:rStyle w:val="Lienhypertexte"/>
          </w:rPr>
          <w:fldChar w:fldCharType="end"/>
        </w:r>
      </w:ins>
    </w:p>
    <w:p w14:paraId="4B71104D" w14:textId="77777777" w:rsidR="006D0889" w:rsidRDefault="006D0889" w:rsidP="006D0889">
      <w:pPr>
        <w:rPr>
          <w:ins w:id="185" w:author="FLEURY-JÄGERSCHMIDT Émilie" w:date="2023-09-12T17:11:00Z"/>
          <w:rStyle w:val="Lienhypertexte"/>
          <w:rFonts w:eastAsia="Times New Roman"/>
        </w:rPr>
      </w:pPr>
    </w:p>
    <w:p w14:paraId="4B8B3BAE" w14:textId="77777777" w:rsidR="006D0889" w:rsidRPr="007D4872" w:rsidRDefault="006D0889" w:rsidP="006D0889">
      <w:pPr>
        <w:rPr>
          <w:ins w:id="186" w:author="FLEURY-JÄGERSCHMIDT Émilie" w:date="2023-09-12T17:11:00Z"/>
          <w:b/>
          <w:bCs/>
        </w:rPr>
      </w:pPr>
      <w:ins w:id="187" w:author="FLEURY-JÄGERSCHMIDT Émilie" w:date="2023-09-12T17:11:00Z">
        <w:r w:rsidRPr="007D4872">
          <w:rPr>
            <w:b/>
            <w:bCs/>
          </w:rPr>
          <w:t>Thèmes</w:t>
        </w:r>
      </w:ins>
    </w:p>
    <w:tbl>
      <w:tblPr>
        <w:tblW w:w="4320" w:type="dxa"/>
        <w:tblLook w:val="04A0" w:firstRow="1" w:lastRow="0" w:firstColumn="1" w:lastColumn="0" w:noHBand="0" w:noVBand="1"/>
      </w:tblPr>
      <w:tblGrid>
        <w:gridCol w:w="4320"/>
      </w:tblGrid>
      <w:tr w:rsidR="006D0889" w:rsidRPr="007D4872" w14:paraId="5E7239B4" w14:textId="77777777" w:rsidTr="006D0889">
        <w:trPr>
          <w:trHeight w:val="300"/>
          <w:ins w:id="188" w:author="FLEURY-JÄGERSCHMIDT Émilie" w:date="2023-09-12T17:11:00Z"/>
        </w:trPr>
        <w:tc>
          <w:tcPr>
            <w:tcW w:w="43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77D56A8" w14:textId="77777777" w:rsidR="006D0889" w:rsidRPr="007D4872" w:rsidRDefault="006D0889" w:rsidP="006D0889">
            <w:pPr>
              <w:spacing w:after="0"/>
              <w:rPr>
                <w:ins w:id="189" w:author="FLEURY-JÄGERSCHMIDT Émilie" w:date="2023-09-12T17:11:00Z"/>
                <w:rFonts w:ascii="Calibri" w:eastAsia="Times New Roman" w:hAnsi="Calibri" w:cs="Calibri"/>
                <w:color w:val="000000"/>
              </w:rPr>
            </w:pPr>
            <w:ins w:id="190" w:author="FLEURY-JÄGERSCHMIDT Émilie" w:date="2023-09-12T17:11:00Z">
              <w:r w:rsidRPr="007D4872">
                <w:rPr>
                  <w:rFonts w:ascii="Calibri" w:eastAsia="Times New Roman" w:hAnsi="Calibri" w:cs="Calibri"/>
                  <w:color w:val="000000"/>
                </w:rPr>
                <w:t>paysage habité</w:t>
              </w:r>
            </w:ins>
          </w:p>
        </w:tc>
      </w:tr>
      <w:tr w:rsidR="006D0889" w:rsidRPr="007D4872" w14:paraId="68CAA141" w14:textId="77777777" w:rsidTr="006D0889">
        <w:trPr>
          <w:trHeight w:val="300"/>
          <w:ins w:id="191" w:author="FLEURY-JÄGERSCHMIDT Émilie" w:date="2023-09-12T17:11:00Z"/>
        </w:trPr>
        <w:tc>
          <w:tcPr>
            <w:tcW w:w="4320" w:type="dxa"/>
            <w:tcBorders>
              <w:top w:val="nil"/>
              <w:left w:val="single" w:sz="8" w:space="0" w:color="auto"/>
              <w:bottom w:val="single" w:sz="4" w:space="0" w:color="auto"/>
              <w:right w:val="single" w:sz="8" w:space="0" w:color="auto"/>
            </w:tcBorders>
            <w:shd w:val="clear" w:color="auto" w:fill="auto"/>
            <w:noWrap/>
            <w:vAlign w:val="bottom"/>
            <w:hideMark/>
          </w:tcPr>
          <w:p w14:paraId="5F1CA3F4" w14:textId="77777777" w:rsidR="006D0889" w:rsidRPr="007D4872" w:rsidRDefault="006D0889" w:rsidP="006D0889">
            <w:pPr>
              <w:spacing w:after="0"/>
              <w:rPr>
                <w:ins w:id="192" w:author="FLEURY-JÄGERSCHMIDT Émilie" w:date="2023-09-12T17:11:00Z"/>
                <w:rFonts w:ascii="Calibri" w:eastAsia="Times New Roman" w:hAnsi="Calibri" w:cs="Calibri"/>
                <w:color w:val="000000"/>
              </w:rPr>
            </w:pPr>
            <w:ins w:id="193" w:author="FLEURY-JÄGERSCHMIDT Émilie" w:date="2023-09-12T17:11:00Z">
              <w:r w:rsidRPr="007D4872">
                <w:rPr>
                  <w:rFonts w:ascii="Calibri" w:eastAsia="Times New Roman" w:hAnsi="Calibri" w:cs="Calibri"/>
                  <w:color w:val="000000"/>
                </w:rPr>
                <w:t>paysage agricole</w:t>
              </w:r>
            </w:ins>
          </w:p>
        </w:tc>
      </w:tr>
      <w:tr w:rsidR="006D0889" w:rsidRPr="007D4872" w14:paraId="4D16E7C7" w14:textId="77777777" w:rsidTr="006D0889">
        <w:trPr>
          <w:trHeight w:val="315"/>
          <w:ins w:id="194" w:author="FLEURY-JÄGERSCHMIDT Émilie" w:date="2023-09-12T17:11:00Z"/>
        </w:trPr>
        <w:tc>
          <w:tcPr>
            <w:tcW w:w="4320" w:type="dxa"/>
            <w:tcBorders>
              <w:top w:val="nil"/>
              <w:left w:val="single" w:sz="8" w:space="0" w:color="auto"/>
              <w:bottom w:val="single" w:sz="8" w:space="0" w:color="auto"/>
              <w:right w:val="single" w:sz="8" w:space="0" w:color="auto"/>
            </w:tcBorders>
            <w:shd w:val="clear" w:color="auto" w:fill="auto"/>
            <w:noWrap/>
            <w:vAlign w:val="bottom"/>
            <w:hideMark/>
          </w:tcPr>
          <w:p w14:paraId="40991DBE" w14:textId="77777777" w:rsidR="006D0889" w:rsidRPr="007D4872" w:rsidRDefault="006D0889" w:rsidP="006D0889">
            <w:pPr>
              <w:spacing w:after="0"/>
              <w:rPr>
                <w:ins w:id="195" w:author="FLEURY-JÄGERSCHMIDT Émilie" w:date="2023-09-12T17:11:00Z"/>
                <w:rFonts w:ascii="Calibri" w:eastAsia="Times New Roman" w:hAnsi="Calibri" w:cs="Calibri"/>
                <w:color w:val="000000"/>
              </w:rPr>
            </w:pPr>
            <w:ins w:id="196" w:author="FLEURY-JÄGERSCHMIDT Émilie" w:date="2023-09-12T17:11:00Z">
              <w:r w:rsidRPr="007D4872">
                <w:rPr>
                  <w:rFonts w:ascii="Calibri" w:eastAsia="Times New Roman" w:hAnsi="Calibri" w:cs="Calibri"/>
                  <w:color w:val="000000"/>
                </w:rPr>
                <w:lastRenderedPageBreak/>
                <w:t>paysage de nature</w:t>
              </w:r>
            </w:ins>
          </w:p>
        </w:tc>
      </w:tr>
    </w:tbl>
    <w:p w14:paraId="02C68A66" w14:textId="77777777" w:rsidR="006D0889" w:rsidRPr="007D4872" w:rsidRDefault="006D0889" w:rsidP="006D0889">
      <w:pPr>
        <w:rPr>
          <w:ins w:id="197" w:author="FLEURY-JÄGERSCHMIDT Émilie" w:date="2023-09-12T17:11:00Z"/>
          <w:b/>
          <w:bCs/>
        </w:rPr>
      </w:pPr>
    </w:p>
    <w:p w14:paraId="15B81B03" w14:textId="77777777" w:rsidR="006D0889" w:rsidRPr="007D4872" w:rsidRDefault="006D0889" w:rsidP="006D0889">
      <w:pPr>
        <w:rPr>
          <w:ins w:id="198" w:author="FLEURY-JÄGERSCHMIDT Émilie" w:date="2023-09-12T17:11:00Z"/>
          <w:b/>
          <w:bCs/>
        </w:rPr>
      </w:pPr>
      <w:ins w:id="199" w:author="FLEURY-JÄGERSCHMIDT Émilie" w:date="2023-09-12T17:11:00Z">
        <w:r w:rsidRPr="007D4872">
          <w:rPr>
            <w:b/>
            <w:bCs/>
          </w:rPr>
          <w:t>Mots clés</w:t>
        </w:r>
      </w:ins>
    </w:p>
    <w:tbl>
      <w:tblPr>
        <w:tblW w:w="6516" w:type="dxa"/>
        <w:tblLook w:val="04A0" w:firstRow="1" w:lastRow="0" w:firstColumn="1" w:lastColumn="0" w:noHBand="0" w:noVBand="1"/>
      </w:tblPr>
      <w:tblGrid>
        <w:gridCol w:w="6516"/>
      </w:tblGrid>
      <w:tr w:rsidR="006D0889" w:rsidRPr="007D4872" w14:paraId="027993CD" w14:textId="77777777" w:rsidTr="006D0889">
        <w:trPr>
          <w:trHeight w:val="300"/>
          <w:ins w:id="200" w:author="FLEURY-JÄGERSCHMIDT Émilie" w:date="2023-09-12T17:11:00Z"/>
        </w:trPr>
        <w:tc>
          <w:tcPr>
            <w:tcW w:w="6516" w:type="dxa"/>
            <w:tcBorders>
              <w:top w:val="single" w:sz="4" w:space="0" w:color="auto"/>
              <w:left w:val="single" w:sz="4" w:space="0" w:color="auto"/>
              <w:bottom w:val="single" w:sz="4" w:space="0" w:color="auto"/>
              <w:right w:val="single" w:sz="4" w:space="0" w:color="auto"/>
            </w:tcBorders>
            <w:shd w:val="clear" w:color="auto" w:fill="auto"/>
            <w:noWrap/>
            <w:hideMark/>
          </w:tcPr>
          <w:p w14:paraId="52F0FF28" w14:textId="77777777" w:rsidR="006D0889" w:rsidRPr="007D4872" w:rsidRDefault="006D0889" w:rsidP="006D0889">
            <w:pPr>
              <w:spacing w:after="0"/>
              <w:rPr>
                <w:ins w:id="201" w:author="FLEURY-JÄGERSCHMIDT Émilie" w:date="2023-09-12T17:11:00Z"/>
                <w:rFonts w:ascii="Arial" w:eastAsia="Times New Roman" w:hAnsi="Arial" w:cs="Arial"/>
              </w:rPr>
            </w:pPr>
            <w:ins w:id="202" w:author="FLEURY-JÄGERSCHMIDT Émilie" w:date="2023-09-12T17:11:00Z">
              <w:r w:rsidRPr="007D4872">
                <w:rPr>
                  <w:rFonts w:ascii="Arial" w:eastAsia="Times New Roman" w:hAnsi="Arial" w:cs="Arial"/>
                </w:rPr>
                <w:t>silhouette villageoise</w:t>
              </w:r>
            </w:ins>
          </w:p>
        </w:tc>
      </w:tr>
      <w:tr w:rsidR="006D0889" w:rsidRPr="007D4872" w14:paraId="4BD765D2" w14:textId="77777777" w:rsidTr="006D0889">
        <w:trPr>
          <w:trHeight w:val="300"/>
          <w:ins w:id="203"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0D27D307" w14:textId="77777777" w:rsidR="006D0889" w:rsidRPr="007D4872" w:rsidRDefault="006D0889" w:rsidP="006D0889">
            <w:pPr>
              <w:spacing w:after="0"/>
              <w:rPr>
                <w:ins w:id="204" w:author="FLEURY-JÄGERSCHMIDT Émilie" w:date="2023-09-12T17:11:00Z"/>
                <w:rFonts w:ascii="Arial" w:eastAsia="Times New Roman" w:hAnsi="Arial" w:cs="Arial"/>
              </w:rPr>
            </w:pPr>
            <w:ins w:id="205" w:author="FLEURY-JÄGERSCHMIDT Émilie" w:date="2023-09-12T17:11:00Z">
              <w:r w:rsidRPr="007D4872">
                <w:rPr>
                  <w:rFonts w:ascii="Arial" w:eastAsia="Times New Roman" w:hAnsi="Arial" w:cs="Arial"/>
                </w:rPr>
                <w:t>village</w:t>
              </w:r>
            </w:ins>
          </w:p>
        </w:tc>
      </w:tr>
      <w:tr w:rsidR="006D0889" w:rsidRPr="007D4872" w14:paraId="7DC99ED5" w14:textId="77777777" w:rsidTr="006D0889">
        <w:trPr>
          <w:trHeight w:val="300"/>
          <w:ins w:id="206"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216A158E" w14:textId="77777777" w:rsidR="006D0889" w:rsidRPr="007D4872" w:rsidRDefault="006D0889" w:rsidP="006D0889">
            <w:pPr>
              <w:spacing w:after="0"/>
              <w:rPr>
                <w:ins w:id="207" w:author="FLEURY-JÄGERSCHMIDT Émilie" w:date="2023-09-12T17:11:00Z"/>
                <w:rFonts w:ascii="Arial" w:eastAsia="Times New Roman" w:hAnsi="Arial" w:cs="Arial"/>
              </w:rPr>
            </w:pPr>
            <w:ins w:id="208" w:author="FLEURY-JÄGERSCHMIDT Émilie" w:date="2023-09-12T17:11:00Z">
              <w:r w:rsidRPr="007D4872">
                <w:rPr>
                  <w:rFonts w:ascii="Arial" w:eastAsia="Times New Roman" w:hAnsi="Arial" w:cs="Arial"/>
                </w:rPr>
                <w:t>centre ancien</w:t>
              </w:r>
            </w:ins>
          </w:p>
        </w:tc>
      </w:tr>
      <w:tr w:rsidR="006D0889" w:rsidRPr="007D4872" w14:paraId="21753378" w14:textId="77777777" w:rsidTr="006D0889">
        <w:trPr>
          <w:trHeight w:val="300"/>
          <w:ins w:id="209"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3ADF3EB3" w14:textId="77777777" w:rsidR="006D0889" w:rsidRPr="007D4872" w:rsidRDefault="006D0889" w:rsidP="006D0889">
            <w:pPr>
              <w:spacing w:after="0"/>
              <w:rPr>
                <w:ins w:id="210" w:author="FLEURY-JÄGERSCHMIDT Émilie" w:date="2023-09-12T17:11:00Z"/>
                <w:rFonts w:ascii="Arial" w:eastAsia="Times New Roman" w:hAnsi="Arial" w:cs="Arial"/>
              </w:rPr>
            </w:pPr>
            <w:ins w:id="211" w:author="FLEURY-JÄGERSCHMIDT Émilie" w:date="2023-09-12T17:11:00Z">
              <w:r w:rsidRPr="007D4872">
                <w:rPr>
                  <w:rFonts w:ascii="Arial" w:eastAsia="Times New Roman" w:hAnsi="Arial" w:cs="Arial"/>
                </w:rPr>
                <w:t>lotissement</w:t>
              </w:r>
            </w:ins>
          </w:p>
        </w:tc>
      </w:tr>
      <w:tr w:rsidR="006D0889" w:rsidRPr="007D4872" w14:paraId="5D3CB24D" w14:textId="77777777" w:rsidTr="006D0889">
        <w:trPr>
          <w:trHeight w:val="300"/>
          <w:ins w:id="212"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28443F4A" w14:textId="77777777" w:rsidR="006D0889" w:rsidRPr="007D4872" w:rsidRDefault="006D0889" w:rsidP="006D0889">
            <w:pPr>
              <w:spacing w:after="0"/>
              <w:rPr>
                <w:ins w:id="213" w:author="FLEURY-JÄGERSCHMIDT Émilie" w:date="2023-09-12T17:11:00Z"/>
                <w:rFonts w:ascii="Arial" w:eastAsia="Times New Roman" w:hAnsi="Arial" w:cs="Arial"/>
              </w:rPr>
            </w:pPr>
            <w:ins w:id="214" w:author="FLEURY-JÄGERSCHMIDT Émilie" w:date="2023-09-12T17:11:00Z">
              <w:r w:rsidRPr="007D4872">
                <w:rPr>
                  <w:rFonts w:ascii="Arial" w:eastAsia="Times New Roman" w:hAnsi="Arial" w:cs="Arial"/>
                </w:rPr>
                <w:t>zone d'activités</w:t>
              </w:r>
            </w:ins>
          </w:p>
        </w:tc>
      </w:tr>
      <w:tr w:rsidR="006D0889" w:rsidRPr="007D4872" w14:paraId="6840E2E4" w14:textId="77777777" w:rsidTr="006D0889">
        <w:trPr>
          <w:trHeight w:val="300"/>
          <w:ins w:id="215"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7C912B8E" w14:textId="77777777" w:rsidR="006D0889" w:rsidRPr="007D4872" w:rsidRDefault="006D0889" w:rsidP="006D0889">
            <w:pPr>
              <w:spacing w:after="0"/>
              <w:rPr>
                <w:ins w:id="216" w:author="FLEURY-JÄGERSCHMIDT Émilie" w:date="2023-09-12T17:11:00Z"/>
                <w:rFonts w:ascii="Arial" w:eastAsia="Times New Roman" w:hAnsi="Arial" w:cs="Arial"/>
              </w:rPr>
            </w:pPr>
            <w:ins w:id="217" w:author="FLEURY-JÄGERSCHMIDT Émilie" w:date="2023-09-12T17:11:00Z">
              <w:r w:rsidRPr="007D4872">
                <w:rPr>
                  <w:rFonts w:ascii="Arial" w:eastAsia="Times New Roman" w:hAnsi="Arial" w:cs="Arial"/>
                </w:rPr>
                <w:t>entrée de ville</w:t>
              </w:r>
            </w:ins>
          </w:p>
        </w:tc>
      </w:tr>
      <w:tr w:rsidR="006D0889" w:rsidRPr="007D4872" w14:paraId="57984108" w14:textId="77777777" w:rsidTr="006D0889">
        <w:trPr>
          <w:trHeight w:val="300"/>
          <w:ins w:id="218"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1C4D2BDB" w14:textId="77777777" w:rsidR="006D0889" w:rsidRPr="007D4872" w:rsidRDefault="006D0889" w:rsidP="006D0889">
            <w:pPr>
              <w:spacing w:after="0"/>
              <w:rPr>
                <w:ins w:id="219" w:author="FLEURY-JÄGERSCHMIDT Émilie" w:date="2023-09-12T17:11:00Z"/>
                <w:rFonts w:ascii="Arial" w:eastAsia="Times New Roman" w:hAnsi="Arial" w:cs="Arial"/>
              </w:rPr>
            </w:pPr>
            <w:ins w:id="220" w:author="FLEURY-JÄGERSCHMIDT Émilie" w:date="2023-09-12T17:11:00Z">
              <w:r w:rsidRPr="007D4872">
                <w:rPr>
                  <w:rFonts w:ascii="Arial" w:eastAsia="Times New Roman" w:hAnsi="Arial" w:cs="Arial"/>
                </w:rPr>
                <w:t>patrimoine bâti</w:t>
              </w:r>
            </w:ins>
          </w:p>
        </w:tc>
      </w:tr>
      <w:tr w:rsidR="006D0889" w:rsidRPr="007D4872" w14:paraId="330C90A1" w14:textId="77777777" w:rsidTr="006D0889">
        <w:trPr>
          <w:trHeight w:val="300"/>
          <w:ins w:id="221"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0703ACE5" w14:textId="77777777" w:rsidR="006D0889" w:rsidRPr="007D4872" w:rsidRDefault="006D0889" w:rsidP="006D0889">
            <w:pPr>
              <w:spacing w:after="0"/>
              <w:rPr>
                <w:ins w:id="222" w:author="FLEURY-JÄGERSCHMIDT Émilie" w:date="2023-09-12T17:11:00Z"/>
                <w:rFonts w:ascii="Arial" w:eastAsia="Times New Roman" w:hAnsi="Arial" w:cs="Arial"/>
              </w:rPr>
            </w:pPr>
            <w:ins w:id="223" w:author="FLEURY-JÄGERSCHMIDT Émilie" w:date="2023-09-12T17:11:00Z">
              <w:r w:rsidRPr="007D4872">
                <w:rPr>
                  <w:rFonts w:ascii="Arial" w:eastAsia="Times New Roman" w:hAnsi="Arial" w:cs="Arial"/>
                </w:rPr>
                <w:t>espace public</w:t>
              </w:r>
            </w:ins>
          </w:p>
        </w:tc>
      </w:tr>
      <w:tr w:rsidR="006D0889" w:rsidRPr="007D4872" w14:paraId="3CCEECD9" w14:textId="77777777" w:rsidTr="006D0889">
        <w:trPr>
          <w:trHeight w:val="300"/>
          <w:ins w:id="224"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04153640" w14:textId="77777777" w:rsidR="006D0889" w:rsidRPr="007D4872" w:rsidRDefault="006D0889" w:rsidP="006D0889">
            <w:pPr>
              <w:spacing w:after="0"/>
              <w:rPr>
                <w:ins w:id="225" w:author="FLEURY-JÄGERSCHMIDT Émilie" w:date="2023-09-12T17:11:00Z"/>
                <w:rFonts w:ascii="Arial" w:eastAsia="Times New Roman" w:hAnsi="Arial" w:cs="Arial"/>
              </w:rPr>
            </w:pPr>
            <w:ins w:id="226" w:author="FLEURY-JÄGERSCHMIDT Émilie" w:date="2023-09-12T17:11:00Z">
              <w:r w:rsidRPr="007D4872">
                <w:rPr>
                  <w:rFonts w:ascii="Arial" w:eastAsia="Times New Roman" w:hAnsi="Arial" w:cs="Arial"/>
                </w:rPr>
                <w:t>route</w:t>
              </w:r>
            </w:ins>
          </w:p>
        </w:tc>
      </w:tr>
      <w:tr w:rsidR="006D0889" w:rsidRPr="007D4872" w14:paraId="4C0158E6" w14:textId="77777777" w:rsidTr="006D0889">
        <w:trPr>
          <w:trHeight w:val="300"/>
          <w:ins w:id="227"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69611221" w14:textId="77777777" w:rsidR="006D0889" w:rsidRPr="007D4872" w:rsidRDefault="006D0889" w:rsidP="006D0889">
            <w:pPr>
              <w:spacing w:after="0"/>
              <w:rPr>
                <w:ins w:id="228" w:author="FLEURY-JÄGERSCHMIDT Émilie" w:date="2023-09-12T17:11:00Z"/>
                <w:rFonts w:ascii="Arial" w:eastAsia="Times New Roman" w:hAnsi="Arial" w:cs="Arial"/>
              </w:rPr>
            </w:pPr>
            <w:ins w:id="229" w:author="FLEURY-JÄGERSCHMIDT Émilie" w:date="2023-09-12T17:11:00Z">
              <w:r w:rsidRPr="007D4872">
                <w:rPr>
                  <w:rFonts w:ascii="Arial" w:eastAsia="Times New Roman" w:hAnsi="Arial" w:cs="Arial"/>
                </w:rPr>
                <w:t>site d’</w:t>
              </w:r>
              <w:proofErr w:type="spellStart"/>
              <w:r w:rsidRPr="007D4872">
                <w:rPr>
                  <w:rFonts w:ascii="Arial" w:eastAsia="Times New Roman" w:hAnsi="Arial" w:cs="Arial"/>
                </w:rPr>
                <w:t>interet</w:t>
              </w:r>
              <w:proofErr w:type="spellEnd"/>
            </w:ins>
          </w:p>
        </w:tc>
      </w:tr>
      <w:tr w:rsidR="006D0889" w:rsidRPr="007D4872" w14:paraId="55B169D8" w14:textId="77777777" w:rsidTr="006D0889">
        <w:trPr>
          <w:trHeight w:val="300"/>
          <w:ins w:id="230"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6ABC5262" w14:textId="77777777" w:rsidR="006D0889" w:rsidRPr="007D4872" w:rsidRDefault="006D0889" w:rsidP="006D0889">
            <w:pPr>
              <w:spacing w:after="0"/>
              <w:rPr>
                <w:ins w:id="231" w:author="FLEURY-JÄGERSCHMIDT Émilie" w:date="2023-09-12T17:11:00Z"/>
                <w:rFonts w:ascii="Arial" w:eastAsia="Times New Roman" w:hAnsi="Arial" w:cs="Arial"/>
              </w:rPr>
            </w:pPr>
            <w:ins w:id="232" w:author="FLEURY-JÄGERSCHMIDT Émilie" w:date="2023-09-12T17:11:00Z">
              <w:r w:rsidRPr="007D4872">
                <w:rPr>
                  <w:rFonts w:ascii="Arial" w:eastAsia="Times New Roman" w:hAnsi="Arial" w:cs="Arial"/>
                </w:rPr>
                <w:t xml:space="preserve">signalétique </w:t>
              </w:r>
            </w:ins>
          </w:p>
        </w:tc>
      </w:tr>
      <w:tr w:rsidR="006D0889" w:rsidRPr="007D4872" w14:paraId="4B362AE8" w14:textId="77777777" w:rsidTr="006D0889">
        <w:trPr>
          <w:trHeight w:val="300"/>
          <w:ins w:id="233"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1236610F" w14:textId="77777777" w:rsidR="006D0889" w:rsidRPr="007D4872" w:rsidRDefault="006D0889" w:rsidP="006D0889">
            <w:pPr>
              <w:spacing w:after="0"/>
              <w:rPr>
                <w:ins w:id="234" w:author="FLEURY-JÄGERSCHMIDT Émilie" w:date="2023-09-12T17:11:00Z"/>
                <w:rFonts w:ascii="Arial" w:eastAsia="Times New Roman" w:hAnsi="Arial" w:cs="Arial"/>
              </w:rPr>
            </w:pPr>
            <w:ins w:id="235" w:author="FLEURY-JÄGERSCHMIDT Émilie" w:date="2023-09-12T17:11:00Z">
              <w:r w:rsidRPr="007D4872">
                <w:rPr>
                  <w:rFonts w:ascii="Arial" w:eastAsia="Times New Roman" w:hAnsi="Arial" w:cs="Arial"/>
                </w:rPr>
                <w:t>réseau aérien</w:t>
              </w:r>
            </w:ins>
          </w:p>
        </w:tc>
      </w:tr>
      <w:tr w:rsidR="006D0889" w:rsidRPr="007D4872" w14:paraId="6B277047" w14:textId="77777777" w:rsidTr="006D0889">
        <w:trPr>
          <w:trHeight w:val="300"/>
          <w:ins w:id="236"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7818D16E" w14:textId="77777777" w:rsidR="006D0889" w:rsidRPr="007D4872" w:rsidRDefault="006D0889" w:rsidP="006D0889">
            <w:pPr>
              <w:spacing w:after="0"/>
              <w:rPr>
                <w:ins w:id="237" w:author="FLEURY-JÄGERSCHMIDT Émilie" w:date="2023-09-12T17:11:00Z"/>
                <w:rFonts w:ascii="Arial" w:eastAsia="Times New Roman" w:hAnsi="Arial" w:cs="Arial"/>
              </w:rPr>
            </w:pPr>
            <w:proofErr w:type="spellStart"/>
            <w:ins w:id="238" w:author="FLEURY-JÄGERSCHMIDT Émilie" w:date="2023-09-12T17:11:00Z">
              <w:r w:rsidRPr="007D4872">
                <w:rPr>
                  <w:rFonts w:ascii="Arial" w:eastAsia="Times New Roman" w:hAnsi="Arial" w:cs="Arial"/>
                </w:rPr>
                <w:t>sylvopastoralisme</w:t>
              </w:r>
              <w:proofErr w:type="spellEnd"/>
            </w:ins>
          </w:p>
        </w:tc>
      </w:tr>
      <w:tr w:rsidR="006D0889" w:rsidRPr="007D4872" w14:paraId="44E72C48" w14:textId="77777777" w:rsidTr="006D0889">
        <w:trPr>
          <w:trHeight w:val="300"/>
          <w:ins w:id="239" w:author="FLEURY-JÄGERSCHMIDT Émilie" w:date="2023-09-12T17:11:00Z"/>
        </w:trPr>
        <w:tc>
          <w:tcPr>
            <w:tcW w:w="6516" w:type="dxa"/>
            <w:tcBorders>
              <w:top w:val="nil"/>
              <w:left w:val="single" w:sz="4" w:space="0" w:color="auto"/>
              <w:bottom w:val="single" w:sz="4" w:space="0" w:color="auto"/>
              <w:right w:val="single" w:sz="4" w:space="0" w:color="auto"/>
            </w:tcBorders>
            <w:shd w:val="clear" w:color="000000" w:fill="FFFFFF"/>
            <w:noWrap/>
            <w:hideMark/>
          </w:tcPr>
          <w:p w14:paraId="630B55CB" w14:textId="77777777" w:rsidR="006D0889" w:rsidRPr="007D4872" w:rsidRDefault="006D0889" w:rsidP="006D0889">
            <w:pPr>
              <w:spacing w:after="0"/>
              <w:rPr>
                <w:ins w:id="240" w:author="FLEURY-JÄGERSCHMIDT Émilie" w:date="2023-09-12T17:11:00Z"/>
                <w:rFonts w:ascii="Arial" w:eastAsia="Times New Roman" w:hAnsi="Arial" w:cs="Arial"/>
              </w:rPr>
            </w:pPr>
            <w:ins w:id="241" w:author="FLEURY-JÄGERSCHMIDT Émilie" w:date="2023-09-12T17:11:00Z">
              <w:r w:rsidRPr="007D4872">
                <w:rPr>
                  <w:rFonts w:ascii="Arial" w:eastAsia="Times New Roman" w:hAnsi="Arial" w:cs="Arial"/>
                </w:rPr>
                <w:t>champ</w:t>
              </w:r>
            </w:ins>
          </w:p>
        </w:tc>
      </w:tr>
      <w:tr w:rsidR="006D0889" w:rsidRPr="007D4872" w14:paraId="0BA00657" w14:textId="77777777" w:rsidTr="006D0889">
        <w:trPr>
          <w:trHeight w:val="300"/>
          <w:ins w:id="242" w:author="FLEURY-JÄGERSCHMIDT Émilie" w:date="2023-09-12T17:11:00Z"/>
        </w:trPr>
        <w:tc>
          <w:tcPr>
            <w:tcW w:w="6516" w:type="dxa"/>
            <w:tcBorders>
              <w:top w:val="nil"/>
              <w:left w:val="single" w:sz="4" w:space="0" w:color="auto"/>
              <w:bottom w:val="single" w:sz="4" w:space="0" w:color="auto"/>
              <w:right w:val="single" w:sz="4" w:space="0" w:color="auto"/>
            </w:tcBorders>
            <w:shd w:val="clear" w:color="000000" w:fill="FFFFFF"/>
            <w:noWrap/>
            <w:hideMark/>
          </w:tcPr>
          <w:p w14:paraId="739A9055" w14:textId="77777777" w:rsidR="006D0889" w:rsidRPr="007D4872" w:rsidRDefault="006D0889" w:rsidP="006D0889">
            <w:pPr>
              <w:spacing w:after="0"/>
              <w:rPr>
                <w:ins w:id="243" w:author="FLEURY-JÄGERSCHMIDT Émilie" w:date="2023-09-12T17:11:00Z"/>
                <w:rFonts w:ascii="Arial" w:eastAsia="Times New Roman" w:hAnsi="Arial" w:cs="Arial"/>
              </w:rPr>
            </w:pPr>
            <w:ins w:id="244" w:author="FLEURY-JÄGERSCHMIDT Émilie" w:date="2023-09-12T17:11:00Z">
              <w:r w:rsidRPr="007D4872">
                <w:rPr>
                  <w:rFonts w:ascii="Arial" w:eastAsia="Times New Roman" w:hAnsi="Arial" w:cs="Arial"/>
                </w:rPr>
                <w:t>prairie</w:t>
              </w:r>
            </w:ins>
          </w:p>
        </w:tc>
      </w:tr>
      <w:tr w:rsidR="006D0889" w:rsidRPr="007D4872" w14:paraId="0713F914" w14:textId="77777777" w:rsidTr="006D0889">
        <w:trPr>
          <w:trHeight w:val="300"/>
          <w:ins w:id="245" w:author="FLEURY-JÄGERSCHMIDT Émilie" w:date="2023-09-12T17:11:00Z"/>
        </w:trPr>
        <w:tc>
          <w:tcPr>
            <w:tcW w:w="6516" w:type="dxa"/>
            <w:tcBorders>
              <w:top w:val="nil"/>
              <w:left w:val="single" w:sz="4" w:space="0" w:color="auto"/>
              <w:bottom w:val="single" w:sz="4" w:space="0" w:color="auto"/>
              <w:right w:val="single" w:sz="4" w:space="0" w:color="auto"/>
            </w:tcBorders>
            <w:shd w:val="clear" w:color="000000" w:fill="FFFFFF"/>
            <w:noWrap/>
            <w:hideMark/>
          </w:tcPr>
          <w:p w14:paraId="151FFC05" w14:textId="77777777" w:rsidR="006D0889" w:rsidRPr="007D4872" w:rsidRDefault="006D0889" w:rsidP="006D0889">
            <w:pPr>
              <w:spacing w:after="0"/>
              <w:rPr>
                <w:ins w:id="246" w:author="FLEURY-JÄGERSCHMIDT Émilie" w:date="2023-09-12T17:11:00Z"/>
                <w:rFonts w:ascii="Arial" w:eastAsia="Times New Roman" w:hAnsi="Arial" w:cs="Arial"/>
              </w:rPr>
            </w:pPr>
            <w:ins w:id="247" w:author="FLEURY-JÄGERSCHMIDT Émilie" w:date="2023-09-12T17:11:00Z">
              <w:r w:rsidRPr="007D4872">
                <w:rPr>
                  <w:rFonts w:ascii="Arial" w:eastAsia="Times New Roman" w:hAnsi="Arial" w:cs="Arial"/>
                </w:rPr>
                <w:t>culture permanente</w:t>
              </w:r>
            </w:ins>
          </w:p>
        </w:tc>
      </w:tr>
      <w:tr w:rsidR="006D0889" w:rsidRPr="007D4872" w14:paraId="572308D6" w14:textId="77777777" w:rsidTr="006D0889">
        <w:trPr>
          <w:trHeight w:val="300"/>
          <w:ins w:id="248"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24471CA7" w14:textId="77777777" w:rsidR="006D0889" w:rsidRPr="007D4872" w:rsidRDefault="006D0889" w:rsidP="006D0889">
            <w:pPr>
              <w:spacing w:after="0"/>
              <w:rPr>
                <w:ins w:id="249" w:author="FLEURY-JÄGERSCHMIDT Émilie" w:date="2023-09-12T17:11:00Z"/>
                <w:rFonts w:ascii="Arial" w:eastAsia="Times New Roman" w:hAnsi="Arial" w:cs="Arial"/>
              </w:rPr>
            </w:pPr>
            <w:ins w:id="250" w:author="FLEURY-JÄGERSCHMIDT Émilie" w:date="2023-09-12T17:11:00Z">
              <w:r w:rsidRPr="007D4872">
                <w:rPr>
                  <w:rFonts w:ascii="Arial" w:eastAsia="Times New Roman" w:hAnsi="Arial" w:cs="Arial"/>
                </w:rPr>
                <w:t>haies</w:t>
              </w:r>
            </w:ins>
          </w:p>
        </w:tc>
      </w:tr>
      <w:tr w:rsidR="006D0889" w:rsidRPr="007D4872" w14:paraId="6419144D" w14:textId="77777777" w:rsidTr="006D0889">
        <w:trPr>
          <w:trHeight w:val="300"/>
          <w:ins w:id="251"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7616CF3B" w14:textId="77777777" w:rsidR="006D0889" w:rsidRPr="007D4872" w:rsidRDefault="006D0889" w:rsidP="006D0889">
            <w:pPr>
              <w:spacing w:after="0"/>
              <w:rPr>
                <w:ins w:id="252" w:author="FLEURY-JÄGERSCHMIDT Émilie" w:date="2023-09-12T17:11:00Z"/>
                <w:rFonts w:ascii="Arial" w:eastAsia="Times New Roman" w:hAnsi="Arial" w:cs="Arial"/>
              </w:rPr>
            </w:pPr>
            <w:proofErr w:type="spellStart"/>
            <w:ins w:id="253" w:author="FLEURY-JÄGERSCHMIDT Émilie" w:date="2023-09-12T17:11:00Z">
              <w:r w:rsidRPr="007D4872">
                <w:rPr>
                  <w:rFonts w:ascii="Arial" w:eastAsia="Times New Roman" w:hAnsi="Arial" w:cs="Arial"/>
                </w:rPr>
                <w:t>energie</w:t>
              </w:r>
              <w:proofErr w:type="spellEnd"/>
            </w:ins>
          </w:p>
        </w:tc>
      </w:tr>
      <w:tr w:rsidR="006D0889" w:rsidRPr="007D4872" w14:paraId="1A7099C1" w14:textId="77777777" w:rsidTr="006D0889">
        <w:trPr>
          <w:trHeight w:val="300"/>
          <w:ins w:id="254"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312CB034" w14:textId="77777777" w:rsidR="006D0889" w:rsidRPr="007D4872" w:rsidRDefault="006D0889" w:rsidP="006D0889">
            <w:pPr>
              <w:spacing w:after="0"/>
              <w:rPr>
                <w:ins w:id="255" w:author="FLEURY-JÄGERSCHMIDT Émilie" w:date="2023-09-12T17:11:00Z"/>
                <w:rFonts w:ascii="Arial" w:eastAsia="Times New Roman" w:hAnsi="Arial" w:cs="Arial"/>
              </w:rPr>
            </w:pPr>
            <w:ins w:id="256" w:author="FLEURY-JÄGERSCHMIDT Émilie" w:date="2023-09-12T17:11:00Z">
              <w:r w:rsidRPr="007D4872">
                <w:rPr>
                  <w:rFonts w:ascii="Arial" w:eastAsia="Times New Roman" w:hAnsi="Arial" w:cs="Arial"/>
                </w:rPr>
                <w:t>pierre sèche</w:t>
              </w:r>
            </w:ins>
          </w:p>
        </w:tc>
      </w:tr>
      <w:tr w:rsidR="006D0889" w:rsidRPr="007D4872" w14:paraId="30FA1960" w14:textId="77777777" w:rsidTr="006D0889">
        <w:trPr>
          <w:trHeight w:val="300"/>
          <w:ins w:id="257"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6CC732F0" w14:textId="77777777" w:rsidR="006D0889" w:rsidRPr="007D4872" w:rsidRDefault="006D0889" w:rsidP="006D0889">
            <w:pPr>
              <w:spacing w:after="0"/>
              <w:rPr>
                <w:ins w:id="258" w:author="FLEURY-JÄGERSCHMIDT Émilie" w:date="2023-09-12T17:11:00Z"/>
                <w:rFonts w:ascii="Arial" w:eastAsia="Times New Roman" w:hAnsi="Arial" w:cs="Arial"/>
              </w:rPr>
            </w:pPr>
            <w:ins w:id="259" w:author="FLEURY-JÄGERSCHMIDT Émilie" w:date="2023-09-12T17:11:00Z">
              <w:r w:rsidRPr="007D4872">
                <w:rPr>
                  <w:rFonts w:ascii="Arial" w:eastAsia="Times New Roman" w:hAnsi="Arial" w:cs="Arial"/>
                </w:rPr>
                <w:t>verger</w:t>
              </w:r>
            </w:ins>
          </w:p>
        </w:tc>
      </w:tr>
      <w:tr w:rsidR="006D0889" w:rsidRPr="007D4872" w14:paraId="3B0D5617" w14:textId="77777777" w:rsidTr="006D0889">
        <w:trPr>
          <w:trHeight w:val="300"/>
          <w:ins w:id="260"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05AC38D7" w14:textId="77777777" w:rsidR="006D0889" w:rsidRPr="007D4872" w:rsidRDefault="006D0889" w:rsidP="006D0889">
            <w:pPr>
              <w:spacing w:after="0"/>
              <w:rPr>
                <w:ins w:id="261" w:author="FLEURY-JÄGERSCHMIDT Émilie" w:date="2023-09-12T17:11:00Z"/>
                <w:rFonts w:ascii="Arial" w:eastAsia="Times New Roman" w:hAnsi="Arial" w:cs="Arial"/>
              </w:rPr>
            </w:pPr>
            <w:ins w:id="262" w:author="FLEURY-JÄGERSCHMIDT Émilie" w:date="2023-09-12T17:11:00Z">
              <w:r w:rsidRPr="007D4872">
                <w:rPr>
                  <w:rFonts w:ascii="Arial" w:eastAsia="Times New Roman" w:hAnsi="Arial" w:cs="Arial"/>
                </w:rPr>
                <w:t>arbre</w:t>
              </w:r>
            </w:ins>
          </w:p>
        </w:tc>
      </w:tr>
      <w:tr w:rsidR="006D0889" w:rsidRPr="007D4872" w14:paraId="393EC8DB" w14:textId="77777777" w:rsidTr="006D0889">
        <w:trPr>
          <w:trHeight w:val="300"/>
          <w:ins w:id="263"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09AC7CDC" w14:textId="77777777" w:rsidR="006D0889" w:rsidRPr="007D4872" w:rsidRDefault="006D0889" w:rsidP="006D0889">
            <w:pPr>
              <w:spacing w:after="0"/>
              <w:rPr>
                <w:ins w:id="264" w:author="FLEURY-JÄGERSCHMIDT Émilie" w:date="2023-09-12T17:11:00Z"/>
                <w:rFonts w:ascii="Arial" w:eastAsia="Times New Roman" w:hAnsi="Arial" w:cs="Arial"/>
              </w:rPr>
            </w:pPr>
            <w:ins w:id="265" w:author="FLEURY-JÄGERSCHMIDT Émilie" w:date="2023-09-12T17:11:00Z">
              <w:r w:rsidRPr="007D4872">
                <w:rPr>
                  <w:rFonts w:ascii="Arial" w:eastAsia="Times New Roman" w:hAnsi="Arial" w:cs="Arial"/>
                </w:rPr>
                <w:t>forêt</w:t>
              </w:r>
            </w:ins>
          </w:p>
        </w:tc>
      </w:tr>
      <w:tr w:rsidR="006D0889" w:rsidRPr="007D4872" w14:paraId="46A93A7C" w14:textId="77777777" w:rsidTr="006D0889">
        <w:trPr>
          <w:trHeight w:val="300"/>
          <w:ins w:id="266"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38AC5798" w14:textId="77777777" w:rsidR="006D0889" w:rsidRPr="007D4872" w:rsidRDefault="006D0889" w:rsidP="006D0889">
            <w:pPr>
              <w:spacing w:after="0"/>
              <w:rPr>
                <w:ins w:id="267" w:author="FLEURY-JÄGERSCHMIDT Émilie" w:date="2023-09-12T17:11:00Z"/>
                <w:rFonts w:ascii="Arial" w:eastAsia="Times New Roman" w:hAnsi="Arial" w:cs="Arial"/>
              </w:rPr>
            </w:pPr>
            <w:ins w:id="268" w:author="FLEURY-JÄGERSCHMIDT Émilie" w:date="2023-09-12T17:11:00Z">
              <w:r w:rsidRPr="007D4872">
                <w:rPr>
                  <w:rFonts w:ascii="Arial" w:eastAsia="Times New Roman" w:hAnsi="Arial" w:cs="Arial"/>
                </w:rPr>
                <w:t>milieu ouvert</w:t>
              </w:r>
            </w:ins>
          </w:p>
        </w:tc>
      </w:tr>
      <w:tr w:rsidR="006D0889" w:rsidRPr="007D4872" w14:paraId="507617F2" w14:textId="77777777" w:rsidTr="006D0889">
        <w:trPr>
          <w:trHeight w:val="300"/>
          <w:ins w:id="269"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65357FD6" w14:textId="77777777" w:rsidR="006D0889" w:rsidRPr="007D4872" w:rsidRDefault="006D0889" w:rsidP="006D0889">
            <w:pPr>
              <w:spacing w:after="0"/>
              <w:rPr>
                <w:ins w:id="270" w:author="FLEURY-JÄGERSCHMIDT Émilie" w:date="2023-09-12T17:11:00Z"/>
                <w:rFonts w:ascii="Arial" w:eastAsia="Times New Roman" w:hAnsi="Arial" w:cs="Arial"/>
              </w:rPr>
            </w:pPr>
            <w:ins w:id="271" w:author="FLEURY-JÄGERSCHMIDT Émilie" w:date="2023-09-12T17:11:00Z">
              <w:r w:rsidRPr="007D4872">
                <w:rPr>
                  <w:rFonts w:ascii="Arial" w:eastAsia="Times New Roman" w:hAnsi="Arial" w:cs="Arial"/>
                </w:rPr>
                <w:t>rivière</w:t>
              </w:r>
            </w:ins>
          </w:p>
        </w:tc>
      </w:tr>
      <w:tr w:rsidR="006D0889" w:rsidRPr="007D4872" w14:paraId="4DD6B532" w14:textId="77777777" w:rsidTr="006D0889">
        <w:trPr>
          <w:trHeight w:val="300"/>
          <w:ins w:id="272"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5D818BA2" w14:textId="77777777" w:rsidR="006D0889" w:rsidRPr="007D4872" w:rsidRDefault="006D0889" w:rsidP="006D0889">
            <w:pPr>
              <w:spacing w:after="0"/>
              <w:rPr>
                <w:ins w:id="273" w:author="FLEURY-JÄGERSCHMIDT Émilie" w:date="2023-09-12T17:11:00Z"/>
                <w:rFonts w:ascii="Arial" w:eastAsia="Times New Roman" w:hAnsi="Arial" w:cs="Arial"/>
              </w:rPr>
            </w:pPr>
            <w:ins w:id="274" w:author="FLEURY-JÄGERSCHMIDT Émilie" w:date="2023-09-12T17:11:00Z">
              <w:r w:rsidRPr="007D4872">
                <w:rPr>
                  <w:rFonts w:ascii="Arial" w:eastAsia="Times New Roman" w:hAnsi="Arial" w:cs="Arial"/>
                </w:rPr>
                <w:t>plan d'eau</w:t>
              </w:r>
            </w:ins>
          </w:p>
        </w:tc>
      </w:tr>
      <w:tr w:rsidR="006D0889" w:rsidRPr="007D4872" w14:paraId="223D5278" w14:textId="77777777" w:rsidTr="006D0889">
        <w:trPr>
          <w:trHeight w:val="300"/>
          <w:ins w:id="275"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40F215DB" w14:textId="77777777" w:rsidR="006D0889" w:rsidRPr="007D4872" w:rsidRDefault="006D0889" w:rsidP="006D0889">
            <w:pPr>
              <w:spacing w:after="0"/>
              <w:rPr>
                <w:ins w:id="276" w:author="FLEURY-JÄGERSCHMIDT Émilie" w:date="2023-09-12T17:11:00Z"/>
                <w:rFonts w:ascii="Arial" w:eastAsia="Times New Roman" w:hAnsi="Arial" w:cs="Arial"/>
              </w:rPr>
            </w:pPr>
            <w:ins w:id="277" w:author="FLEURY-JÄGERSCHMIDT Émilie" w:date="2023-09-12T17:11:00Z">
              <w:r w:rsidRPr="007D4872">
                <w:rPr>
                  <w:rFonts w:ascii="Arial" w:eastAsia="Times New Roman" w:hAnsi="Arial" w:cs="Arial"/>
                </w:rPr>
                <w:t xml:space="preserve">zone humide </w:t>
              </w:r>
            </w:ins>
          </w:p>
        </w:tc>
      </w:tr>
      <w:tr w:rsidR="006D0889" w:rsidRPr="007D4872" w14:paraId="5BBE581A" w14:textId="77777777" w:rsidTr="006D0889">
        <w:trPr>
          <w:trHeight w:val="300"/>
          <w:ins w:id="278"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25918C41" w14:textId="77777777" w:rsidR="006D0889" w:rsidRPr="007D4872" w:rsidRDefault="006D0889" w:rsidP="006D0889">
            <w:pPr>
              <w:spacing w:after="0"/>
              <w:rPr>
                <w:ins w:id="279" w:author="FLEURY-JÄGERSCHMIDT Émilie" w:date="2023-09-12T17:11:00Z"/>
                <w:rFonts w:ascii="Arial" w:eastAsia="Times New Roman" w:hAnsi="Arial" w:cs="Arial"/>
              </w:rPr>
            </w:pPr>
            <w:ins w:id="280" w:author="FLEURY-JÄGERSCHMIDT Émilie" w:date="2023-09-12T17:11:00Z">
              <w:r w:rsidRPr="007D4872">
                <w:rPr>
                  <w:rFonts w:ascii="Arial" w:eastAsia="Times New Roman" w:hAnsi="Arial" w:cs="Arial"/>
                </w:rPr>
                <w:t>canal</w:t>
              </w:r>
            </w:ins>
          </w:p>
        </w:tc>
      </w:tr>
      <w:tr w:rsidR="006D0889" w:rsidRPr="007D4872" w14:paraId="26C0DCDD" w14:textId="77777777" w:rsidTr="006D0889">
        <w:trPr>
          <w:trHeight w:val="300"/>
          <w:ins w:id="281"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3046CA05" w14:textId="77777777" w:rsidR="006D0889" w:rsidRPr="007D4872" w:rsidRDefault="006D0889" w:rsidP="006D0889">
            <w:pPr>
              <w:spacing w:after="0"/>
              <w:rPr>
                <w:ins w:id="282" w:author="FLEURY-JÄGERSCHMIDT Émilie" w:date="2023-09-12T17:11:00Z"/>
                <w:rFonts w:ascii="Arial" w:eastAsia="Times New Roman" w:hAnsi="Arial" w:cs="Arial"/>
              </w:rPr>
            </w:pPr>
            <w:ins w:id="283" w:author="FLEURY-JÄGERSCHMIDT Émilie" w:date="2023-09-12T17:11:00Z">
              <w:r w:rsidRPr="007D4872">
                <w:rPr>
                  <w:rFonts w:ascii="Arial" w:eastAsia="Times New Roman" w:hAnsi="Arial" w:cs="Arial"/>
                </w:rPr>
                <w:t>eau maritime</w:t>
              </w:r>
            </w:ins>
          </w:p>
        </w:tc>
      </w:tr>
      <w:tr w:rsidR="006D0889" w:rsidRPr="007D4872" w14:paraId="3C712AB8" w14:textId="77777777" w:rsidTr="006D0889">
        <w:trPr>
          <w:trHeight w:val="300"/>
          <w:ins w:id="284"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4FE5C2DB" w14:textId="77777777" w:rsidR="006D0889" w:rsidRPr="007D4872" w:rsidRDefault="006D0889" w:rsidP="006D0889">
            <w:pPr>
              <w:spacing w:after="0"/>
              <w:rPr>
                <w:ins w:id="285" w:author="FLEURY-JÄGERSCHMIDT Émilie" w:date="2023-09-12T17:11:00Z"/>
                <w:rFonts w:ascii="Arial" w:eastAsia="Times New Roman" w:hAnsi="Arial" w:cs="Arial"/>
              </w:rPr>
            </w:pPr>
            <w:ins w:id="286" w:author="FLEURY-JÄGERSCHMIDT Émilie" w:date="2023-09-12T17:11:00Z">
              <w:r w:rsidRPr="007D4872">
                <w:rPr>
                  <w:rFonts w:ascii="Arial" w:eastAsia="Times New Roman" w:hAnsi="Arial" w:cs="Arial"/>
                </w:rPr>
                <w:t>site touristique</w:t>
              </w:r>
            </w:ins>
          </w:p>
        </w:tc>
      </w:tr>
      <w:tr w:rsidR="006D0889" w:rsidRPr="007D4872" w14:paraId="4DE89632" w14:textId="77777777" w:rsidTr="006D0889">
        <w:trPr>
          <w:trHeight w:val="300"/>
          <w:ins w:id="287"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5C80A28B" w14:textId="77777777" w:rsidR="006D0889" w:rsidRPr="007D4872" w:rsidRDefault="006D0889" w:rsidP="006D0889">
            <w:pPr>
              <w:spacing w:after="0"/>
              <w:rPr>
                <w:ins w:id="288" w:author="FLEURY-JÄGERSCHMIDT Émilie" w:date="2023-09-12T17:11:00Z"/>
                <w:rFonts w:ascii="Arial" w:eastAsia="Times New Roman" w:hAnsi="Arial" w:cs="Arial"/>
              </w:rPr>
            </w:pPr>
            <w:ins w:id="289" w:author="FLEURY-JÄGERSCHMIDT Émilie" w:date="2023-09-12T17:11:00Z">
              <w:r w:rsidRPr="007D4872">
                <w:rPr>
                  <w:rFonts w:ascii="Arial" w:eastAsia="Times New Roman" w:hAnsi="Arial" w:cs="Arial"/>
                </w:rPr>
                <w:t>zone de loisirs</w:t>
              </w:r>
            </w:ins>
          </w:p>
        </w:tc>
      </w:tr>
      <w:tr w:rsidR="006D0889" w:rsidRPr="007D4872" w14:paraId="451B9C2C" w14:textId="77777777" w:rsidTr="006D0889">
        <w:trPr>
          <w:trHeight w:val="300"/>
          <w:ins w:id="290"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6ED6E4FC" w14:textId="77777777" w:rsidR="006D0889" w:rsidRPr="007D4872" w:rsidRDefault="006D0889" w:rsidP="006D0889">
            <w:pPr>
              <w:spacing w:after="0"/>
              <w:rPr>
                <w:ins w:id="291" w:author="FLEURY-JÄGERSCHMIDT Émilie" w:date="2023-09-12T17:11:00Z"/>
                <w:rFonts w:ascii="Arial" w:eastAsia="Times New Roman" w:hAnsi="Arial" w:cs="Arial"/>
              </w:rPr>
            </w:pPr>
            <w:ins w:id="292" w:author="FLEURY-JÄGERSCHMIDT Émilie" w:date="2023-09-12T17:11:00Z">
              <w:r w:rsidRPr="007D4872">
                <w:rPr>
                  <w:rFonts w:ascii="Arial" w:eastAsia="Times New Roman" w:hAnsi="Arial" w:cs="Arial"/>
                </w:rPr>
                <w:t>relief</w:t>
              </w:r>
            </w:ins>
          </w:p>
        </w:tc>
      </w:tr>
      <w:tr w:rsidR="006D0889" w:rsidRPr="007D4872" w14:paraId="5A0799EA" w14:textId="77777777" w:rsidTr="006D0889">
        <w:trPr>
          <w:trHeight w:val="300"/>
          <w:ins w:id="293"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4F430AF1" w14:textId="77777777" w:rsidR="006D0889" w:rsidRPr="007D4872" w:rsidRDefault="006D0889" w:rsidP="006D0889">
            <w:pPr>
              <w:spacing w:after="0"/>
              <w:rPr>
                <w:ins w:id="294" w:author="FLEURY-JÄGERSCHMIDT Émilie" w:date="2023-09-12T17:11:00Z"/>
                <w:rFonts w:ascii="Arial" w:eastAsia="Times New Roman" w:hAnsi="Arial" w:cs="Arial"/>
              </w:rPr>
            </w:pPr>
            <w:proofErr w:type="spellStart"/>
            <w:ins w:id="295" w:author="FLEURY-JÄGERSCHMIDT Émilie" w:date="2023-09-12T17:11:00Z">
              <w:r w:rsidRPr="007D4872">
                <w:rPr>
                  <w:rFonts w:ascii="Arial" w:eastAsia="Times New Roman" w:hAnsi="Arial" w:cs="Arial"/>
                </w:rPr>
                <w:t>carriere</w:t>
              </w:r>
              <w:proofErr w:type="spellEnd"/>
            </w:ins>
          </w:p>
        </w:tc>
      </w:tr>
      <w:tr w:rsidR="006D0889" w:rsidRPr="007D4872" w14:paraId="0B93B5A1" w14:textId="77777777" w:rsidTr="006D0889">
        <w:trPr>
          <w:trHeight w:val="300"/>
          <w:ins w:id="296" w:author="FLEURY-JÄGERSCHMIDT Émilie" w:date="2023-09-12T17:11:00Z"/>
        </w:trPr>
        <w:tc>
          <w:tcPr>
            <w:tcW w:w="6516" w:type="dxa"/>
            <w:tcBorders>
              <w:top w:val="nil"/>
              <w:left w:val="single" w:sz="4" w:space="0" w:color="auto"/>
              <w:bottom w:val="single" w:sz="4" w:space="0" w:color="auto"/>
              <w:right w:val="single" w:sz="4" w:space="0" w:color="auto"/>
            </w:tcBorders>
            <w:shd w:val="clear" w:color="auto" w:fill="auto"/>
            <w:noWrap/>
            <w:hideMark/>
          </w:tcPr>
          <w:p w14:paraId="70A88218" w14:textId="77777777" w:rsidR="006D0889" w:rsidRPr="007D4872" w:rsidRDefault="006D0889" w:rsidP="006D0889">
            <w:pPr>
              <w:spacing w:after="0"/>
              <w:rPr>
                <w:ins w:id="297" w:author="FLEURY-JÄGERSCHMIDT Émilie" w:date="2023-09-12T17:11:00Z"/>
                <w:rFonts w:ascii="Arial" w:eastAsia="Times New Roman" w:hAnsi="Arial" w:cs="Arial"/>
              </w:rPr>
            </w:pPr>
            <w:ins w:id="298" w:author="FLEURY-JÄGERSCHMIDT Émilie" w:date="2023-09-12T17:11:00Z">
              <w:r w:rsidRPr="007D4872">
                <w:rPr>
                  <w:rFonts w:ascii="Arial" w:eastAsia="Times New Roman" w:hAnsi="Arial" w:cs="Arial"/>
                </w:rPr>
                <w:t>incendie</w:t>
              </w:r>
            </w:ins>
          </w:p>
        </w:tc>
      </w:tr>
    </w:tbl>
    <w:p w14:paraId="3CAB8BF9" w14:textId="77777777" w:rsidR="006D0889" w:rsidRDefault="006D0889" w:rsidP="006D0889">
      <w:pPr>
        <w:rPr>
          <w:ins w:id="299" w:author="FLEURY-JÄGERSCHMIDT Émilie" w:date="2023-09-12T17:11:00Z"/>
        </w:rPr>
      </w:pPr>
    </w:p>
    <w:p w14:paraId="1C25A8ED" w14:textId="77777777" w:rsidR="006D0889" w:rsidRDefault="006D0889" w:rsidP="006D0889">
      <w:pPr>
        <w:rPr>
          <w:ins w:id="300" w:author="FLEURY-JÄGERSCHMIDT Émilie" w:date="2023-09-12T17:11:00Z"/>
        </w:rPr>
      </w:pPr>
    </w:p>
    <w:p w14:paraId="6BCE3AED" w14:textId="77777777" w:rsidR="006D0889" w:rsidRPr="007D4872" w:rsidRDefault="006D0889" w:rsidP="006D0889">
      <w:pPr>
        <w:rPr>
          <w:ins w:id="301" w:author="FLEURY-JÄGERSCHMIDT Émilie" w:date="2023-09-12T17:11:00Z"/>
          <w:b/>
          <w:bCs/>
        </w:rPr>
      </w:pPr>
      <w:ins w:id="302" w:author="FLEURY-JÄGERSCHMIDT Émilie" w:date="2023-09-12T17:11:00Z">
        <w:r w:rsidRPr="007D4872">
          <w:rPr>
            <w:b/>
            <w:bCs/>
          </w:rPr>
          <w:t>Enjeux</w:t>
        </w:r>
      </w:ins>
    </w:p>
    <w:tbl>
      <w:tblPr>
        <w:tblW w:w="4900" w:type="dxa"/>
        <w:tblLook w:val="04A0" w:firstRow="1" w:lastRow="0" w:firstColumn="1" w:lastColumn="0" w:noHBand="0" w:noVBand="1"/>
      </w:tblPr>
      <w:tblGrid>
        <w:gridCol w:w="4900"/>
      </w:tblGrid>
      <w:tr w:rsidR="006D0889" w:rsidRPr="007D4872" w14:paraId="58535912" w14:textId="77777777" w:rsidTr="006D0889">
        <w:trPr>
          <w:trHeight w:val="300"/>
          <w:ins w:id="303" w:author="FLEURY-JÄGERSCHMIDT Émilie" w:date="2023-09-12T17:11:00Z"/>
        </w:trPr>
        <w:tc>
          <w:tcPr>
            <w:tcW w:w="4900" w:type="dxa"/>
            <w:tcBorders>
              <w:top w:val="single" w:sz="8" w:space="0" w:color="auto"/>
              <w:left w:val="single" w:sz="8" w:space="0" w:color="auto"/>
              <w:bottom w:val="nil"/>
              <w:right w:val="single" w:sz="8" w:space="0" w:color="auto"/>
            </w:tcBorders>
            <w:shd w:val="clear" w:color="auto" w:fill="auto"/>
            <w:noWrap/>
            <w:vAlign w:val="bottom"/>
            <w:hideMark/>
          </w:tcPr>
          <w:p w14:paraId="61B78417" w14:textId="77777777" w:rsidR="006D0889" w:rsidRPr="007D4872" w:rsidRDefault="006D0889" w:rsidP="006D0889">
            <w:pPr>
              <w:spacing w:after="0"/>
              <w:rPr>
                <w:ins w:id="304" w:author="FLEURY-JÄGERSCHMIDT Émilie" w:date="2023-09-12T17:11:00Z"/>
                <w:rFonts w:ascii="Calibri" w:eastAsia="Times New Roman" w:hAnsi="Calibri" w:cs="Calibri"/>
                <w:color w:val="000000"/>
              </w:rPr>
            </w:pPr>
            <w:ins w:id="305" w:author="FLEURY-JÄGERSCHMIDT Émilie" w:date="2023-09-12T17:11:00Z">
              <w:r w:rsidRPr="007D4872">
                <w:rPr>
                  <w:rFonts w:ascii="Calibri" w:eastAsia="Times New Roman" w:hAnsi="Calibri" w:cs="Calibri"/>
                  <w:color w:val="000000"/>
                </w:rPr>
                <w:t>1- Evolution des zones humides</w:t>
              </w:r>
            </w:ins>
          </w:p>
        </w:tc>
      </w:tr>
      <w:tr w:rsidR="006D0889" w:rsidRPr="007D4872" w14:paraId="083631D6" w14:textId="77777777" w:rsidTr="006D0889">
        <w:trPr>
          <w:trHeight w:val="300"/>
          <w:ins w:id="306"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108CE4E7" w14:textId="77777777" w:rsidR="006D0889" w:rsidRPr="007D4872" w:rsidRDefault="006D0889" w:rsidP="006D0889">
            <w:pPr>
              <w:spacing w:after="0"/>
              <w:rPr>
                <w:ins w:id="307" w:author="FLEURY-JÄGERSCHMIDT Émilie" w:date="2023-09-12T17:11:00Z"/>
                <w:rFonts w:ascii="Calibri" w:eastAsia="Times New Roman" w:hAnsi="Calibri" w:cs="Calibri"/>
                <w:color w:val="000000"/>
              </w:rPr>
            </w:pPr>
            <w:ins w:id="308" w:author="FLEURY-JÄGERSCHMIDT Émilie" w:date="2023-09-12T17:11:00Z">
              <w:r w:rsidRPr="007D4872">
                <w:rPr>
                  <w:rFonts w:ascii="Calibri" w:eastAsia="Times New Roman" w:hAnsi="Calibri" w:cs="Calibri"/>
                  <w:color w:val="000000"/>
                </w:rPr>
                <w:t>2- Evolution du patrimoine arboré</w:t>
              </w:r>
            </w:ins>
          </w:p>
        </w:tc>
      </w:tr>
      <w:tr w:rsidR="006D0889" w:rsidRPr="007D4872" w14:paraId="22F72407" w14:textId="77777777" w:rsidTr="006D0889">
        <w:trPr>
          <w:trHeight w:val="300"/>
          <w:ins w:id="309"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22228FE6" w14:textId="77777777" w:rsidR="006D0889" w:rsidRPr="007D4872" w:rsidRDefault="006D0889" w:rsidP="006D0889">
            <w:pPr>
              <w:spacing w:after="0"/>
              <w:rPr>
                <w:ins w:id="310" w:author="FLEURY-JÄGERSCHMIDT Émilie" w:date="2023-09-12T17:11:00Z"/>
                <w:rFonts w:ascii="Calibri" w:eastAsia="Times New Roman" w:hAnsi="Calibri" w:cs="Calibri"/>
                <w:color w:val="000000"/>
              </w:rPr>
            </w:pPr>
            <w:ins w:id="311" w:author="FLEURY-JÄGERSCHMIDT Émilie" w:date="2023-09-12T17:11:00Z">
              <w:r w:rsidRPr="007D4872">
                <w:rPr>
                  <w:rFonts w:ascii="Calibri" w:eastAsia="Times New Roman" w:hAnsi="Calibri" w:cs="Calibri"/>
                  <w:color w:val="000000"/>
                </w:rPr>
                <w:lastRenderedPageBreak/>
                <w:t>3- Evolution des pratiques agricoles et sylvicoles</w:t>
              </w:r>
            </w:ins>
          </w:p>
        </w:tc>
      </w:tr>
      <w:tr w:rsidR="006D0889" w:rsidRPr="007D4872" w14:paraId="41002069" w14:textId="77777777" w:rsidTr="006D0889">
        <w:trPr>
          <w:trHeight w:val="300"/>
          <w:ins w:id="312"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7E2DE03B" w14:textId="77777777" w:rsidR="006D0889" w:rsidRPr="007D4872" w:rsidRDefault="006D0889" w:rsidP="006D0889">
            <w:pPr>
              <w:spacing w:after="0"/>
              <w:rPr>
                <w:ins w:id="313" w:author="FLEURY-JÄGERSCHMIDT Émilie" w:date="2023-09-12T17:11:00Z"/>
                <w:rFonts w:ascii="Calibri" w:eastAsia="Times New Roman" w:hAnsi="Calibri" w:cs="Calibri"/>
                <w:color w:val="000000"/>
              </w:rPr>
            </w:pPr>
            <w:ins w:id="314" w:author="FLEURY-JÄGERSCHMIDT Émilie" w:date="2023-09-12T17:11:00Z">
              <w:r w:rsidRPr="007D4872">
                <w:rPr>
                  <w:rFonts w:ascii="Calibri" w:eastAsia="Times New Roman" w:hAnsi="Calibri" w:cs="Calibri"/>
                  <w:color w:val="000000"/>
                </w:rPr>
                <w:t>4- Evolution des zones humides</w:t>
              </w:r>
            </w:ins>
          </w:p>
        </w:tc>
      </w:tr>
      <w:tr w:rsidR="006D0889" w:rsidRPr="007D4872" w14:paraId="306F389F" w14:textId="77777777" w:rsidTr="006D0889">
        <w:trPr>
          <w:trHeight w:val="300"/>
          <w:ins w:id="315"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3CE8220E" w14:textId="77777777" w:rsidR="006D0889" w:rsidRPr="007D4872" w:rsidRDefault="006D0889" w:rsidP="006D0889">
            <w:pPr>
              <w:spacing w:after="0"/>
              <w:rPr>
                <w:ins w:id="316" w:author="FLEURY-JÄGERSCHMIDT Émilie" w:date="2023-09-12T17:11:00Z"/>
                <w:rFonts w:ascii="Calibri" w:eastAsia="Times New Roman" w:hAnsi="Calibri" w:cs="Calibri"/>
                <w:color w:val="000000"/>
              </w:rPr>
            </w:pPr>
            <w:ins w:id="317" w:author="FLEURY-JÄGERSCHMIDT Émilie" w:date="2023-09-12T17:11:00Z">
              <w:r w:rsidRPr="007D4872">
                <w:rPr>
                  <w:rFonts w:ascii="Calibri" w:eastAsia="Times New Roman" w:hAnsi="Calibri" w:cs="Calibri"/>
                  <w:color w:val="000000"/>
                </w:rPr>
                <w:t>5- Evolution des usages des affleurements rocheux</w:t>
              </w:r>
            </w:ins>
          </w:p>
        </w:tc>
      </w:tr>
      <w:tr w:rsidR="006D0889" w:rsidRPr="007D4872" w14:paraId="524BD396" w14:textId="77777777" w:rsidTr="006D0889">
        <w:trPr>
          <w:trHeight w:val="300"/>
          <w:ins w:id="318"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35DBF4D1" w14:textId="77777777" w:rsidR="006D0889" w:rsidRPr="007D4872" w:rsidRDefault="006D0889" w:rsidP="006D0889">
            <w:pPr>
              <w:spacing w:after="0"/>
              <w:rPr>
                <w:ins w:id="319" w:author="FLEURY-JÄGERSCHMIDT Émilie" w:date="2023-09-12T17:11:00Z"/>
                <w:rFonts w:ascii="Calibri" w:eastAsia="Times New Roman" w:hAnsi="Calibri" w:cs="Calibri"/>
                <w:color w:val="000000"/>
              </w:rPr>
            </w:pPr>
            <w:ins w:id="320" w:author="FLEURY-JÄGERSCHMIDT Émilie" w:date="2023-09-12T17:11:00Z">
              <w:r w:rsidRPr="007D4872">
                <w:rPr>
                  <w:rFonts w:ascii="Calibri" w:eastAsia="Times New Roman" w:hAnsi="Calibri" w:cs="Calibri"/>
                  <w:color w:val="000000"/>
                </w:rPr>
                <w:t>6- Evolution du patrimoine de pierre sèche et bâti</w:t>
              </w:r>
            </w:ins>
          </w:p>
        </w:tc>
      </w:tr>
      <w:tr w:rsidR="006D0889" w:rsidRPr="007D4872" w14:paraId="3B017A30" w14:textId="77777777" w:rsidTr="006D0889">
        <w:trPr>
          <w:trHeight w:val="300"/>
          <w:ins w:id="321"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4200FD48" w14:textId="77777777" w:rsidR="006D0889" w:rsidRPr="007D4872" w:rsidRDefault="006D0889" w:rsidP="006D0889">
            <w:pPr>
              <w:spacing w:after="0"/>
              <w:rPr>
                <w:ins w:id="322" w:author="FLEURY-JÄGERSCHMIDT Émilie" w:date="2023-09-12T17:11:00Z"/>
                <w:rFonts w:ascii="Calibri" w:eastAsia="Times New Roman" w:hAnsi="Calibri" w:cs="Calibri"/>
                <w:color w:val="000000"/>
              </w:rPr>
            </w:pPr>
            <w:ins w:id="323" w:author="FLEURY-JÄGERSCHMIDT Émilie" w:date="2023-09-12T17:11:00Z">
              <w:r w:rsidRPr="007D4872">
                <w:rPr>
                  <w:rFonts w:ascii="Calibri" w:eastAsia="Times New Roman" w:hAnsi="Calibri" w:cs="Calibri"/>
                  <w:color w:val="000000"/>
                </w:rPr>
                <w:t>7- Evolution des franges urbaines</w:t>
              </w:r>
            </w:ins>
          </w:p>
        </w:tc>
      </w:tr>
      <w:tr w:rsidR="006D0889" w:rsidRPr="007D4872" w14:paraId="5D5BB188" w14:textId="77777777" w:rsidTr="006D0889">
        <w:trPr>
          <w:trHeight w:val="300"/>
          <w:ins w:id="324" w:author="FLEURY-JÄGERSCHMIDT Émilie" w:date="2023-09-12T17:11:00Z"/>
        </w:trPr>
        <w:tc>
          <w:tcPr>
            <w:tcW w:w="4900" w:type="dxa"/>
            <w:tcBorders>
              <w:top w:val="nil"/>
              <w:left w:val="single" w:sz="8" w:space="0" w:color="auto"/>
              <w:bottom w:val="nil"/>
              <w:right w:val="single" w:sz="8" w:space="0" w:color="auto"/>
            </w:tcBorders>
            <w:shd w:val="clear" w:color="auto" w:fill="auto"/>
            <w:noWrap/>
            <w:vAlign w:val="bottom"/>
            <w:hideMark/>
          </w:tcPr>
          <w:p w14:paraId="42B964C5" w14:textId="77777777" w:rsidR="006D0889" w:rsidRPr="007D4872" w:rsidRDefault="006D0889" w:rsidP="006D0889">
            <w:pPr>
              <w:spacing w:after="0"/>
              <w:rPr>
                <w:ins w:id="325" w:author="FLEURY-JÄGERSCHMIDT Émilie" w:date="2023-09-12T17:11:00Z"/>
                <w:rFonts w:ascii="Calibri" w:eastAsia="Times New Roman" w:hAnsi="Calibri" w:cs="Calibri"/>
                <w:color w:val="000000"/>
              </w:rPr>
            </w:pPr>
            <w:ins w:id="326" w:author="FLEURY-JÄGERSCHMIDT Émilie" w:date="2023-09-12T17:11:00Z">
              <w:r w:rsidRPr="007D4872">
                <w:rPr>
                  <w:rFonts w:ascii="Calibri" w:eastAsia="Times New Roman" w:hAnsi="Calibri" w:cs="Calibri"/>
                  <w:color w:val="000000"/>
                </w:rPr>
                <w:t>8- Evolution des espaces publics</w:t>
              </w:r>
            </w:ins>
          </w:p>
        </w:tc>
      </w:tr>
      <w:tr w:rsidR="006D0889" w:rsidRPr="007D4872" w14:paraId="73FFDA43" w14:textId="77777777" w:rsidTr="006D0889">
        <w:trPr>
          <w:trHeight w:val="315"/>
          <w:ins w:id="327" w:author="FLEURY-JÄGERSCHMIDT Émilie" w:date="2023-09-12T17:11:00Z"/>
        </w:trPr>
        <w:tc>
          <w:tcPr>
            <w:tcW w:w="4900" w:type="dxa"/>
            <w:tcBorders>
              <w:top w:val="nil"/>
              <w:left w:val="single" w:sz="8" w:space="0" w:color="auto"/>
              <w:bottom w:val="single" w:sz="8" w:space="0" w:color="auto"/>
              <w:right w:val="single" w:sz="8" w:space="0" w:color="auto"/>
            </w:tcBorders>
            <w:shd w:val="clear" w:color="auto" w:fill="auto"/>
            <w:noWrap/>
            <w:vAlign w:val="bottom"/>
            <w:hideMark/>
          </w:tcPr>
          <w:p w14:paraId="21B691B0" w14:textId="77777777" w:rsidR="006D0889" w:rsidRPr="007D4872" w:rsidRDefault="006D0889" w:rsidP="006D0889">
            <w:pPr>
              <w:spacing w:after="0"/>
              <w:rPr>
                <w:ins w:id="328" w:author="FLEURY-JÄGERSCHMIDT Émilie" w:date="2023-09-12T17:11:00Z"/>
                <w:rFonts w:ascii="Calibri" w:eastAsia="Times New Roman" w:hAnsi="Calibri" w:cs="Calibri"/>
                <w:color w:val="000000"/>
              </w:rPr>
            </w:pPr>
            <w:ins w:id="329" w:author="FLEURY-JÄGERSCHMIDT Émilie" w:date="2023-09-12T17:11:00Z">
              <w:r w:rsidRPr="007D4872">
                <w:rPr>
                  <w:rFonts w:ascii="Calibri" w:eastAsia="Times New Roman" w:hAnsi="Calibri" w:cs="Calibri"/>
                  <w:color w:val="000000"/>
                </w:rPr>
                <w:t>9- Evolution des infrastructures</w:t>
              </w:r>
            </w:ins>
          </w:p>
        </w:tc>
      </w:tr>
    </w:tbl>
    <w:p w14:paraId="666CF41D" w14:textId="0F8F87DD" w:rsidR="006D0889" w:rsidRDefault="006D0889" w:rsidP="00FA6C04">
      <w:pPr>
        <w:jc w:val="both"/>
        <w:rPr>
          <w:ins w:id="330" w:author="FLEURY-JÄGERSCHMIDT Émilie" w:date="2023-09-12T17:12:00Z"/>
        </w:rPr>
      </w:pPr>
    </w:p>
    <w:p w14:paraId="7AA9D258" w14:textId="77777777" w:rsidR="00E1267C" w:rsidRDefault="00E1267C" w:rsidP="00FA6C04">
      <w:pPr>
        <w:jc w:val="both"/>
      </w:pPr>
    </w:p>
    <w:sectPr w:rsidR="00E1267C" w:rsidSect="003B0084">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LEURY-JÄGERSCHMIDT Émilie" w:date="2023-09-12T17:30:00Z" w:initials="FÉ">
    <w:p w14:paraId="4EDB1511" w14:textId="1C628977" w:rsidR="0090398D" w:rsidRDefault="0090398D">
      <w:pPr>
        <w:pStyle w:val="Commentaire"/>
      </w:pPr>
      <w:r>
        <w:rPr>
          <w:rStyle w:val="Marquedecommentaire"/>
        </w:rPr>
        <w:annotationRef/>
      </w:r>
      <w:r>
        <w:t>DREAL NORMANDIE</w:t>
      </w:r>
    </w:p>
  </w:comment>
  <w:comment w:id="5" w:author="FLEURY-JÄGERSCHMIDT Émilie" w:date="2023-09-12T17:31:00Z" w:initials="FÉ">
    <w:p w14:paraId="689AEC9A" w14:textId="0F5F8072" w:rsidR="0090398D" w:rsidRDefault="0090398D">
      <w:pPr>
        <w:pStyle w:val="Commentaire"/>
      </w:pPr>
      <w:r>
        <w:rPr>
          <w:rStyle w:val="Marquedecommentaire"/>
        </w:rPr>
        <w:annotationRef/>
      </w:r>
      <w:r>
        <w:t>DREAL NORMANDIE</w:t>
      </w:r>
    </w:p>
  </w:comment>
  <w:comment w:id="8" w:author="FLEURY-JÄGERSCHMIDT Émilie" w:date="2023-09-12T18:13:00Z" w:initials="FÉ">
    <w:p w14:paraId="20462E18" w14:textId="77777777" w:rsidR="0090398D" w:rsidRDefault="0090398D" w:rsidP="00E1267C">
      <w:pPr>
        <w:spacing w:after="0"/>
        <w:contextualSpacing/>
        <w:jc w:val="both"/>
      </w:pPr>
      <w:r>
        <w:rPr>
          <w:rStyle w:val="Marquedecommentaire"/>
        </w:rPr>
        <w:annotationRef/>
      </w:r>
      <w:proofErr w:type="spellStart"/>
      <w:r>
        <w:t>PNRs</w:t>
      </w:r>
      <w:proofErr w:type="spellEnd"/>
      <w:r>
        <w:t xml:space="preserve"> SUD : - </w:t>
      </w:r>
      <w:r w:rsidRPr="00F902A3">
        <w:rPr>
          <w:b/>
          <w:bCs/>
        </w:rPr>
        <w:t xml:space="preserve">Ajouter </w:t>
      </w:r>
      <w:r>
        <w:rPr>
          <w:b/>
          <w:bCs/>
        </w:rPr>
        <w:t xml:space="preserve">un 3eme OCS </w:t>
      </w:r>
      <w:r>
        <w:t xml:space="preserve"> </w:t>
      </w:r>
    </w:p>
    <w:p w14:paraId="0AECD364" w14:textId="74306A97" w:rsidR="0090398D" w:rsidRDefault="0090398D">
      <w:pPr>
        <w:pStyle w:val="Commentaire"/>
      </w:pPr>
    </w:p>
  </w:comment>
  <w:comment w:id="10" w:author="FLEURY-JÄGERSCHMIDT Émilie" w:date="2023-09-12T17:32:00Z" w:initials="FÉ">
    <w:p w14:paraId="0F9A64B8" w14:textId="7C1C411F" w:rsidR="0090398D" w:rsidRDefault="0090398D">
      <w:pPr>
        <w:pStyle w:val="Commentaire"/>
      </w:pPr>
      <w:r>
        <w:rPr>
          <w:rStyle w:val="Marquedecommentaire"/>
        </w:rPr>
        <w:annotationRef/>
      </w:r>
      <w:r>
        <w:t>DREAL NORMANDIE</w:t>
      </w:r>
    </w:p>
  </w:comment>
  <w:comment w:id="12" w:author="FLEURY-JÄGERSCHMIDT Émilie" w:date="2023-09-12T18:09:00Z" w:initials="FÉ">
    <w:p w14:paraId="69B9A232" w14:textId="77777777" w:rsidR="0090398D" w:rsidRDefault="0090398D" w:rsidP="00E66934">
      <w:pPr>
        <w:spacing w:after="0"/>
        <w:contextualSpacing/>
        <w:jc w:val="both"/>
      </w:pPr>
      <w:r>
        <w:rPr>
          <w:rStyle w:val="Marquedecommentaire"/>
        </w:rPr>
        <w:annotationRef/>
      </w:r>
      <w:proofErr w:type="spellStart"/>
      <w:r>
        <w:t>PNRs</w:t>
      </w:r>
      <w:proofErr w:type="spellEnd"/>
      <w:r>
        <w:t xml:space="preserve"> SUD : L’OCS pourrait se cantonner à la nature du sol </w:t>
      </w:r>
    </w:p>
    <w:p w14:paraId="775138E0" w14:textId="7DFA33C0" w:rsidR="0090398D" w:rsidRDefault="0090398D">
      <w:pPr>
        <w:pStyle w:val="Commentaire"/>
      </w:pPr>
    </w:p>
  </w:comment>
  <w:comment w:id="14" w:author="FLEURY-JÄGERSCHMIDT Émilie" w:date="2023-09-12T17:33:00Z" w:initials="FÉ">
    <w:p w14:paraId="5F8A14B8" w14:textId="7298D78D" w:rsidR="0090398D" w:rsidRDefault="0090398D">
      <w:pPr>
        <w:pStyle w:val="Commentaire"/>
      </w:pPr>
      <w:r>
        <w:rPr>
          <w:rStyle w:val="Marquedecommentaire"/>
        </w:rPr>
        <w:annotationRef/>
      </w:r>
      <w:r>
        <w:t>DREAL NORMANDIE</w:t>
      </w:r>
    </w:p>
  </w:comment>
  <w:comment w:id="23" w:author="FLEURY-JÄGERSCHMIDT Émilie" w:date="2023-09-12T17:13:00Z" w:initials="FÉ">
    <w:p w14:paraId="7C9BD9BE" w14:textId="77777777" w:rsidR="0090398D" w:rsidRDefault="0090398D" w:rsidP="006D0889">
      <w:pPr>
        <w:pStyle w:val="Commentaire"/>
      </w:pPr>
      <w:r>
        <w:rPr>
          <w:rStyle w:val="Marquedecommentaire"/>
        </w:rPr>
        <w:annotationRef/>
      </w:r>
      <w:r>
        <w:t>PNR OPF : D’une manière générale, beaucoup de termes se ressemblent ou se superpose (ex. : rural/bocage/prairie/</w:t>
      </w:r>
      <w:proofErr w:type="spellStart"/>
      <w:r>
        <w:t>elevage</w:t>
      </w:r>
      <w:proofErr w:type="spellEnd"/>
      <w:r>
        <w:t xml:space="preserve">...), on mélange des notions d’occupation et des notions d’usage (lequel prévaut sur l’autre ?), on mélange </w:t>
      </w:r>
      <w:proofErr w:type="gramStart"/>
      <w:r>
        <w:t>des termes ultra générique</w:t>
      </w:r>
      <w:proofErr w:type="gramEnd"/>
      <w:r>
        <w:t xml:space="preserve"> avec des termes ultra pointus...les exemples d’utilisation permettent de comprendre pourquoi et comment les utiliser au mieux, mais l’usage en reste très délicat et risque de tourner à du n’importe quoi</w:t>
      </w:r>
    </w:p>
    <w:p w14:paraId="44AD5551" w14:textId="5D3A9200" w:rsidR="0090398D" w:rsidRDefault="0090398D">
      <w:pPr>
        <w:pStyle w:val="Commentaire"/>
      </w:pPr>
    </w:p>
  </w:comment>
  <w:comment w:id="24" w:author="FLEURY-JÄGERSCHMIDT Émilie" w:date="2023-09-12T18:08:00Z" w:initials="FÉ">
    <w:p w14:paraId="2905FD0A" w14:textId="77777777" w:rsidR="0090398D" w:rsidRDefault="0090398D" w:rsidP="00E66934">
      <w:pPr>
        <w:spacing w:after="0"/>
        <w:contextualSpacing/>
        <w:jc w:val="both"/>
      </w:pPr>
      <w:r>
        <w:rPr>
          <w:rStyle w:val="Marquedecommentaire"/>
        </w:rPr>
        <w:annotationRef/>
      </w:r>
      <w:proofErr w:type="spellStart"/>
      <w:r>
        <w:t>PNRs</w:t>
      </w:r>
      <w:proofErr w:type="spellEnd"/>
      <w:r>
        <w:t xml:space="preserve"> SUD : Les mots clés dans « </w:t>
      </w:r>
      <w:proofErr w:type="spellStart"/>
      <w:r w:rsidRPr="00FA5A23">
        <w:t>TypeLocal</w:t>
      </w:r>
      <w:proofErr w:type="spellEnd"/>
      <w:r>
        <w:t xml:space="preserve"> » pourraient préciser les </w:t>
      </w:r>
      <w:r w:rsidRPr="00FA5A23">
        <w:rPr>
          <w:b/>
          <w:bCs/>
        </w:rPr>
        <w:t>caractéristiques et l’usage</w:t>
      </w:r>
      <w:r>
        <w:t xml:space="preserve"> de l’entité paysagère. </w:t>
      </w:r>
    </w:p>
    <w:p w14:paraId="65C92120" w14:textId="77777777" w:rsidR="0090398D" w:rsidRPr="00B5350B" w:rsidRDefault="0090398D" w:rsidP="00E66934">
      <w:pPr>
        <w:spacing w:after="0"/>
        <w:contextualSpacing/>
        <w:jc w:val="both"/>
      </w:pPr>
      <w:r>
        <w:t>(</w:t>
      </w:r>
      <w:proofErr w:type="gramStart"/>
      <w:r>
        <w:t>élevage</w:t>
      </w:r>
      <w:proofErr w:type="gramEnd"/>
      <w:r>
        <w:t xml:space="preserve"> ou pâturage à mettre dans « type local » en tant que mot clé plutôt qu’en Occupation du sol, où on aurait par exemple « prairie » ou « pelouse »)</w:t>
      </w:r>
    </w:p>
    <w:p w14:paraId="3D81C008" w14:textId="611F68EB" w:rsidR="0090398D" w:rsidRDefault="0090398D">
      <w:pPr>
        <w:pStyle w:val="Commentaire"/>
      </w:pPr>
    </w:p>
  </w:comment>
  <w:comment w:id="25" w:author="FLEURY-JÄGERSCHMIDT Émilie" w:date="2023-09-12T18:37:00Z" w:initials="FÉ">
    <w:p w14:paraId="069FC55F" w14:textId="64FDFA0E" w:rsidR="0090398D" w:rsidRDefault="0090398D">
      <w:pPr>
        <w:pStyle w:val="Commentaire"/>
      </w:pPr>
      <w:r>
        <w:rPr>
          <w:rStyle w:val="Marquedecommentaire"/>
        </w:rPr>
        <w:annotationRef/>
      </w:r>
      <w:r>
        <w:t xml:space="preserve">DREAL OCCITANIE : </w:t>
      </w:r>
      <w:r>
        <w:rPr>
          <w:rFonts w:asciiTheme="minorHAnsi" w:hAnsiTheme="minorHAnsi"/>
        </w:rPr>
        <w:t>A supprimer</w:t>
      </w:r>
    </w:p>
  </w:comment>
  <w:comment w:id="26" w:author="FLEURY-JÄGERSCHMIDT Émilie" w:date="2023-09-12T18:38:00Z" w:initials="FÉ">
    <w:p w14:paraId="7C367B1C" w14:textId="69438FE4" w:rsidR="0090398D" w:rsidRDefault="0090398D">
      <w:pPr>
        <w:pStyle w:val="Commentaire"/>
      </w:pPr>
      <w:r>
        <w:rPr>
          <w:rStyle w:val="Marquedecommentaire"/>
        </w:rPr>
        <w:annotationRef/>
      </w:r>
      <w:r>
        <w:t xml:space="preserve">DREAL OCCITANIE / </w:t>
      </w:r>
      <w:r>
        <w:rPr>
          <w:rFonts w:asciiTheme="minorHAnsi" w:hAnsiTheme="minorHAnsi"/>
        </w:rPr>
        <w:t>Est-on encore dans l’esprit des atlas départementaux ? Le paysage sous-marin constitue une démarche spécifique.</w:t>
      </w:r>
    </w:p>
  </w:comment>
  <w:comment w:id="27" w:author="FLEURY-JÄGERSCHMIDT Émilie" w:date="2023-09-12T17:18:00Z" w:initials="FÉ">
    <w:p w14:paraId="7BB89E5E" w14:textId="2CC10B3C" w:rsidR="0090398D" w:rsidRDefault="0090398D">
      <w:pPr>
        <w:pStyle w:val="Commentaire"/>
      </w:pPr>
      <w:r>
        <w:rPr>
          <w:rStyle w:val="Marquedecommentaire"/>
        </w:rPr>
        <w:annotationRef/>
      </w:r>
      <w:r>
        <w:t>PNR OPF : Urbain/urbanisé : quelle différence ?!</w:t>
      </w:r>
    </w:p>
  </w:comment>
  <w:comment w:id="28" w:author="FLEURY-JÄGERSCHMIDT Émilie" w:date="2023-09-12T18:07:00Z" w:initials="FÉ">
    <w:p w14:paraId="5D303716" w14:textId="77777777" w:rsidR="0090398D" w:rsidRDefault="0090398D" w:rsidP="00E66934">
      <w:pPr>
        <w:spacing w:after="0"/>
        <w:contextualSpacing/>
        <w:jc w:val="both"/>
        <w:rPr>
          <w:i/>
          <w:iCs/>
        </w:rPr>
      </w:pPr>
      <w:r>
        <w:rPr>
          <w:rStyle w:val="Marquedecommentaire"/>
        </w:rPr>
        <w:annotationRef/>
      </w:r>
      <w:proofErr w:type="spellStart"/>
      <w:r>
        <w:t>PNRs</w:t>
      </w:r>
      <w:proofErr w:type="spellEnd"/>
      <w:r>
        <w:t xml:space="preserve"> SUD : </w:t>
      </w:r>
      <w:r w:rsidRPr="00B5350B">
        <w:rPr>
          <w:i/>
          <w:iCs/>
        </w:rPr>
        <w:t>Milieu artificiel</w:t>
      </w:r>
    </w:p>
    <w:p w14:paraId="1DBE210F" w14:textId="77777777" w:rsidR="0090398D" w:rsidRDefault="0090398D" w:rsidP="00E66934">
      <w:pPr>
        <w:spacing w:after="0"/>
        <w:contextualSpacing/>
        <w:jc w:val="both"/>
      </w:pPr>
      <w:r>
        <w:t>- Pas d’intérêt de garder la distinction urbain/urbanisé</w:t>
      </w:r>
    </w:p>
    <w:p w14:paraId="2206FCAA" w14:textId="77777777" w:rsidR="0090398D" w:rsidRDefault="0090398D" w:rsidP="00E66934">
      <w:pPr>
        <w:spacing w:after="0"/>
        <w:contextualSpacing/>
        <w:jc w:val="both"/>
      </w:pPr>
      <w:r>
        <w:t xml:space="preserve">- Distinction selon la continuité de l’espace urbain (comme pour le Corine Land </w:t>
      </w:r>
      <w:proofErr w:type="spellStart"/>
      <w:r>
        <w:t>Cover</w:t>
      </w:r>
      <w:proofErr w:type="spellEnd"/>
      <w:r>
        <w:t>&gt; urbain continu/urbain discontinu= « rural »)</w:t>
      </w:r>
    </w:p>
    <w:p w14:paraId="0117D2CA" w14:textId="77777777" w:rsidR="0090398D" w:rsidRDefault="0090398D" w:rsidP="00E66934">
      <w:pPr>
        <w:spacing w:after="0"/>
        <w:contextualSpacing/>
        <w:jc w:val="both"/>
      </w:pPr>
      <w:r>
        <w:t>- Ajout des zones commerciales aux zones industrielles</w:t>
      </w:r>
    </w:p>
    <w:p w14:paraId="09FE385F" w14:textId="77777777" w:rsidR="0090398D" w:rsidRDefault="0090398D" w:rsidP="00E66934">
      <w:pPr>
        <w:spacing w:after="0"/>
        <w:contextualSpacing/>
        <w:jc w:val="both"/>
      </w:pPr>
      <w:r>
        <w:t>- infrastructure englobe les axes de communication, les infrastructures de production et transport d’ENR, carrières et mines…</w:t>
      </w:r>
    </w:p>
    <w:p w14:paraId="5F2B7E62" w14:textId="499B61B0" w:rsidR="0090398D" w:rsidRDefault="0090398D">
      <w:pPr>
        <w:pStyle w:val="Commentaire"/>
      </w:pPr>
    </w:p>
  </w:comment>
  <w:comment w:id="31" w:author="Mathilde ROLANDEAU" w:date="2023-08-28T10:58:00Z" w:initials="MR">
    <w:p w14:paraId="66888FFB" w14:textId="7DD41C09" w:rsidR="0090398D" w:rsidRDefault="0090398D" w:rsidP="006D0889">
      <w:pPr>
        <w:pStyle w:val="Commentaire"/>
      </w:pPr>
      <w:r>
        <w:rPr>
          <w:rStyle w:val="Marquedecommentaire"/>
        </w:rPr>
        <w:annotationRef/>
      </w:r>
      <w:r>
        <w:t xml:space="preserve">FEDESCOT : Pour zone d'activités économiques (commercial, artisanal aussi </w:t>
      </w:r>
      <w:proofErr w:type="spellStart"/>
      <w:r>
        <w:t>ou</w:t>
      </w:r>
      <w:proofErr w:type="spellEnd"/>
      <w:r>
        <w:t xml:space="preserve"> il y a une volonté de cibler l'industrie ?)</w:t>
      </w:r>
    </w:p>
  </w:comment>
  <w:comment w:id="29" w:author="FLEURY-JÄGERSCHMIDT Émilie" w:date="2023-09-12T18:39:00Z" w:initials="FÉ">
    <w:p w14:paraId="4115D93E" w14:textId="5F3D39E0" w:rsidR="0090398D" w:rsidRDefault="0090398D">
      <w:pPr>
        <w:pStyle w:val="Commentaire"/>
      </w:pPr>
      <w:r>
        <w:rPr>
          <w:rStyle w:val="Marquedecommentaire"/>
        </w:rPr>
        <w:annotationRef/>
      </w:r>
      <w:r>
        <w:t xml:space="preserve">DREAL OCCIANIE : </w:t>
      </w:r>
      <w:r>
        <w:rPr>
          <w:rFonts w:asciiTheme="minorHAnsi" w:hAnsiTheme="minorHAnsi"/>
        </w:rPr>
        <w:t>« Industriel »</w:t>
      </w:r>
    </w:p>
  </w:comment>
  <w:comment w:id="30" w:author="FLEURY-JÄGERSCHMIDT Émilie" w:date="2023-09-12T17:19:00Z" w:initials="FÉ">
    <w:p w14:paraId="24BF14C4" w14:textId="2E29A196" w:rsidR="0090398D" w:rsidRDefault="0090398D">
      <w:pPr>
        <w:pStyle w:val="Commentaire"/>
      </w:pPr>
      <w:r>
        <w:rPr>
          <w:rStyle w:val="Marquedecommentaire"/>
        </w:rPr>
        <w:annotationRef/>
      </w:r>
      <w:r>
        <w:t>PNR OPF : Industriel et commercial</w:t>
      </w:r>
    </w:p>
  </w:comment>
  <w:comment w:id="32" w:author="FLEURY-JÄGERSCHMIDT Émilie" w:date="2023-09-12T18:01:00Z" w:initials="FÉ">
    <w:p w14:paraId="79EC0F89" w14:textId="77777777" w:rsidR="0090398D" w:rsidRDefault="0090398D" w:rsidP="00C3534C">
      <w:pPr>
        <w:pStyle w:val="Paragraphedeliste"/>
        <w:numPr>
          <w:ilvl w:val="1"/>
          <w:numId w:val="47"/>
        </w:numPr>
        <w:spacing w:after="0" w:line="259" w:lineRule="auto"/>
        <w:jc w:val="both"/>
      </w:pPr>
      <w:r>
        <w:rPr>
          <w:rStyle w:val="Marquedecommentaire"/>
        </w:rPr>
        <w:annotationRef/>
      </w:r>
      <w:proofErr w:type="spellStart"/>
      <w:r>
        <w:t>PNRs</w:t>
      </w:r>
      <w:proofErr w:type="spellEnd"/>
      <w:r>
        <w:t xml:space="preserve"> SUD : Orographie</w:t>
      </w:r>
    </w:p>
    <w:p w14:paraId="701CE53D" w14:textId="77777777" w:rsidR="0090398D" w:rsidRDefault="0090398D" w:rsidP="00C3534C">
      <w:pPr>
        <w:spacing w:after="0"/>
        <w:contextualSpacing/>
        <w:jc w:val="both"/>
      </w:pPr>
      <w:r>
        <w:t xml:space="preserve">Peut-on considérer que la caractéristique « fluvial » concerne aussi les rivières ? </w:t>
      </w:r>
    </w:p>
    <w:p w14:paraId="1F9359B6" w14:textId="77777777" w:rsidR="0090398D" w:rsidRPr="00133DDA" w:rsidRDefault="0090398D" w:rsidP="00C3534C">
      <w:pPr>
        <w:spacing w:after="0"/>
        <w:contextualSpacing/>
        <w:jc w:val="both"/>
        <w:rPr>
          <w:i/>
          <w:iCs/>
        </w:rPr>
      </w:pPr>
      <w:r w:rsidRPr="00133DDA">
        <w:rPr>
          <w:i/>
          <w:iCs/>
        </w:rPr>
        <w:t>(</w:t>
      </w:r>
      <w:proofErr w:type="gramStart"/>
      <w:r w:rsidRPr="00133DDA">
        <w:rPr>
          <w:i/>
          <w:iCs/>
        </w:rPr>
        <w:t>ex</w:t>
      </w:r>
      <w:proofErr w:type="gramEnd"/>
      <w:r w:rsidRPr="00133DDA">
        <w:rPr>
          <w:i/>
          <w:iCs/>
        </w:rPr>
        <w:t xml:space="preserve"> cas de la Durance qui a l’emprise d’un fleuve (axe de communication, relief marqué, source provenant de </w:t>
      </w:r>
      <w:r>
        <w:rPr>
          <w:i/>
          <w:iCs/>
        </w:rPr>
        <w:t xml:space="preserve">la </w:t>
      </w:r>
      <w:r w:rsidRPr="00133DDA">
        <w:rPr>
          <w:i/>
          <w:iCs/>
        </w:rPr>
        <w:t xml:space="preserve">montagne et nombreux affluents.. </w:t>
      </w:r>
      <w:proofErr w:type="gramStart"/>
      <w:r w:rsidRPr="00133DDA">
        <w:rPr>
          <w:i/>
          <w:iCs/>
        </w:rPr>
        <w:t>mais</w:t>
      </w:r>
      <w:proofErr w:type="gramEnd"/>
      <w:r w:rsidRPr="00133DDA">
        <w:rPr>
          <w:i/>
          <w:iCs/>
        </w:rPr>
        <w:t xml:space="preserve"> </w:t>
      </w:r>
      <w:r>
        <w:rPr>
          <w:i/>
          <w:iCs/>
        </w:rPr>
        <w:t xml:space="preserve">techniquement </w:t>
      </w:r>
      <w:r w:rsidRPr="00133DDA">
        <w:rPr>
          <w:i/>
          <w:iCs/>
        </w:rPr>
        <w:t>qui n’est pas un fleuve, se jetant dans le Rhône)</w:t>
      </w:r>
    </w:p>
    <w:p w14:paraId="317F18C0" w14:textId="5ABBD7CB" w:rsidR="0090398D" w:rsidRDefault="0090398D">
      <w:pPr>
        <w:pStyle w:val="Commentaire"/>
      </w:pPr>
    </w:p>
  </w:comment>
  <w:comment w:id="33" w:author="FLEURY-JÄGERSCHMIDT Émilie" w:date="2023-09-12T17:52:00Z" w:initials="FÉ">
    <w:p w14:paraId="28E9E6D3" w14:textId="50C158FA" w:rsidR="0090398D" w:rsidRDefault="0090398D">
      <w:pPr>
        <w:pStyle w:val="Commentaire"/>
      </w:pPr>
      <w:r>
        <w:rPr>
          <w:rStyle w:val="Marquedecommentaire"/>
        </w:rPr>
        <w:annotationRef/>
      </w:r>
      <w:r>
        <w:t>OEB : + culture en terrasse (dans le sud)</w:t>
      </w:r>
    </w:p>
  </w:comment>
  <w:comment w:id="35" w:author="FLEURY-JÄGERSCHMIDT Émilie" w:date="2023-09-12T17:20:00Z" w:initials="FÉ">
    <w:p w14:paraId="06EE94C3" w14:textId="77777777" w:rsidR="0090398D" w:rsidRDefault="0090398D" w:rsidP="000126BE">
      <w:pPr>
        <w:pStyle w:val="Commentaire"/>
      </w:pPr>
      <w:r>
        <w:rPr>
          <w:rStyle w:val="Marquedecommentaire"/>
        </w:rPr>
        <w:annotationRef/>
      </w:r>
      <w:r>
        <w:t>PNR OPF : Comme proposé par les PNR du sud : « terres arables » (ou « terres cultivées » ?)</w:t>
      </w:r>
    </w:p>
    <w:p w14:paraId="37E07465" w14:textId="2E851C1C" w:rsidR="0090398D" w:rsidRDefault="0090398D">
      <w:pPr>
        <w:pStyle w:val="Commentaire"/>
      </w:pPr>
    </w:p>
  </w:comment>
  <w:comment w:id="36" w:author="FLEURY-JÄGERSCHMIDT Émilie" w:date="2023-09-12T18:40:00Z" w:initials="FÉ">
    <w:p w14:paraId="33E2CB4B" w14:textId="4212AE6C" w:rsidR="0090398D" w:rsidRDefault="0090398D">
      <w:pPr>
        <w:pStyle w:val="Commentaire"/>
      </w:pPr>
      <w:r>
        <w:rPr>
          <w:rStyle w:val="Marquedecommentaire"/>
        </w:rPr>
        <w:annotationRef/>
      </w:r>
      <w:r>
        <w:t xml:space="preserve">DREAL OCCITANIE : </w:t>
      </w:r>
      <w:r>
        <w:rPr>
          <w:rFonts w:asciiTheme="minorHAnsi" w:hAnsiTheme="minorHAnsi"/>
        </w:rPr>
        <w:t>Préférer « agricole » ?</w:t>
      </w:r>
    </w:p>
  </w:comment>
  <w:comment w:id="34" w:author="FLEURY-JÄGERSCHMIDT Émilie" w:date="2023-09-12T18:05:00Z" w:initials="FÉ">
    <w:p w14:paraId="5EDEF524" w14:textId="77777777" w:rsidR="0090398D" w:rsidRPr="00B5350B" w:rsidRDefault="0090398D" w:rsidP="00E66934">
      <w:pPr>
        <w:spacing w:after="0"/>
        <w:contextualSpacing/>
        <w:jc w:val="both"/>
        <w:rPr>
          <w:i/>
          <w:iCs/>
        </w:rPr>
      </w:pPr>
      <w:r>
        <w:rPr>
          <w:rStyle w:val="Marquedecommentaire"/>
        </w:rPr>
        <w:annotationRef/>
      </w:r>
      <w:proofErr w:type="spellStart"/>
      <w:r>
        <w:t>PNRs</w:t>
      </w:r>
      <w:proofErr w:type="spellEnd"/>
      <w:r>
        <w:t xml:space="preserve"> SUD : </w:t>
      </w:r>
      <w:r w:rsidRPr="00B5350B">
        <w:rPr>
          <w:i/>
          <w:iCs/>
        </w:rPr>
        <w:t>Milieu agricole :</w:t>
      </w:r>
    </w:p>
    <w:p w14:paraId="2A6F4071" w14:textId="77777777" w:rsidR="0090398D" w:rsidRDefault="0090398D" w:rsidP="00E66934">
      <w:pPr>
        <w:spacing w:after="0"/>
        <w:contextualSpacing/>
        <w:jc w:val="both"/>
      </w:pPr>
      <w:r>
        <w:t>- dans la proposition du standard, seulement la vigne est précisée, pas les autres cultures</w:t>
      </w:r>
    </w:p>
    <w:p w14:paraId="09080B24" w14:textId="77777777" w:rsidR="0090398D" w:rsidRDefault="0090398D" w:rsidP="00E66934">
      <w:pPr>
        <w:spacing w:after="0"/>
        <w:ind w:firstLine="708"/>
        <w:contextualSpacing/>
        <w:jc w:val="both"/>
      </w:pPr>
      <w:r>
        <w:t xml:space="preserve">- soit on est exhaustif (verger, </w:t>
      </w:r>
      <w:proofErr w:type="spellStart"/>
      <w:r>
        <w:t>lavanderaie</w:t>
      </w:r>
      <w:proofErr w:type="spellEnd"/>
      <w:r>
        <w:t xml:space="preserve">, vigne, </w:t>
      </w:r>
      <w:proofErr w:type="gramStart"/>
      <w:r>
        <w:t>oliveraie,…</w:t>
      </w:r>
      <w:proofErr w:type="gramEnd"/>
      <w:r>
        <w:t>)</w:t>
      </w:r>
    </w:p>
    <w:p w14:paraId="14A020A0" w14:textId="77777777" w:rsidR="0090398D" w:rsidRDefault="0090398D" w:rsidP="00E66934">
      <w:pPr>
        <w:spacing w:after="0"/>
        <w:ind w:firstLine="708"/>
        <w:contextualSpacing/>
        <w:jc w:val="both"/>
      </w:pPr>
      <w:r>
        <w:t xml:space="preserve">- soit on distingue uniquement « culture permanente » et « terre arable » </w:t>
      </w:r>
    </w:p>
    <w:p w14:paraId="5E10449C" w14:textId="77777777" w:rsidR="0090398D" w:rsidRDefault="0090398D" w:rsidP="00E66934">
      <w:pPr>
        <w:spacing w:after="0"/>
        <w:contextualSpacing/>
        <w:jc w:val="both"/>
      </w:pPr>
      <w:r>
        <w:t xml:space="preserve">- Les types de culture (verger, vigne, …) pourraient </w:t>
      </w:r>
      <w:proofErr w:type="gramStart"/>
      <w:r>
        <w:t>être  précisées</w:t>
      </w:r>
      <w:proofErr w:type="gramEnd"/>
      <w:r>
        <w:t xml:space="preserve"> dans « Type Local »</w:t>
      </w:r>
    </w:p>
    <w:p w14:paraId="3B969AA5" w14:textId="08D3536A" w:rsidR="0090398D" w:rsidRDefault="0090398D">
      <w:pPr>
        <w:pStyle w:val="Commentaire"/>
      </w:pPr>
    </w:p>
  </w:comment>
  <w:comment w:id="37" w:author="FLEURY-JÄGERSCHMIDT Émilie" w:date="2023-09-12T17:21:00Z" w:initials="FÉ">
    <w:p w14:paraId="1A173848" w14:textId="4305E515" w:rsidR="0090398D" w:rsidRDefault="0090398D">
      <w:pPr>
        <w:pStyle w:val="Commentaire"/>
      </w:pPr>
      <w:r>
        <w:rPr>
          <w:rStyle w:val="Marquedecommentaire"/>
        </w:rPr>
        <w:annotationRef/>
      </w:r>
      <w:r>
        <w:t>PNR OPF : Comme proposé par les PNR du sud : « culture permanente »</w:t>
      </w:r>
    </w:p>
  </w:comment>
  <w:comment w:id="38" w:author="FLEURY-JÄGERSCHMIDT Émilie" w:date="2023-09-12T18:40:00Z" w:initials="FÉ">
    <w:p w14:paraId="2A671410" w14:textId="77777777" w:rsidR="0090398D" w:rsidRDefault="0090398D" w:rsidP="005279EC">
      <w:r>
        <w:rPr>
          <w:rStyle w:val="Marquedecommentaire"/>
        </w:rPr>
        <w:annotationRef/>
      </w:r>
      <w:r>
        <w:t xml:space="preserve">DREAL OCCITANIE : </w:t>
      </w:r>
      <w:r>
        <w:rPr>
          <w:rFonts w:asciiTheme="minorHAnsi" w:hAnsiTheme="minorHAnsi"/>
          <w:sz w:val="20"/>
        </w:rPr>
        <w:t>Si l’on évoque la vigne « vignoble », il faudrait alors évoquer les autres formes de cultures « grandes cultures », « arboriculture », « maraîchage » … A supprimer ?</w:t>
      </w:r>
    </w:p>
    <w:p w14:paraId="7E6894BC" w14:textId="1D917790" w:rsidR="0090398D" w:rsidRDefault="0090398D">
      <w:pPr>
        <w:pStyle w:val="Commentaire"/>
      </w:pPr>
    </w:p>
  </w:comment>
  <w:comment w:id="39" w:author="Mathilde ROLANDEAU" w:date="2023-08-28T10:59:00Z" w:initials="MR">
    <w:p w14:paraId="56F34665" w14:textId="74034874" w:rsidR="0090398D" w:rsidRDefault="0090398D" w:rsidP="006D0889">
      <w:pPr>
        <w:pStyle w:val="Commentaire"/>
      </w:pPr>
      <w:r>
        <w:rPr>
          <w:rStyle w:val="Marquedecommentaire"/>
        </w:rPr>
        <w:annotationRef/>
      </w:r>
      <w:r>
        <w:t xml:space="preserve">FEDESCOT : = bâtiments d'élevage ? </w:t>
      </w:r>
    </w:p>
  </w:comment>
  <w:comment w:id="40" w:author="FLEURY-JÄGERSCHMIDT Émilie" w:date="2023-09-12T17:22:00Z" w:initials="FÉ">
    <w:p w14:paraId="451DAFCF" w14:textId="35F46847" w:rsidR="0090398D" w:rsidRDefault="0090398D">
      <w:pPr>
        <w:pStyle w:val="Commentaire"/>
      </w:pPr>
      <w:r>
        <w:rPr>
          <w:rStyle w:val="Marquedecommentaire"/>
        </w:rPr>
        <w:annotationRef/>
      </w:r>
      <w:r>
        <w:t>PNR OPF : Différence avec prairie ?! on mélange usage et couvert...</w:t>
      </w:r>
    </w:p>
  </w:comment>
  <w:comment w:id="41" w:author="FLEURY-JÄGERSCHMIDT Émilie" w:date="2023-09-12T18:41:00Z" w:initials="FÉ">
    <w:p w14:paraId="2F6164E2" w14:textId="5CB90701" w:rsidR="0090398D" w:rsidRDefault="0090398D">
      <w:pPr>
        <w:pStyle w:val="Commentaire"/>
      </w:pPr>
      <w:r>
        <w:rPr>
          <w:rStyle w:val="Marquedecommentaire"/>
        </w:rPr>
        <w:annotationRef/>
      </w:r>
      <w:r>
        <w:t xml:space="preserve">DREAL OCCITANIE : </w:t>
      </w:r>
      <w:r>
        <w:rPr>
          <w:rFonts w:asciiTheme="minorHAnsi" w:hAnsiTheme="minorHAnsi"/>
        </w:rPr>
        <w:t>Confusion entre un état de l’occupation du sol et un usage. A supprimer (existence de prairie)</w:t>
      </w:r>
    </w:p>
  </w:comment>
  <w:comment w:id="42" w:author="Mathilde ROLANDEAU" w:date="2023-08-28T10:55:00Z" w:initials="MR">
    <w:p w14:paraId="1CA855AB" w14:textId="5D1BBE74" w:rsidR="0090398D" w:rsidRDefault="0090398D" w:rsidP="006D0889">
      <w:pPr>
        <w:pStyle w:val="Commentaire"/>
      </w:pPr>
      <w:r>
        <w:rPr>
          <w:rStyle w:val="Marquedecommentaire"/>
        </w:rPr>
        <w:annotationRef/>
      </w:r>
      <w:r>
        <w:t>FEDESCOT : Lisière et ripisylve</w:t>
      </w:r>
    </w:p>
  </w:comment>
  <w:comment w:id="43" w:author="FLEURY-JÄGERSCHMIDT Émilie" w:date="2023-09-12T17:22:00Z" w:initials="FÉ">
    <w:p w14:paraId="3F5A8C1A" w14:textId="47EBC8F7" w:rsidR="0090398D" w:rsidRDefault="0090398D">
      <w:pPr>
        <w:pStyle w:val="Commentaire"/>
      </w:pPr>
      <w:r>
        <w:rPr>
          <w:rStyle w:val="Marquedecommentaire"/>
        </w:rPr>
        <w:annotationRef/>
      </w:r>
      <w:r>
        <w:t>PNR OPF : Frange urbaine ? c’est un terme très générique...</w:t>
      </w:r>
    </w:p>
  </w:comment>
  <w:comment w:id="44" w:author="FLEURY-JÄGERSCHMIDT Émilie" w:date="2023-09-12T18:07:00Z" w:initials="FÉ">
    <w:p w14:paraId="1B79209A" w14:textId="77777777" w:rsidR="0090398D" w:rsidRPr="007C7218" w:rsidRDefault="0090398D" w:rsidP="00E66934">
      <w:pPr>
        <w:spacing w:after="0"/>
        <w:contextualSpacing/>
        <w:jc w:val="both"/>
        <w:rPr>
          <w:i/>
          <w:iCs/>
        </w:rPr>
      </w:pPr>
      <w:r>
        <w:rPr>
          <w:rStyle w:val="Marquedecommentaire"/>
        </w:rPr>
        <w:annotationRef/>
      </w:r>
      <w:proofErr w:type="spellStart"/>
      <w:r>
        <w:t>PNRs</w:t>
      </w:r>
      <w:proofErr w:type="spellEnd"/>
      <w:r>
        <w:t xml:space="preserve"> SUD : </w:t>
      </w:r>
      <w:r w:rsidRPr="007C7218">
        <w:rPr>
          <w:i/>
          <w:iCs/>
        </w:rPr>
        <w:t>Franges</w:t>
      </w:r>
    </w:p>
    <w:p w14:paraId="10E4622E" w14:textId="77777777" w:rsidR="0090398D" w:rsidRDefault="0090398D" w:rsidP="00E66934">
      <w:pPr>
        <w:pStyle w:val="Paragraphedeliste"/>
        <w:numPr>
          <w:ilvl w:val="0"/>
          <w:numId w:val="48"/>
        </w:numPr>
        <w:spacing w:after="0" w:line="259" w:lineRule="auto"/>
        <w:jc w:val="both"/>
      </w:pPr>
      <w:r>
        <w:t xml:space="preserve">L’interface entre 2 typologies d’occupation du sol </w:t>
      </w:r>
    </w:p>
    <w:p w14:paraId="249734F6" w14:textId="77777777" w:rsidR="0090398D" w:rsidRPr="00C24C7F" w:rsidRDefault="0090398D" w:rsidP="00E66934">
      <w:pPr>
        <w:spacing w:after="0"/>
        <w:contextualSpacing/>
        <w:jc w:val="both"/>
        <w:rPr>
          <w:i/>
          <w:iCs/>
        </w:rPr>
      </w:pPr>
      <w:proofErr w:type="gramStart"/>
      <w:r w:rsidRPr="00C24C7F">
        <w:rPr>
          <w:i/>
          <w:iCs/>
        </w:rPr>
        <w:t>ex</w:t>
      </w:r>
      <w:proofErr w:type="gramEnd"/>
      <w:r w:rsidRPr="00C24C7F">
        <w:rPr>
          <w:i/>
          <w:iCs/>
        </w:rPr>
        <w:t xml:space="preserve"> frange </w:t>
      </w:r>
      <w:proofErr w:type="spellStart"/>
      <w:r w:rsidRPr="00C24C7F">
        <w:rPr>
          <w:i/>
          <w:iCs/>
        </w:rPr>
        <w:t>periurbaine</w:t>
      </w:r>
      <w:proofErr w:type="spellEnd"/>
      <w:r w:rsidRPr="00C24C7F">
        <w:rPr>
          <w:i/>
          <w:iCs/>
        </w:rPr>
        <w:t xml:space="preserve"> </w:t>
      </w:r>
      <w:r>
        <w:rPr>
          <w:i/>
          <w:iCs/>
        </w:rPr>
        <w:t>à</w:t>
      </w:r>
      <w:r w:rsidRPr="00C24C7F">
        <w:rPr>
          <w:i/>
          <w:iCs/>
        </w:rPr>
        <w:t xml:space="preserve"> l’interface entre urbain/milieu agricole par exemple, lisière = frange </w:t>
      </w:r>
      <w:r>
        <w:rPr>
          <w:i/>
          <w:iCs/>
        </w:rPr>
        <w:t>à</w:t>
      </w:r>
      <w:r w:rsidRPr="00C24C7F">
        <w:rPr>
          <w:i/>
          <w:iCs/>
        </w:rPr>
        <w:t xml:space="preserve"> l’interface du milieu agricole et naturel…)</w:t>
      </w:r>
    </w:p>
    <w:p w14:paraId="3BB567DD" w14:textId="364B3E67" w:rsidR="0090398D" w:rsidRDefault="0090398D">
      <w:pPr>
        <w:pStyle w:val="Commentaire"/>
      </w:pPr>
    </w:p>
  </w:comment>
  <w:comment w:id="45" w:author="Mathilde ROLANDEAU" w:date="2023-08-28T10:53:00Z" w:initials="MR">
    <w:p w14:paraId="557DBD3C" w14:textId="02A0D7A3" w:rsidR="0090398D" w:rsidRDefault="0090398D" w:rsidP="006D0889">
      <w:pPr>
        <w:pStyle w:val="Commentaire"/>
      </w:pPr>
      <w:r>
        <w:rPr>
          <w:rStyle w:val="Marquedecommentaire"/>
        </w:rPr>
        <w:annotationRef/>
      </w:r>
      <w:r>
        <w:t>FEDESCOT : Au sens zone montagne (altitude minimum) notion de pentes</w:t>
      </w:r>
    </w:p>
  </w:comment>
  <w:comment w:id="46" w:author="FLEURY-JÄGERSCHMIDT Émilie" w:date="2023-09-12T18:42:00Z" w:initials="FÉ">
    <w:p w14:paraId="226EEF6E" w14:textId="1A569145" w:rsidR="0090398D" w:rsidRDefault="0090398D">
      <w:pPr>
        <w:pStyle w:val="Commentaire"/>
      </w:pPr>
      <w:r>
        <w:rPr>
          <w:rStyle w:val="Marquedecommentaire"/>
        </w:rPr>
        <w:annotationRef/>
      </w:r>
      <w:r>
        <w:t xml:space="preserve">DREAL OCCITANIE : </w:t>
      </w:r>
      <w:r>
        <w:rPr>
          <w:rFonts w:asciiTheme="minorHAnsi" w:hAnsiTheme="minorHAnsi"/>
        </w:rPr>
        <w:t>La prairie est une forme d’agriculture. Sinon, on parlerait de « pelouse » s’agissant d’espaces naturels. Redondant avec « agricole » ?</w:t>
      </w:r>
    </w:p>
  </w:comment>
  <w:comment w:id="47" w:author="FLEURY-JÄGERSCHMIDT Émilie" w:date="2023-09-12T17:24:00Z" w:initials="FÉ">
    <w:p w14:paraId="2E11169B" w14:textId="38395DC0" w:rsidR="0090398D" w:rsidRDefault="0090398D">
      <w:pPr>
        <w:pStyle w:val="Commentaire"/>
      </w:pPr>
      <w:r>
        <w:rPr>
          <w:rStyle w:val="Marquedecommentaire"/>
        </w:rPr>
        <w:annotationRef/>
      </w:r>
      <w:r>
        <w:t>PNR OPF : Montagne/massif : juste une histoire de quantité ?!</w:t>
      </w:r>
    </w:p>
  </w:comment>
  <w:comment w:id="49" w:author="Mathilde ROLANDEAU" w:date="2023-08-28T10:51:00Z" w:initials="MR">
    <w:p w14:paraId="28AD76C8" w14:textId="421203A3" w:rsidR="0090398D" w:rsidRDefault="0090398D" w:rsidP="006D0889">
      <w:pPr>
        <w:pStyle w:val="Commentaire"/>
      </w:pPr>
      <w:r>
        <w:rPr>
          <w:rStyle w:val="Marquedecommentaire"/>
        </w:rPr>
        <w:annotationRef/>
      </w:r>
      <w:r>
        <w:t xml:space="preserve">FEDESCOT : Hors </w:t>
      </w:r>
      <w:proofErr w:type="spellStart"/>
      <w:r>
        <w:t>masif</w:t>
      </w:r>
      <w:proofErr w:type="spellEnd"/>
      <w:r>
        <w:t xml:space="preserve"> et montagne : =terrils ? </w:t>
      </w:r>
    </w:p>
  </w:comment>
  <w:comment w:id="48" w:author="FLEURY-JÄGERSCHMIDT Émilie" w:date="2023-09-12T17:25:00Z" w:initials="FÉ">
    <w:p w14:paraId="65099C74" w14:textId="5FBBD33C" w:rsidR="0090398D" w:rsidRDefault="0090398D">
      <w:pPr>
        <w:pStyle w:val="Commentaire"/>
      </w:pPr>
      <w:r>
        <w:rPr>
          <w:rStyle w:val="Marquedecommentaire"/>
        </w:rPr>
        <w:annotationRef/>
      </w:r>
      <w:r>
        <w:t xml:space="preserve">PNR OPF : Mettre </w:t>
      </w:r>
      <w:proofErr w:type="spellStart"/>
      <w:r>
        <w:t>AutreReliefMarqué</w:t>
      </w:r>
      <w:proofErr w:type="spellEnd"/>
      <w:r>
        <w:t xml:space="preserve"> pour éviter les doutes (une montagne est aussi un relief marqué !)</w:t>
      </w:r>
    </w:p>
  </w:comment>
  <w:comment w:id="50" w:author="FLEURY-JÄGERSCHMIDT Émilie" w:date="2023-09-12T18:05:00Z" w:initials="FÉ">
    <w:p w14:paraId="688F0AC0" w14:textId="77777777" w:rsidR="0090398D" w:rsidRPr="00B5350B" w:rsidRDefault="0090398D" w:rsidP="00E66934">
      <w:pPr>
        <w:spacing w:after="0"/>
        <w:contextualSpacing/>
        <w:jc w:val="both"/>
        <w:rPr>
          <w:i/>
          <w:iCs/>
        </w:rPr>
      </w:pPr>
      <w:r>
        <w:rPr>
          <w:rStyle w:val="Marquedecommentaire"/>
        </w:rPr>
        <w:annotationRef/>
      </w:r>
      <w:proofErr w:type="spellStart"/>
      <w:r>
        <w:t>PNRs</w:t>
      </w:r>
      <w:proofErr w:type="spellEnd"/>
      <w:r>
        <w:t xml:space="preserve"> SUD : </w:t>
      </w:r>
      <w:r w:rsidRPr="00B5350B">
        <w:rPr>
          <w:i/>
          <w:iCs/>
        </w:rPr>
        <w:t>Milieu forestier :</w:t>
      </w:r>
    </w:p>
    <w:p w14:paraId="696BB91D" w14:textId="529C68DA" w:rsidR="0090398D" w:rsidRDefault="0090398D" w:rsidP="00E66934">
      <w:pPr>
        <w:pStyle w:val="Commentaire"/>
      </w:pPr>
      <w:r>
        <w:t xml:space="preserve">- Même structuration avec distinction </w:t>
      </w:r>
      <w:proofErr w:type="spellStart"/>
      <w:r>
        <w:t>fôret</w:t>
      </w:r>
      <w:proofErr w:type="spellEnd"/>
      <w:r>
        <w:t xml:space="preserve"> (continue) et boisement (discontinu).</w:t>
      </w:r>
    </w:p>
  </w:comment>
  <w:comment w:id="51" w:author="FLEURY-JÄGERSCHMIDT Émilie" w:date="2023-09-12T18:24:00Z" w:initials="FÉ">
    <w:p w14:paraId="44CBBF50" w14:textId="5ABFDFE1" w:rsidR="0090398D" w:rsidRDefault="0090398D" w:rsidP="00B37B7A">
      <w:pPr>
        <w:autoSpaceDE w:val="0"/>
        <w:autoSpaceDN w:val="0"/>
        <w:adjustRightInd w:val="0"/>
        <w:spacing w:after="0"/>
        <w:rPr>
          <w:rFonts w:ascii="Calibri" w:hAnsi="Calibri" w:cs="Calibri"/>
        </w:rPr>
      </w:pPr>
      <w:r>
        <w:rPr>
          <w:rStyle w:val="Marquedecommentaire"/>
        </w:rPr>
        <w:annotationRef/>
      </w:r>
      <w:r>
        <w:t xml:space="preserve">FEDESCOT : </w:t>
      </w:r>
      <w:r>
        <w:rPr>
          <w:rFonts w:ascii="Calibri" w:hAnsi="Calibri" w:cs="Calibri"/>
        </w:rPr>
        <w:t xml:space="preserve">(P3) Ajouter "Vallons" sous le type d'orographie : Cette catégorie représente une unité constituée </w:t>
      </w:r>
      <w:proofErr w:type="gramStart"/>
      <w:r>
        <w:rPr>
          <w:rFonts w:ascii="Calibri" w:hAnsi="Calibri" w:cs="Calibri"/>
        </w:rPr>
        <w:t>de un</w:t>
      </w:r>
      <w:proofErr w:type="gramEnd"/>
      <w:r>
        <w:rPr>
          <w:rFonts w:ascii="Calibri" w:hAnsi="Calibri" w:cs="Calibri"/>
        </w:rPr>
        <w:t xml:space="preserve"> ou plusieurs vallons, généralement caractérisée par une diversité d'OCS tels que prairies, petits champs, boisements, etc. Ces paysages se distinguent des grandes vallées comme celles du Rhin ou de la Loire, car leur relief est modelé mais moins marqué que celui des zones montagneuses.</w:t>
      </w:r>
    </w:p>
    <w:p w14:paraId="63982C77" w14:textId="77777777" w:rsidR="0090398D" w:rsidRDefault="0090398D" w:rsidP="00B37B7A">
      <w:pPr>
        <w:autoSpaceDE w:val="0"/>
        <w:autoSpaceDN w:val="0"/>
        <w:adjustRightInd w:val="0"/>
        <w:spacing w:after="0"/>
        <w:rPr>
          <w:rFonts w:ascii="Calibri" w:hAnsi="Calibri" w:cs="Calibri"/>
        </w:rPr>
      </w:pPr>
      <w:r>
        <w:rPr>
          <w:rFonts w:ascii="Calibri" w:hAnsi="Calibri" w:cs="Calibri"/>
        </w:rPr>
        <w:t>Exemple concret : Selon l'atlas des paysages départementaux, il existe 3 unités paysagères (UP) de</w:t>
      </w:r>
    </w:p>
    <w:p w14:paraId="6458EE14" w14:textId="6407DD79" w:rsidR="0090398D" w:rsidRPr="00B37B7A" w:rsidRDefault="0090398D" w:rsidP="00B37B7A">
      <w:pPr>
        <w:autoSpaceDE w:val="0"/>
        <w:autoSpaceDN w:val="0"/>
        <w:adjustRightInd w:val="0"/>
        <w:spacing w:after="0"/>
        <w:rPr>
          <w:rFonts w:ascii="Calibri" w:hAnsi="Calibri" w:cs="Calibri"/>
        </w:rPr>
      </w:pPr>
      <w:r>
        <w:rPr>
          <w:rFonts w:ascii="Calibri" w:hAnsi="Calibri" w:cs="Calibri"/>
        </w:rPr>
        <w:t xml:space="preserve">Vallons dans les 6 UP des Vosges Centrales, incluant les vallons sous Mirecourt, les vaux du </w:t>
      </w:r>
      <w:proofErr w:type="spellStart"/>
      <w:r>
        <w:rPr>
          <w:rFonts w:ascii="Calibri" w:hAnsi="Calibri" w:cs="Calibri"/>
        </w:rPr>
        <w:t>Madon</w:t>
      </w:r>
      <w:proofErr w:type="spellEnd"/>
      <w:r>
        <w:rPr>
          <w:rFonts w:ascii="Calibri" w:hAnsi="Calibri" w:cs="Calibri"/>
        </w:rPr>
        <w:t xml:space="preserve"> et la </w:t>
      </w:r>
      <w:proofErr w:type="spellStart"/>
      <w:r>
        <w:rPr>
          <w:rFonts w:ascii="Calibri" w:hAnsi="Calibri" w:cs="Calibri"/>
        </w:rPr>
        <w:t>Vôge</w:t>
      </w:r>
      <w:proofErr w:type="spellEnd"/>
      <w:r>
        <w:rPr>
          <w:rFonts w:ascii="Calibri" w:hAnsi="Calibri" w:cs="Calibri"/>
        </w:rPr>
        <w:t>.</w:t>
      </w:r>
    </w:p>
  </w:comment>
  <w:comment w:id="52" w:author="FLEURY-JÄGERSCHMIDT Émilie" w:date="2023-09-12T17:25:00Z" w:initials="FÉ">
    <w:p w14:paraId="66EF95BE" w14:textId="2B1F9EAD" w:rsidR="0090398D" w:rsidRDefault="0090398D">
      <w:pPr>
        <w:pStyle w:val="Commentaire"/>
      </w:pPr>
      <w:r>
        <w:rPr>
          <w:rStyle w:val="Marquedecommentaire"/>
        </w:rPr>
        <w:annotationRef/>
      </w:r>
      <w:r>
        <w:t>PNR OPF : Différence avec forêt ? (</w:t>
      </w:r>
      <w:proofErr w:type="gramStart"/>
      <w:r>
        <w:t>mettre</w:t>
      </w:r>
      <w:proofErr w:type="gramEnd"/>
      <w:r>
        <w:t xml:space="preserve"> </w:t>
      </w:r>
      <w:proofErr w:type="spellStart"/>
      <w:r>
        <w:t>Autremilieuboisé</w:t>
      </w:r>
      <w:proofErr w:type="spellEnd"/>
      <w:r>
        <w:t xml:space="preserve"> </w:t>
      </w:r>
      <w:proofErr w:type="spellStart"/>
      <w:r>
        <w:t>evt</w:t>
      </w:r>
      <w:proofErr w:type="spellEnd"/>
      <w:r>
        <w:t>)</w:t>
      </w:r>
    </w:p>
  </w:comment>
  <w:comment w:id="53" w:author="Mathilde ROLANDEAU" w:date="2023-08-28T10:57:00Z" w:initials="MR">
    <w:p w14:paraId="2117648B" w14:textId="3EF85176" w:rsidR="0090398D" w:rsidRDefault="0090398D" w:rsidP="006D0889">
      <w:pPr>
        <w:pStyle w:val="Commentaire"/>
      </w:pPr>
      <w:r>
        <w:rPr>
          <w:rStyle w:val="Marquedecommentaire"/>
        </w:rPr>
        <w:annotationRef/>
      </w:r>
      <w:r>
        <w:t xml:space="preserve">FEDESCOT : Peu précis et peu inclure </w:t>
      </w:r>
      <w:proofErr w:type="spellStart"/>
      <w:r>
        <w:t>milieuboisé</w:t>
      </w:r>
      <w:proofErr w:type="spellEnd"/>
      <w:r>
        <w:t xml:space="preserve"> </w:t>
      </w:r>
      <w:proofErr w:type="spellStart"/>
      <w:r>
        <w:t>milieuhumide</w:t>
      </w:r>
      <w:proofErr w:type="spellEnd"/>
      <w:r>
        <w:t xml:space="preserve"> </w:t>
      </w:r>
    </w:p>
  </w:comment>
  <w:comment w:id="54" w:author="FLEURY-JÄGERSCHMIDT Émilie" w:date="2023-09-12T18:03:00Z" w:initials="FÉ">
    <w:p w14:paraId="33FC15BE" w14:textId="77777777" w:rsidR="0090398D" w:rsidRPr="00B5350B" w:rsidRDefault="0090398D" w:rsidP="00E66934">
      <w:pPr>
        <w:spacing w:after="0"/>
        <w:contextualSpacing/>
        <w:jc w:val="both"/>
        <w:rPr>
          <w:i/>
          <w:iCs/>
        </w:rPr>
      </w:pPr>
      <w:r>
        <w:rPr>
          <w:rStyle w:val="Marquedecommentaire"/>
        </w:rPr>
        <w:annotationRef/>
      </w:r>
      <w:proofErr w:type="spellStart"/>
      <w:r>
        <w:t>PNRs</w:t>
      </w:r>
      <w:proofErr w:type="spellEnd"/>
      <w:r>
        <w:t xml:space="preserve"> SUD : </w:t>
      </w:r>
      <w:r w:rsidRPr="00B5350B">
        <w:rPr>
          <w:i/>
          <w:iCs/>
        </w:rPr>
        <w:t>Milieu naturel :</w:t>
      </w:r>
    </w:p>
    <w:p w14:paraId="68DAD7B0" w14:textId="77777777" w:rsidR="0090398D" w:rsidRDefault="0090398D" w:rsidP="00E66934">
      <w:pPr>
        <w:spacing w:after="0"/>
        <w:contextualSpacing/>
        <w:jc w:val="both"/>
      </w:pPr>
      <w:r>
        <w:t>- Ajout d’une valeur « roche » pour les milieux rocheux avec peu ou sans végétation</w:t>
      </w:r>
    </w:p>
    <w:p w14:paraId="2E916796" w14:textId="77777777" w:rsidR="0090398D" w:rsidRDefault="0090398D" w:rsidP="00E66934">
      <w:pPr>
        <w:spacing w:after="0"/>
        <w:contextualSpacing/>
        <w:jc w:val="both"/>
      </w:pPr>
      <w:r>
        <w:t>- Distinction Pelouse (milieux ouverts), de la « prairie » et des</w:t>
      </w:r>
      <w:proofErr w:type="gramStart"/>
      <w:r>
        <w:t xml:space="preserve"> «landes</w:t>
      </w:r>
      <w:proofErr w:type="gramEnd"/>
      <w:r>
        <w:t> »</w:t>
      </w:r>
    </w:p>
    <w:p w14:paraId="03BE0E47" w14:textId="0DF7A070" w:rsidR="0090398D" w:rsidRDefault="0090398D">
      <w:pPr>
        <w:pStyle w:val="Commentaire"/>
      </w:pPr>
    </w:p>
  </w:comment>
  <w:comment w:id="55" w:author="FLEURY-JÄGERSCHMIDT Émilie" w:date="2023-09-12T18:06:00Z" w:initials="FÉ">
    <w:p w14:paraId="7CF5B088" w14:textId="77777777" w:rsidR="0090398D" w:rsidRPr="00B5350B" w:rsidRDefault="0090398D" w:rsidP="00E66934">
      <w:pPr>
        <w:spacing w:after="0"/>
        <w:contextualSpacing/>
        <w:jc w:val="both"/>
        <w:rPr>
          <w:i/>
          <w:iCs/>
        </w:rPr>
      </w:pPr>
      <w:r>
        <w:rPr>
          <w:rStyle w:val="Marquedecommentaire"/>
        </w:rPr>
        <w:annotationRef/>
      </w:r>
      <w:proofErr w:type="spellStart"/>
      <w:r>
        <w:t>PNRs</w:t>
      </w:r>
      <w:proofErr w:type="spellEnd"/>
      <w:r>
        <w:t xml:space="preserve"> SUD : </w:t>
      </w:r>
      <w:r w:rsidRPr="00B5350B">
        <w:rPr>
          <w:i/>
          <w:iCs/>
        </w:rPr>
        <w:t>Milieu humide</w:t>
      </w:r>
    </w:p>
    <w:p w14:paraId="788259D9" w14:textId="77777777" w:rsidR="0090398D" w:rsidRDefault="0090398D" w:rsidP="00E66934">
      <w:pPr>
        <w:spacing w:after="0"/>
        <w:contextualSpacing/>
        <w:jc w:val="both"/>
      </w:pPr>
      <w:r>
        <w:t>- Plus de précision sur le code « eau » : Plan d’eau, cours d’eau, Mer/</w:t>
      </w:r>
      <w:proofErr w:type="spellStart"/>
      <w:r>
        <w:t>Ocean</w:t>
      </w:r>
      <w:proofErr w:type="spellEnd"/>
      <w:r>
        <w:t xml:space="preserve"> et zone humide </w:t>
      </w:r>
    </w:p>
    <w:p w14:paraId="494E824B" w14:textId="285863E2" w:rsidR="0090398D" w:rsidRDefault="0090398D">
      <w:pPr>
        <w:pStyle w:val="Commentaire"/>
      </w:pPr>
    </w:p>
  </w:comment>
  <w:comment w:id="56" w:author="Mathilde ROLANDEAU" w:date="2023-08-28T10:59:00Z" w:initials="MR">
    <w:p w14:paraId="2A13A644" w14:textId="2E3445C8" w:rsidR="0090398D" w:rsidRDefault="0090398D" w:rsidP="006D0889">
      <w:pPr>
        <w:pStyle w:val="Commentaire"/>
      </w:pPr>
      <w:r>
        <w:rPr>
          <w:rStyle w:val="Marquedecommentaire"/>
        </w:rPr>
        <w:annotationRef/>
      </w:r>
      <w:r>
        <w:t>FEDESCOT : +névé et glacier</w:t>
      </w:r>
    </w:p>
  </w:comment>
  <w:comment w:id="58" w:author="Mathilde ROLANDEAU" w:date="2023-08-28T10:56:00Z" w:initials="MR">
    <w:p w14:paraId="3BDC2733" w14:textId="6A30294A" w:rsidR="0090398D" w:rsidRDefault="0090398D" w:rsidP="006D0889">
      <w:pPr>
        <w:pStyle w:val="Commentaire"/>
      </w:pPr>
      <w:r>
        <w:rPr>
          <w:rStyle w:val="Marquedecommentaire"/>
        </w:rPr>
        <w:annotationRef/>
      </w:r>
      <w:r>
        <w:t xml:space="preserve">FEDESCOT : Dont ENR ? </w:t>
      </w:r>
    </w:p>
  </w:comment>
  <w:comment w:id="57" w:author="FLEURY-JÄGERSCHMIDT Émilie" w:date="2023-09-12T18:42:00Z" w:initials="FÉ">
    <w:p w14:paraId="1DA3983F" w14:textId="1A26DED5" w:rsidR="0090398D" w:rsidRDefault="0090398D">
      <w:pPr>
        <w:pStyle w:val="Commentaire"/>
      </w:pPr>
      <w:r>
        <w:rPr>
          <w:rStyle w:val="Marquedecommentaire"/>
        </w:rPr>
        <w:annotationRef/>
      </w:r>
      <w:r>
        <w:t xml:space="preserve">DREAL OCCITANIE : </w:t>
      </w:r>
      <w:r>
        <w:rPr>
          <w:rFonts w:asciiTheme="minorHAnsi" w:hAnsiTheme="minorHAnsi"/>
        </w:rPr>
        <w:t>Que met-on derrière ce terme ? Un canal est une infrastructure, au même titre qu’une route, une voie ferrée ou une ligne à Haute Tension. Rarement dominant à l’échelle d’une UP.</w:t>
      </w:r>
    </w:p>
  </w:comment>
  <w:comment w:id="59" w:author="FLEURY-JÄGERSCHMIDT Émilie" w:date="2023-09-12T18:43:00Z" w:initials="FÉ">
    <w:p w14:paraId="78A34E6F" w14:textId="1E7607D1" w:rsidR="0090398D" w:rsidRDefault="0090398D">
      <w:pPr>
        <w:pStyle w:val="Commentaire"/>
      </w:pPr>
      <w:r>
        <w:rPr>
          <w:rStyle w:val="Marquedecommentaire"/>
        </w:rPr>
        <w:annotationRef/>
      </w:r>
      <w:r>
        <w:t xml:space="preserve">DREAL OCCITANIE : </w:t>
      </w:r>
      <w:r>
        <w:rPr>
          <w:rFonts w:asciiTheme="minorHAnsi" w:hAnsiTheme="minorHAnsi"/>
        </w:rPr>
        <w:t>Pas d’accord. L’atlas de paysage se réfère à une perception terrestre des paysages.</w:t>
      </w:r>
    </w:p>
  </w:comment>
  <w:comment w:id="60" w:author="FLEURY-JÄGERSCHMIDT Émilie" w:date="2023-09-12T17:26:00Z" w:initials="FÉ">
    <w:p w14:paraId="1AED411F" w14:textId="2A3EACF9" w:rsidR="0090398D" w:rsidRDefault="0090398D">
      <w:pPr>
        <w:pStyle w:val="Commentaire"/>
      </w:pPr>
      <w:r>
        <w:rPr>
          <w:rStyle w:val="Marquedecommentaire"/>
        </w:rPr>
        <w:annotationRef/>
      </w:r>
      <w:r>
        <w:t>PNR OPF : Ce qui est marin est nécessairement sous-marin et vice-versa, non ?! je vois mal une UP qui serait exclusivement marin, sans que ce soit lié ou aux espaces sous-marin, ou au littoral et espaces insulaires</w:t>
      </w:r>
    </w:p>
  </w:comment>
  <w:comment w:id="61" w:author="FLEURY-JÄGERSCHMIDT Émilie" w:date="2023-09-12T18:43:00Z" w:initials="FÉ">
    <w:p w14:paraId="37FB8F16" w14:textId="62AF627F" w:rsidR="0090398D" w:rsidRDefault="0090398D">
      <w:pPr>
        <w:pStyle w:val="Commentaire"/>
      </w:pPr>
      <w:r>
        <w:rPr>
          <w:rStyle w:val="Marquedecommentaire"/>
        </w:rPr>
        <w:annotationRef/>
      </w:r>
      <w:r>
        <w:t xml:space="preserve">DREAL OCCITANIE : </w:t>
      </w:r>
      <w:r>
        <w:rPr>
          <w:rFonts w:asciiTheme="minorHAnsi" w:hAnsiTheme="minorHAnsi"/>
        </w:rPr>
        <w:t>A supprimer. Hors sujet.</w:t>
      </w:r>
    </w:p>
  </w:comment>
  <w:comment w:id="62" w:author="FLEURY-JÄGERSCHMIDT Émilie" w:date="2023-09-12T18:44:00Z" w:initials="FÉ">
    <w:p w14:paraId="491775A0" w14:textId="77777777" w:rsidR="0090398D" w:rsidRDefault="0090398D" w:rsidP="005279EC">
      <w:r>
        <w:rPr>
          <w:rStyle w:val="Marquedecommentaire"/>
        </w:rPr>
        <w:annotationRef/>
      </w:r>
      <w:r>
        <w:t>DREAL OCCITANIE </w:t>
      </w:r>
      <w:proofErr w:type="gramStart"/>
      <w:r>
        <w:t xml:space="preserve">: </w:t>
      </w:r>
      <w:r>
        <w:rPr>
          <w:rFonts w:asciiTheme="minorHAnsi" w:hAnsiTheme="minorHAnsi"/>
          <w:sz w:val="20"/>
        </w:rPr>
        <w:t>,</w:t>
      </w:r>
      <w:proofErr w:type="gramEnd"/>
      <w:r>
        <w:rPr>
          <w:rFonts w:asciiTheme="minorHAnsi" w:hAnsiTheme="minorHAnsi"/>
          <w:sz w:val="20"/>
        </w:rPr>
        <w:t xml:space="preserve"> de faible altitude et aux pentes douces.</w:t>
      </w:r>
    </w:p>
    <w:p w14:paraId="56210865" w14:textId="6382F15D" w:rsidR="0090398D" w:rsidRDefault="0090398D">
      <w:pPr>
        <w:pStyle w:val="Commentaire"/>
      </w:pPr>
    </w:p>
  </w:comment>
  <w:comment w:id="63" w:author="FLEURY-JÄGERSCHMIDT Émilie" w:date="2023-09-12T18:45:00Z" w:initials="FÉ">
    <w:p w14:paraId="0F838A9C" w14:textId="77777777" w:rsidR="0090398D" w:rsidRDefault="0090398D" w:rsidP="005279EC">
      <w:r>
        <w:rPr>
          <w:rStyle w:val="Marquedecommentaire"/>
        </w:rPr>
        <w:annotationRef/>
      </w:r>
      <w:r>
        <w:t xml:space="preserve">DREAL OCCITANIE : </w:t>
      </w:r>
      <w:r>
        <w:rPr>
          <w:rFonts w:asciiTheme="minorHAnsi" w:hAnsiTheme="minorHAnsi"/>
          <w:sz w:val="20"/>
        </w:rPr>
        <w:t xml:space="preserve">Pas nécessairement. Exemple des Alpes-Maritimes, des </w:t>
      </w:r>
      <w:proofErr w:type="spellStart"/>
      <w:r>
        <w:rPr>
          <w:rFonts w:asciiTheme="minorHAnsi" w:hAnsiTheme="minorHAnsi"/>
          <w:sz w:val="20"/>
        </w:rPr>
        <w:t>Pyrénées-orientales</w:t>
      </w:r>
      <w:proofErr w:type="spellEnd"/>
      <w:r>
        <w:rPr>
          <w:rFonts w:asciiTheme="minorHAnsi" w:hAnsiTheme="minorHAnsi"/>
          <w:sz w:val="20"/>
        </w:rPr>
        <w:t xml:space="preserve"> ou des Pyrénées-Atlantiques.</w:t>
      </w:r>
    </w:p>
    <w:p w14:paraId="71498324" w14:textId="26D118D5" w:rsidR="0090398D" w:rsidRDefault="0090398D">
      <w:pPr>
        <w:pStyle w:val="Commentaire"/>
      </w:pPr>
    </w:p>
  </w:comment>
  <w:comment w:id="64" w:author="FLEURY-JÄGERSCHMIDT Émilie" w:date="2023-09-12T18:45:00Z" w:initials="FÉ">
    <w:p w14:paraId="25C488D9" w14:textId="2C0F4785" w:rsidR="0090398D" w:rsidRDefault="0090398D">
      <w:pPr>
        <w:pStyle w:val="Commentaire"/>
      </w:pPr>
      <w:r>
        <w:rPr>
          <w:rStyle w:val="Marquedecommentaire"/>
        </w:rPr>
        <w:annotationRef/>
      </w:r>
      <w:r>
        <w:t xml:space="preserve">DREAL OCCITANIE : </w:t>
      </w:r>
      <w:r>
        <w:rPr>
          <w:rFonts w:asciiTheme="minorHAnsi" w:hAnsiTheme="minorHAnsi"/>
        </w:rPr>
        <w:t>Redondant avec montagne ?</w:t>
      </w:r>
    </w:p>
  </w:comment>
  <w:comment w:id="65" w:author="Mathilde ROLANDEAU" w:date="2023-08-28T11:08:00Z" w:initials="MR">
    <w:p w14:paraId="0B879B0D" w14:textId="54DAC555" w:rsidR="0090398D" w:rsidRDefault="0090398D" w:rsidP="006D0889">
      <w:pPr>
        <w:pStyle w:val="Commentaire"/>
      </w:pPr>
      <w:r>
        <w:rPr>
          <w:rStyle w:val="Marquedecommentaire"/>
        </w:rPr>
        <w:annotationRef/>
      </w:r>
      <w:r>
        <w:t>FEDESCOT : D'une agglomération ? Ou zone agglomérée ? (</w:t>
      </w:r>
      <w:proofErr w:type="gramStart"/>
      <w:r>
        <w:t>pour</w:t>
      </w:r>
      <w:proofErr w:type="gramEnd"/>
      <w:r>
        <w:t xml:space="preserve"> distinguer le statut administratif de la typologie). </w:t>
      </w:r>
    </w:p>
  </w:comment>
  <w:comment w:id="66" w:author="FLEURY-JÄGERSCHMIDT Émilie" w:date="2023-09-12T18:47:00Z" w:initials="FÉ">
    <w:p w14:paraId="6EBE5210" w14:textId="0CA9A4C9" w:rsidR="0090398D" w:rsidRDefault="0090398D">
      <w:pPr>
        <w:pStyle w:val="Commentaire"/>
      </w:pPr>
      <w:r>
        <w:rPr>
          <w:rStyle w:val="Marquedecommentaire"/>
        </w:rPr>
        <w:annotationRef/>
      </w:r>
      <w:r>
        <w:t xml:space="preserve">DREAL OCCITANIE : </w:t>
      </w:r>
      <w:r>
        <w:rPr>
          <w:rFonts w:asciiTheme="minorHAnsi" w:hAnsiTheme="minorHAnsi"/>
        </w:rPr>
        <w:t>On ne peut évoquer un aspect physique avec un usage. Préférer uniquement une typologie concernant l’occupation du sol (densité du bâti, forme du bâti)</w:t>
      </w:r>
    </w:p>
  </w:comment>
  <w:comment w:id="67" w:author="Mathilde ROLANDEAU" w:date="2023-08-28T11:16:00Z" w:initials="MR">
    <w:p w14:paraId="36F5BDD7" w14:textId="2B5E9C06" w:rsidR="0090398D" w:rsidRDefault="0090398D" w:rsidP="006D0889">
      <w:pPr>
        <w:pStyle w:val="Commentaire"/>
      </w:pPr>
      <w:r>
        <w:rPr>
          <w:rStyle w:val="Marquedecommentaire"/>
        </w:rPr>
        <w:annotationRef/>
      </w:r>
      <w:r>
        <w:t xml:space="preserve">FEDESCOT : PV au sol ici ? Quel statut ? </w:t>
      </w:r>
    </w:p>
  </w:comment>
  <w:comment w:id="68" w:author="Mathilde ROLANDEAU" w:date="2023-08-28T11:16:00Z" w:initials="MR">
    <w:p w14:paraId="4141A988" w14:textId="78A0CF0F" w:rsidR="0090398D" w:rsidRDefault="0090398D" w:rsidP="006D0889">
      <w:pPr>
        <w:pStyle w:val="Commentaire"/>
      </w:pPr>
      <w:r>
        <w:rPr>
          <w:rStyle w:val="Marquedecommentaire"/>
        </w:rPr>
        <w:annotationRef/>
      </w:r>
      <w:r>
        <w:t xml:space="preserve">FEDESCOT : Artificialisés au sens nomenclature ? </w:t>
      </w:r>
    </w:p>
  </w:comment>
  <w:comment w:id="69" w:author="Mathilde ROLANDEAU" w:date="2023-08-28T11:17:00Z" w:initials="MR">
    <w:p w14:paraId="20FEAD52" w14:textId="099B5390" w:rsidR="0090398D" w:rsidRDefault="0090398D" w:rsidP="006D0889">
      <w:pPr>
        <w:pStyle w:val="Commentaire"/>
      </w:pPr>
      <w:r>
        <w:rPr>
          <w:rStyle w:val="Marquedecommentaire"/>
        </w:rPr>
        <w:annotationRef/>
      </w:r>
      <w:r>
        <w:t xml:space="preserve">FEDESCOT : PV au sol ici ? </w:t>
      </w:r>
    </w:p>
  </w:comment>
  <w:comment w:id="70" w:author="FLEURY-JÄGERSCHMIDT Émilie" w:date="2023-09-12T18:47:00Z" w:initials="FÉ">
    <w:p w14:paraId="25F8C3F8" w14:textId="4E6F8274" w:rsidR="0090398D" w:rsidRDefault="0090398D">
      <w:pPr>
        <w:pStyle w:val="Commentaire"/>
      </w:pPr>
      <w:r>
        <w:rPr>
          <w:rStyle w:val="Marquedecommentaire"/>
        </w:rPr>
        <w:annotationRef/>
      </w:r>
      <w:r>
        <w:t xml:space="preserve">DREAL OCCITANIE : </w:t>
      </w:r>
      <w:r>
        <w:rPr>
          <w:rFonts w:asciiTheme="minorHAnsi" w:hAnsiTheme="minorHAnsi"/>
        </w:rPr>
        <w:t>Agricole ?</w:t>
      </w:r>
    </w:p>
  </w:comment>
  <w:comment w:id="71" w:author="Mathilde ROLANDEAU" w:date="2023-08-28T11:12:00Z" w:initials="MR">
    <w:p w14:paraId="5207112F" w14:textId="2575310A" w:rsidR="0090398D" w:rsidRDefault="0090398D" w:rsidP="006D0889">
      <w:pPr>
        <w:pStyle w:val="Commentaire"/>
      </w:pPr>
      <w:r>
        <w:rPr>
          <w:rStyle w:val="Marquedecommentaire"/>
        </w:rPr>
        <w:annotationRef/>
      </w:r>
      <w:r>
        <w:t>FEDESCOT : Ok bâtiment + pâtures</w:t>
      </w:r>
    </w:p>
  </w:comment>
  <w:comment w:id="72" w:author="Mathilde ROLANDEAU" w:date="2023-08-28T11:13:00Z" w:initials="MR">
    <w:p w14:paraId="7F30A11F" w14:textId="4E5D3C2C" w:rsidR="0090398D" w:rsidRDefault="0090398D" w:rsidP="006D0889">
      <w:pPr>
        <w:pStyle w:val="Commentaire"/>
      </w:pPr>
      <w:r>
        <w:rPr>
          <w:rStyle w:val="Marquedecommentaire"/>
        </w:rPr>
        <w:annotationRef/>
      </w:r>
      <w:r>
        <w:t xml:space="preserve">FEDESCOT : En référence à la nomenclature de l'artificialisation : 25% du couvert considéré </w:t>
      </w:r>
    </w:p>
  </w:comment>
  <w:comment w:id="73" w:author="FLEURY-JÄGERSCHMIDT Émilie" w:date="2023-09-12T18:27:00Z" w:initials="FÉ">
    <w:p w14:paraId="164D15AD" w14:textId="53A1541B" w:rsidR="0090398D" w:rsidRPr="00B37B7A" w:rsidRDefault="0090398D" w:rsidP="00B37B7A">
      <w:pPr>
        <w:autoSpaceDE w:val="0"/>
        <w:autoSpaceDN w:val="0"/>
        <w:adjustRightInd w:val="0"/>
        <w:spacing w:after="0"/>
        <w:rPr>
          <w:rFonts w:ascii="Calibri" w:hAnsi="Calibri" w:cs="Calibri"/>
        </w:rPr>
      </w:pPr>
      <w:r>
        <w:rPr>
          <w:rStyle w:val="Marquedecommentaire"/>
        </w:rPr>
        <w:annotationRef/>
      </w:r>
      <w:r>
        <w:t xml:space="preserve">FEDESCOT : </w:t>
      </w:r>
      <w:r>
        <w:rPr>
          <w:rFonts w:ascii="Calibri" w:hAnsi="Calibri" w:cs="Calibri"/>
        </w:rPr>
        <w:t>(P6) Distinction nécessaire entre le paysage forestier entièrement fermé et le paysage boisé plus ouvert, en particulier pour les régions comme les Vosges.</w:t>
      </w:r>
    </w:p>
  </w:comment>
  <w:comment w:id="74" w:author="Mathilde ROLANDEAU" w:date="2023-08-28T11:18:00Z" w:initials="MR">
    <w:p w14:paraId="29B70185" w14:textId="1BDB65F9" w:rsidR="0090398D" w:rsidRDefault="0090398D" w:rsidP="006D0889">
      <w:pPr>
        <w:pStyle w:val="Commentaire"/>
      </w:pPr>
      <w:r>
        <w:rPr>
          <w:rStyle w:val="Marquedecommentaire"/>
        </w:rPr>
        <w:annotationRef/>
      </w:r>
      <w:r>
        <w:t xml:space="preserve">FEDESCOT : Notion vague : "autres milieux naturels" hors toutes les autres catégories qui peuvent aussi être considérées comme naturelle (bois, prairie, eau …) ? </w:t>
      </w:r>
    </w:p>
  </w:comment>
  <w:comment w:id="75" w:author="Mathilde ROLANDEAU" w:date="2023-08-28T11:14:00Z" w:initials="MR">
    <w:p w14:paraId="78FA6593" w14:textId="718BBC0A" w:rsidR="0090398D" w:rsidRDefault="0090398D" w:rsidP="006D0889">
      <w:pPr>
        <w:pStyle w:val="Commentaire"/>
      </w:pPr>
      <w:r>
        <w:rPr>
          <w:rStyle w:val="Marquedecommentaire"/>
        </w:rPr>
        <w:annotationRef/>
      </w:r>
      <w:r>
        <w:t xml:space="preserve">FEDESCOT : Et aquatique ? </w:t>
      </w:r>
    </w:p>
  </w:comment>
  <w:comment w:id="76" w:author="Mathilde ROLANDEAU" w:date="2023-08-28T12:02:00Z" w:initials="MR">
    <w:p w14:paraId="311438A4" w14:textId="0A294F61" w:rsidR="0090398D" w:rsidRDefault="0090398D" w:rsidP="006D0889">
      <w:pPr>
        <w:pStyle w:val="Commentaire"/>
      </w:pPr>
      <w:r>
        <w:rPr>
          <w:rStyle w:val="Marquedecommentaire"/>
        </w:rPr>
        <w:annotationRef/>
      </w:r>
      <w:r>
        <w:t xml:space="preserve">FEDESCOT : Remontées mécaniques et domaines skiables ici ? </w:t>
      </w:r>
    </w:p>
  </w:comment>
  <w:comment w:id="77" w:author="Mathilde ROLANDEAU" w:date="2023-08-28T11:15:00Z" w:initials="MR">
    <w:p w14:paraId="06EC4319" w14:textId="59611F10" w:rsidR="0090398D" w:rsidRDefault="0090398D" w:rsidP="006D0889">
      <w:pPr>
        <w:pStyle w:val="Commentaire"/>
      </w:pPr>
      <w:r>
        <w:rPr>
          <w:rStyle w:val="Marquedecommentaire"/>
        </w:rPr>
        <w:annotationRef/>
      </w:r>
      <w:r>
        <w:t xml:space="preserve">FEDESCOT : Dont ENR ? PV au sol même si compatible avec l'agro ? </w:t>
      </w:r>
    </w:p>
  </w:comment>
  <w:comment w:id="78" w:author="Mathilde ROLANDEAU" w:date="2023-08-28T11:22:00Z" w:initials="MR">
    <w:p w14:paraId="0F6AC675" w14:textId="31DCEA62" w:rsidR="0090398D" w:rsidRDefault="0090398D" w:rsidP="006D0889">
      <w:pPr>
        <w:pStyle w:val="Commentaire"/>
      </w:pPr>
      <w:r>
        <w:rPr>
          <w:rStyle w:val="Marquedecommentaire"/>
        </w:rPr>
        <w:annotationRef/>
      </w:r>
      <w:r>
        <w:t xml:space="preserve">FEDESCOT : Pourquoi pas OCS1 : rural ? </w:t>
      </w:r>
    </w:p>
  </w:comment>
  <w:comment w:id="79" w:author="Mathilde ROLANDEAU" w:date="2023-08-28T11:21:00Z" w:initials="MR">
    <w:p w14:paraId="39145CD4" w14:textId="518FBE4B" w:rsidR="0090398D" w:rsidRDefault="0090398D">
      <w:pPr>
        <w:pStyle w:val="Commentaire"/>
      </w:pPr>
      <w:r>
        <w:rPr>
          <w:rStyle w:val="Marquedecommentaire"/>
        </w:rPr>
        <w:annotationRef/>
      </w:r>
      <w:r>
        <w:t>FEDESCOT : Espace naturel n'apparait pas dans la nomenclature (=</w:t>
      </w:r>
      <w:proofErr w:type="spellStart"/>
      <w:r>
        <w:t>milieunaturel</w:t>
      </w:r>
      <w:proofErr w:type="spellEnd"/>
      <w:r>
        <w:t xml:space="preserve"> ?) </w:t>
      </w:r>
    </w:p>
    <w:p w14:paraId="41E604FA" w14:textId="77777777" w:rsidR="0090398D" w:rsidRDefault="0090398D" w:rsidP="006D0889">
      <w:pPr>
        <w:pStyle w:val="Commentaire"/>
      </w:pPr>
      <w:r>
        <w:t xml:space="preserve">Pourquoi pas OCS1 : rural ? Qui pourrait aussi correspondre à la haute montagne. </w:t>
      </w:r>
    </w:p>
  </w:comment>
  <w:comment w:id="81" w:author="FLEURY-JÄGERSCHMIDT Émilie" w:date="2023-09-12T17:34:00Z" w:initials="FÉ">
    <w:p w14:paraId="0B89D41B" w14:textId="103BC329" w:rsidR="0090398D" w:rsidRDefault="0090398D">
      <w:pPr>
        <w:pStyle w:val="Commentaire"/>
      </w:pPr>
      <w:r>
        <w:rPr>
          <w:rStyle w:val="Marquedecommentaire"/>
        </w:rPr>
        <w:annotationRef/>
      </w:r>
      <w:r>
        <w:t>DREAL NORMANDIE</w:t>
      </w:r>
    </w:p>
  </w:comment>
  <w:comment w:id="83" w:author="FLEURY-JÄGERSCHMIDT Émilie" w:date="2023-09-12T17:35:00Z" w:initials="FÉ">
    <w:p w14:paraId="7BA27F6A" w14:textId="77777777" w:rsidR="0090398D" w:rsidRDefault="0090398D" w:rsidP="001A2C38">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 xml:space="preserve">Pourquoi utilisé du </w:t>
      </w:r>
      <w:proofErr w:type="spellStart"/>
      <w:r>
        <w:rPr>
          <w:rFonts w:ascii="Calibri" w:hAnsi="Calibri" w:cs="Calibri"/>
          <w:sz w:val="20"/>
          <w:szCs w:val="20"/>
        </w:rPr>
        <w:t>CamelCase</w:t>
      </w:r>
      <w:proofErr w:type="spellEnd"/>
      <w:r>
        <w:rPr>
          <w:rFonts w:ascii="Calibri" w:hAnsi="Calibri" w:cs="Calibri"/>
          <w:sz w:val="20"/>
          <w:szCs w:val="20"/>
        </w:rPr>
        <w:t xml:space="preserve"> pour les valeurs de </w:t>
      </w:r>
      <w:proofErr w:type="spellStart"/>
      <w:r>
        <w:rPr>
          <w:rFonts w:ascii="Calibri" w:hAnsi="Calibri" w:cs="Calibri"/>
          <w:sz w:val="20"/>
          <w:szCs w:val="20"/>
        </w:rPr>
        <w:t>ObjetEvolution</w:t>
      </w:r>
      <w:proofErr w:type="spellEnd"/>
      <w:r>
        <w:rPr>
          <w:rFonts w:ascii="Calibri" w:hAnsi="Calibri" w:cs="Calibri"/>
          <w:sz w:val="20"/>
          <w:szCs w:val="20"/>
        </w:rPr>
        <w:t> ? Et parfois pas de structure particulière (patrimoine Naturel, ...).</w:t>
      </w:r>
    </w:p>
    <w:p w14:paraId="23FF0A5C" w14:textId="77777777" w:rsidR="0090398D" w:rsidRDefault="0090398D" w:rsidP="001A2C38">
      <w:pPr>
        <w:autoSpaceDE w:val="0"/>
        <w:autoSpaceDN w:val="0"/>
        <w:adjustRightInd w:val="0"/>
        <w:spacing w:after="0" w:line="240" w:lineRule="atLeast"/>
        <w:rPr>
          <w:rFonts w:ascii="Calibri" w:hAnsi="Calibri" w:cs="Calibri"/>
          <w:sz w:val="24"/>
          <w:szCs w:val="24"/>
        </w:rPr>
      </w:pPr>
    </w:p>
    <w:p w14:paraId="0A3D20D9" w14:textId="77777777" w:rsidR="0090398D" w:rsidRDefault="0090398D" w:rsidP="001A2C38">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 xml:space="preserve">Il me semblerait plus pertinent de tout mettre en minuscule ou de ne mettre qu’une majuscule et ensuite d’écrire la suite en français. </w:t>
      </w:r>
      <w:proofErr w:type="gramStart"/>
      <w:r>
        <w:rPr>
          <w:rFonts w:ascii="Calibri" w:hAnsi="Calibri" w:cs="Calibri"/>
          <w:sz w:val="20"/>
          <w:szCs w:val="20"/>
        </w:rPr>
        <w:t>( ce</w:t>
      </w:r>
      <w:proofErr w:type="gramEnd"/>
      <w:r>
        <w:rPr>
          <w:rFonts w:ascii="Calibri" w:hAnsi="Calibri" w:cs="Calibri"/>
          <w:sz w:val="20"/>
          <w:szCs w:val="20"/>
        </w:rPr>
        <w:t xml:space="preserve"> qui est le cas pour </w:t>
      </w:r>
      <w:proofErr w:type="spellStart"/>
      <w:r>
        <w:rPr>
          <w:rFonts w:ascii="Calibri" w:hAnsi="Calibri" w:cs="Calibri"/>
          <w:sz w:val="20"/>
          <w:szCs w:val="20"/>
        </w:rPr>
        <w:t>NatureEvolution</w:t>
      </w:r>
      <w:proofErr w:type="spellEnd"/>
      <w:r>
        <w:rPr>
          <w:rFonts w:ascii="Calibri" w:hAnsi="Calibri" w:cs="Calibri"/>
          <w:sz w:val="20"/>
          <w:szCs w:val="20"/>
        </w:rPr>
        <w:t>)</w:t>
      </w:r>
    </w:p>
    <w:p w14:paraId="6621EBDD" w14:textId="77777777" w:rsidR="0090398D" w:rsidRDefault="0090398D" w:rsidP="001A2C38">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La casse initiale : elle désigne l’utilisation de lettres majuscules uniquement pour la première lettre d’un mot (sauf les articles, prépositions, etc.)</w:t>
      </w:r>
    </w:p>
    <w:p w14:paraId="33890BBE" w14:textId="21D80412" w:rsidR="0090398D" w:rsidRDefault="0090398D">
      <w:pPr>
        <w:pStyle w:val="Commentaire"/>
      </w:pPr>
    </w:p>
  </w:comment>
  <w:comment w:id="84" w:author="FLEURY-JÄGERSCHMIDT Émilie" w:date="2023-09-12T17:27:00Z" w:initials="FÉ">
    <w:p w14:paraId="0F08805F" w14:textId="7C5E2A80" w:rsidR="0090398D" w:rsidRDefault="0090398D">
      <w:pPr>
        <w:pStyle w:val="Commentaire"/>
      </w:pPr>
      <w:r>
        <w:rPr>
          <w:rStyle w:val="Marquedecommentaire"/>
        </w:rPr>
        <w:annotationRef/>
      </w:r>
      <w:r>
        <w:t>PNR OPF : Là encore les nombreuses superpositions et différence de niveau descriptif rend l’usage très compliqué. On veut penser à tous les cas de figure, du plus générique au plus détaillé, mais est-ce possible d’être exhaustif ?!!</w:t>
      </w:r>
    </w:p>
  </w:comment>
  <w:comment w:id="85" w:author="Mathilde ROLANDEAU" w:date="2023-08-28T11:23:00Z" w:initials="MR">
    <w:p w14:paraId="780E7259" w14:textId="02341358" w:rsidR="0090398D" w:rsidRDefault="0090398D" w:rsidP="006D0889">
      <w:pPr>
        <w:pStyle w:val="Commentaire"/>
      </w:pPr>
      <w:r>
        <w:rPr>
          <w:rStyle w:val="Marquedecommentaire"/>
        </w:rPr>
        <w:annotationRef/>
      </w:r>
      <w:r>
        <w:t>FEDESCOT : Artificialisée au sens de la nomenclature ? À préciser</w:t>
      </w:r>
    </w:p>
  </w:comment>
  <w:comment w:id="86" w:author="FLEURY-JÄGERSCHMIDT Émilie" w:date="2023-09-12T18:48:00Z" w:initials="FÉ">
    <w:p w14:paraId="57F6BBB0" w14:textId="38EA548A" w:rsidR="0090398D" w:rsidRDefault="0090398D">
      <w:pPr>
        <w:pStyle w:val="Commentaire"/>
      </w:pPr>
      <w:r>
        <w:rPr>
          <w:rStyle w:val="Marquedecommentaire"/>
        </w:rPr>
        <w:annotationRef/>
      </w:r>
      <w:r>
        <w:t xml:space="preserve">DREAL OCCITANIE : </w:t>
      </w:r>
      <w:r>
        <w:rPr>
          <w:rFonts w:asciiTheme="minorHAnsi" w:hAnsiTheme="minorHAnsi"/>
        </w:rPr>
        <w:t>Trop générique pour apporter de l’information utile. Redondant avec la catégorie ci-dessous.</w:t>
      </w:r>
    </w:p>
  </w:comment>
  <w:comment w:id="87" w:author="Mathilde ROLANDEAU" w:date="2023-08-28T11:23:00Z" w:initials="MR">
    <w:p w14:paraId="558F5CE7" w14:textId="3691DBCB" w:rsidR="0090398D" w:rsidRDefault="0090398D" w:rsidP="006D0889">
      <w:pPr>
        <w:pStyle w:val="Commentaire"/>
      </w:pPr>
      <w:r>
        <w:rPr>
          <w:rStyle w:val="Marquedecommentaire"/>
        </w:rPr>
        <w:annotationRef/>
      </w:r>
      <w:r>
        <w:t>FEDESCOT : Préciser la distinction entre artificialisée et urbanisée</w:t>
      </w:r>
    </w:p>
    <w:p w14:paraId="14A9DCD5" w14:textId="7DF19AF5" w:rsidR="0090398D" w:rsidRDefault="0090398D" w:rsidP="006D0889">
      <w:pPr>
        <w:pStyle w:val="Commentaire"/>
      </w:pPr>
    </w:p>
    <w:p w14:paraId="03095A9A" w14:textId="7424AD8C" w:rsidR="0090398D" w:rsidRPr="0008466B" w:rsidRDefault="0090398D" w:rsidP="0008466B">
      <w:pPr>
        <w:pStyle w:val="Commentaire"/>
        <w:rPr>
          <w:rFonts w:ascii="Calibri" w:hAnsi="Calibri" w:cs="Calibri"/>
          <w:sz w:val="22"/>
          <w:szCs w:val="22"/>
        </w:rPr>
      </w:pPr>
      <w:proofErr w:type="gramStart"/>
      <w:r w:rsidRPr="0008466B">
        <w:rPr>
          <w:rFonts w:ascii="Calibri" w:hAnsi="Calibri" w:cs="Calibri"/>
          <w:sz w:val="22"/>
          <w:szCs w:val="22"/>
        </w:rPr>
        <w:t>il</w:t>
      </w:r>
      <w:proofErr w:type="gramEnd"/>
      <w:r w:rsidRPr="0008466B">
        <w:rPr>
          <w:rFonts w:ascii="Calibri" w:hAnsi="Calibri" w:cs="Calibri"/>
          <w:sz w:val="22"/>
          <w:szCs w:val="22"/>
        </w:rPr>
        <w:t xml:space="preserve"> est impor</w:t>
      </w:r>
      <w:r>
        <w:rPr>
          <w:rFonts w:ascii="Calibri" w:hAnsi="Calibri" w:cs="Calibri"/>
          <w:sz w:val="22"/>
          <w:szCs w:val="22"/>
        </w:rPr>
        <w:t xml:space="preserve">tant de noter la difficulté à attribuer une dénomination </w:t>
      </w:r>
      <w:r w:rsidRPr="0008466B">
        <w:rPr>
          <w:rFonts w:ascii="Calibri" w:hAnsi="Calibri" w:cs="Calibri"/>
          <w:sz w:val="22"/>
          <w:szCs w:val="22"/>
        </w:rPr>
        <w:t>adéquate à l'espace urbanisé. Il est également crucial d'établir des lie</w:t>
      </w:r>
      <w:r>
        <w:rPr>
          <w:rFonts w:ascii="Calibri" w:hAnsi="Calibri" w:cs="Calibri"/>
          <w:sz w:val="22"/>
          <w:szCs w:val="22"/>
        </w:rPr>
        <w:t>ns avec la nomenclature de l'artificialisation, ce</w:t>
      </w:r>
      <w:r w:rsidRPr="0008466B">
        <w:rPr>
          <w:rFonts w:ascii="Calibri" w:hAnsi="Calibri" w:cs="Calibri"/>
          <w:sz w:val="22"/>
          <w:szCs w:val="22"/>
        </w:rPr>
        <w:t xml:space="preserve"> qui pourr</w:t>
      </w:r>
      <w:r>
        <w:rPr>
          <w:rFonts w:ascii="Calibri" w:hAnsi="Calibri" w:cs="Calibri"/>
          <w:sz w:val="22"/>
          <w:szCs w:val="22"/>
        </w:rPr>
        <w:t>ait contribuer à une uniformisati</w:t>
      </w:r>
      <w:r w:rsidRPr="0008466B">
        <w:rPr>
          <w:rFonts w:ascii="Calibri" w:hAnsi="Calibri" w:cs="Calibri"/>
          <w:sz w:val="22"/>
          <w:szCs w:val="22"/>
        </w:rPr>
        <w:t>on des termes. Par ailleurs, il serait opportun de considérer la</w:t>
      </w:r>
    </w:p>
    <w:p w14:paraId="38D2B007" w14:textId="3BA41E7A" w:rsidR="0090398D" w:rsidRPr="0008466B" w:rsidRDefault="0090398D" w:rsidP="0008466B">
      <w:pPr>
        <w:pStyle w:val="Commentaire"/>
        <w:rPr>
          <w:rFonts w:ascii="Calibri" w:hAnsi="Calibri" w:cs="Calibri"/>
          <w:sz w:val="22"/>
          <w:szCs w:val="22"/>
        </w:rPr>
      </w:pPr>
      <w:proofErr w:type="gramStart"/>
      <w:r>
        <w:rPr>
          <w:rFonts w:ascii="Calibri" w:hAnsi="Calibri" w:cs="Calibri"/>
          <w:sz w:val="22"/>
          <w:szCs w:val="22"/>
        </w:rPr>
        <w:t>réintégration</w:t>
      </w:r>
      <w:proofErr w:type="gramEnd"/>
      <w:r>
        <w:rPr>
          <w:rFonts w:ascii="Calibri" w:hAnsi="Calibri" w:cs="Calibri"/>
          <w:sz w:val="22"/>
          <w:szCs w:val="22"/>
        </w:rPr>
        <w:t xml:space="preserve"> de la noti</w:t>
      </w:r>
      <w:r w:rsidRPr="0008466B">
        <w:rPr>
          <w:rFonts w:ascii="Calibri" w:hAnsi="Calibri" w:cs="Calibri"/>
          <w:sz w:val="22"/>
          <w:szCs w:val="22"/>
        </w:rPr>
        <w:t>on d'enveloppe urbaine, que nous con</w:t>
      </w:r>
      <w:r>
        <w:rPr>
          <w:rFonts w:ascii="Calibri" w:hAnsi="Calibri" w:cs="Calibri"/>
          <w:sz w:val="22"/>
          <w:szCs w:val="22"/>
        </w:rPr>
        <w:t>sidérons comme préférable à l'utilisation des termes "agglomérati</w:t>
      </w:r>
      <w:r w:rsidRPr="0008466B">
        <w:rPr>
          <w:rFonts w:ascii="Calibri" w:hAnsi="Calibri" w:cs="Calibri"/>
          <w:sz w:val="22"/>
          <w:szCs w:val="22"/>
        </w:rPr>
        <w:t>on" ou "ville".</w:t>
      </w:r>
    </w:p>
  </w:comment>
  <w:comment w:id="88" w:author="FLEURY-JÄGERSCHMIDT Émilie" w:date="2023-09-12T18:48:00Z" w:initials="FÉ">
    <w:p w14:paraId="0D16BF36" w14:textId="534E4A59" w:rsidR="0090398D" w:rsidRDefault="0090398D">
      <w:pPr>
        <w:pStyle w:val="Commentaire"/>
      </w:pPr>
      <w:r>
        <w:rPr>
          <w:rStyle w:val="Marquedecommentaire"/>
        </w:rPr>
        <w:annotationRef/>
      </w:r>
      <w:r>
        <w:t xml:space="preserve">DREAL OCCITANIE : </w:t>
      </w:r>
      <w:r>
        <w:rPr>
          <w:rFonts w:asciiTheme="minorHAnsi" w:hAnsiTheme="minorHAnsi"/>
        </w:rPr>
        <w:t>Bof. Pas forcément pertinent.</w:t>
      </w:r>
    </w:p>
  </w:comment>
  <w:comment w:id="91" w:author="Mathilde ROLANDEAU" w:date="2023-08-28T11:24:00Z" w:initials="MR">
    <w:p w14:paraId="3BA1E1F1" w14:textId="58574B67" w:rsidR="0090398D" w:rsidRDefault="0090398D" w:rsidP="006D0889">
      <w:pPr>
        <w:pStyle w:val="Commentaire"/>
      </w:pPr>
      <w:r>
        <w:rPr>
          <w:rStyle w:val="Marquedecommentaire"/>
        </w:rPr>
        <w:annotationRef/>
      </w:r>
      <w:r>
        <w:t xml:space="preserve">FEDESCOT : Préciser la notion de mitage avec par ensemble </w:t>
      </w:r>
      <w:proofErr w:type="gramStart"/>
      <w:r>
        <w:t>des densité</w:t>
      </w:r>
      <w:proofErr w:type="gramEnd"/>
      <w:r>
        <w:t xml:space="preserve"> de construction et de distance entre les constructions</w:t>
      </w:r>
    </w:p>
  </w:comment>
  <w:comment w:id="90" w:author="FLEURY-JÄGERSCHMIDT Émilie" w:date="2023-09-12T18:29:00Z" w:initials="FÉ">
    <w:p w14:paraId="0178F04F" w14:textId="35A2078A" w:rsidR="0090398D" w:rsidRPr="00B37B7A" w:rsidRDefault="0090398D" w:rsidP="00B37B7A">
      <w:pPr>
        <w:autoSpaceDE w:val="0"/>
        <w:autoSpaceDN w:val="0"/>
        <w:adjustRightInd w:val="0"/>
        <w:spacing w:after="0"/>
        <w:rPr>
          <w:rFonts w:ascii="Calibri" w:hAnsi="Calibri" w:cs="Calibri"/>
        </w:rPr>
      </w:pPr>
      <w:r>
        <w:rPr>
          <w:rStyle w:val="Marquedecommentaire"/>
        </w:rPr>
        <w:annotationRef/>
      </w:r>
      <w:r>
        <w:t xml:space="preserve">FEDESCOT : </w:t>
      </w:r>
      <w:r>
        <w:rPr>
          <w:rFonts w:ascii="Calibri" w:hAnsi="Calibri" w:cs="Calibri"/>
        </w:rPr>
        <w:t>Examiner comment qualifier la progression du mitage du paysage, sachant que cela peut être complexe, car une seule maison mal placée peut causer davantage de dégâts que plusieurs biens ordonnés.</w:t>
      </w:r>
    </w:p>
  </w:comment>
  <w:comment w:id="89" w:author="FLEURY-JÄGERSCHMIDT Émilie" w:date="2023-09-12T17:55:00Z" w:initials="FÉ">
    <w:p w14:paraId="21F2885F" w14:textId="64FD0E65" w:rsidR="0090398D" w:rsidRDefault="0090398D">
      <w:pPr>
        <w:pStyle w:val="Commentaire"/>
      </w:pPr>
      <w:r>
        <w:rPr>
          <w:rStyle w:val="Marquedecommentaire"/>
        </w:rPr>
        <w:annotationRef/>
      </w:r>
      <w:r>
        <w:t>OEB : Mitage tout court ?</w:t>
      </w:r>
    </w:p>
  </w:comment>
  <w:comment w:id="92" w:author="FLEURY-JÄGERSCHMIDT Émilie" w:date="2023-09-12T18:31:00Z" w:initials="FÉ">
    <w:p w14:paraId="6DA95951" w14:textId="4D831F51" w:rsidR="0090398D" w:rsidRDefault="0090398D">
      <w:pPr>
        <w:pStyle w:val="Commentaire"/>
      </w:pPr>
      <w:r>
        <w:rPr>
          <w:rStyle w:val="Marquedecommentaire"/>
        </w:rPr>
        <w:annotationRef/>
      </w:r>
      <w:r>
        <w:t xml:space="preserve">FEDESCOT : </w:t>
      </w:r>
      <w:r>
        <w:rPr>
          <w:rFonts w:ascii="Calibri" w:hAnsi="Calibri" w:cs="Calibri"/>
        </w:rPr>
        <w:t>Pour le secteur industriel, évoquer un indicateur de friches industrielles dans l'évolution.</w:t>
      </w:r>
    </w:p>
  </w:comment>
  <w:comment w:id="93" w:author="FLEURY-JÄGERSCHMIDT Émilie" w:date="2023-09-12T17:56:00Z" w:initials="FÉ">
    <w:p w14:paraId="50674620" w14:textId="5AF6025D" w:rsidR="0090398D" w:rsidRDefault="0090398D">
      <w:pPr>
        <w:pStyle w:val="Commentaire"/>
      </w:pPr>
      <w:r>
        <w:rPr>
          <w:rStyle w:val="Marquedecommentaire"/>
        </w:rPr>
        <w:annotationRef/>
      </w:r>
      <w:r>
        <w:t xml:space="preserve">OEB : </w:t>
      </w:r>
      <w:proofErr w:type="spellStart"/>
      <w:r>
        <w:t>ZonesArtisanales</w:t>
      </w:r>
      <w:proofErr w:type="spellEnd"/>
    </w:p>
  </w:comment>
  <w:comment w:id="94" w:author="FLEURY-JÄGERSCHMIDT Émilie" w:date="2023-09-12T17:56:00Z" w:initials="FÉ">
    <w:p w14:paraId="3338F119" w14:textId="77777777" w:rsidR="0090398D" w:rsidRDefault="0090398D" w:rsidP="00B619F7">
      <w:pPr>
        <w:pStyle w:val="Commentaire"/>
      </w:pPr>
      <w:r>
        <w:rPr>
          <w:rStyle w:val="Marquedecommentaire"/>
        </w:rPr>
        <w:annotationRef/>
      </w:r>
      <w:r>
        <w:t xml:space="preserve">OEB : </w:t>
      </w:r>
      <w:r>
        <w:rPr>
          <w:rStyle w:val="Marquedecommentaire"/>
        </w:rPr>
        <w:annotationRef/>
      </w:r>
      <w:r>
        <w:t xml:space="preserve">Ajouter Polder </w:t>
      </w:r>
    </w:p>
    <w:p w14:paraId="1F96D9E4" w14:textId="7AD0EC85" w:rsidR="0090398D" w:rsidRDefault="0090398D">
      <w:pPr>
        <w:pStyle w:val="Commentaire"/>
      </w:pPr>
    </w:p>
  </w:comment>
  <w:comment w:id="95" w:author="FLEURY-JÄGERSCHMIDT Émilie" w:date="2023-09-12T18:29:00Z" w:initials="FÉ">
    <w:p w14:paraId="2F75AF31" w14:textId="3D5148F0" w:rsidR="0090398D" w:rsidRPr="00E16649" w:rsidRDefault="0090398D" w:rsidP="00E16649">
      <w:pPr>
        <w:autoSpaceDE w:val="0"/>
        <w:autoSpaceDN w:val="0"/>
        <w:adjustRightInd w:val="0"/>
        <w:spacing w:after="0"/>
        <w:rPr>
          <w:rFonts w:ascii="Calibri" w:hAnsi="Calibri" w:cs="Calibri"/>
        </w:rPr>
      </w:pPr>
      <w:r>
        <w:rPr>
          <w:rStyle w:val="Marquedecommentaire"/>
        </w:rPr>
        <w:annotationRef/>
      </w:r>
      <w:r>
        <w:t xml:space="preserve">FEDESCOT : </w:t>
      </w:r>
      <w:r>
        <w:rPr>
          <w:rFonts w:ascii="Calibri" w:hAnsi="Calibri" w:cs="Calibri"/>
        </w:rPr>
        <w:t xml:space="preserve">Pour les domaines de l'éolien et du photovoltaïque, introduire des indicateurs d'ampleur, par </w:t>
      </w:r>
      <w:proofErr w:type="spellStart"/>
      <w:proofErr w:type="gramStart"/>
      <w:r>
        <w:rPr>
          <w:rFonts w:ascii="Calibri" w:hAnsi="Calibri" w:cs="Calibri"/>
        </w:rPr>
        <w:t>exemple,de</w:t>
      </w:r>
      <w:proofErr w:type="spellEnd"/>
      <w:proofErr w:type="gramEnd"/>
      <w:r>
        <w:rPr>
          <w:rFonts w:ascii="Calibri" w:hAnsi="Calibri" w:cs="Calibri"/>
        </w:rPr>
        <w:t xml:space="preserve"> 1 à 3 éoliennes, de 4 à 9 éoliennes, et plus de 10 éoliennes, ainsi que des indicateurs de surface pour le photovoltaïque.</w:t>
      </w:r>
    </w:p>
  </w:comment>
  <w:comment w:id="96" w:author="FLEURY-JÄGERSCHMIDT Émilie" w:date="2023-09-12T17:57:00Z" w:initials="FÉ">
    <w:p w14:paraId="08EB6822" w14:textId="291C32BD" w:rsidR="0090398D" w:rsidRDefault="0090398D">
      <w:pPr>
        <w:pStyle w:val="Commentaire"/>
      </w:pPr>
      <w:r>
        <w:rPr>
          <w:rStyle w:val="Marquedecommentaire"/>
        </w:rPr>
        <w:annotationRef/>
      </w:r>
      <w:r>
        <w:t>OEB : Centrale Nucléaire ?</w:t>
      </w:r>
    </w:p>
  </w:comment>
  <w:comment w:id="97" w:author="FLEURY-JÄGERSCHMIDT Émilie" w:date="2023-09-12T17:28:00Z" w:initials="FÉ">
    <w:p w14:paraId="4FC41A1B" w14:textId="18FC2F41" w:rsidR="0090398D" w:rsidRDefault="0090398D">
      <w:pPr>
        <w:pStyle w:val="Commentaire"/>
      </w:pPr>
      <w:r>
        <w:rPr>
          <w:rStyle w:val="Marquedecommentaire"/>
        </w:rPr>
        <w:annotationRef/>
      </w:r>
      <w:r>
        <w:t>PNR OPF : Très ambigu</w:t>
      </w:r>
    </w:p>
  </w:comment>
  <w:comment w:id="98" w:author="FLEURY-JÄGERSCHMIDT Émilie" w:date="2023-09-12T17:57:00Z" w:initials="FÉ">
    <w:p w14:paraId="545CF8AE" w14:textId="58810FA7" w:rsidR="0090398D" w:rsidRDefault="0090398D">
      <w:pPr>
        <w:pStyle w:val="Commentaire"/>
      </w:pPr>
      <w:r>
        <w:rPr>
          <w:rStyle w:val="Marquedecommentaire"/>
        </w:rPr>
        <w:annotationRef/>
      </w:r>
      <w:r>
        <w:t>Patrimoine géologique</w:t>
      </w:r>
    </w:p>
  </w:comment>
  <w:comment w:id="99" w:author="FLEURY-JÄGERSCHMIDT Émilie" w:date="2023-09-12T17:58:00Z" w:initials="FÉ">
    <w:p w14:paraId="1C6190E7" w14:textId="4233EA29" w:rsidR="0090398D" w:rsidRDefault="0090398D">
      <w:pPr>
        <w:pStyle w:val="Commentaire"/>
      </w:pPr>
      <w:r>
        <w:rPr>
          <w:rStyle w:val="Marquedecommentaire"/>
        </w:rPr>
        <w:annotationRef/>
      </w:r>
      <w:r>
        <w:t>OEB : Aménagement littoral de protection ? Ouvrage eau ?</w:t>
      </w:r>
    </w:p>
  </w:comment>
  <w:comment w:id="100" w:author="FLEURY-JÄGERSCHMIDT Émilie" w:date="2023-09-12T17:58:00Z" w:initials="FÉ">
    <w:p w14:paraId="3985A25E" w14:textId="2EB793AF" w:rsidR="0090398D" w:rsidRDefault="0090398D">
      <w:pPr>
        <w:pStyle w:val="Commentaire"/>
      </w:pPr>
      <w:r>
        <w:rPr>
          <w:rStyle w:val="Marquedecommentaire"/>
        </w:rPr>
        <w:annotationRef/>
      </w:r>
      <w:r>
        <w:t>OEB : Chemins, sentiers, pistes cyclables</w:t>
      </w:r>
    </w:p>
  </w:comment>
  <w:comment w:id="101" w:author="FLEURY-JÄGERSCHMIDT Émilie" w:date="2023-09-12T18:11:00Z" w:initials="FÉ">
    <w:p w14:paraId="313E55A3" w14:textId="77777777" w:rsidR="0090398D" w:rsidRDefault="0090398D" w:rsidP="00E66934">
      <w:pPr>
        <w:contextualSpacing/>
        <w:jc w:val="both"/>
      </w:pPr>
      <w:r>
        <w:rPr>
          <w:rStyle w:val="Marquedecommentaire"/>
        </w:rPr>
        <w:annotationRef/>
      </w:r>
      <w:proofErr w:type="spellStart"/>
      <w:r>
        <w:t>PNRs</w:t>
      </w:r>
      <w:proofErr w:type="spellEnd"/>
      <w:r>
        <w:t xml:space="preserve"> SUD : - ajout d’objet d’évolution</w:t>
      </w:r>
    </w:p>
    <w:p w14:paraId="3F6815EC" w14:textId="77777777" w:rsidR="0090398D" w:rsidRDefault="0090398D" w:rsidP="00E66934">
      <w:pPr>
        <w:ind w:firstLine="708"/>
        <w:contextualSpacing/>
        <w:jc w:val="both"/>
      </w:pPr>
      <w:r>
        <w:t xml:space="preserve">- notion de </w:t>
      </w:r>
      <w:r w:rsidRPr="00141B35">
        <w:rPr>
          <w:b/>
          <w:bCs/>
        </w:rPr>
        <w:t xml:space="preserve">qualité </w:t>
      </w:r>
      <w:r>
        <w:t>paysagère pouvant concerner plusieurs notions (agricole, naturel, urbain) et plus englobante, reposant sur de nombreux objets</w:t>
      </w:r>
    </w:p>
    <w:p w14:paraId="171DD20F" w14:textId="77777777" w:rsidR="0090398D" w:rsidRPr="00141B35" w:rsidRDefault="0090398D" w:rsidP="00E66934">
      <w:pPr>
        <w:ind w:firstLine="708"/>
        <w:contextualSpacing/>
        <w:jc w:val="both"/>
        <w:rPr>
          <w:i/>
          <w:iCs/>
        </w:rPr>
      </w:pPr>
      <w:r w:rsidRPr="00141B35">
        <w:rPr>
          <w:i/>
          <w:iCs/>
        </w:rPr>
        <w:t xml:space="preserve">Ex : diminution de la qualité des espaces agricoles reposant sur le maintien des terrasses de culture en pierre </w:t>
      </w:r>
      <w:proofErr w:type="spellStart"/>
      <w:r w:rsidRPr="00141B35">
        <w:rPr>
          <w:i/>
          <w:iCs/>
        </w:rPr>
        <w:t>seche</w:t>
      </w:r>
      <w:proofErr w:type="spellEnd"/>
      <w:r w:rsidRPr="00141B35">
        <w:rPr>
          <w:i/>
          <w:iCs/>
        </w:rPr>
        <w:t xml:space="preserve">, </w:t>
      </w:r>
      <w:r>
        <w:rPr>
          <w:i/>
          <w:iCs/>
        </w:rPr>
        <w:t xml:space="preserve">la </w:t>
      </w:r>
      <w:r w:rsidRPr="00141B35">
        <w:rPr>
          <w:i/>
          <w:iCs/>
        </w:rPr>
        <w:t xml:space="preserve">diversité des cultures, </w:t>
      </w:r>
      <w:r>
        <w:rPr>
          <w:i/>
          <w:iCs/>
        </w:rPr>
        <w:t xml:space="preserve">le </w:t>
      </w:r>
      <w:r w:rsidRPr="00141B35">
        <w:rPr>
          <w:i/>
          <w:iCs/>
        </w:rPr>
        <w:t>maintien des haies et arbres isolés…</w:t>
      </w:r>
    </w:p>
    <w:p w14:paraId="6E103C53" w14:textId="77777777" w:rsidR="0090398D" w:rsidRPr="00141B35" w:rsidRDefault="0090398D" w:rsidP="00E66934">
      <w:pPr>
        <w:ind w:firstLine="708"/>
        <w:contextualSpacing/>
        <w:jc w:val="both"/>
        <w:rPr>
          <w:i/>
          <w:iCs/>
        </w:rPr>
      </w:pPr>
      <w:r w:rsidRPr="00141B35">
        <w:rPr>
          <w:i/>
          <w:iCs/>
        </w:rPr>
        <w:t xml:space="preserve">Diminution de la qualité des franges urbaines reposant sur une modification des types d’architecture, d’implantation des </w:t>
      </w:r>
      <w:proofErr w:type="spellStart"/>
      <w:r w:rsidRPr="00141B35">
        <w:rPr>
          <w:i/>
          <w:iCs/>
        </w:rPr>
        <w:t>batis</w:t>
      </w:r>
      <w:proofErr w:type="spellEnd"/>
      <w:r w:rsidRPr="00141B35">
        <w:rPr>
          <w:i/>
          <w:iCs/>
        </w:rPr>
        <w:t xml:space="preserve"> et infrastructures, de végétalisation, étalement….</w:t>
      </w:r>
    </w:p>
    <w:p w14:paraId="7FE722CD" w14:textId="77777777" w:rsidR="0090398D" w:rsidRDefault="0090398D" w:rsidP="00E66934">
      <w:pPr>
        <w:ind w:firstLine="708"/>
        <w:contextualSpacing/>
        <w:jc w:val="both"/>
      </w:pPr>
    </w:p>
    <w:p w14:paraId="4DBD98C8" w14:textId="77777777" w:rsidR="0090398D" w:rsidRDefault="0090398D" w:rsidP="00E66934">
      <w:pPr>
        <w:contextualSpacing/>
        <w:jc w:val="both"/>
      </w:pPr>
      <w:r>
        <w:t xml:space="preserve">- </w:t>
      </w:r>
      <w:r w:rsidRPr="00E66934">
        <w:rPr>
          <w:b/>
        </w:rPr>
        <w:t>ajout de diversité naturelle</w:t>
      </w:r>
      <w:r>
        <w:t xml:space="preserve"> </w:t>
      </w:r>
    </w:p>
    <w:p w14:paraId="7D9B1A3A" w14:textId="77777777" w:rsidR="0090398D" w:rsidRPr="00141B35" w:rsidRDefault="0090398D" w:rsidP="00E66934">
      <w:pPr>
        <w:contextualSpacing/>
        <w:jc w:val="both"/>
        <w:rPr>
          <w:i/>
          <w:iCs/>
        </w:rPr>
      </w:pPr>
      <w:proofErr w:type="gramStart"/>
      <w:r w:rsidRPr="00141B35">
        <w:rPr>
          <w:i/>
          <w:iCs/>
        </w:rPr>
        <w:t>ex</w:t>
      </w:r>
      <w:proofErr w:type="gramEnd"/>
      <w:r w:rsidRPr="00141B35">
        <w:rPr>
          <w:i/>
          <w:iCs/>
        </w:rPr>
        <w:t xml:space="preserve"> : forets </w:t>
      </w:r>
      <w:proofErr w:type="spellStart"/>
      <w:r w:rsidRPr="00141B35">
        <w:rPr>
          <w:i/>
          <w:iCs/>
        </w:rPr>
        <w:t>monospécifiques</w:t>
      </w:r>
      <w:proofErr w:type="spellEnd"/>
      <w:r w:rsidRPr="00141B35">
        <w:rPr>
          <w:i/>
          <w:iCs/>
        </w:rPr>
        <w:t xml:space="preserve"> avec baisse de diversité naturelle</w:t>
      </w:r>
    </w:p>
    <w:p w14:paraId="424A20A6" w14:textId="77777777" w:rsidR="0090398D" w:rsidRDefault="0090398D" w:rsidP="00E66934">
      <w:pPr>
        <w:contextualSpacing/>
        <w:jc w:val="both"/>
      </w:pPr>
    </w:p>
    <w:p w14:paraId="21ADA89E" w14:textId="295CF2D3" w:rsidR="0090398D" w:rsidRDefault="0090398D">
      <w:pPr>
        <w:pStyle w:val="Commentaire"/>
      </w:pPr>
    </w:p>
  </w:comment>
  <w:comment w:id="103" w:author="FLEURY-JÄGERSCHMIDT Émilie" w:date="2023-09-12T17:35:00Z" w:initials="FÉ">
    <w:p w14:paraId="2B08982B" w14:textId="77777777" w:rsidR="0090398D" w:rsidRDefault="0090398D" w:rsidP="001A2C38">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 xml:space="preserve">Lorsque c’est possible mettre la référence du </w:t>
      </w:r>
      <w:proofErr w:type="spellStart"/>
      <w:r>
        <w:rPr>
          <w:rFonts w:ascii="Calibri" w:hAnsi="Calibri" w:cs="Calibri"/>
          <w:sz w:val="20"/>
          <w:szCs w:val="20"/>
        </w:rPr>
        <w:t>thésausus</w:t>
      </w:r>
      <w:proofErr w:type="spellEnd"/>
      <w:r>
        <w:rPr>
          <w:rFonts w:ascii="Calibri" w:hAnsi="Calibri" w:cs="Calibri"/>
          <w:sz w:val="20"/>
          <w:szCs w:val="20"/>
        </w:rPr>
        <w:t xml:space="preserve"> ou de la liste de valeurs dont s’inspire la liste d’énumérés. Et identifier les manques pour peut </w:t>
      </w:r>
      <w:proofErr w:type="spellStart"/>
      <w:r>
        <w:rPr>
          <w:rFonts w:ascii="Calibri" w:hAnsi="Calibri" w:cs="Calibri"/>
          <w:sz w:val="20"/>
          <w:szCs w:val="20"/>
        </w:rPr>
        <w:t>etre</w:t>
      </w:r>
      <w:proofErr w:type="spellEnd"/>
      <w:r>
        <w:rPr>
          <w:rFonts w:ascii="Calibri" w:hAnsi="Calibri" w:cs="Calibri"/>
          <w:sz w:val="20"/>
          <w:szCs w:val="20"/>
        </w:rPr>
        <w:t xml:space="preserve"> s’appuyer totalement sur qqch de déjà </w:t>
      </w:r>
      <w:proofErr w:type="spellStart"/>
      <w:r>
        <w:rPr>
          <w:rFonts w:ascii="Calibri" w:hAnsi="Calibri" w:cs="Calibri"/>
          <w:sz w:val="20"/>
          <w:szCs w:val="20"/>
        </w:rPr>
        <w:t>exitant</w:t>
      </w:r>
      <w:proofErr w:type="spellEnd"/>
      <w:r>
        <w:rPr>
          <w:rFonts w:ascii="Calibri" w:hAnsi="Calibri" w:cs="Calibri"/>
          <w:sz w:val="20"/>
          <w:szCs w:val="20"/>
        </w:rPr>
        <w:t>.</w:t>
      </w:r>
    </w:p>
    <w:p w14:paraId="7C71FDA3" w14:textId="6ED8AB44" w:rsidR="0090398D" w:rsidRDefault="0090398D">
      <w:pPr>
        <w:pStyle w:val="Commentaire"/>
      </w:pPr>
    </w:p>
  </w:comment>
  <w:comment w:id="102" w:author="FLEURY-JÄGERSCHMIDT Émilie" w:date="2023-09-12T19:15:00Z" w:initials="FÉ">
    <w:p w14:paraId="0F34BED0" w14:textId="71C16CE2" w:rsidR="00E82E3F" w:rsidRDefault="00E82E3F">
      <w:pPr>
        <w:pStyle w:val="Commentaire"/>
      </w:pPr>
      <w:r>
        <w:rPr>
          <w:rStyle w:val="Marquedecommentaire"/>
        </w:rPr>
        <w:annotationRef/>
      </w:r>
      <w:r>
        <w:t xml:space="preserve">QV2 report 08.08.23 : </w:t>
      </w:r>
      <w:r>
        <w:t>D’où sont extraites les définitions des valeurs ?</w:t>
      </w:r>
    </w:p>
  </w:comment>
  <w:comment w:id="104" w:author="Mathilde ROLANDEAU" w:date="2023-08-28T12:00:00Z" w:initials="MR">
    <w:p w14:paraId="7D15ED57" w14:textId="06EB7234" w:rsidR="0090398D" w:rsidRDefault="0090398D" w:rsidP="006D0889">
      <w:pPr>
        <w:pStyle w:val="Commentaire"/>
      </w:pPr>
      <w:r>
        <w:rPr>
          <w:rStyle w:val="Marquedecommentaire"/>
        </w:rPr>
        <w:annotationRef/>
      </w:r>
      <w:r>
        <w:t xml:space="preserve">FEDESCOT : Intégrer la notion de "friche" dans l'évolution des usages ? </w:t>
      </w:r>
    </w:p>
  </w:comment>
  <w:comment w:id="105" w:author="FLEURY-JÄGERSCHMIDT Émilie" w:date="2023-09-12T19:19:00Z" w:initials="FÉ">
    <w:p w14:paraId="127A6A39" w14:textId="3E576029" w:rsidR="00D614D1" w:rsidRDefault="00D614D1">
      <w:pPr>
        <w:pStyle w:val="Commentaire"/>
      </w:pPr>
      <w:r>
        <w:rPr>
          <w:rStyle w:val="Marquedecommentaire"/>
        </w:rPr>
        <w:annotationRef/>
      </w:r>
      <w:r>
        <w:t xml:space="preserve">QV2 report 10.08.23 : </w:t>
      </w:r>
      <w:r>
        <w:t xml:space="preserve">Donnée à créer lors de l’élaboration de l’atlas ou </w:t>
      </w:r>
      <w:proofErr w:type="gramStart"/>
      <w:r>
        <w:t>a</w:t>
      </w:r>
      <w:proofErr w:type="gramEnd"/>
      <w:r>
        <w:t xml:space="preserve"> requêter pour des études plus fines ? Le standard ZAN est en cours, peut être le spécifier dans le standard sur l’intérêt de recoupement de ces couches avec le paysages ?</w:t>
      </w:r>
    </w:p>
  </w:comment>
  <w:comment w:id="106" w:author="Mathilde ROLANDEAU" w:date="2023-08-28T11:25:00Z" w:initials="MR">
    <w:p w14:paraId="5136408D" w14:textId="22CEB6D2" w:rsidR="0090398D" w:rsidRDefault="0090398D" w:rsidP="006D0889">
      <w:pPr>
        <w:pStyle w:val="Commentaire"/>
      </w:pPr>
      <w:r>
        <w:rPr>
          <w:rStyle w:val="Marquedecommentaire"/>
        </w:rPr>
        <w:annotationRef/>
      </w:r>
      <w:r>
        <w:t>FEDESCOT : Artificialisée au sens de la nomenclature ? À préciser - question de l'échelle d'observation</w:t>
      </w:r>
    </w:p>
  </w:comment>
  <w:comment w:id="107" w:author="Mathilde ROLANDEAU" w:date="2023-08-28T11:32:00Z" w:initials="MR">
    <w:p w14:paraId="7A1DC606" w14:textId="2CFF1DF6" w:rsidR="0090398D" w:rsidRDefault="0090398D" w:rsidP="006D0889">
      <w:pPr>
        <w:pStyle w:val="Commentaire"/>
      </w:pPr>
      <w:r>
        <w:rPr>
          <w:rStyle w:val="Marquedecommentaire"/>
        </w:rPr>
        <w:annotationRef/>
      </w:r>
      <w:r>
        <w:t>FEDESCOT : Et qui ne soit pas en périphérie des zones urbanisées (catégorie suivante)</w:t>
      </w:r>
    </w:p>
  </w:comment>
  <w:comment w:id="108" w:author="Mathilde ROLANDEAU" w:date="2023-08-28T11:29:00Z" w:initials="MR">
    <w:p w14:paraId="41DA11C7" w14:textId="0DF5AA04" w:rsidR="0090398D" w:rsidRDefault="0090398D">
      <w:pPr>
        <w:pStyle w:val="Commentaire"/>
      </w:pPr>
      <w:r>
        <w:rPr>
          <w:rStyle w:val="Marquedecommentaire"/>
        </w:rPr>
        <w:annotationRef/>
      </w:r>
      <w:r>
        <w:t xml:space="preserve">FEDESCOT : Notions subjectives et soumise à interprétations différentes selon les secteurs. </w:t>
      </w:r>
    </w:p>
    <w:p w14:paraId="16D1C0E5" w14:textId="77777777" w:rsidR="0090398D" w:rsidRDefault="0090398D" w:rsidP="006D0889">
      <w:pPr>
        <w:pStyle w:val="Commentaire"/>
      </w:pPr>
      <w:r>
        <w:t xml:space="preserve"> Ne pourrait-on pas tenter d'homogénéiser le propos en parlant de zone agglomérée de façon générique ? Ou d'enveloppe urbaine existante ? Ou de partie actuellement urbanisée ? </w:t>
      </w:r>
    </w:p>
  </w:comment>
  <w:comment w:id="109" w:author="FLEURY-JÄGERSCHMIDT Émilie" w:date="2023-09-12T18:50:00Z" w:initials="FÉ">
    <w:p w14:paraId="73B6E946" w14:textId="2F58CF13" w:rsidR="0090398D" w:rsidRDefault="0090398D">
      <w:pPr>
        <w:pStyle w:val="Commentaire"/>
      </w:pPr>
      <w:r>
        <w:rPr>
          <w:rStyle w:val="Marquedecommentaire"/>
        </w:rPr>
        <w:annotationRef/>
      </w:r>
      <w:r>
        <w:t xml:space="preserve">DREAL OCCITANIE : </w:t>
      </w:r>
      <w:r>
        <w:rPr>
          <w:rFonts w:asciiTheme="minorHAnsi" w:hAnsiTheme="minorHAnsi"/>
        </w:rPr>
        <w:t>Pas facile à observer et caractériser à l’échelle d’une UP.</w:t>
      </w:r>
    </w:p>
  </w:comment>
  <w:comment w:id="110" w:author="Mathilde ROLANDEAU" w:date="2023-08-28T11:31:00Z" w:initials="MR">
    <w:p w14:paraId="134AE5EE" w14:textId="3AF8C667" w:rsidR="0090398D" w:rsidRDefault="0090398D" w:rsidP="006D0889">
      <w:pPr>
        <w:pStyle w:val="Commentaire"/>
      </w:pPr>
      <w:r>
        <w:rPr>
          <w:rStyle w:val="Marquedecommentaire"/>
        </w:rPr>
        <w:annotationRef/>
      </w:r>
      <w:r>
        <w:t xml:space="preserve">FEDESCOT : Densité de bâtiment à l'hectare ? </w:t>
      </w:r>
    </w:p>
  </w:comment>
  <w:comment w:id="111" w:author="Mathilde ROLANDEAU" w:date="2023-08-28T11:34:00Z" w:initials="MR">
    <w:p w14:paraId="0C36C0E1" w14:textId="29A1F869" w:rsidR="0090398D" w:rsidRDefault="0090398D" w:rsidP="006D0889">
      <w:pPr>
        <w:pStyle w:val="Commentaire"/>
      </w:pPr>
      <w:r>
        <w:rPr>
          <w:rStyle w:val="Marquedecommentaire"/>
        </w:rPr>
        <w:annotationRef/>
      </w:r>
      <w:r>
        <w:t>FEDESCOT : Préciser petites par des notions de densités et de distances entre les bâtiments ? Un petit hameau pourrait être considéré comme du mitage alors qu'historiquement il ne l'était pas.</w:t>
      </w:r>
    </w:p>
  </w:comment>
  <w:comment w:id="112" w:author="Mathilde ROLANDEAU" w:date="2023-08-28T11:37:00Z" w:initials="MR">
    <w:p w14:paraId="7FC6AB9D" w14:textId="6D748AAE" w:rsidR="0090398D" w:rsidRDefault="0090398D">
      <w:pPr>
        <w:pStyle w:val="Commentaire"/>
      </w:pPr>
      <w:r>
        <w:rPr>
          <w:rStyle w:val="Marquedecommentaire"/>
        </w:rPr>
        <w:annotationRef/>
      </w:r>
      <w:r>
        <w:t>FEDESCOT : Suppose un zonage qui identifie la vocation de la zone idem pour l'industrie</w:t>
      </w:r>
    </w:p>
    <w:p w14:paraId="03B2A412" w14:textId="77777777" w:rsidR="0090398D" w:rsidRDefault="0090398D">
      <w:pPr>
        <w:pStyle w:val="Commentaire"/>
      </w:pPr>
      <w:r>
        <w:t xml:space="preserve">Quid de l'artisanat ? </w:t>
      </w:r>
    </w:p>
    <w:p w14:paraId="62BAD492" w14:textId="77777777" w:rsidR="0090398D" w:rsidRDefault="0090398D" w:rsidP="006D0889">
      <w:pPr>
        <w:pStyle w:val="Commentaire"/>
      </w:pPr>
      <w:r>
        <w:t xml:space="preserve">D'un point de vue strictement paysager : quel intérêt à distinguer les vocations ? </w:t>
      </w:r>
      <w:proofErr w:type="spellStart"/>
      <w:r>
        <w:t>ZonesActivités</w:t>
      </w:r>
      <w:proofErr w:type="spellEnd"/>
      <w:r>
        <w:t xml:space="preserve"> </w:t>
      </w:r>
    </w:p>
  </w:comment>
  <w:comment w:id="113" w:author="FLEURY-JÄGERSCHMIDT Émilie" w:date="2023-09-12T18:51:00Z" w:initials="FÉ">
    <w:p w14:paraId="499E16EB" w14:textId="572B7629" w:rsidR="0090398D" w:rsidRDefault="0090398D">
      <w:pPr>
        <w:pStyle w:val="Commentaire"/>
      </w:pPr>
      <w:r>
        <w:rPr>
          <w:rStyle w:val="Marquedecommentaire"/>
        </w:rPr>
        <w:annotationRef/>
      </w:r>
      <w:r>
        <w:t xml:space="preserve">DREAL OCCITANIE : </w:t>
      </w:r>
      <w:r>
        <w:rPr>
          <w:rFonts w:asciiTheme="minorHAnsi" w:hAnsiTheme="minorHAnsi"/>
        </w:rPr>
        <w:t>Dynamique rare dans la mesure où il n’y a plus de création de nouveaux ports (sauf Port-la-Nouvelle dans l’Aude)</w:t>
      </w:r>
    </w:p>
  </w:comment>
  <w:comment w:id="114" w:author="FLEURY-JÄGERSCHMIDT Émilie" w:date="2023-09-12T18:52:00Z" w:initials="FÉ">
    <w:p w14:paraId="441D4D38" w14:textId="3E5C1A6C" w:rsidR="0090398D" w:rsidRDefault="0090398D">
      <w:pPr>
        <w:pStyle w:val="Commentaire"/>
      </w:pPr>
      <w:r>
        <w:rPr>
          <w:rStyle w:val="Marquedecommentaire"/>
        </w:rPr>
        <w:annotationRef/>
      </w:r>
      <w:r>
        <w:t xml:space="preserve">DREAL OCCITANIE : </w:t>
      </w:r>
      <w:r>
        <w:rPr>
          <w:rFonts w:asciiTheme="minorHAnsi" w:hAnsiTheme="minorHAnsi"/>
        </w:rPr>
        <w:t>Cela concerne de fait les espaces marins qui ne sont pas cartographiés dans les atlas départementaux.</w:t>
      </w:r>
    </w:p>
  </w:comment>
  <w:comment w:id="115" w:author="FLEURY-JÄGERSCHMIDT Émilie" w:date="2023-09-12T18:52:00Z" w:initials="FÉ">
    <w:p w14:paraId="62CB32BC" w14:textId="60035EDC" w:rsidR="0090398D" w:rsidRDefault="0090398D">
      <w:pPr>
        <w:pStyle w:val="Commentaire"/>
      </w:pPr>
      <w:r>
        <w:rPr>
          <w:rStyle w:val="Marquedecommentaire"/>
        </w:rPr>
        <w:annotationRef/>
      </w:r>
      <w:r>
        <w:t xml:space="preserve">DREAL OCCITANIE : </w:t>
      </w:r>
      <w:r>
        <w:rPr>
          <w:rFonts w:asciiTheme="minorHAnsi" w:hAnsiTheme="minorHAnsi"/>
        </w:rPr>
        <w:t>Bof</w:t>
      </w:r>
    </w:p>
  </w:comment>
  <w:comment w:id="116" w:author="Mathilde ROLANDEAU" w:date="2023-08-28T11:37:00Z" w:initials="MR">
    <w:p w14:paraId="57B8E0D7" w14:textId="24FFEF3F" w:rsidR="0090398D" w:rsidRDefault="0090398D" w:rsidP="006D0889">
      <w:pPr>
        <w:pStyle w:val="Commentaire"/>
      </w:pPr>
      <w:r>
        <w:rPr>
          <w:rStyle w:val="Marquedecommentaire"/>
        </w:rPr>
        <w:annotationRef/>
      </w:r>
      <w:r>
        <w:t xml:space="preserve">FEDESCOT : À quel profit : espace naturel ? Agricole ? Friches ? </w:t>
      </w:r>
    </w:p>
  </w:comment>
  <w:comment w:id="117" w:author="FLEURY-JÄGERSCHMIDT Émilie" w:date="2023-09-12T18:53:00Z" w:initials="FÉ">
    <w:p w14:paraId="7BF3FDDB" w14:textId="7C7FE6B2" w:rsidR="0090398D" w:rsidRDefault="0090398D">
      <w:pPr>
        <w:pStyle w:val="Commentaire"/>
      </w:pPr>
      <w:r>
        <w:rPr>
          <w:rStyle w:val="Marquedecommentaire"/>
        </w:rPr>
        <w:annotationRef/>
      </w:r>
      <w:r>
        <w:t xml:space="preserve">DREAL OCCITANIE : </w:t>
      </w:r>
      <w:r>
        <w:rPr>
          <w:rFonts w:asciiTheme="minorHAnsi" w:hAnsiTheme="minorHAnsi"/>
        </w:rPr>
        <w:t xml:space="preserve">OK pour regrouper les dynamiques liées aux ENR sous </w:t>
      </w:r>
      <w:proofErr w:type="gramStart"/>
      <w:r>
        <w:rPr>
          <w:rFonts w:asciiTheme="minorHAnsi" w:hAnsiTheme="minorHAnsi"/>
        </w:rPr>
        <w:t>une seule catégories</w:t>
      </w:r>
      <w:proofErr w:type="gramEnd"/>
      <w:r>
        <w:rPr>
          <w:rFonts w:asciiTheme="minorHAnsi" w:hAnsiTheme="minorHAnsi"/>
        </w:rPr>
        <w:t xml:space="preserve"> avec possibilité de mixer au moins 2 types d’ENR (éolien et photovoltaïque).</w:t>
      </w:r>
    </w:p>
  </w:comment>
  <w:comment w:id="118" w:author="Mathilde ROLANDEAU" w:date="2023-08-28T11:44:00Z" w:initials="MR">
    <w:p w14:paraId="1BF23CD2" w14:textId="38E59083" w:rsidR="0090398D" w:rsidRDefault="0090398D" w:rsidP="006D0889">
      <w:pPr>
        <w:pStyle w:val="Commentaire"/>
      </w:pPr>
      <w:r>
        <w:rPr>
          <w:rStyle w:val="Marquedecommentaire"/>
        </w:rPr>
        <w:annotationRef/>
      </w:r>
      <w:r>
        <w:t>FEDESCOT : Échelle appropriée ? même remarque pour biomasse géothermie éolienne</w:t>
      </w:r>
    </w:p>
  </w:comment>
  <w:comment w:id="119" w:author="FLEURY-JÄGERSCHMIDT Émilie" w:date="2023-09-12T18:53:00Z" w:initials="FÉ">
    <w:p w14:paraId="09C3D573" w14:textId="22833778" w:rsidR="0090398D" w:rsidRDefault="0090398D">
      <w:pPr>
        <w:pStyle w:val="Commentaire"/>
      </w:pPr>
      <w:r>
        <w:rPr>
          <w:rStyle w:val="Marquedecommentaire"/>
        </w:rPr>
        <w:annotationRef/>
      </w:r>
      <w:r>
        <w:t xml:space="preserve">DREAL OCCITANIE : </w:t>
      </w:r>
      <w:r>
        <w:rPr>
          <w:rFonts w:asciiTheme="minorHAnsi" w:hAnsiTheme="minorHAnsi"/>
        </w:rPr>
        <w:t xml:space="preserve">Ce n’est pas une énergie en évolution forte en métropole. </w:t>
      </w:r>
      <w:proofErr w:type="spellStart"/>
      <w:r>
        <w:rPr>
          <w:rFonts w:asciiTheme="minorHAnsi" w:hAnsiTheme="minorHAnsi"/>
        </w:rPr>
        <w:t>Qques</w:t>
      </w:r>
      <w:proofErr w:type="spellEnd"/>
      <w:r>
        <w:rPr>
          <w:rFonts w:asciiTheme="minorHAnsi" w:hAnsiTheme="minorHAnsi"/>
        </w:rPr>
        <w:t xml:space="preserve"> projets marginaux éventuellement mais les grands équipements sont déjà en place.</w:t>
      </w:r>
    </w:p>
  </w:comment>
  <w:comment w:id="120" w:author="FLEURY-JÄGERSCHMIDT Émilie" w:date="2023-09-12T18:54:00Z" w:initials="FÉ">
    <w:p w14:paraId="4CDFA810" w14:textId="77777777" w:rsidR="0090398D" w:rsidRDefault="0090398D" w:rsidP="00722DE9">
      <w:r>
        <w:rPr>
          <w:rStyle w:val="Marquedecommentaire"/>
        </w:rPr>
        <w:annotationRef/>
      </w:r>
      <w:r>
        <w:t xml:space="preserve">DREAL OCCITANIE : </w:t>
      </w:r>
      <w:r>
        <w:rPr>
          <w:rFonts w:asciiTheme="minorHAnsi" w:hAnsiTheme="minorHAnsi"/>
          <w:sz w:val="20"/>
        </w:rPr>
        <w:t xml:space="preserve">Dont les </w:t>
      </w:r>
      <w:proofErr w:type="spellStart"/>
      <w:r>
        <w:rPr>
          <w:rFonts w:asciiTheme="minorHAnsi" w:hAnsiTheme="minorHAnsi"/>
          <w:sz w:val="20"/>
        </w:rPr>
        <w:t>méthaniseurs</w:t>
      </w:r>
      <w:proofErr w:type="spellEnd"/>
      <w:r>
        <w:rPr>
          <w:rFonts w:asciiTheme="minorHAnsi" w:hAnsiTheme="minorHAnsi"/>
          <w:sz w:val="20"/>
        </w:rPr>
        <w:t xml:space="preserve"> et chaufferies bois ?</w:t>
      </w:r>
    </w:p>
    <w:p w14:paraId="4D18C743" w14:textId="03E671DC" w:rsidR="0090398D" w:rsidRDefault="0090398D">
      <w:pPr>
        <w:pStyle w:val="Commentaire"/>
      </w:pPr>
    </w:p>
  </w:comment>
  <w:comment w:id="121" w:author="FLEURY-JÄGERSCHMIDT Émilie" w:date="2023-09-12T18:54:00Z" w:initials="FÉ">
    <w:p w14:paraId="5C36B174" w14:textId="15414EE6" w:rsidR="0090398D" w:rsidRDefault="0090398D">
      <w:pPr>
        <w:pStyle w:val="Commentaire"/>
      </w:pPr>
      <w:r>
        <w:rPr>
          <w:rStyle w:val="Marquedecommentaire"/>
        </w:rPr>
        <w:annotationRef/>
      </w:r>
      <w:r>
        <w:t xml:space="preserve">DREAL OCCITANIE : </w:t>
      </w:r>
      <w:r>
        <w:rPr>
          <w:rFonts w:asciiTheme="minorHAnsi" w:hAnsiTheme="minorHAnsi"/>
        </w:rPr>
        <w:t>Marginal. Equipement ponctuel.</w:t>
      </w:r>
    </w:p>
  </w:comment>
  <w:comment w:id="122" w:author="FLEURY-JÄGERSCHMIDT Émilie" w:date="2023-09-12T18:55:00Z" w:initials="FÉ">
    <w:p w14:paraId="4CD3AD22" w14:textId="2BF14D68" w:rsidR="0090398D" w:rsidRDefault="0090398D">
      <w:pPr>
        <w:pStyle w:val="Commentaire"/>
      </w:pPr>
      <w:r>
        <w:rPr>
          <w:rStyle w:val="Marquedecommentaire"/>
        </w:rPr>
        <w:annotationRef/>
      </w:r>
      <w:r>
        <w:t xml:space="preserve">DREAL OCCITANIE : </w:t>
      </w:r>
      <w:r>
        <w:rPr>
          <w:rFonts w:asciiTheme="minorHAnsi" w:hAnsiTheme="minorHAnsi"/>
        </w:rPr>
        <w:t>Non. C’est un usage qui peut occasionner des dégradations de milieux mais qui ne peut être renseigné comme tel ...</w:t>
      </w:r>
    </w:p>
  </w:comment>
  <w:comment w:id="124" w:author="Mathilde ROLANDEAU" w:date="2023-08-28T11:44:00Z" w:initials="MR">
    <w:p w14:paraId="5273D679" w14:textId="1869A4F0" w:rsidR="0090398D" w:rsidRDefault="0090398D" w:rsidP="006D0889">
      <w:pPr>
        <w:pStyle w:val="Commentaire"/>
      </w:pPr>
      <w:r>
        <w:rPr>
          <w:rStyle w:val="Marquedecommentaire"/>
        </w:rPr>
        <w:annotationRef/>
      </w:r>
      <w:r>
        <w:t xml:space="preserve">FEDESCOT : Grands ensembles = barres d'immeubles ? </w:t>
      </w:r>
    </w:p>
  </w:comment>
  <w:comment w:id="123" w:author="FLEURY-JÄGERSCHMIDT Émilie" w:date="2023-09-12T18:55:00Z" w:initials="FÉ">
    <w:p w14:paraId="3BFED233" w14:textId="4C64A395" w:rsidR="0090398D" w:rsidRDefault="0090398D">
      <w:pPr>
        <w:pStyle w:val="Commentaire"/>
      </w:pPr>
      <w:r>
        <w:rPr>
          <w:rStyle w:val="Marquedecommentaire"/>
        </w:rPr>
        <w:annotationRef/>
      </w:r>
      <w:r>
        <w:t xml:space="preserve">DREAL OCCITANIE : </w:t>
      </w:r>
      <w:r>
        <w:rPr>
          <w:rFonts w:asciiTheme="minorHAnsi" w:hAnsiTheme="minorHAnsi"/>
        </w:rPr>
        <w:t>Non.</w:t>
      </w:r>
    </w:p>
  </w:comment>
  <w:comment w:id="125" w:author="FLEURY-JÄGERSCHMIDT Émilie" w:date="2023-09-12T18:56:00Z" w:initials="FÉ">
    <w:p w14:paraId="5FED02F3" w14:textId="763EC128" w:rsidR="0090398D" w:rsidRDefault="0090398D">
      <w:pPr>
        <w:pStyle w:val="Commentaire"/>
      </w:pPr>
      <w:r>
        <w:rPr>
          <w:rStyle w:val="Marquedecommentaire"/>
        </w:rPr>
        <w:annotationRef/>
      </w:r>
      <w:r>
        <w:t xml:space="preserve">DREAL OCCITANIE : </w:t>
      </w:r>
      <w:r>
        <w:rPr>
          <w:rFonts w:asciiTheme="minorHAnsi" w:hAnsiTheme="minorHAnsi"/>
        </w:rPr>
        <w:t>Non</w:t>
      </w:r>
    </w:p>
  </w:comment>
  <w:comment w:id="126" w:author="FLEURY-JÄGERSCHMIDT Émilie" w:date="2023-09-12T18:56:00Z" w:initials="FÉ">
    <w:p w14:paraId="1C75C497" w14:textId="356A7528" w:rsidR="0090398D" w:rsidRDefault="0090398D">
      <w:pPr>
        <w:pStyle w:val="Commentaire"/>
      </w:pPr>
      <w:r>
        <w:rPr>
          <w:rStyle w:val="Marquedecommentaire"/>
        </w:rPr>
        <w:annotationRef/>
      </w:r>
      <w:r>
        <w:t xml:space="preserve">DREAL OCCITANIE : </w:t>
      </w:r>
      <w:r>
        <w:rPr>
          <w:rFonts w:asciiTheme="minorHAnsi" w:hAnsiTheme="minorHAnsi"/>
        </w:rPr>
        <w:t>Non</w:t>
      </w:r>
    </w:p>
  </w:comment>
  <w:comment w:id="127" w:author="FLEURY-JÄGERSCHMIDT Émilie" w:date="2023-09-12T18:57:00Z" w:initials="FÉ">
    <w:p w14:paraId="13CDC830" w14:textId="2186FDFE" w:rsidR="0090398D" w:rsidRDefault="0090398D">
      <w:pPr>
        <w:pStyle w:val="Commentaire"/>
      </w:pPr>
      <w:r>
        <w:rPr>
          <w:rStyle w:val="Marquedecommentaire"/>
        </w:rPr>
        <w:annotationRef/>
      </w:r>
      <w:r>
        <w:t xml:space="preserve">DREAL OCCITANIE : </w:t>
      </w:r>
      <w:r>
        <w:rPr>
          <w:rFonts w:asciiTheme="minorHAnsi" w:hAnsiTheme="minorHAnsi"/>
        </w:rPr>
        <w:t>Non sauf pour Mayotte où cela existe encore ...</w:t>
      </w:r>
    </w:p>
  </w:comment>
  <w:comment w:id="128" w:author="FLEURY-JÄGERSCHMIDT Émilie" w:date="2023-09-12T18:58:00Z" w:initials="FÉ">
    <w:p w14:paraId="12537CED" w14:textId="4C3C3D5A" w:rsidR="0090398D" w:rsidRDefault="0090398D">
      <w:pPr>
        <w:pStyle w:val="Commentaire"/>
      </w:pPr>
      <w:r>
        <w:rPr>
          <w:rStyle w:val="Marquedecommentaire"/>
        </w:rPr>
        <w:annotationRef/>
      </w:r>
      <w:r>
        <w:t xml:space="preserve">DREAL OCCITANIE : </w:t>
      </w:r>
      <w:r>
        <w:rPr>
          <w:rFonts w:asciiTheme="minorHAnsi" w:hAnsiTheme="minorHAnsi"/>
        </w:rPr>
        <w:t>Non</w:t>
      </w:r>
    </w:p>
  </w:comment>
  <w:comment w:id="129" w:author="Mathilde ROLANDEAU" w:date="2023-08-28T11:49:00Z" w:initials="MR">
    <w:p w14:paraId="468B4956" w14:textId="56147518" w:rsidR="0090398D" w:rsidRDefault="0090398D" w:rsidP="006D0889">
      <w:pPr>
        <w:pStyle w:val="Commentaire"/>
      </w:pPr>
      <w:r>
        <w:rPr>
          <w:rStyle w:val="Marquedecommentaire"/>
        </w:rPr>
        <w:annotationRef/>
      </w:r>
      <w:r>
        <w:t xml:space="preserve">FEDESCOT : </w:t>
      </w:r>
      <w:proofErr w:type="spellStart"/>
      <w:r>
        <w:t>Doit on</w:t>
      </w:r>
      <w:proofErr w:type="spellEnd"/>
      <w:r>
        <w:t xml:space="preserve"> considérer les surfaces </w:t>
      </w:r>
      <w:proofErr w:type="gramStart"/>
      <w:r>
        <w:t>agricoles  diminuant</w:t>
      </w:r>
      <w:proofErr w:type="gramEnd"/>
      <w:r>
        <w:t xml:space="preserve"> au profit du PV au sol ? </w:t>
      </w:r>
    </w:p>
  </w:comment>
  <w:comment w:id="130" w:author="FLEURY-JÄGERSCHMIDT Émilie" w:date="2023-09-12T19:20:00Z" w:initials="FÉ">
    <w:p w14:paraId="43BDA53E" w14:textId="77662AF4" w:rsidR="00D614D1" w:rsidRDefault="00D614D1">
      <w:pPr>
        <w:pStyle w:val="Commentaire"/>
      </w:pPr>
      <w:r>
        <w:rPr>
          <w:rStyle w:val="Marquedecommentaire"/>
        </w:rPr>
        <w:annotationRef/>
      </w:r>
      <w:r>
        <w:t xml:space="preserve">QV2 report 31.07.23 : </w:t>
      </w:r>
      <w:r>
        <w:t>Il faudrait pouvoir renseigner le développement ou non de filières agricoles de proximité</w:t>
      </w:r>
    </w:p>
  </w:comment>
  <w:comment w:id="131" w:author="FLEURY-JÄGERSCHMIDT Émilie" w:date="2023-09-12T18:59:00Z" w:initials="FÉ">
    <w:p w14:paraId="1A45665F" w14:textId="2B73DA12" w:rsidR="0090398D" w:rsidRDefault="0090398D">
      <w:pPr>
        <w:pStyle w:val="Commentaire"/>
      </w:pPr>
      <w:r>
        <w:rPr>
          <w:rStyle w:val="Marquedecommentaire"/>
        </w:rPr>
        <w:annotationRef/>
      </w:r>
      <w:r>
        <w:t xml:space="preserve">DREAL OCCITANIE : </w:t>
      </w:r>
      <w:r>
        <w:rPr>
          <w:rFonts w:asciiTheme="minorHAnsi" w:hAnsiTheme="minorHAnsi"/>
        </w:rPr>
        <w:t xml:space="preserve">+ évolutions vers une urbanisation ou un </w:t>
      </w:r>
      <w:proofErr w:type="spellStart"/>
      <w:r>
        <w:rPr>
          <w:rFonts w:asciiTheme="minorHAnsi" w:hAnsiTheme="minorHAnsi"/>
        </w:rPr>
        <w:t>enfrichement</w:t>
      </w:r>
      <w:proofErr w:type="spellEnd"/>
      <w:r>
        <w:rPr>
          <w:rFonts w:asciiTheme="minorHAnsi" w:hAnsiTheme="minorHAnsi"/>
        </w:rPr>
        <w:t xml:space="preserve"> ...</w:t>
      </w:r>
    </w:p>
  </w:comment>
  <w:comment w:id="132" w:author="FLEURY-JÄGERSCHMIDT Émilie" w:date="2023-09-12T18:59:00Z" w:initials="FÉ">
    <w:p w14:paraId="46619230" w14:textId="110CDC97" w:rsidR="0090398D" w:rsidRDefault="0090398D">
      <w:pPr>
        <w:pStyle w:val="Commentaire"/>
      </w:pPr>
      <w:r>
        <w:rPr>
          <w:rStyle w:val="Marquedecommentaire"/>
        </w:rPr>
        <w:annotationRef/>
      </w:r>
      <w:r>
        <w:t xml:space="preserve">DREAL OCCITANIE : </w:t>
      </w:r>
      <w:r>
        <w:rPr>
          <w:rFonts w:asciiTheme="minorHAnsi" w:hAnsiTheme="minorHAnsi"/>
        </w:rPr>
        <w:t>Le maraîchage peut être considéré en tant qu’usage agricole. Doit-on aller dans cette finesse d’analyse ? Remarque valable pour les autres catégories d’activités agricoles ci-dessous.</w:t>
      </w:r>
    </w:p>
  </w:comment>
  <w:comment w:id="133" w:author="FLEURY-JÄGERSCHMIDT Émilie" w:date="2023-09-12T19:00:00Z" w:initials="FÉ">
    <w:p w14:paraId="4A0C30AD" w14:textId="67501089" w:rsidR="0090398D" w:rsidRDefault="0090398D">
      <w:pPr>
        <w:pStyle w:val="Commentaire"/>
      </w:pPr>
      <w:r>
        <w:rPr>
          <w:rStyle w:val="Marquedecommentaire"/>
        </w:rPr>
        <w:annotationRef/>
      </w:r>
      <w:r>
        <w:t xml:space="preserve">DREAL OCCITANIE : </w:t>
      </w:r>
      <w:r>
        <w:rPr>
          <w:rFonts w:asciiTheme="minorHAnsi" w:hAnsiTheme="minorHAnsi"/>
        </w:rPr>
        <w:t>Tant qu’il y a un usage agricole … C’est plutôt la conséquence par disparition du bocage qui doit être identifiée.</w:t>
      </w:r>
    </w:p>
  </w:comment>
  <w:comment w:id="134" w:author="FLEURY-JÄGERSCHMIDT Émilie" w:date="2023-09-12T19:00:00Z" w:initials="FÉ">
    <w:p w14:paraId="373A48E1" w14:textId="14F0D02C" w:rsidR="0090398D" w:rsidRDefault="0090398D">
      <w:pPr>
        <w:pStyle w:val="Commentaire"/>
      </w:pPr>
      <w:r>
        <w:rPr>
          <w:rStyle w:val="Marquedecommentaire"/>
        </w:rPr>
        <w:annotationRef/>
      </w:r>
      <w:r>
        <w:t xml:space="preserve">DREAL OCCITANIE : </w:t>
      </w:r>
      <w:r>
        <w:rPr>
          <w:rFonts w:asciiTheme="minorHAnsi" w:hAnsiTheme="minorHAnsi"/>
        </w:rPr>
        <w:t>Très subtile et difficile à analyser. L’analyse peut être pertinente si on est en situation d’évolution entre des prairies/des grandes cultures, des grandes cultures/des vergers, des vignobles/des grandes cultures … qui changent effectivement la perception du paysage agricole.</w:t>
      </w:r>
    </w:p>
  </w:comment>
  <w:comment w:id="135" w:author="FLEURY-JÄGERSCHMIDT Émilie" w:date="2023-09-12T19:02:00Z" w:initials="FÉ">
    <w:p w14:paraId="536CB70F" w14:textId="567D3061" w:rsidR="0090398D" w:rsidRDefault="0090398D">
      <w:pPr>
        <w:pStyle w:val="Commentaire"/>
      </w:pPr>
      <w:r>
        <w:rPr>
          <w:rStyle w:val="Marquedecommentaire"/>
        </w:rPr>
        <w:annotationRef/>
      </w:r>
      <w:r>
        <w:t xml:space="preserve">DREAL OCCITANIE : </w:t>
      </w:r>
      <w:r>
        <w:rPr>
          <w:rFonts w:asciiTheme="minorHAnsi" w:hAnsiTheme="minorHAnsi"/>
        </w:rPr>
        <w:t>La définition ne correspond pas au titre.</w:t>
      </w:r>
    </w:p>
  </w:comment>
  <w:comment w:id="136" w:author="Mathilde ROLANDEAU" w:date="2023-08-28T11:55:00Z" w:initials="MR">
    <w:p w14:paraId="0975D95D" w14:textId="738DC5EF" w:rsidR="0090398D" w:rsidRDefault="0090398D" w:rsidP="006D0889">
      <w:pPr>
        <w:pStyle w:val="Commentaire"/>
      </w:pPr>
      <w:r>
        <w:rPr>
          <w:rStyle w:val="Marquedecommentaire"/>
        </w:rPr>
        <w:annotationRef/>
      </w:r>
      <w:r>
        <w:t xml:space="preserve">FEDESCOT : À préciser car les forêts ou autres espaces boisés ne sont pas en tant que tels des espaces ouverts et bénéficie également au fonctionnement des TVB. </w:t>
      </w:r>
    </w:p>
  </w:comment>
  <w:comment w:id="137" w:author="FLEURY-JÄGERSCHMIDT Émilie" w:date="2023-09-12T19:02:00Z" w:initials="FÉ">
    <w:p w14:paraId="0A22C902" w14:textId="2EA77D6E" w:rsidR="0090398D" w:rsidRDefault="0090398D">
      <w:pPr>
        <w:pStyle w:val="Commentaire"/>
      </w:pPr>
      <w:r>
        <w:rPr>
          <w:rStyle w:val="Marquedecommentaire"/>
        </w:rPr>
        <w:annotationRef/>
      </w:r>
      <w:r>
        <w:t xml:space="preserve">DREAL OCCITANIE : </w:t>
      </w:r>
      <w:r>
        <w:rPr>
          <w:rFonts w:asciiTheme="minorHAnsi" w:hAnsiTheme="minorHAnsi"/>
        </w:rPr>
        <w:t>Non, c’est une information, comme indiqué, qui concerne plutôt la TVB.</w:t>
      </w:r>
    </w:p>
  </w:comment>
  <w:comment w:id="138" w:author="Mathilde ROLANDEAU" w:date="2023-08-28T11:58:00Z" w:initials="MR">
    <w:p w14:paraId="29C59C57" w14:textId="7A7C91BB" w:rsidR="0090398D" w:rsidRDefault="0090398D" w:rsidP="006D0889">
      <w:pPr>
        <w:pStyle w:val="Commentaire"/>
      </w:pPr>
      <w:r>
        <w:rPr>
          <w:rStyle w:val="Marquedecommentaire"/>
        </w:rPr>
        <w:annotationRef/>
      </w:r>
      <w:r>
        <w:t xml:space="preserve">FEDESCOT : Question de la compatibilité entre atlas et planification : on ne l'aborde que pour cette catégorie ? </w:t>
      </w:r>
    </w:p>
  </w:comment>
  <w:comment w:id="139" w:author="Mathilde ROLANDEAU" w:date="2023-08-28T12:00:00Z" w:initials="MR">
    <w:p w14:paraId="09CCA9C7" w14:textId="3BBB3EAE" w:rsidR="0090398D" w:rsidRDefault="0090398D" w:rsidP="006D0889">
      <w:pPr>
        <w:pStyle w:val="Commentaire"/>
      </w:pPr>
      <w:r>
        <w:rPr>
          <w:rStyle w:val="Marquedecommentaire"/>
        </w:rPr>
        <w:annotationRef/>
      </w:r>
      <w:r>
        <w:t xml:space="preserve">FEDESCOT : Question d'échelle à préciser </w:t>
      </w:r>
    </w:p>
  </w:comment>
  <w:comment w:id="140" w:author="FLEURY-JÄGERSCHMIDT Émilie" w:date="2023-09-12T19:03:00Z" w:initials="FÉ">
    <w:p w14:paraId="060DC8E2" w14:textId="757AB5E1" w:rsidR="0090398D" w:rsidRDefault="0090398D">
      <w:pPr>
        <w:pStyle w:val="Commentaire"/>
      </w:pPr>
      <w:r>
        <w:rPr>
          <w:rStyle w:val="Marquedecommentaire"/>
        </w:rPr>
        <w:annotationRef/>
      </w:r>
      <w:r>
        <w:t xml:space="preserve">DREAL OCCITANIE : </w:t>
      </w:r>
      <w:r>
        <w:rPr>
          <w:rFonts w:asciiTheme="minorHAnsi" w:hAnsiTheme="minorHAnsi"/>
        </w:rPr>
        <w:t>Trop vague.</w:t>
      </w:r>
    </w:p>
  </w:comment>
  <w:comment w:id="141" w:author="Mathilde ROLANDEAU" w:date="2023-08-28T12:00:00Z" w:initials="MR">
    <w:p w14:paraId="6734B33A" w14:textId="211AB2B4" w:rsidR="0090398D" w:rsidRDefault="0090398D" w:rsidP="006D0889">
      <w:pPr>
        <w:pStyle w:val="Commentaire"/>
      </w:pPr>
      <w:r>
        <w:rPr>
          <w:rStyle w:val="Marquedecommentaire"/>
        </w:rPr>
        <w:annotationRef/>
      </w:r>
      <w:r>
        <w:t>FEDESCOT : Terme à préciser</w:t>
      </w:r>
    </w:p>
  </w:comment>
  <w:comment w:id="142" w:author="FLEURY-JÄGERSCHMIDT Émilie" w:date="2023-09-12T19:03:00Z" w:initials="FÉ">
    <w:p w14:paraId="5E9C5158" w14:textId="79406314" w:rsidR="0090398D" w:rsidRDefault="0090398D">
      <w:pPr>
        <w:pStyle w:val="Commentaire"/>
      </w:pPr>
      <w:r>
        <w:rPr>
          <w:rStyle w:val="Marquedecommentaire"/>
        </w:rPr>
        <w:annotationRef/>
      </w:r>
      <w:r>
        <w:t xml:space="preserve">DREAL OCCITANIE : </w:t>
      </w:r>
      <w:r>
        <w:rPr>
          <w:rFonts w:asciiTheme="minorHAnsi" w:hAnsiTheme="minorHAnsi"/>
        </w:rPr>
        <w:t xml:space="preserve">Nécessaire simplification avec les items ci-dessous. Ce qui est important, c’est la dynamique forestière, </w:t>
      </w:r>
      <w:proofErr w:type="spellStart"/>
      <w:r>
        <w:rPr>
          <w:rFonts w:asciiTheme="minorHAnsi" w:hAnsiTheme="minorHAnsi"/>
        </w:rPr>
        <w:t>qque</w:t>
      </w:r>
      <w:proofErr w:type="spellEnd"/>
      <w:r>
        <w:rPr>
          <w:rFonts w:asciiTheme="minorHAnsi" w:hAnsiTheme="minorHAnsi"/>
        </w:rPr>
        <w:t xml:space="preserve"> soit le type de couvert.</w:t>
      </w:r>
    </w:p>
  </w:comment>
  <w:comment w:id="143" w:author="FLEURY-JÄGERSCHMIDT Émilie" w:date="2023-09-12T19:04:00Z" w:initials="FÉ">
    <w:p w14:paraId="780E94DB" w14:textId="071CA092" w:rsidR="0090398D" w:rsidRDefault="0090398D">
      <w:pPr>
        <w:pStyle w:val="Commentaire"/>
      </w:pPr>
      <w:r>
        <w:rPr>
          <w:rStyle w:val="Marquedecommentaire"/>
        </w:rPr>
        <w:annotationRef/>
      </w:r>
      <w:r>
        <w:t xml:space="preserve">DREAL OCCITANIE : </w:t>
      </w:r>
      <w:r>
        <w:rPr>
          <w:rFonts w:asciiTheme="minorHAnsi" w:hAnsiTheme="minorHAnsi"/>
        </w:rPr>
        <w:t>Attention à la confusion entre pelouse et pâturage. Les pelouses sont à considérer en tant qu’espaces naturels et peuvent se retrouver ponctuellement sur des espaces peu accessibles ou de qualité agronomique faible. Intégrer dans cette classe les herbages d’estives qui peuvent évoluer, du fait d’un abandon des usages / du fait du changement climatique par un boisement ...</w:t>
      </w:r>
    </w:p>
  </w:comment>
  <w:comment w:id="144" w:author="FLEURY-JÄGERSCHMIDT Émilie" w:date="2023-09-12T19:05:00Z" w:initials="FÉ">
    <w:p w14:paraId="5E6A3AC3" w14:textId="04ACE1A0" w:rsidR="0090398D" w:rsidRDefault="0090398D">
      <w:pPr>
        <w:pStyle w:val="Commentaire"/>
      </w:pPr>
      <w:r>
        <w:rPr>
          <w:rStyle w:val="Marquedecommentaire"/>
        </w:rPr>
        <w:annotationRef/>
      </w:r>
      <w:r>
        <w:t xml:space="preserve">DREAL OCCITANIE : </w:t>
      </w:r>
      <w:r>
        <w:rPr>
          <w:rFonts w:asciiTheme="minorHAnsi" w:hAnsiTheme="minorHAnsi"/>
        </w:rPr>
        <w:t>Lien avec l’évolution du trait de côte.</w:t>
      </w:r>
    </w:p>
  </w:comment>
  <w:comment w:id="145" w:author="FLEURY-JÄGERSCHMIDT Émilie" w:date="2023-09-12T19:06:00Z" w:initials="FÉ">
    <w:p w14:paraId="17A8392B" w14:textId="0B387AFE" w:rsidR="00F73951" w:rsidRDefault="00F73951">
      <w:pPr>
        <w:pStyle w:val="Commentaire"/>
      </w:pPr>
      <w:r>
        <w:rPr>
          <w:rStyle w:val="Marquedecommentaire"/>
        </w:rPr>
        <w:annotationRef/>
      </w:r>
      <w:r>
        <w:t xml:space="preserve">DREAL OCCITANIE : </w:t>
      </w:r>
      <w:r>
        <w:rPr>
          <w:rFonts w:asciiTheme="minorHAnsi" w:hAnsiTheme="minorHAnsi"/>
        </w:rPr>
        <w:t>Problème bientôt résolu avec le changement climatique ...</w:t>
      </w:r>
    </w:p>
  </w:comment>
  <w:comment w:id="146" w:author="Mathilde ROLANDEAU" w:date="2023-08-28T11:59:00Z" w:initials="MR">
    <w:p w14:paraId="3873B55A" w14:textId="20612DA1" w:rsidR="0090398D" w:rsidRDefault="0090398D" w:rsidP="006D0889">
      <w:pPr>
        <w:pStyle w:val="Commentaire"/>
      </w:pPr>
      <w:r>
        <w:rPr>
          <w:rStyle w:val="Marquedecommentaire"/>
        </w:rPr>
        <w:annotationRef/>
      </w:r>
      <w:r>
        <w:t xml:space="preserve">FEDESCOT : </w:t>
      </w:r>
      <w:proofErr w:type="spellStart"/>
      <w:r>
        <w:t>Cf</w:t>
      </w:r>
      <w:proofErr w:type="spellEnd"/>
      <w:r>
        <w:t xml:space="preserve"> "</w:t>
      </w:r>
      <w:proofErr w:type="spellStart"/>
      <w:r>
        <w:rPr>
          <w:b/>
          <w:bCs/>
        </w:rPr>
        <w:t>milieuxOuverts</w:t>
      </w:r>
      <w:proofErr w:type="spellEnd"/>
      <w:r>
        <w:rPr>
          <w:b/>
          <w:bCs/>
        </w:rPr>
        <w:t xml:space="preserve">" </w:t>
      </w:r>
      <w:r>
        <w:t>qui partage la définition</w:t>
      </w:r>
    </w:p>
  </w:comment>
  <w:comment w:id="147" w:author="FLEURY-JÄGERSCHMIDT Émilie" w:date="2023-09-12T19:06:00Z" w:initials="FÉ">
    <w:p w14:paraId="3AFA8911" w14:textId="12C00599" w:rsidR="00F73951" w:rsidRDefault="00F73951">
      <w:pPr>
        <w:pStyle w:val="Commentaire"/>
      </w:pPr>
      <w:r>
        <w:rPr>
          <w:rStyle w:val="Marquedecommentaire"/>
        </w:rPr>
        <w:annotationRef/>
      </w:r>
      <w:r>
        <w:t xml:space="preserve">DREAL OCCITANIE : </w:t>
      </w:r>
      <w:r>
        <w:rPr>
          <w:rFonts w:asciiTheme="minorHAnsi" w:hAnsiTheme="minorHAnsi"/>
        </w:rPr>
        <w:t>Hors sujet. On évoque ici une question purement écologique, liée à une diversité de milieux.</w:t>
      </w:r>
    </w:p>
  </w:comment>
  <w:comment w:id="148" w:author="FLEURY-JÄGERSCHMIDT Émilie" w:date="2023-09-12T19:07:00Z" w:initials="FÉ">
    <w:p w14:paraId="54CB8178" w14:textId="1A449A61" w:rsidR="00F73951" w:rsidRDefault="00F73951" w:rsidP="00F73951">
      <w:r>
        <w:rPr>
          <w:rStyle w:val="Marquedecommentaire"/>
        </w:rPr>
        <w:annotationRef/>
      </w:r>
      <w:r>
        <w:t>DREAL OCCITANIE :</w:t>
      </w:r>
      <w:r w:rsidRPr="00F73951">
        <w:rPr>
          <w:rFonts w:asciiTheme="minorHAnsi" w:hAnsiTheme="minorHAnsi"/>
          <w:sz w:val="20"/>
        </w:rPr>
        <w:t xml:space="preserve"> </w:t>
      </w:r>
      <w:r>
        <w:rPr>
          <w:rFonts w:asciiTheme="minorHAnsi" w:hAnsiTheme="minorHAnsi"/>
          <w:sz w:val="20"/>
        </w:rPr>
        <w:t>Un retrait de celui-ci (surface reprise par la mer).</w:t>
      </w:r>
    </w:p>
    <w:p w14:paraId="1E32B488" w14:textId="77777777" w:rsidR="00F73951" w:rsidRDefault="00F73951" w:rsidP="00F73951">
      <w:r>
        <w:rPr>
          <w:rFonts w:asciiTheme="minorHAnsi" w:hAnsiTheme="minorHAnsi"/>
          <w:sz w:val="20"/>
        </w:rPr>
        <w:t>Attention, certaines situations paradoxalement d’espaces gagnés sur la mer comme en baie de Somme ou autour du mont Saint-Michel par exemple.</w:t>
      </w:r>
    </w:p>
    <w:p w14:paraId="4A5C6653" w14:textId="69FD2420" w:rsidR="00F73951" w:rsidRDefault="00F73951">
      <w:pPr>
        <w:pStyle w:val="Commentaire"/>
      </w:pPr>
    </w:p>
  </w:comment>
  <w:comment w:id="149" w:author="FLEURY-JÄGERSCHMIDT Émilie" w:date="2023-09-12T19:09:00Z" w:initials="FÉ">
    <w:p w14:paraId="60951C81" w14:textId="51651DCD" w:rsidR="00F73951" w:rsidRDefault="00F73951">
      <w:pPr>
        <w:pStyle w:val="Commentaire"/>
      </w:pPr>
      <w:r>
        <w:rPr>
          <w:rStyle w:val="Marquedecommentaire"/>
        </w:rPr>
        <w:annotationRef/>
      </w:r>
      <w:r>
        <w:t xml:space="preserve">DREAL OCCITANIE : </w:t>
      </w:r>
      <w:r>
        <w:rPr>
          <w:rFonts w:asciiTheme="minorHAnsi" w:hAnsiTheme="minorHAnsi"/>
        </w:rPr>
        <w:t>Très subtile à analyser.</w:t>
      </w:r>
    </w:p>
  </w:comment>
  <w:comment w:id="150" w:author="FLEURY-JÄGERSCHMIDT Émilie" w:date="2023-09-12T19:10:00Z" w:initials="FÉ">
    <w:p w14:paraId="313E80C9" w14:textId="4168DF95" w:rsidR="00F73951" w:rsidRDefault="00F73951">
      <w:pPr>
        <w:pStyle w:val="Commentaire"/>
      </w:pPr>
      <w:r>
        <w:rPr>
          <w:rStyle w:val="Marquedecommentaire"/>
        </w:rPr>
        <w:annotationRef/>
      </w:r>
      <w:r>
        <w:t>DREAL OCCITANIE :</w:t>
      </w:r>
      <w:r w:rsidRPr="00F73951">
        <w:rPr>
          <w:rFonts w:asciiTheme="minorHAnsi" w:hAnsiTheme="minorHAnsi"/>
        </w:rPr>
        <w:t xml:space="preserve"> </w:t>
      </w:r>
      <w:r>
        <w:rPr>
          <w:rFonts w:asciiTheme="minorHAnsi" w:hAnsiTheme="minorHAnsi"/>
        </w:rPr>
        <w:t>Non</w:t>
      </w:r>
    </w:p>
  </w:comment>
  <w:comment w:id="151" w:author="Mathilde ROLANDEAU" w:date="2023-08-28T12:03:00Z" w:initials="MR">
    <w:p w14:paraId="00A1B036" w14:textId="070BA36F" w:rsidR="0090398D" w:rsidRDefault="0090398D" w:rsidP="006D0889">
      <w:pPr>
        <w:pStyle w:val="Commentaire"/>
      </w:pPr>
      <w:r>
        <w:rPr>
          <w:rStyle w:val="Marquedecommentaire"/>
        </w:rPr>
        <w:annotationRef/>
      </w:r>
      <w:r>
        <w:t xml:space="preserve">FEDESCOT : Bassines et retenues collinaires ici ? </w:t>
      </w:r>
    </w:p>
  </w:comment>
  <w:comment w:id="152" w:author="FLEURY-JÄGERSCHMIDT Émilie" w:date="2023-09-12T19:10:00Z" w:initials="FÉ">
    <w:p w14:paraId="10889053" w14:textId="5F0FFC62" w:rsidR="00F73951" w:rsidRDefault="00F73951">
      <w:pPr>
        <w:pStyle w:val="Commentaire"/>
      </w:pPr>
      <w:r>
        <w:rPr>
          <w:rStyle w:val="Marquedecommentaire"/>
        </w:rPr>
        <w:annotationRef/>
      </w:r>
      <w:r>
        <w:t xml:space="preserve">DREAL OCCITANIE : </w:t>
      </w:r>
      <w:r>
        <w:rPr>
          <w:rFonts w:asciiTheme="minorHAnsi" w:hAnsiTheme="minorHAnsi"/>
        </w:rPr>
        <w:t>Trop généraliste.</w:t>
      </w:r>
    </w:p>
  </w:comment>
  <w:comment w:id="154" w:author="FLEURY-JÄGERSCHMIDT Émilie" w:date="2023-09-12T19:22:00Z" w:initials="FÉ">
    <w:p w14:paraId="3306ECEC" w14:textId="12EA0FF1" w:rsidR="00D614D1" w:rsidRDefault="00D614D1">
      <w:pPr>
        <w:pStyle w:val="Commentaire"/>
      </w:pPr>
      <w:r>
        <w:rPr>
          <w:rStyle w:val="Marquedecommentaire"/>
        </w:rPr>
        <w:annotationRef/>
      </w:r>
      <w:r>
        <w:t xml:space="preserve">QV2 report 10.08.23 : </w:t>
      </w:r>
      <w:r>
        <w:t>Type ou nature ?</w:t>
      </w:r>
    </w:p>
  </w:comment>
  <w:comment w:id="156" w:author="Mathilde ROLANDEAU" w:date="2023-08-28T12:06:00Z" w:initials="MR">
    <w:p w14:paraId="5DA42F8C" w14:textId="11A0633F" w:rsidR="0090398D" w:rsidRDefault="0090398D" w:rsidP="006D0889">
      <w:pPr>
        <w:pStyle w:val="Commentaire"/>
      </w:pPr>
      <w:r>
        <w:rPr>
          <w:rStyle w:val="Marquedecommentaire"/>
        </w:rPr>
        <w:annotationRef/>
      </w:r>
      <w:r>
        <w:t xml:space="preserve">FEDESCOT : Ou formes urbaines innovantes et expérimentales ? </w:t>
      </w:r>
    </w:p>
  </w:comment>
  <w:comment w:id="157" w:author="Mathilde ROLANDEAU" w:date="2023-08-28T12:07:00Z" w:initials="MR">
    <w:p w14:paraId="33FC763D" w14:textId="5CE288B4" w:rsidR="0090398D" w:rsidRDefault="0090398D" w:rsidP="006D0889">
      <w:pPr>
        <w:pStyle w:val="Commentaire"/>
      </w:pPr>
      <w:r>
        <w:rPr>
          <w:rStyle w:val="Marquedecommentaire"/>
        </w:rPr>
        <w:annotationRef/>
      </w:r>
      <w:r>
        <w:t>FEDESCOT : Construction innovantes, expérimentale ou relevant d'un geste architectural spécifique</w:t>
      </w:r>
    </w:p>
  </w:comment>
  <w:comment w:id="161" w:author="FLEURY-JÄGERSCHMIDT Émilie" w:date="2023-09-12T17:37:00Z" w:initials="FÉ">
    <w:p w14:paraId="24177D83" w14:textId="2ADCB183" w:rsidR="0090398D" w:rsidRDefault="0090398D">
      <w:pPr>
        <w:pStyle w:val="Commentaire"/>
      </w:pPr>
      <w:r>
        <w:rPr>
          <w:rStyle w:val="Marquedecommentaire"/>
        </w:rPr>
        <w:annotationRef/>
      </w:r>
      <w:r>
        <w:t>DREAL NORMANDIE</w:t>
      </w:r>
    </w:p>
  </w:comment>
  <w:comment w:id="170" w:author="FLEURY-JÄGERSCHMIDT Émilie" w:date="2023-09-12T17:39:00Z" w:initials="FÉ">
    <w:p w14:paraId="42C1DE82" w14:textId="77777777" w:rsidR="0090398D" w:rsidRDefault="0090398D" w:rsidP="001A2C38">
      <w:pPr>
        <w:pStyle w:val="western"/>
        <w:spacing w:after="198"/>
        <w:rPr>
          <w:rFonts w:ascii="Cambria" w:hAnsi="Cambria"/>
        </w:rPr>
      </w:pPr>
      <w:r>
        <w:rPr>
          <w:rStyle w:val="Marquedecommentaire"/>
        </w:rPr>
        <w:annotationRef/>
      </w:r>
      <w:r>
        <w:t xml:space="preserve">DREAL NORMANDIE : </w:t>
      </w:r>
      <w:r>
        <w:rPr>
          <w:rFonts w:ascii="Marianne" w:hAnsi="Marianne"/>
          <w:sz w:val="18"/>
          <w:szCs w:val="18"/>
        </w:rPr>
        <w:t xml:space="preserve">LA classification CES OSO THEIA me semble aussi être </w:t>
      </w:r>
      <w:proofErr w:type="spellStart"/>
      <w:r>
        <w:rPr>
          <w:rFonts w:ascii="Marianne" w:hAnsi="Marianne"/>
          <w:sz w:val="18"/>
          <w:szCs w:val="18"/>
        </w:rPr>
        <w:t>uen</w:t>
      </w:r>
      <w:proofErr w:type="spellEnd"/>
      <w:r>
        <w:rPr>
          <w:rFonts w:ascii="Marianne" w:hAnsi="Marianne"/>
          <w:sz w:val="18"/>
          <w:szCs w:val="18"/>
        </w:rPr>
        <w:t xml:space="preserve"> bonne alternative.</w:t>
      </w:r>
    </w:p>
    <w:p w14:paraId="2281F3BA" w14:textId="77777777" w:rsidR="0090398D" w:rsidRDefault="0090398D" w:rsidP="001A2C38">
      <w:pPr>
        <w:pStyle w:val="western"/>
        <w:spacing w:after="198"/>
      </w:pPr>
      <w:hyperlink r:id="rId1" w:history="1">
        <w:r>
          <w:rPr>
            <w:rStyle w:val="Lienhypertexte"/>
            <w:rFonts w:ascii="Marianne" w:hAnsi="Marianne"/>
            <w:sz w:val="18"/>
            <w:szCs w:val="18"/>
          </w:rPr>
          <w:t>https://artificialisation.developpement-durable.gouv.fr/bases-donnees/oso-theia</w:t>
        </w:r>
      </w:hyperlink>
    </w:p>
    <w:p w14:paraId="6E6FD985" w14:textId="77777777" w:rsidR="0090398D" w:rsidRDefault="0090398D" w:rsidP="001A2C38">
      <w:pPr>
        <w:pStyle w:val="western"/>
        <w:spacing w:after="198"/>
      </w:pPr>
      <w:r>
        <w:rPr>
          <w:rFonts w:ascii="Marianne" w:hAnsi="Marianne"/>
          <w:sz w:val="18"/>
          <w:szCs w:val="18"/>
        </w:rPr>
        <w:t xml:space="preserve">Cette donnée est diffusée aux formats vecteur et raster, et couvre l’ensemble du territoire métropolitain. Produite chaque année, sa nomenclature comprend 17 à 23 classes selon les millésimes. Son principal avantage en comparaison avec d’autres cartes d’occupation du sol existantes est son exhaustivité territoriale et sa fraîcheur. </w:t>
      </w:r>
    </w:p>
    <w:p w14:paraId="6EDA90FB" w14:textId="164698AC" w:rsidR="0090398D" w:rsidRDefault="0090398D">
      <w:pPr>
        <w:pStyle w:val="Commentaire"/>
      </w:pPr>
    </w:p>
  </w:comment>
  <w:comment w:id="175" w:author="FLEURY-JÄGERSCHMIDT Émilie" w:date="2023-09-12T17:40:00Z" w:initials="FÉ">
    <w:p w14:paraId="65461BEB" w14:textId="77777777" w:rsidR="0090398D" w:rsidRDefault="0090398D" w:rsidP="001A2C38">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Par rapport à quelle classification IGN ? BDTOPO ?</w:t>
      </w:r>
    </w:p>
    <w:p w14:paraId="112D727D" w14:textId="500FC103" w:rsidR="0090398D" w:rsidRDefault="0090398D">
      <w:pPr>
        <w:pStyle w:val="Commentaire"/>
      </w:pPr>
    </w:p>
  </w:comment>
  <w:comment w:id="176" w:author="FLEURY-JÄGERSCHMIDT Émilie" w:date="2023-09-12T17:40:00Z" w:initials="FÉ">
    <w:p w14:paraId="4B2FA474" w14:textId="77777777" w:rsidR="0090398D" w:rsidRDefault="0090398D" w:rsidP="001A2C38">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 xml:space="preserve">Et ou « bois » </w:t>
      </w:r>
    </w:p>
    <w:p w14:paraId="348F3BCC" w14:textId="13F8D9A7" w:rsidR="0090398D" w:rsidRDefault="0090398D">
      <w:pPr>
        <w:pStyle w:val="Commentaire"/>
      </w:pPr>
    </w:p>
  </w:comment>
  <w:comment w:id="177" w:author="FLEURY-JÄGERSCHMIDT Émilie" w:date="2023-09-12T17:41:00Z" w:initials="FÉ">
    <w:p w14:paraId="0306CE69" w14:textId="77777777" w:rsidR="0090398D" w:rsidRDefault="0090398D" w:rsidP="001A2C38">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Pour les listes « Eau » il faut à mon avis utilisé les dictionnaires du SANDRE.</w:t>
      </w:r>
    </w:p>
    <w:p w14:paraId="372954E8" w14:textId="77777777" w:rsidR="0090398D" w:rsidRDefault="0090398D" w:rsidP="001A2C38">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Exemple :</w:t>
      </w:r>
    </w:p>
    <w:p w14:paraId="47AB1C0E" w14:textId="77777777" w:rsidR="0090398D" w:rsidRDefault="0090398D" w:rsidP="001A2C38">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Critère de délimitation du milieu humide</w:t>
      </w:r>
    </w:p>
    <w:p w14:paraId="0A60126A" w14:textId="77777777" w:rsidR="0090398D" w:rsidRDefault="0090398D" w:rsidP="001A2C38">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https://www.sandre.eaufrance.fr/?urn=urn:sandre:donnees:939::::::referentiel:3.1:html</w:t>
      </w:r>
    </w:p>
    <w:p w14:paraId="22AF315E" w14:textId="77777777" w:rsidR="0090398D" w:rsidRDefault="0090398D" w:rsidP="001A2C38">
      <w:pPr>
        <w:autoSpaceDE w:val="0"/>
        <w:autoSpaceDN w:val="0"/>
        <w:adjustRightInd w:val="0"/>
        <w:spacing w:after="0" w:line="240" w:lineRule="atLeast"/>
        <w:rPr>
          <w:rFonts w:ascii="Calibri" w:hAnsi="Calibri" w:cs="Calibri"/>
          <w:sz w:val="24"/>
          <w:szCs w:val="24"/>
        </w:rPr>
      </w:pPr>
    </w:p>
    <w:p w14:paraId="5187DE13" w14:textId="51B093FA" w:rsidR="0090398D" w:rsidRDefault="0090398D">
      <w:pPr>
        <w:pStyle w:val="Commentaire"/>
      </w:pPr>
    </w:p>
  </w:comment>
  <w:comment w:id="178" w:author="FLEURY-JÄGERSCHMIDT Émilie" w:date="2023-09-12T17:42:00Z" w:initials="FÉ">
    <w:p w14:paraId="70CF3D29" w14:textId="77777777" w:rsidR="0090398D" w:rsidRDefault="0090398D" w:rsidP="0069778E">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 xml:space="preserve">Il existe aussi le </w:t>
      </w:r>
      <w:proofErr w:type="spellStart"/>
      <w:r>
        <w:rPr>
          <w:rFonts w:ascii="Calibri" w:hAnsi="Calibri" w:cs="Calibri"/>
          <w:sz w:val="20"/>
          <w:szCs w:val="20"/>
        </w:rPr>
        <w:t>le</w:t>
      </w:r>
      <w:proofErr w:type="spellEnd"/>
      <w:r>
        <w:rPr>
          <w:rFonts w:ascii="Calibri" w:hAnsi="Calibri" w:cs="Calibri"/>
          <w:sz w:val="20"/>
          <w:szCs w:val="20"/>
        </w:rPr>
        <w:t xml:space="preserve"> référentiel des habitats et des végétations de France métropolitaine et d'outre-mer HABREF</w:t>
      </w:r>
    </w:p>
    <w:p w14:paraId="596A5032" w14:textId="77777777" w:rsidR="0090398D" w:rsidRDefault="0090398D"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https://inpn.mnhn.fr/telechargement/referentiels/habitats</w:t>
      </w:r>
    </w:p>
    <w:p w14:paraId="5E936335" w14:textId="77777777" w:rsidR="0090398D" w:rsidRDefault="0090398D" w:rsidP="0069778E">
      <w:pPr>
        <w:autoSpaceDE w:val="0"/>
        <w:autoSpaceDN w:val="0"/>
        <w:adjustRightInd w:val="0"/>
        <w:spacing w:after="0" w:line="240" w:lineRule="atLeast"/>
        <w:rPr>
          <w:rFonts w:ascii="Calibri" w:hAnsi="Calibri" w:cs="Calibri"/>
          <w:sz w:val="24"/>
          <w:szCs w:val="24"/>
        </w:rPr>
      </w:pPr>
    </w:p>
    <w:p w14:paraId="5751C850" w14:textId="77777777" w:rsidR="0090398D" w:rsidRDefault="0090398D"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 xml:space="preserve">L’accès aux Typologies d'habitats ou de végétations est </w:t>
      </w:r>
      <w:proofErr w:type="spellStart"/>
      <w:r>
        <w:rPr>
          <w:rFonts w:ascii="Calibri" w:hAnsi="Calibri" w:cs="Calibri"/>
          <w:sz w:val="20"/>
          <w:szCs w:val="20"/>
        </w:rPr>
        <w:t>possivble</w:t>
      </w:r>
      <w:proofErr w:type="spellEnd"/>
      <w:r>
        <w:rPr>
          <w:rFonts w:ascii="Calibri" w:hAnsi="Calibri" w:cs="Calibri"/>
          <w:sz w:val="20"/>
          <w:szCs w:val="20"/>
        </w:rPr>
        <w:t xml:space="preserve"> sur le site de l’INPN </w:t>
      </w:r>
    </w:p>
    <w:p w14:paraId="777E79A7" w14:textId="77777777" w:rsidR="0090398D" w:rsidRDefault="0090398D"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https://inpn.mnhn.fr/telechargement/referentiels/habitats/typologies</w:t>
      </w:r>
    </w:p>
    <w:p w14:paraId="4A0DFEA4" w14:textId="77777777" w:rsidR="0090398D" w:rsidRDefault="0090398D" w:rsidP="0069778E">
      <w:pPr>
        <w:autoSpaceDE w:val="0"/>
        <w:autoSpaceDN w:val="0"/>
        <w:adjustRightInd w:val="0"/>
        <w:spacing w:after="0" w:line="240" w:lineRule="atLeast"/>
        <w:rPr>
          <w:rFonts w:ascii="Calibri" w:hAnsi="Calibri" w:cs="Calibri"/>
          <w:sz w:val="24"/>
          <w:szCs w:val="24"/>
        </w:rPr>
      </w:pPr>
    </w:p>
    <w:p w14:paraId="59B6451C" w14:textId="6DD9AB4F" w:rsidR="0090398D" w:rsidRDefault="0090398D">
      <w:pPr>
        <w:pStyle w:val="Commentaire"/>
      </w:pPr>
    </w:p>
  </w:comment>
  <w:comment w:id="179" w:author="FLEURY-JÄGERSCHMIDT Émilie" w:date="2023-09-12T17:43:00Z" w:initials="FÉ">
    <w:p w14:paraId="5749E18B" w14:textId="77777777" w:rsidR="0090398D" w:rsidRDefault="0090398D" w:rsidP="0069778E">
      <w:pPr>
        <w:autoSpaceDE w:val="0"/>
        <w:autoSpaceDN w:val="0"/>
        <w:adjustRightInd w:val="0"/>
        <w:spacing w:after="0" w:line="240" w:lineRule="atLeast"/>
        <w:rPr>
          <w:rFonts w:ascii="Calibri" w:hAnsi="Calibri" w:cs="Calibri"/>
          <w:sz w:val="24"/>
          <w:szCs w:val="24"/>
        </w:rPr>
      </w:pPr>
      <w:r>
        <w:rPr>
          <w:rStyle w:val="Marquedecommentaire"/>
        </w:rPr>
        <w:annotationRef/>
      </w:r>
      <w:r>
        <w:t xml:space="preserve">DREAL NORMANDIE : </w:t>
      </w:r>
      <w:r>
        <w:rPr>
          <w:rFonts w:ascii="Calibri" w:hAnsi="Calibri" w:cs="Calibri"/>
          <w:sz w:val="20"/>
          <w:szCs w:val="20"/>
        </w:rPr>
        <w:t xml:space="preserve">Il faut regarder du </w:t>
      </w:r>
      <w:proofErr w:type="spellStart"/>
      <w:r>
        <w:rPr>
          <w:rFonts w:ascii="Calibri" w:hAnsi="Calibri" w:cs="Calibri"/>
          <w:sz w:val="20"/>
          <w:szCs w:val="20"/>
        </w:rPr>
        <w:t>coté</w:t>
      </w:r>
      <w:proofErr w:type="spellEnd"/>
      <w:r>
        <w:rPr>
          <w:rFonts w:ascii="Calibri" w:hAnsi="Calibri" w:cs="Calibri"/>
          <w:sz w:val="20"/>
          <w:szCs w:val="20"/>
        </w:rPr>
        <w:t xml:space="preserve"> du </w:t>
      </w:r>
    </w:p>
    <w:p w14:paraId="485E85A2" w14:textId="77777777" w:rsidR="0090398D" w:rsidRDefault="0090398D"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SAR (SERVICE D’ADMINISTRATION</w:t>
      </w:r>
    </w:p>
    <w:p w14:paraId="6D398685" w14:textId="77777777" w:rsidR="0090398D" w:rsidRDefault="0090398D"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DES RÉFÉRENTIELS MARINS) du SIMM.</w:t>
      </w:r>
    </w:p>
    <w:p w14:paraId="52EA8105" w14:textId="77777777" w:rsidR="0090398D" w:rsidRDefault="0090398D"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Le SAR a pour rôles d’assurer la gestion des référentiels du SIMM et de mettre en place les moyens techniques permettant de proposer un langage commun.</w:t>
      </w:r>
    </w:p>
    <w:p w14:paraId="09647B74" w14:textId="77777777" w:rsidR="0090398D" w:rsidRDefault="0090398D"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Lien vers les différents</w:t>
      </w:r>
    </w:p>
    <w:p w14:paraId="6EE0D46C" w14:textId="77777777" w:rsidR="0090398D" w:rsidRDefault="0090398D"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 xml:space="preserve">Référentiels </w:t>
      </w:r>
      <w:proofErr w:type="spellStart"/>
      <w:r>
        <w:rPr>
          <w:rFonts w:ascii="Calibri" w:hAnsi="Calibri" w:cs="Calibri"/>
          <w:sz w:val="20"/>
          <w:szCs w:val="20"/>
        </w:rPr>
        <w:t>alpha-numériques</w:t>
      </w:r>
      <w:proofErr w:type="spellEnd"/>
    </w:p>
    <w:p w14:paraId="424237C8" w14:textId="77777777" w:rsidR="0090398D" w:rsidRDefault="0090398D" w:rsidP="0069778E">
      <w:pPr>
        <w:autoSpaceDE w:val="0"/>
        <w:autoSpaceDN w:val="0"/>
        <w:adjustRightInd w:val="0"/>
        <w:spacing w:after="0" w:line="240" w:lineRule="atLeast"/>
        <w:rPr>
          <w:rFonts w:ascii="Calibri" w:hAnsi="Calibri" w:cs="Calibri"/>
          <w:sz w:val="24"/>
          <w:szCs w:val="24"/>
        </w:rPr>
      </w:pPr>
      <w:r>
        <w:rPr>
          <w:rFonts w:ascii="Calibri" w:hAnsi="Calibri" w:cs="Calibri"/>
          <w:sz w:val="20"/>
          <w:szCs w:val="20"/>
        </w:rPr>
        <w:t>https://sar.milieumarinfrance.fr/Nos-rubriques/Referentiels-alpha-numeriques</w:t>
      </w:r>
    </w:p>
    <w:p w14:paraId="0162D9F0" w14:textId="77777777" w:rsidR="0090398D" w:rsidRDefault="0090398D" w:rsidP="0069778E">
      <w:pPr>
        <w:autoSpaceDE w:val="0"/>
        <w:autoSpaceDN w:val="0"/>
        <w:adjustRightInd w:val="0"/>
        <w:spacing w:after="0" w:line="240" w:lineRule="atLeast"/>
        <w:rPr>
          <w:rFonts w:ascii="Calibri" w:hAnsi="Calibri" w:cs="Calibri"/>
          <w:sz w:val="24"/>
          <w:szCs w:val="24"/>
        </w:rPr>
      </w:pPr>
    </w:p>
    <w:p w14:paraId="484F7D57" w14:textId="77777777" w:rsidR="0090398D" w:rsidRDefault="0090398D" w:rsidP="0069778E">
      <w:pPr>
        <w:autoSpaceDE w:val="0"/>
        <w:autoSpaceDN w:val="0"/>
        <w:adjustRightInd w:val="0"/>
        <w:spacing w:after="0" w:line="240" w:lineRule="atLeast"/>
        <w:rPr>
          <w:rFonts w:ascii="Calibri" w:hAnsi="Calibri" w:cs="Calibri"/>
          <w:sz w:val="24"/>
          <w:szCs w:val="24"/>
        </w:rPr>
      </w:pPr>
    </w:p>
    <w:p w14:paraId="2C885271" w14:textId="77777777" w:rsidR="0090398D" w:rsidRDefault="0090398D" w:rsidP="0069778E">
      <w:pPr>
        <w:autoSpaceDE w:val="0"/>
        <w:autoSpaceDN w:val="0"/>
        <w:adjustRightInd w:val="0"/>
        <w:spacing w:after="0" w:line="240" w:lineRule="atLeast"/>
        <w:rPr>
          <w:rFonts w:ascii="Calibri" w:hAnsi="Calibri" w:cs="Calibri"/>
          <w:sz w:val="24"/>
          <w:szCs w:val="24"/>
        </w:rPr>
      </w:pPr>
    </w:p>
    <w:p w14:paraId="12234233" w14:textId="65A094A9" w:rsidR="0090398D" w:rsidRDefault="0090398D">
      <w:pPr>
        <w:pStyle w:val="Commentaire"/>
      </w:pPr>
    </w:p>
  </w:comment>
  <w:comment w:id="180" w:author="FLEURY-JÄGERSCHMIDT Émilie" w:date="2023-09-12T19:11:00Z" w:initials="FÉ">
    <w:p w14:paraId="3DDA6D0F" w14:textId="314C96F3" w:rsidR="00F73951" w:rsidRDefault="00F73951">
      <w:pPr>
        <w:pStyle w:val="Commentaire"/>
      </w:pPr>
      <w:r>
        <w:rPr>
          <w:rStyle w:val="Marquedecommentaire"/>
        </w:rPr>
        <w:annotationRef/>
      </w:r>
      <w:r>
        <w:t xml:space="preserve">DREAL OCCITANIE : </w:t>
      </w:r>
      <w:r>
        <w:rPr>
          <w:rFonts w:asciiTheme="minorHAnsi" w:hAnsiTheme="minorHAnsi"/>
        </w:rPr>
        <w:t>Atlas des Alpes de Haute-Provence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DB1511" w15:done="0"/>
  <w15:commentEx w15:paraId="689AEC9A" w15:done="0"/>
  <w15:commentEx w15:paraId="0AECD364" w15:done="0"/>
  <w15:commentEx w15:paraId="0F9A64B8" w15:done="0"/>
  <w15:commentEx w15:paraId="775138E0" w15:done="0"/>
  <w15:commentEx w15:paraId="5F8A14B8" w15:done="0"/>
  <w15:commentEx w15:paraId="44AD5551" w15:done="0"/>
  <w15:commentEx w15:paraId="3D81C008" w15:done="0"/>
  <w15:commentEx w15:paraId="069FC55F" w15:done="0"/>
  <w15:commentEx w15:paraId="7C367B1C" w15:done="0"/>
  <w15:commentEx w15:paraId="7BB89E5E" w15:done="0"/>
  <w15:commentEx w15:paraId="5F2B7E62" w15:done="0"/>
  <w15:commentEx w15:paraId="66888FFB" w15:done="0"/>
  <w15:commentEx w15:paraId="4115D93E" w15:done="0"/>
  <w15:commentEx w15:paraId="24BF14C4" w15:done="0"/>
  <w15:commentEx w15:paraId="317F18C0" w15:done="0"/>
  <w15:commentEx w15:paraId="28E9E6D3" w15:done="0"/>
  <w15:commentEx w15:paraId="37E07465" w15:done="0"/>
  <w15:commentEx w15:paraId="33E2CB4B" w15:done="0"/>
  <w15:commentEx w15:paraId="3B969AA5" w15:done="0"/>
  <w15:commentEx w15:paraId="1A173848" w15:done="0"/>
  <w15:commentEx w15:paraId="7E6894BC" w15:done="0"/>
  <w15:commentEx w15:paraId="56F34665" w15:done="0"/>
  <w15:commentEx w15:paraId="451DAFCF" w15:done="0"/>
  <w15:commentEx w15:paraId="2F6164E2" w15:done="0"/>
  <w15:commentEx w15:paraId="1CA855AB" w15:done="0"/>
  <w15:commentEx w15:paraId="3F5A8C1A" w15:done="0"/>
  <w15:commentEx w15:paraId="3BB567DD" w15:done="0"/>
  <w15:commentEx w15:paraId="557DBD3C" w15:done="0"/>
  <w15:commentEx w15:paraId="226EEF6E" w15:done="0"/>
  <w15:commentEx w15:paraId="2E11169B" w15:done="0"/>
  <w15:commentEx w15:paraId="28AD76C8" w15:done="0"/>
  <w15:commentEx w15:paraId="65099C74" w15:done="0"/>
  <w15:commentEx w15:paraId="696BB91D" w15:done="0"/>
  <w15:commentEx w15:paraId="6458EE14" w15:done="0"/>
  <w15:commentEx w15:paraId="66EF95BE" w15:done="0"/>
  <w15:commentEx w15:paraId="2117648B" w15:done="0"/>
  <w15:commentEx w15:paraId="03BE0E47" w15:done="0"/>
  <w15:commentEx w15:paraId="494E824B" w15:done="0"/>
  <w15:commentEx w15:paraId="2A13A644" w15:done="0"/>
  <w15:commentEx w15:paraId="3BDC2733" w15:done="0"/>
  <w15:commentEx w15:paraId="1DA3983F" w15:done="0"/>
  <w15:commentEx w15:paraId="78A34E6F" w15:done="0"/>
  <w15:commentEx w15:paraId="1AED411F" w15:done="0"/>
  <w15:commentEx w15:paraId="37FB8F16" w15:done="0"/>
  <w15:commentEx w15:paraId="56210865" w15:done="0"/>
  <w15:commentEx w15:paraId="71498324" w15:done="0"/>
  <w15:commentEx w15:paraId="25C488D9" w15:done="0"/>
  <w15:commentEx w15:paraId="0B879B0D" w15:done="0"/>
  <w15:commentEx w15:paraId="6EBE5210" w15:done="0"/>
  <w15:commentEx w15:paraId="36F5BDD7" w15:done="0"/>
  <w15:commentEx w15:paraId="4141A988" w15:done="0"/>
  <w15:commentEx w15:paraId="20FEAD52" w15:done="0"/>
  <w15:commentEx w15:paraId="25F8C3F8" w15:done="0"/>
  <w15:commentEx w15:paraId="5207112F" w15:done="0"/>
  <w15:commentEx w15:paraId="7F30A11F" w15:done="0"/>
  <w15:commentEx w15:paraId="164D15AD" w15:done="0"/>
  <w15:commentEx w15:paraId="29B70185" w15:done="0"/>
  <w15:commentEx w15:paraId="78FA6593" w15:done="0"/>
  <w15:commentEx w15:paraId="311438A4" w15:done="0"/>
  <w15:commentEx w15:paraId="06EC4319" w15:done="0"/>
  <w15:commentEx w15:paraId="0F6AC675" w15:done="0"/>
  <w15:commentEx w15:paraId="41E604FA" w15:done="0"/>
  <w15:commentEx w15:paraId="0B89D41B" w15:done="0"/>
  <w15:commentEx w15:paraId="33890BBE" w15:done="0"/>
  <w15:commentEx w15:paraId="0F08805F" w15:done="0"/>
  <w15:commentEx w15:paraId="780E7259" w15:done="0"/>
  <w15:commentEx w15:paraId="57F6BBB0" w15:done="0"/>
  <w15:commentEx w15:paraId="38D2B007" w15:done="0"/>
  <w15:commentEx w15:paraId="0D16BF36" w15:done="0"/>
  <w15:commentEx w15:paraId="3BA1E1F1" w15:done="0"/>
  <w15:commentEx w15:paraId="0178F04F" w15:done="0"/>
  <w15:commentEx w15:paraId="21F2885F" w15:done="0"/>
  <w15:commentEx w15:paraId="6DA95951" w15:done="0"/>
  <w15:commentEx w15:paraId="50674620" w15:done="0"/>
  <w15:commentEx w15:paraId="1F96D9E4" w15:done="0"/>
  <w15:commentEx w15:paraId="2F75AF31" w15:done="0"/>
  <w15:commentEx w15:paraId="08EB6822" w15:done="0"/>
  <w15:commentEx w15:paraId="4FC41A1B" w15:done="0"/>
  <w15:commentEx w15:paraId="545CF8AE" w15:done="0"/>
  <w15:commentEx w15:paraId="1C6190E7" w15:done="0"/>
  <w15:commentEx w15:paraId="3985A25E" w15:done="0"/>
  <w15:commentEx w15:paraId="21ADA89E" w15:done="0"/>
  <w15:commentEx w15:paraId="7C71FDA3" w15:done="0"/>
  <w15:commentEx w15:paraId="0F34BED0" w15:done="0"/>
  <w15:commentEx w15:paraId="7D15ED57" w15:done="0"/>
  <w15:commentEx w15:paraId="127A6A39" w15:done="0"/>
  <w15:commentEx w15:paraId="5136408D" w15:done="0"/>
  <w15:commentEx w15:paraId="7A1DC606" w15:done="0"/>
  <w15:commentEx w15:paraId="16D1C0E5" w15:done="0"/>
  <w15:commentEx w15:paraId="73B6E946" w15:done="0"/>
  <w15:commentEx w15:paraId="134AE5EE" w15:done="0"/>
  <w15:commentEx w15:paraId="0C36C0E1" w15:done="0"/>
  <w15:commentEx w15:paraId="62BAD492" w15:done="0"/>
  <w15:commentEx w15:paraId="499E16EB" w15:done="0"/>
  <w15:commentEx w15:paraId="441D4D38" w15:done="0"/>
  <w15:commentEx w15:paraId="62CB32BC" w15:done="0"/>
  <w15:commentEx w15:paraId="57B8E0D7" w15:done="0"/>
  <w15:commentEx w15:paraId="7BF3FDDB" w15:done="0"/>
  <w15:commentEx w15:paraId="1BF23CD2" w15:done="0"/>
  <w15:commentEx w15:paraId="09C3D573" w15:done="0"/>
  <w15:commentEx w15:paraId="4D18C743" w15:done="0"/>
  <w15:commentEx w15:paraId="5C36B174" w15:done="0"/>
  <w15:commentEx w15:paraId="4CD3AD22" w15:done="0"/>
  <w15:commentEx w15:paraId="5273D679" w15:done="0"/>
  <w15:commentEx w15:paraId="3BFED233" w15:done="0"/>
  <w15:commentEx w15:paraId="5FED02F3" w15:done="0"/>
  <w15:commentEx w15:paraId="1C75C497" w15:done="0"/>
  <w15:commentEx w15:paraId="13CDC830" w15:done="0"/>
  <w15:commentEx w15:paraId="12537CED" w15:done="0"/>
  <w15:commentEx w15:paraId="468B4956" w15:done="0"/>
  <w15:commentEx w15:paraId="43BDA53E" w15:done="0"/>
  <w15:commentEx w15:paraId="1A45665F" w15:done="0"/>
  <w15:commentEx w15:paraId="46619230" w15:done="0"/>
  <w15:commentEx w15:paraId="4A0C30AD" w15:done="0"/>
  <w15:commentEx w15:paraId="373A48E1" w15:done="0"/>
  <w15:commentEx w15:paraId="536CB70F" w15:done="0"/>
  <w15:commentEx w15:paraId="0975D95D" w15:done="0"/>
  <w15:commentEx w15:paraId="0A22C902" w15:done="0"/>
  <w15:commentEx w15:paraId="29C59C57" w15:done="0"/>
  <w15:commentEx w15:paraId="09CCA9C7" w15:done="0"/>
  <w15:commentEx w15:paraId="060DC8E2" w15:done="0"/>
  <w15:commentEx w15:paraId="6734B33A" w15:done="0"/>
  <w15:commentEx w15:paraId="5E9C5158" w15:done="0"/>
  <w15:commentEx w15:paraId="780E94DB" w15:done="0"/>
  <w15:commentEx w15:paraId="5E6A3AC3" w15:done="0"/>
  <w15:commentEx w15:paraId="17A8392B" w15:done="0"/>
  <w15:commentEx w15:paraId="3873B55A" w15:done="0"/>
  <w15:commentEx w15:paraId="3AFA8911" w15:done="0"/>
  <w15:commentEx w15:paraId="4A5C6653" w15:done="0"/>
  <w15:commentEx w15:paraId="60951C81" w15:done="0"/>
  <w15:commentEx w15:paraId="313E80C9" w15:done="0"/>
  <w15:commentEx w15:paraId="00A1B036" w15:done="0"/>
  <w15:commentEx w15:paraId="10889053" w15:done="0"/>
  <w15:commentEx w15:paraId="3306ECEC" w15:done="0"/>
  <w15:commentEx w15:paraId="5DA42F8C" w15:done="0"/>
  <w15:commentEx w15:paraId="33FC763D" w15:done="0"/>
  <w15:commentEx w15:paraId="24177D83" w15:done="0"/>
  <w15:commentEx w15:paraId="6EDA90FB" w15:done="0"/>
  <w15:commentEx w15:paraId="112D727D" w15:done="0"/>
  <w15:commentEx w15:paraId="348F3BCC" w15:done="0"/>
  <w15:commentEx w15:paraId="5187DE13" w15:done="0"/>
  <w15:commentEx w15:paraId="59B6451C" w15:done="0"/>
  <w15:commentEx w15:paraId="12234233" w15:done="0"/>
  <w15:commentEx w15:paraId="3DDA6D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6FC52" w16cex:dateUtc="2023-08-28T08:58:00Z"/>
  <w16cex:commentExtensible w16cex:durableId="2896FC78" w16cex:dateUtc="2023-08-28T08:59:00Z"/>
  <w16cex:commentExtensible w16cex:durableId="2896FBAA" w16cex:dateUtc="2023-08-28T08:55:00Z"/>
  <w16cex:commentExtensible w16cex:durableId="2896FB3E" w16cex:dateUtc="2023-08-28T08:53:00Z"/>
  <w16cex:commentExtensible w16cex:durableId="2896FAAB" w16cex:dateUtc="2023-08-28T08:51:00Z"/>
  <w16cex:commentExtensible w16cex:durableId="2896FC0D" w16cex:dateUtc="2023-08-28T08:57:00Z"/>
  <w16cex:commentExtensible w16cex:durableId="2896FC94" w16cex:dateUtc="2023-08-28T08:59:00Z"/>
  <w16cex:commentExtensible w16cex:durableId="2896FBD6" w16cex:dateUtc="2023-08-28T08:56:00Z"/>
  <w16cex:commentExtensible w16cex:durableId="2896FEBE" w16cex:dateUtc="2023-08-28T09:08:00Z"/>
  <w16cex:commentExtensible w16cex:durableId="2897008F" w16cex:dateUtc="2023-08-28T09:16:00Z"/>
  <w16cex:commentExtensible w16cex:durableId="2897007F" w16cex:dateUtc="2023-08-28T09:16:00Z"/>
  <w16cex:commentExtensible w16cex:durableId="289700B8" w16cex:dateUtc="2023-08-28T09:17:00Z"/>
  <w16cex:commentExtensible w16cex:durableId="2896FF90" w16cex:dateUtc="2023-08-28T09:12:00Z"/>
  <w16cex:commentExtensible w16cex:durableId="2896FFD2" w16cex:dateUtc="2023-08-28T09:13:00Z"/>
  <w16cex:commentExtensible w16cex:durableId="28970101" w16cex:dateUtc="2023-08-28T09:18:00Z"/>
  <w16cex:commentExtensible w16cex:durableId="28970022" w16cex:dateUtc="2023-08-28T09:14:00Z"/>
  <w16cex:commentExtensible w16cex:durableId="28970B3C" w16cex:dateUtc="2023-08-28T10:02:00Z"/>
  <w16cex:commentExtensible w16cex:durableId="28970055" w16cex:dateUtc="2023-08-28T09:15:00Z"/>
  <w16cex:commentExtensible w16cex:durableId="289701F5" w16cex:dateUtc="2023-08-28T09:22:00Z"/>
  <w16cex:commentExtensible w16cex:durableId="289701D4" w16cex:dateUtc="2023-08-28T09:21:00Z"/>
  <w16cex:commentExtensible w16cex:durableId="28970221" w16cex:dateUtc="2023-08-28T09:23:00Z"/>
  <w16cex:commentExtensible w16cex:durableId="2897024C" w16cex:dateUtc="2023-08-28T09:23:00Z"/>
  <w16cex:commentExtensible w16cex:durableId="28970276" w16cex:dateUtc="2023-08-28T09:24:00Z"/>
  <w16cex:commentExtensible w16cex:durableId="28970AF3" w16cex:dateUtc="2023-08-28T10:00:00Z"/>
  <w16cex:commentExtensible w16cex:durableId="289702AB" w16cex:dateUtc="2023-08-28T09:25:00Z"/>
  <w16cex:commentExtensible w16cex:durableId="2897044C" w16cex:dateUtc="2023-08-28T09:32:00Z"/>
  <w16cex:commentExtensible w16cex:durableId="28970382" w16cex:dateUtc="2023-08-28T09:29:00Z"/>
  <w16cex:commentExtensible w16cex:durableId="28970417" w16cex:dateUtc="2023-08-28T09:31:00Z"/>
  <w16cex:commentExtensible w16cex:durableId="289704D2" w16cex:dateUtc="2023-08-28T09:34:00Z"/>
  <w16cex:commentExtensible w16cex:durableId="28970563" w16cex:dateUtc="2023-08-28T09:37:00Z"/>
  <w16cex:commentExtensible w16cex:durableId="28970589" w16cex:dateUtc="2023-08-28T09:37:00Z"/>
  <w16cex:commentExtensible w16cex:durableId="2897071C" w16cex:dateUtc="2023-08-28T09:44:00Z"/>
  <w16cex:commentExtensible w16cex:durableId="2897073B" w16cex:dateUtc="2023-08-28T09:44:00Z"/>
  <w16cex:commentExtensible w16cex:durableId="28970867" w16cex:dateUtc="2023-08-28T09:49:00Z"/>
  <w16cex:commentExtensible w16cex:durableId="289709CE" w16cex:dateUtc="2023-08-28T09:55:00Z"/>
  <w16cex:commentExtensible w16cex:durableId="28970A4B" w16cex:dateUtc="2023-08-28T09:58:00Z"/>
  <w16cex:commentExtensible w16cex:durableId="28970AC0" w16cex:dateUtc="2023-08-28T10:00:00Z"/>
  <w16cex:commentExtensible w16cex:durableId="28970ACC" w16cex:dateUtc="2023-08-28T10:00:00Z"/>
  <w16cex:commentExtensible w16cex:durableId="28970A8E" w16cex:dateUtc="2023-08-28T09:59:00Z"/>
  <w16cex:commentExtensible w16cex:durableId="28970B81" w16cex:dateUtc="2023-08-28T10:03:00Z"/>
  <w16cex:commentExtensible w16cex:durableId="28970C3B" w16cex:dateUtc="2023-08-28T10:06:00Z"/>
  <w16cex:commentExtensible w16cex:durableId="28970C78" w16cex:dateUtc="2023-08-28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88FFB" w16cid:durableId="2896FC52"/>
  <w16cid:commentId w16cid:paraId="56F34665" w16cid:durableId="2896FC78"/>
  <w16cid:commentId w16cid:paraId="1CA855AB" w16cid:durableId="2896FBAA"/>
  <w16cid:commentId w16cid:paraId="557DBD3C" w16cid:durableId="2896FB3E"/>
  <w16cid:commentId w16cid:paraId="28AD76C8" w16cid:durableId="2896FAAB"/>
  <w16cid:commentId w16cid:paraId="2117648B" w16cid:durableId="2896FC0D"/>
  <w16cid:commentId w16cid:paraId="2A13A644" w16cid:durableId="2896FC94"/>
  <w16cid:commentId w16cid:paraId="3BDC2733" w16cid:durableId="2896FBD6"/>
  <w16cid:commentId w16cid:paraId="0B879B0D" w16cid:durableId="2896FEBE"/>
  <w16cid:commentId w16cid:paraId="36F5BDD7" w16cid:durableId="2897008F"/>
  <w16cid:commentId w16cid:paraId="4141A988" w16cid:durableId="2897007F"/>
  <w16cid:commentId w16cid:paraId="20FEAD52" w16cid:durableId="289700B8"/>
  <w16cid:commentId w16cid:paraId="5207112F" w16cid:durableId="2896FF90"/>
  <w16cid:commentId w16cid:paraId="7F30A11F" w16cid:durableId="2896FFD2"/>
  <w16cid:commentId w16cid:paraId="29B70185" w16cid:durableId="28970101"/>
  <w16cid:commentId w16cid:paraId="78FA6593" w16cid:durableId="28970022"/>
  <w16cid:commentId w16cid:paraId="311438A4" w16cid:durableId="28970B3C"/>
  <w16cid:commentId w16cid:paraId="06EC4319" w16cid:durableId="28970055"/>
  <w16cid:commentId w16cid:paraId="0F6AC675" w16cid:durableId="289701F5"/>
  <w16cid:commentId w16cid:paraId="41E604FA" w16cid:durableId="289701D4"/>
  <w16cid:commentId w16cid:paraId="780E7259" w16cid:durableId="28970221"/>
  <w16cid:commentId w16cid:paraId="558F5CE7" w16cid:durableId="2897024C"/>
  <w16cid:commentId w16cid:paraId="3BA1E1F1" w16cid:durableId="28970276"/>
  <w16cid:commentId w16cid:paraId="7D15ED57" w16cid:durableId="28970AF3"/>
  <w16cid:commentId w16cid:paraId="5136408D" w16cid:durableId="289702AB"/>
  <w16cid:commentId w16cid:paraId="7A1DC606" w16cid:durableId="2897044C"/>
  <w16cid:commentId w16cid:paraId="16D1C0E5" w16cid:durableId="28970382"/>
  <w16cid:commentId w16cid:paraId="134AE5EE" w16cid:durableId="28970417"/>
  <w16cid:commentId w16cid:paraId="0C36C0E1" w16cid:durableId="289704D2"/>
  <w16cid:commentId w16cid:paraId="62BAD492" w16cid:durableId="28970563"/>
  <w16cid:commentId w16cid:paraId="57B8E0D7" w16cid:durableId="28970589"/>
  <w16cid:commentId w16cid:paraId="1BF23CD2" w16cid:durableId="2897071C"/>
  <w16cid:commentId w16cid:paraId="5273D679" w16cid:durableId="2897073B"/>
  <w16cid:commentId w16cid:paraId="468B4956" w16cid:durableId="28970867"/>
  <w16cid:commentId w16cid:paraId="0975D95D" w16cid:durableId="289709CE"/>
  <w16cid:commentId w16cid:paraId="29C59C57" w16cid:durableId="28970A4B"/>
  <w16cid:commentId w16cid:paraId="09CCA9C7" w16cid:durableId="28970AC0"/>
  <w16cid:commentId w16cid:paraId="6734B33A" w16cid:durableId="28970ACC"/>
  <w16cid:commentId w16cid:paraId="3873B55A" w16cid:durableId="28970A8E"/>
  <w16cid:commentId w16cid:paraId="00A1B036" w16cid:durableId="28970B81"/>
  <w16cid:commentId w16cid:paraId="5DA42F8C" w16cid:durableId="28970C3B"/>
  <w16cid:commentId w16cid:paraId="33FC763D" w16cid:durableId="28970C7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0DAE3" w14:textId="77777777" w:rsidR="0090398D" w:rsidRDefault="0090398D" w:rsidP="000A1973">
      <w:pPr>
        <w:spacing w:after="0"/>
      </w:pPr>
      <w:r>
        <w:separator/>
      </w:r>
    </w:p>
  </w:endnote>
  <w:endnote w:type="continuationSeparator" w:id="0">
    <w:p w14:paraId="61B93E3C" w14:textId="77777777" w:rsidR="0090398D" w:rsidRDefault="0090398D" w:rsidP="000A19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MT">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194023"/>
      <w:docPartObj>
        <w:docPartGallery w:val="Page Numbers (Bottom of Page)"/>
        <w:docPartUnique/>
      </w:docPartObj>
    </w:sdtPr>
    <w:sdtEndPr>
      <w:rPr>
        <w:sz w:val="18"/>
        <w:szCs w:val="18"/>
      </w:rPr>
    </w:sdtEndPr>
    <w:sdtContent>
      <w:p w14:paraId="4538DB3B" w14:textId="5C5B4E68" w:rsidR="0090398D" w:rsidRPr="000A1973" w:rsidRDefault="0090398D">
        <w:pPr>
          <w:pStyle w:val="Pieddepage"/>
          <w:jc w:val="right"/>
          <w:rPr>
            <w:sz w:val="18"/>
            <w:szCs w:val="18"/>
          </w:rPr>
        </w:pPr>
        <w:r w:rsidRPr="000A1973">
          <w:rPr>
            <w:sz w:val="18"/>
            <w:szCs w:val="18"/>
          </w:rPr>
          <w:fldChar w:fldCharType="begin"/>
        </w:r>
        <w:r w:rsidRPr="000A1973">
          <w:rPr>
            <w:sz w:val="18"/>
            <w:szCs w:val="18"/>
          </w:rPr>
          <w:instrText>PAGE   \* MERGEFORMAT</w:instrText>
        </w:r>
        <w:r w:rsidRPr="000A1973">
          <w:rPr>
            <w:sz w:val="18"/>
            <w:szCs w:val="18"/>
          </w:rPr>
          <w:fldChar w:fldCharType="separate"/>
        </w:r>
        <w:r w:rsidR="00D614D1">
          <w:rPr>
            <w:noProof/>
            <w:sz w:val="18"/>
            <w:szCs w:val="18"/>
          </w:rPr>
          <w:t>32</w:t>
        </w:r>
        <w:r w:rsidRPr="000A1973">
          <w:rPr>
            <w:sz w:val="18"/>
            <w:szCs w:val="18"/>
          </w:rPr>
          <w:fldChar w:fldCharType="end"/>
        </w:r>
      </w:p>
    </w:sdtContent>
  </w:sdt>
  <w:p w14:paraId="6EDDCE5A" w14:textId="77777777" w:rsidR="0090398D" w:rsidRDefault="009039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280CB" w14:textId="77777777" w:rsidR="0090398D" w:rsidRDefault="0090398D" w:rsidP="000A1973">
      <w:pPr>
        <w:spacing w:after="0"/>
      </w:pPr>
      <w:r>
        <w:separator/>
      </w:r>
    </w:p>
  </w:footnote>
  <w:footnote w:type="continuationSeparator" w:id="0">
    <w:p w14:paraId="5F514E0C" w14:textId="77777777" w:rsidR="0090398D" w:rsidRDefault="0090398D" w:rsidP="000A1973">
      <w:pPr>
        <w:spacing w:after="0"/>
      </w:pPr>
      <w:r>
        <w:continuationSeparator/>
      </w:r>
    </w:p>
  </w:footnote>
  <w:footnote w:id="1">
    <w:p w14:paraId="241579CF" w14:textId="081C7864" w:rsidR="0090398D" w:rsidRDefault="0090398D">
      <w:pPr>
        <w:pStyle w:val="Notedebasdepage"/>
      </w:pPr>
      <w:r>
        <w:rPr>
          <w:rStyle w:val="Appelnotedebasdep"/>
        </w:rPr>
        <w:footnoteRef/>
      </w:r>
      <w:r>
        <w:t xml:space="preserve"> </w:t>
      </w:r>
      <w:hyperlink r:id="rId1" w:history="1">
        <w:r w:rsidRPr="007C040B">
          <w:rPr>
            <w:rStyle w:val="Lienhypertexte"/>
            <w:sz w:val="16"/>
            <w:szCs w:val="16"/>
          </w:rPr>
          <w:t>https://inpn.mnhn.fr/docs/TVB/Dictionnaire_BD_TVB_2017.pdf</w:t>
        </w:r>
      </w:hyperlink>
      <w:r>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1A2"/>
    <w:multiLevelType w:val="hybridMultilevel"/>
    <w:tmpl w:val="BBC03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304297"/>
    <w:multiLevelType w:val="hybridMultilevel"/>
    <w:tmpl w:val="96141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DB6445"/>
    <w:multiLevelType w:val="hybridMultilevel"/>
    <w:tmpl w:val="D9D6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6E4D58"/>
    <w:multiLevelType w:val="hybridMultilevel"/>
    <w:tmpl w:val="D62E5726"/>
    <w:lvl w:ilvl="0" w:tplc="CA0E069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FC4E83"/>
    <w:multiLevelType w:val="hybridMultilevel"/>
    <w:tmpl w:val="70887AF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5">
      <w:start w:val="1"/>
      <w:numFmt w:val="bullet"/>
      <w:lvlText w:val=""/>
      <w:lvlJc w:val="left"/>
      <w:pPr>
        <w:ind w:left="1668" w:hanging="360"/>
      </w:pPr>
      <w:rPr>
        <w:rFonts w:ascii="Wingdings" w:hAnsi="Wingdings"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5" w15:restartNumberingAfterBreak="0">
    <w:nsid w:val="0E340D25"/>
    <w:multiLevelType w:val="hybridMultilevel"/>
    <w:tmpl w:val="CE763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E32D40"/>
    <w:multiLevelType w:val="hybridMultilevel"/>
    <w:tmpl w:val="4B2A0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8C55C9"/>
    <w:multiLevelType w:val="hybridMultilevel"/>
    <w:tmpl w:val="B1E2A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7F30A90"/>
    <w:multiLevelType w:val="hybridMultilevel"/>
    <w:tmpl w:val="D38E7F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0" w15:restartNumberingAfterBreak="0">
    <w:nsid w:val="1A183E67"/>
    <w:multiLevelType w:val="hybridMultilevel"/>
    <w:tmpl w:val="80584C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D660EBC"/>
    <w:multiLevelType w:val="hybridMultilevel"/>
    <w:tmpl w:val="F2A89AA2"/>
    <w:lvl w:ilvl="0" w:tplc="91064014">
      <w:numFmt w:val="bullet"/>
      <w:lvlText w:val="-"/>
      <w:lvlJc w:val="left"/>
      <w:pPr>
        <w:ind w:left="1428" w:hanging="360"/>
      </w:pPr>
      <w:rPr>
        <w:rFonts w:ascii="Calibri" w:eastAsia="Calibri" w:hAnsi="Calibri"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1F623084"/>
    <w:multiLevelType w:val="hybridMultilevel"/>
    <w:tmpl w:val="F288E5FE"/>
    <w:lvl w:ilvl="0" w:tplc="1EECC3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B509AA"/>
    <w:multiLevelType w:val="hybridMultilevel"/>
    <w:tmpl w:val="8CE25F4A"/>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228" w:hanging="360"/>
      </w:pPr>
      <w:rPr>
        <w:rFonts w:ascii="Courier New" w:hAnsi="Courier New" w:cs="Courier New" w:hint="default"/>
      </w:rPr>
    </w:lvl>
    <w:lvl w:ilvl="2" w:tplc="040C0005">
      <w:start w:val="1"/>
      <w:numFmt w:val="bullet"/>
      <w:lvlText w:val=""/>
      <w:lvlJc w:val="left"/>
      <w:pPr>
        <w:ind w:left="948" w:hanging="360"/>
      </w:pPr>
      <w:rPr>
        <w:rFonts w:ascii="Wingdings" w:hAnsi="Wingdings" w:hint="default"/>
      </w:rPr>
    </w:lvl>
    <w:lvl w:ilvl="3" w:tplc="040C0003">
      <w:start w:val="1"/>
      <w:numFmt w:val="bullet"/>
      <w:lvlText w:val="o"/>
      <w:lvlJc w:val="left"/>
      <w:pPr>
        <w:ind w:left="1668" w:hanging="360"/>
      </w:pPr>
      <w:rPr>
        <w:rFonts w:ascii="Courier New" w:hAnsi="Courier New" w:cs="Courier New" w:hint="default"/>
      </w:rPr>
    </w:lvl>
    <w:lvl w:ilvl="4" w:tplc="040C0003">
      <w:start w:val="1"/>
      <w:numFmt w:val="bullet"/>
      <w:lvlText w:val="o"/>
      <w:lvlJc w:val="left"/>
      <w:pPr>
        <w:ind w:left="2388" w:hanging="360"/>
      </w:pPr>
      <w:rPr>
        <w:rFonts w:ascii="Courier New" w:hAnsi="Courier New" w:cs="Courier New" w:hint="default"/>
      </w:rPr>
    </w:lvl>
    <w:lvl w:ilvl="5" w:tplc="040C0005">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4" w15:restartNumberingAfterBreak="0">
    <w:nsid w:val="1FCE4C3C"/>
    <w:multiLevelType w:val="hybridMultilevel"/>
    <w:tmpl w:val="CA8AA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587BC5"/>
    <w:multiLevelType w:val="hybridMultilevel"/>
    <w:tmpl w:val="1B44794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15:restartNumberingAfterBreak="0">
    <w:nsid w:val="2C4C1000"/>
    <w:multiLevelType w:val="hybridMultilevel"/>
    <w:tmpl w:val="ED72C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F81B46"/>
    <w:multiLevelType w:val="multilevel"/>
    <w:tmpl w:val="2C32F33A"/>
    <w:lvl w:ilvl="0">
      <w:start w:val="12"/>
      <w:numFmt w:val="decimal"/>
      <w:lvlText w:val="%1"/>
      <w:lvlJc w:val="left"/>
      <w:pPr>
        <w:ind w:left="495" w:hanging="495"/>
      </w:pPr>
      <w:rPr>
        <w:rFonts w:hint="default"/>
      </w:rPr>
    </w:lvl>
    <w:lvl w:ilvl="1">
      <w:start w:val="6"/>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2557B0"/>
    <w:multiLevelType w:val="hybridMultilevel"/>
    <w:tmpl w:val="E6362A76"/>
    <w:lvl w:ilvl="0" w:tplc="040C0001">
      <w:start w:val="1"/>
      <w:numFmt w:val="bullet"/>
      <w:lvlText w:val=""/>
      <w:lvlJc w:val="left"/>
      <w:pPr>
        <w:ind w:left="1001" w:hanging="360"/>
      </w:pPr>
      <w:rPr>
        <w:rFonts w:ascii="Symbol" w:hAnsi="Symbol" w:hint="default"/>
      </w:rPr>
    </w:lvl>
    <w:lvl w:ilvl="1" w:tplc="040C0003" w:tentative="1">
      <w:start w:val="1"/>
      <w:numFmt w:val="bullet"/>
      <w:lvlText w:val="o"/>
      <w:lvlJc w:val="left"/>
      <w:pPr>
        <w:ind w:left="1721" w:hanging="360"/>
      </w:pPr>
      <w:rPr>
        <w:rFonts w:ascii="Courier New" w:hAnsi="Courier New" w:cs="Courier New" w:hint="default"/>
      </w:rPr>
    </w:lvl>
    <w:lvl w:ilvl="2" w:tplc="040C0005" w:tentative="1">
      <w:start w:val="1"/>
      <w:numFmt w:val="bullet"/>
      <w:lvlText w:val=""/>
      <w:lvlJc w:val="left"/>
      <w:pPr>
        <w:ind w:left="2441" w:hanging="360"/>
      </w:pPr>
      <w:rPr>
        <w:rFonts w:ascii="Wingdings" w:hAnsi="Wingdings" w:hint="default"/>
      </w:rPr>
    </w:lvl>
    <w:lvl w:ilvl="3" w:tplc="040C0001" w:tentative="1">
      <w:start w:val="1"/>
      <w:numFmt w:val="bullet"/>
      <w:lvlText w:val=""/>
      <w:lvlJc w:val="left"/>
      <w:pPr>
        <w:ind w:left="3161" w:hanging="360"/>
      </w:pPr>
      <w:rPr>
        <w:rFonts w:ascii="Symbol" w:hAnsi="Symbol" w:hint="default"/>
      </w:rPr>
    </w:lvl>
    <w:lvl w:ilvl="4" w:tplc="040C0003" w:tentative="1">
      <w:start w:val="1"/>
      <w:numFmt w:val="bullet"/>
      <w:lvlText w:val="o"/>
      <w:lvlJc w:val="left"/>
      <w:pPr>
        <w:ind w:left="3881" w:hanging="360"/>
      </w:pPr>
      <w:rPr>
        <w:rFonts w:ascii="Courier New" w:hAnsi="Courier New" w:cs="Courier New" w:hint="default"/>
      </w:rPr>
    </w:lvl>
    <w:lvl w:ilvl="5" w:tplc="040C0005" w:tentative="1">
      <w:start w:val="1"/>
      <w:numFmt w:val="bullet"/>
      <w:lvlText w:val=""/>
      <w:lvlJc w:val="left"/>
      <w:pPr>
        <w:ind w:left="4601" w:hanging="360"/>
      </w:pPr>
      <w:rPr>
        <w:rFonts w:ascii="Wingdings" w:hAnsi="Wingdings" w:hint="default"/>
      </w:rPr>
    </w:lvl>
    <w:lvl w:ilvl="6" w:tplc="040C0001" w:tentative="1">
      <w:start w:val="1"/>
      <w:numFmt w:val="bullet"/>
      <w:lvlText w:val=""/>
      <w:lvlJc w:val="left"/>
      <w:pPr>
        <w:ind w:left="5321" w:hanging="360"/>
      </w:pPr>
      <w:rPr>
        <w:rFonts w:ascii="Symbol" w:hAnsi="Symbol" w:hint="default"/>
      </w:rPr>
    </w:lvl>
    <w:lvl w:ilvl="7" w:tplc="040C0003" w:tentative="1">
      <w:start w:val="1"/>
      <w:numFmt w:val="bullet"/>
      <w:lvlText w:val="o"/>
      <w:lvlJc w:val="left"/>
      <w:pPr>
        <w:ind w:left="6041" w:hanging="360"/>
      </w:pPr>
      <w:rPr>
        <w:rFonts w:ascii="Courier New" w:hAnsi="Courier New" w:cs="Courier New" w:hint="default"/>
      </w:rPr>
    </w:lvl>
    <w:lvl w:ilvl="8" w:tplc="040C0005" w:tentative="1">
      <w:start w:val="1"/>
      <w:numFmt w:val="bullet"/>
      <w:lvlText w:val=""/>
      <w:lvlJc w:val="left"/>
      <w:pPr>
        <w:ind w:left="6761" w:hanging="360"/>
      </w:pPr>
      <w:rPr>
        <w:rFonts w:ascii="Wingdings" w:hAnsi="Wingdings" w:hint="default"/>
      </w:rPr>
    </w:lvl>
  </w:abstractNum>
  <w:abstractNum w:abstractNumId="19" w15:restartNumberingAfterBreak="0">
    <w:nsid w:val="36C97753"/>
    <w:multiLevelType w:val="hybridMultilevel"/>
    <w:tmpl w:val="23EA383A"/>
    <w:lvl w:ilvl="0" w:tplc="37D44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F1E16F6"/>
    <w:multiLevelType w:val="hybridMultilevel"/>
    <w:tmpl w:val="19CABC80"/>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C21508"/>
    <w:multiLevelType w:val="hybridMultilevel"/>
    <w:tmpl w:val="1826CB0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15:restartNumberingAfterBreak="0">
    <w:nsid w:val="41522503"/>
    <w:multiLevelType w:val="hybridMultilevel"/>
    <w:tmpl w:val="569AC2AA"/>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41867162"/>
    <w:multiLevelType w:val="hybridMultilevel"/>
    <w:tmpl w:val="33E09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5C099D"/>
    <w:multiLevelType w:val="hybridMultilevel"/>
    <w:tmpl w:val="DE84F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9201216"/>
    <w:multiLevelType w:val="hybridMultilevel"/>
    <w:tmpl w:val="8508FC32"/>
    <w:lvl w:ilvl="0" w:tplc="8A8EF6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9A80845"/>
    <w:multiLevelType w:val="hybridMultilevel"/>
    <w:tmpl w:val="FFA4ED90"/>
    <w:lvl w:ilvl="0" w:tplc="0A0855E8">
      <w:start w:val="1"/>
      <w:numFmt w:val="bullet"/>
      <w:lvlText w:val="-"/>
      <w:lvlJc w:val="left"/>
      <w:pPr>
        <w:ind w:left="720" w:hanging="360"/>
      </w:pPr>
      <w:rPr>
        <w:rFonts w:ascii="Marianne" w:eastAsiaTheme="minorHAnsi" w:hAnsi="Marianne"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A526E4C"/>
    <w:multiLevelType w:val="hybridMultilevel"/>
    <w:tmpl w:val="CBBA5B50"/>
    <w:lvl w:ilvl="0" w:tplc="91064014">
      <w:numFmt w:val="bullet"/>
      <w:lvlText w:val="-"/>
      <w:lvlJc w:val="left"/>
      <w:pPr>
        <w:ind w:left="1428" w:hanging="360"/>
      </w:pPr>
      <w:rPr>
        <w:rFonts w:ascii="Calibri" w:eastAsia="Calibri" w:hAnsi="Calibri"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F357A10"/>
    <w:multiLevelType w:val="hybridMultilevel"/>
    <w:tmpl w:val="D00621E8"/>
    <w:lvl w:ilvl="0" w:tplc="2B34E216">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1" w15:restartNumberingAfterBreak="0">
    <w:nsid w:val="513A60A4"/>
    <w:multiLevelType w:val="hybridMultilevel"/>
    <w:tmpl w:val="967EDB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A9C4B4C"/>
    <w:multiLevelType w:val="hybridMultilevel"/>
    <w:tmpl w:val="DA347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A168B2"/>
    <w:multiLevelType w:val="hybridMultilevel"/>
    <w:tmpl w:val="F176C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D1D7CBB"/>
    <w:multiLevelType w:val="multilevel"/>
    <w:tmpl w:val="7492A1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57D27BD"/>
    <w:multiLevelType w:val="hybridMultilevel"/>
    <w:tmpl w:val="81F041AE"/>
    <w:lvl w:ilvl="0" w:tplc="1E12FF4A">
      <w:start w:val="1"/>
      <w:numFmt w:val="decimal"/>
      <w:lvlText w:val="%1"/>
      <w:lvlJc w:val="left"/>
      <w:pPr>
        <w:ind w:left="177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9133AA"/>
    <w:multiLevelType w:val="hybridMultilevel"/>
    <w:tmpl w:val="967EDB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8" w15:restartNumberingAfterBreak="0">
    <w:nsid w:val="687C2060"/>
    <w:multiLevelType w:val="multilevel"/>
    <w:tmpl w:val="72F20B3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9" w15:restartNumberingAfterBreak="0">
    <w:nsid w:val="6A5B7CFB"/>
    <w:multiLevelType w:val="hybridMultilevel"/>
    <w:tmpl w:val="147E9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BD21503"/>
    <w:multiLevelType w:val="hybridMultilevel"/>
    <w:tmpl w:val="9A3EE090"/>
    <w:lvl w:ilvl="0" w:tplc="040C0001">
      <w:start w:val="1"/>
      <w:numFmt w:val="bullet"/>
      <w:lvlText w:val=""/>
      <w:lvlJc w:val="left"/>
      <w:pPr>
        <w:ind w:left="262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1" w15:restartNumberingAfterBreak="0">
    <w:nsid w:val="6D0C3A94"/>
    <w:multiLevelType w:val="hybridMultilevel"/>
    <w:tmpl w:val="F2F2F8A6"/>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E3941C0"/>
    <w:multiLevelType w:val="hybridMultilevel"/>
    <w:tmpl w:val="4356C448"/>
    <w:lvl w:ilvl="0" w:tplc="91064014">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EBA261F"/>
    <w:multiLevelType w:val="hybridMultilevel"/>
    <w:tmpl w:val="6A4EA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8D1C18"/>
    <w:multiLevelType w:val="hybridMultilevel"/>
    <w:tmpl w:val="633213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AC40DB5"/>
    <w:multiLevelType w:val="hybridMultilevel"/>
    <w:tmpl w:val="F8940826"/>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B22A86"/>
    <w:multiLevelType w:val="hybridMultilevel"/>
    <w:tmpl w:val="481CEE18"/>
    <w:lvl w:ilvl="0" w:tplc="FFFFFFFF">
      <w:start w:val="1"/>
      <w:numFmt w:val="decimal"/>
      <w:pStyle w:val="Titre1"/>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FE714FE"/>
    <w:multiLevelType w:val="hybridMultilevel"/>
    <w:tmpl w:val="2FE838E6"/>
    <w:lvl w:ilvl="0" w:tplc="E4A41468">
      <w:start w:val="1"/>
      <w:numFmt w:val="decimal"/>
      <w:lvlText w:val="%1."/>
      <w:lvlJc w:val="left"/>
      <w:pPr>
        <w:ind w:left="720" w:hanging="360"/>
      </w:pPr>
      <w:rPr>
        <w:rFonts w:eastAsiaTheme="majorEastAsia" w:cstheme="majorBidi" w:hint="default"/>
        <w:b w:val="0"/>
        <w:color w:val="000091"/>
        <w:sz w:val="5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7"/>
  </w:num>
  <w:num w:numId="2">
    <w:abstractNumId w:val="44"/>
  </w:num>
  <w:num w:numId="3">
    <w:abstractNumId w:val="27"/>
  </w:num>
  <w:num w:numId="4">
    <w:abstractNumId w:val="46"/>
  </w:num>
  <w:num w:numId="5">
    <w:abstractNumId w:val="3"/>
  </w:num>
  <w:num w:numId="6">
    <w:abstractNumId w:val="20"/>
  </w:num>
  <w:num w:numId="7">
    <w:abstractNumId w:val="8"/>
  </w:num>
  <w:num w:numId="8">
    <w:abstractNumId w:val="29"/>
  </w:num>
  <w:num w:numId="9">
    <w:abstractNumId w:val="35"/>
    <w:lvlOverride w:ilvl="0">
      <w:startOverride w:val="1"/>
    </w:lvlOverride>
  </w:num>
  <w:num w:numId="10">
    <w:abstractNumId w:val="37"/>
  </w:num>
  <w:num w:numId="11">
    <w:abstractNumId w:val="24"/>
  </w:num>
  <w:num w:numId="12">
    <w:abstractNumId w:val="1"/>
  </w:num>
  <w:num w:numId="13">
    <w:abstractNumId w:val="2"/>
  </w:num>
  <w:num w:numId="14">
    <w:abstractNumId w:val="23"/>
  </w:num>
  <w:num w:numId="15">
    <w:abstractNumId w:val="13"/>
  </w:num>
  <w:num w:numId="16">
    <w:abstractNumId w:val="30"/>
  </w:num>
  <w:num w:numId="17">
    <w:abstractNumId w:val="5"/>
  </w:num>
  <w:num w:numId="18">
    <w:abstractNumId w:val="22"/>
  </w:num>
  <w:num w:numId="19">
    <w:abstractNumId w:val="16"/>
  </w:num>
  <w:num w:numId="20">
    <w:abstractNumId w:val="40"/>
  </w:num>
  <w:num w:numId="21">
    <w:abstractNumId w:val="18"/>
  </w:num>
  <w:num w:numId="22">
    <w:abstractNumId w:val="7"/>
  </w:num>
  <w:num w:numId="23">
    <w:abstractNumId w:val="6"/>
  </w:num>
  <w:num w:numId="24">
    <w:abstractNumId w:val="0"/>
  </w:num>
  <w:num w:numId="25">
    <w:abstractNumId w:val="15"/>
  </w:num>
  <w:num w:numId="26">
    <w:abstractNumId w:val="39"/>
  </w:num>
  <w:num w:numId="27">
    <w:abstractNumId w:val="17"/>
  </w:num>
  <w:num w:numId="28">
    <w:abstractNumId w:val="25"/>
  </w:num>
  <w:num w:numId="29">
    <w:abstractNumId w:val="9"/>
  </w:num>
  <w:num w:numId="30">
    <w:abstractNumId w:val="28"/>
  </w:num>
  <w:num w:numId="31">
    <w:abstractNumId w:val="42"/>
  </w:num>
  <w:num w:numId="32">
    <w:abstractNumId w:val="4"/>
  </w:num>
  <w:num w:numId="33">
    <w:abstractNumId w:val="21"/>
  </w:num>
  <w:num w:numId="34">
    <w:abstractNumId w:val="41"/>
  </w:num>
  <w:num w:numId="35">
    <w:abstractNumId w:val="38"/>
  </w:num>
  <w:num w:numId="36">
    <w:abstractNumId w:val="32"/>
  </w:num>
  <w:num w:numId="37">
    <w:abstractNumId w:val="45"/>
  </w:num>
  <w:num w:numId="38">
    <w:abstractNumId w:val="43"/>
  </w:num>
  <w:num w:numId="39">
    <w:abstractNumId w:val="11"/>
  </w:num>
  <w:num w:numId="40">
    <w:abstractNumId w:val="14"/>
  </w:num>
  <w:num w:numId="41">
    <w:abstractNumId w:val="10"/>
  </w:num>
  <w:num w:numId="42">
    <w:abstractNumId w:val="36"/>
  </w:num>
  <w:num w:numId="43">
    <w:abstractNumId w:val="33"/>
  </w:num>
  <w:num w:numId="44">
    <w:abstractNumId w:val="31"/>
  </w:num>
  <w:num w:numId="45">
    <w:abstractNumId w:val="12"/>
  </w:num>
  <w:num w:numId="46">
    <w:abstractNumId w:val="26"/>
  </w:num>
  <w:num w:numId="47">
    <w:abstractNumId w:val="34"/>
  </w:num>
  <w:num w:numId="4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EURY-JÄGERSCHMIDT Émilie">
    <w15:presenceInfo w15:providerId="None" w15:userId="FLEURY-JÄGERSCHMIDT Émilie"/>
  </w15:person>
  <w15:person w15:author="Mathilde ROLANDEAU">
    <w15:presenceInfo w15:providerId="AD" w15:userId="S::m.rolandeau@srpb.fr::d403d846-a797-495b-9611-a255612b5f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C2"/>
    <w:rsid w:val="000126BE"/>
    <w:rsid w:val="0008466B"/>
    <w:rsid w:val="000A1973"/>
    <w:rsid w:val="000F3B69"/>
    <w:rsid w:val="001372BB"/>
    <w:rsid w:val="001455FB"/>
    <w:rsid w:val="00183D97"/>
    <w:rsid w:val="00184060"/>
    <w:rsid w:val="00185731"/>
    <w:rsid w:val="001A2C38"/>
    <w:rsid w:val="001A5C29"/>
    <w:rsid w:val="001C4C96"/>
    <w:rsid w:val="001E6C48"/>
    <w:rsid w:val="001F65FE"/>
    <w:rsid w:val="00227113"/>
    <w:rsid w:val="002A4594"/>
    <w:rsid w:val="00301385"/>
    <w:rsid w:val="00320447"/>
    <w:rsid w:val="003312F5"/>
    <w:rsid w:val="00333DE0"/>
    <w:rsid w:val="00342CF4"/>
    <w:rsid w:val="00371DE3"/>
    <w:rsid w:val="003B0084"/>
    <w:rsid w:val="003B3F4A"/>
    <w:rsid w:val="003E5A7E"/>
    <w:rsid w:val="00414105"/>
    <w:rsid w:val="00426F98"/>
    <w:rsid w:val="004C40D1"/>
    <w:rsid w:val="004D65F5"/>
    <w:rsid w:val="00521B56"/>
    <w:rsid w:val="005279EC"/>
    <w:rsid w:val="00536208"/>
    <w:rsid w:val="00571791"/>
    <w:rsid w:val="0058593F"/>
    <w:rsid w:val="00595145"/>
    <w:rsid w:val="005C5ABC"/>
    <w:rsid w:val="005D30C4"/>
    <w:rsid w:val="006246DE"/>
    <w:rsid w:val="00632849"/>
    <w:rsid w:val="00641D15"/>
    <w:rsid w:val="00645C33"/>
    <w:rsid w:val="00676976"/>
    <w:rsid w:val="0069778E"/>
    <w:rsid w:val="006C4339"/>
    <w:rsid w:val="006C6A42"/>
    <w:rsid w:val="006D0889"/>
    <w:rsid w:val="006D5414"/>
    <w:rsid w:val="007224B8"/>
    <w:rsid w:val="00722DE9"/>
    <w:rsid w:val="007541E2"/>
    <w:rsid w:val="0077477E"/>
    <w:rsid w:val="007E1F4C"/>
    <w:rsid w:val="00801ECA"/>
    <w:rsid w:val="008419F6"/>
    <w:rsid w:val="00866616"/>
    <w:rsid w:val="00875776"/>
    <w:rsid w:val="00896F4A"/>
    <w:rsid w:val="008A3CCC"/>
    <w:rsid w:val="008E6A6B"/>
    <w:rsid w:val="008F0248"/>
    <w:rsid w:val="0090398D"/>
    <w:rsid w:val="00905121"/>
    <w:rsid w:val="00916266"/>
    <w:rsid w:val="00916832"/>
    <w:rsid w:val="0092343F"/>
    <w:rsid w:val="00982E9D"/>
    <w:rsid w:val="00A71D66"/>
    <w:rsid w:val="00AD293F"/>
    <w:rsid w:val="00B032C5"/>
    <w:rsid w:val="00B37B7A"/>
    <w:rsid w:val="00B4081D"/>
    <w:rsid w:val="00B55248"/>
    <w:rsid w:val="00B576BB"/>
    <w:rsid w:val="00B619F7"/>
    <w:rsid w:val="00B701D5"/>
    <w:rsid w:val="00B70733"/>
    <w:rsid w:val="00B840D8"/>
    <w:rsid w:val="00BA1C9B"/>
    <w:rsid w:val="00BB1345"/>
    <w:rsid w:val="00BC0EE8"/>
    <w:rsid w:val="00BD12B6"/>
    <w:rsid w:val="00C3534C"/>
    <w:rsid w:val="00C4645B"/>
    <w:rsid w:val="00C71FC2"/>
    <w:rsid w:val="00CF5A67"/>
    <w:rsid w:val="00D06615"/>
    <w:rsid w:val="00D46C83"/>
    <w:rsid w:val="00D614D1"/>
    <w:rsid w:val="00D6285B"/>
    <w:rsid w:val="00D85D75"/>
    <w:rsid w:val="00D97CDF"/>
    <w:rsid w:val="00DF39A7"/>
    <w:rsid w:val="00E1267C"/>
    <w:rsid w:val="00E16649"/>
    <w:rsid w:val="00E25E43"/>
    <w:rsid w:val="00E66934"/>
    <w:rsid w:val="00E7677C"/>
    <w:rsid w:val="00E82E3F"/>
    <w:rsid w:val="00EB0066"/>
    <w:rsid w:val="00EB3C4A"/>
    <w:rsid w:val="00EC35D9"/>
    <w:rsid w:val="00ED1BEE"/>
    <w:rsid w:val="00EF4726"/>
    <w:rsid w:val="00F019D2"/>
    <w:rsid w:val="00F06162"/>
    <w:rsid w:val="00F1239A"/>
    <w:rsid w:val="00F126D7"/>
    <w:rsid w:val="00F2423E"/>
    <w:rsid w:val="00F73951"/>
    <w:rsid w:val="00FA6C04"/>
    <w:rsid w:val="00FA79F7"/>
    <w:rsid w:val="00FE63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55A4"/>
  <w15:chartTrackingRefBased/>
  <w15:docId w15:val="{66FDA125-EAB8-4591-93F2-5EF9C5C6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345"/>
    <w:pPr>
      <w:spacing w:after="200" w:line="240" w:lineRule="auto"/>
    </w:pPr>
    <w:rPr>
      <w:rFonts w:ascii="Marianne" w:hAnsi="Marianne"/>
    </w:rPr>
  </w:style>
  <w:style w:type="paragraph" w:styleId="Titre1">
    <w:name w:val="heading 1"/>
    <w:basedOn w:val="Normal"/>
    <w:next w:val="Normal"/>
    <w:link w:val="Titre1Car"/>
    <w:autoRedefine/>
    <w:uiPriority w:val="9"/>
    <w:qFormat/>
    <w:rsid w:val="00FA6C04"/>
    <w:pPr>
      <w:keepNext/>
      <w:keepLines/>
      <w:numPr>
        <w:numId w:val="4"/>
      </w:numPr>
      <w:spacing w:before="480" w:after="0"/>
      <w:ind w:left="641" w:hanging="357"/>
      <w:outlineLvl w:val="0"/>
    </w:pPr>
    <w:rPr>
      <w:rFonts w:eastAsiaTheme="majorEastAsia" w:cstheme="majorBidi"/>
      <w:b/>
      <w:bCs/>
      <w:color w:val="000091"/>
      <w:sz w:val="28"/>
      <w:szCs w:val="28"/>
    </w:rPr>
  </w:style>
  <w:style w:type="paragraph" w:styleId="Titre2">
    <w:name w:val="heading 2"/>
    <w:basedOn w:val="Titre1"/>
    <w:next w:val="Normal"/>
    <w:link w:val="Titre2Car"/>
    <w:autoRedefine/>
    <w:uiPriority w:val="9"/>
    <w:unhideWhenUsed/>
    <w:qFormat/>
    <w:rsid w:val="00FA6C04"/>
    <w:pPr>
      <w:numPr>
        <w:numId w:val="0"/>
      </w:numPr>
      <w:spacing w:before="200" w:after="240"/>
      <w:outlineLvl w:val="1"/>
    </w:pPr>
    <w:rPr>
      <w:b w:val="0"/>
      <w:bCs w:val="0"/>
      <w:color w:val="auto"/>
      <w:sz w:val="24"/>
      <w:szCs w:val="26"/>
    </w:rPr>
  </w:style>
  <w:style w:type="paragraph" w:styleId="Titre3">
    <w:name w:val="heading 3"/>
    <w:basedOn w:val="Titre2"/>
    <w:next w:val="Normal"/>
    <w:link w:val="Titre3Car"/>
    <w:autoRedefine/>
    <w:uiPriority w:val="9"/>
    <w:unhideWhenUsed/>
    <w:qFormat/>
    <w:rsid w:val="00FA6C04"/>
    <w:pPr>
      <w:ind w:left="1418"/>
      <w:outlineLvl w:val="2"/>
    </w:pPr>
    <w:rPr>
      <w:bCs/>
      <w:sz w:val="22"/>
    </w:rPr>
  </w:style>
  <w:style w:type="paragraph" w:styleId="Titre4">
    <w:name w:val="heading 4"/>
    <w:basedOn w:val="Normal"/>
    <w:next w:val="Normal"/>
    <w:link w:val="Titre4Car"/>
    <w:autoRedefine/>
    <w:uiPriority w:val="9"/>
    <w:unhideWhenUsed/>
    <w:qFormat/>
    <w:rsid w:val="00FA6C04"/>
    <w:pPr>
      <w:keepNext/>
      <w:keepLines/>
      <w:numPr>
        <w:numId w:val="5"/>
      </w:numPr>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1FC2"/>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C71FC2"/>
    <w:rPr>
      <w:rFonts w:ascii="Marianne" w:eastAsiaTheme="majorEastAsia" w:hAnsi="Marianne" w:cstheme="majorBidi"/>
      <w:color w:val="000091"/>
      <w:spacing w:val="5"/>
      <w:kern w:val="28"/>
      <w:sz w:val="52"/>
      <w:szCs w:val="52"/>
    </w:rPr>
  </w:style>
  <w:style w:type="paragraph" w:styleId="Paragraphedeliste">
    <w:name w:val="List Paragraph"/>
    <w:basedOn w:val="Normal"/>
    <w:uiPriority w:val="34"/>
    <w:qFormat/>
    <w:rsid w:val="00C71FC2"/>
    <w:pPr>
      <w:ind w:left="720"/>
      <w:contextualSpacing/>
    </w:pPr>
  </w:style>
  <w:style w:type="character" w:styleId="Marquedecommentaire">
    <w:name w:val="annotation reference"/>
    <w:basedOn w:val="Policepardfaut"/>
    <w:uiPriority w:val="99"/>
    <w:semiHidden/>
    <w:unhideWhenUsed/>
    <w:rsid w:val="00C71FC2"/>
    <w:rPr>
      <w:sz w:val="16"/>
      <w:szCs w:val="16"/>
    </w:rPr>
  </w:style>
  <w:style w:type="paragraph" w:styleId="Commentaire">
    <w:name w:val="annotation text"/>
    <w:basedOn w:val="Normal"/>
    <w:link w:val="CommentaireCar"/>
    <w:uiPriority w:val="99"/>
    <w:unhideWhenUsed/>
    <w:rsid w:val="00C71FC2"/>
    <w:rPr>
      <w:sz w:val="20"/>
      <w:szCs w:val="20"/>
    </w:rPr>
  </w:style>
  <w:style w:type="character" w:customStyle="1" w:styleId="CommentaireCar">
    <w:name w:val="Commentaire Car"/>
    <w:basedOn w:val="Policepardfaut"/>
    <w:link w:val="Commentaire"/>
    <w:uiPriority w:val="99"/>
    <w:rsid w:val="00C71FC2"/>
    <w:rPr>
      <w:rFonts w:ascii="Marianne" w:hAnsi="Marianne"/>
      <w:sz w:val="20"/>
      <w:szCs w:val="20"/>
    </w:rPr>
  </w:style>
  <w:style w:type="table" w:styleId="Grilledutableau">
    <w:name w:val="Table Grid"/>
    <w:basedOn w:val="TableauNormal"/>
    <w:uiPriority w:val="59"/>
    <w:rsid w:val="00C7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71FC2"/>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1FC2"/>
    <w:rPr>
      <w:rFonts w:ascii="Segoe UI" w:hAnsi="Segoe UI" w:cs="Segoe UI"/>
      <w:sz w:val="18"/>
      <w:szCs w:val="18"/>
    </w:rPr>
  </w:style>
  <w:style w:type="character" w:customStyle="1" w:styleId="Titre1Car">
    <w:name w:val="Titre 1 Car"/>
    <w:basedOn w:val="Policepardfaut"/>
    <w:link w:val="Titre1"/>
    <w:uiPriority w:val="9"/>
    <w:rsid w:val="00FA6C04"/>
    <w:rPr>
      <w:rFonts w:ascii="Marianne" w:eastAsiaTheme="majorEastAsia" w:hAnsi="Marianne" w:cstheme="majorBidi"/>
      <w:b/>
      <w:bCs/>
      <w:color w:val="000091"/>
      <w:sz w:val="28"/>
      <w:szCs w:val="28"/>
    </w:rPr>
  </w:style>
  <w:style w:type="character" w:customStyle="1" w:styleId="Titre2Car">
    <w:name w:val="Titre 2 Car"/>
    <w:basedOn w:val="Policepardfaut"/>
    <w:link w:val="Titre2"/>
    <w:uiPriority w:val="9"/>
    <w:rsid w:val="00FA6C04"/>
    <w:rPr>
      <w:rFonts w:ascii="Marianne" w:eastAsiaTheme="majorEastAsia" w:hAnsi="Marianne" w:cstheme="majorBidi"/>
      <w:sz w:val="24"/>
      <w:szCs w:val="26"/>
    </w:rPr>
  </w:style>
  <w:style w:type="character" w:customStyle="1" w:styleId="Titre3Car">
    <w:name w:val="Titre 3 Car"/>
    <w:basedOn w:val="Policepardfaut"/>
    <w:link w:val="Titre3"/>
    <w:uiPriority w:val="9"/>
    <w:rsid w:val="00FA6C04"/>
    <w:rPr>
      <w:rFonts w:ascii="Marianne" w:eastAsiaTheme="majorEastAsia" w:hAnsi="Marianne" w:cstheme="majorBidi"/>
      <w:bCs/>
      <w:szCs w:val="26"/>
    </w:rPr>
  </w:style>
  <w:style w:type="character" w:customStyle="1" w:styleId="Titre4Car">
    <w:name w:val="Titre 4 Car"/>
    <w:basedOn w:val="Policepardfaut"/>
    <w:link w:val="Titre4"/>
    <w:uiPriority w:val="9"/>
    <w:rsid w:val="00FA6C04"/>
    <w:rPr>
      <w:rFonts w:ascii="Marianne" w:eastAsiaTheme="majorEastAsia" w:hAnsi="Marianne" w:cstheme="majorBidi"/>
      <w:bCs/>
      <w:iCs/>
    </w:rPr>
  </w:style>
  <w:style w:type="paragraph" w:styleId="En-tte">
    <w:name w:val="header"/>
    <w:basedOn w:val="Normal"/>
    <w:link w:val="En-tteCar"/>
    <w:uiPriority w:val="99"/>
    <w:unhideWhenUsed/>
    <w:rsid w:val="00FA6C04"/>
    <w:pPr>
      <w:tabs>
        <w:tab w:val="center" w:pos="4536"/>
        <w:tab w:val="right" w:pos="9072"/>
      </w:tabs>
      <w:spacing w:after="0"/>
    </w:pPr>
  </w:style>
  <w:style w:type="character" w:customStyle="1" w:styleId="En-tteCar">
    <w:name w:val="En-tête Car"/>
    <w:basedOn w:val="Policepardfaut"/>
    <w:link w:val="En-tte"/>
    <w:uiPriority w:val="99"/>
    <w:rsid w:val="00FA6C04"/>
    <w:rPr>
      <w:rFonts w:ascii="Marianne" w:hAnsi="Marianne"/>
    </w:rPr>
  </w:style>
  <w:style w:type="paragraph" w:styleId="Pieddepage">
    <w:name w:val="footer"/>
    <w:basedOn w:val="Normal"/>
    <w:link w:val="PieddepageCar"/>
    <w:uiPriority w:val="99"/>
    <w:unhideWhenUsed/>
    <w:rsid w:val="00FA6C04"/>
    <w:pPr>
      <w:tabs>
        <w:tab w:val="center" w:pos="4536"/>
        <w:tab w:val="right" w:pos="9072"/>
      </w:tabs>
      <w:spacing w:after="0"/>
    </w:pPr>
  </w:style>
  <w:style w:type="character" w:customStyle="1" w:styleId="PieddepageCar">
    <w:name w:val="Pied de page Car"/>
    <w:basedOn w:val="Policepardfaut"/>
    <w:link w:val="Pieddepage"/>
    <w:uiPriority w:val="99"/>
    <w:rsid w:val="00FA6C04"/>
    <w:rPr>
      <w:rFonts w:ascii="Marianne" w:hAnsi="Marianne"/>
    </w:rPr>
  </w:style>
  <w:style w:type="paragraph" w:styleId="Objetducommentaire">
    <w:name w:val="annotation subject"/>
    <w:basedOn w:val="Commentaire"/>
    <w:next w:val="Commentaire"/>
    <w:link w:val="ObjetducommentaireCar"/>
    <w:uiPriority w:val="99"/>
    <w:semiHidden/>
    <w:unhideWhenUsed/>
    <w:rsid w:val="00FA6C04"/>
    <w:rPr>
      <w:b/>
      <w:bCs/>
    </w:rPr>
  </w:style>
  <w:style w:type="character" w:customStyle="1" w:styleId="ObjetducommentaireCar">
    <w:name w:val="Objet du commentaire Car"/>
    <w:basedOn w:val="CommentaireCar"/>
    <w:link w:val="Objetducommentaire"/>
    <w:uiPriority w:val="99"/>
    <w:semiHidden/>
    <w:rsid w:val="00FA6C04"/>
    <w:rPr>
      <w:rFonts w:ascii="Marianne" w:hAnsi="Marianne"/>
      <w:b/>
      <w:bCs/>
      <w:sz w:val="20"/>
      <w:szCs w:val="20"/>
    </w:rPr>
  </w:style>
  <w:style w:type="paragraph" w:styleId="En-ttedetabledesmatires">
    <w:name w:val="TOC Heading"/>
    <w:aliases w:val="Puces point"/>
    <w:basedOn w:val="Titre1"/>
    <w:next w:val="Normal"/>
    <w:uiPriority w:val="39"/>
    <w:unhideWhenUsed/>
    <w:qFormat/>
    <w:rsid w:val="00FA6C04"/>
    <w:pPr>
      <w:numPr>
        <w:numId w:val="7"/>
      </w:numPr>
      <w:outlineLvl w:val="9"/>
    </w:pPr>
    <w:rPr>
      <w:b w:val="0"/>
      <w:color w:val="auto"/>
      <w:sz w:val="22"/>
      <w:lang w:eastAsia="fr-FR"/>
    </w:rPr>
  </w:style>
  <w:style w:type="paragraph" w:styleId="TM1">
    <w:name w:val="toc 1"/>
    <w:basedOn w:val="Normal"/>
    <w:next w:val="Normal"/>
    <w:autoRedefine/>
    <w:uiPriority w:val="39"/>
    <w:unhideWhenUsed/>
    <w:rsid w:val="00FA6C04"/>
    <w:pPr>
      <w:tabs>
        <w:tab w:val="left" w:pos="440"/>
        <w:tab w:val="right" w:leader="dot" w:pos="9062"/>
      </w:tabs>
      <w:spacing w:after="100"/>
    </w:pPr>
  </w:style>
  <w:style w:type="character" w:styleId="Lienhypertexte">
    <w:name w:val="Hyperlink"/>
    <w:basedOn w:val="Policepardfaut"/>
    <w:uiPriority w:val="99"/>
    <w:unhideWhenUsed/>
    <w:rsid w:val="00FA6C04"/>
    <w:rPr>
      <w:color w:val="0563C1" w:themeColor="hyperlink"/>
      <w:u w:val="single"/>
    </w:rPr>
  </w:style>
  <w:style w:type="paragraph" w:styleId="TM2">
    <w:name w:val="toc 2"/>
    <w:basedOn w:val="Normal"/>
    <w:next w:val="Normal"/>
    <w:autoRedefine/>
    <w:uiPriority w:val="39"/>
    <w:unhideWhenUsed/>
    <w:rsid w:val="00FA6C04"/>
    <w:pPr>
      <w:spacing w:after="100"/>
      <w:ind w:left="220"/>
    </w:pPr>
  </w:style>
  <w:style w:type="paragraph" w:styleId="Bibliographie">
    <w:name w:val="Bibliography"/>
    <w:basedOn w:val="Normal"/>
    <w:next w:val="Normal"/>
    <w:uiPriority w:val="37"/>
    <w:unhideWhenUsed/>
    <w:rsid w:val="00FA6C04"/>
  </w:style>
  <w:style w:type="paragraph" w:styleId="Lgende">
    <w:name w:val="caption"/>
    <w:aliases w:val="Puces -"/>
    <w:basedOn w:val="Normal"/>
    <w:next w:val="Normal"/>
    <w:uiPriority w:val="35"/>
    <w:unhideWhenUsed/>
    <w:qFormat/>
    <w:rsid w:val="00FA6C04"/>
    <w:pPr>
      <w:numPr>
        <w:numId w:val="6"/>
      </w:numPr>
    </w:pPr>
    <w:rPr>
      <w:bCs/>
      <w:szCs w:val="18"/>
    </w:rPr>
  </w:style>
  <w:style w:type="paragraph" w:styleId="Tabledesillustrations">
    <w:name w:val="table of figures"/>
    <w:basedOn w:val="Normal"/>
    <w:next w:val="Normal"/>
    <w:uiPriority w:val="99"/>
    <w:unhideWhenUsed/>
    <w:rsid w:val="00FA6C04"/>
    <w:pPr>
      <w:spacing w:after="0"/>
    </w:pPr>
  </w:style>
  <w:style w:type="paragraph" w:styleId="Sous-titre">
    <w:name w:val="Subtitle"/>
    <w:basedOn w:val="Normal"/>
    <w:next w:val="Normal"/>
    <w:link w:val="Sous-titreCar"/>
    <w:uiPriority w:val="11"/>
    <w:qFormat/>
    <w:rsid w:val="00FA6C04"/>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FA6C04"/>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FA6C04"/>
    <w:rPr>
      <w:rFonts w:ascii="Marianne" w:hAnsi="Marianne"/>
      <w:i/>
      <w:iCs/>
      <w:color w:val="auto"/>
      <w:sz w:val="22"/>
    </w:rPr>
  </w:style>
  <w:style w:type="character" w:styleId="Titredulivre">
    <w:name w:val="Book Title"/>
    <w:basedOn w:val="Policepardfaut"/>
    <w:uiPriority w:val="33"/>
    <w:rsid w:val="00FA6C04"/>
    <w:rPr>
      <w:b/>
      <w:bCs/>
      <w:smallCaps/>
      <w:spacing w:val="5"/>
    </w:rPr>
  </w:style>
  <w:style w:type="paragraph" w:styleId="Sansinterligne">
    <w:name w:val="No Spacing"/>
    <w:uiPriority w:val="1"/>
    <w:qFormat/>
    <w:rsid w:val="00FA6C04"/>
    <w:pPr>
      <w:spacing w:after="0" w:line="240" w:lineRule="auto"/>
    </w:pPr>
    <w:rPr>
      <w:rFonts w:ascii="Marianne" w:hAnsi="Marianne"/>
    </w:rPr>
  </w:style>
  <w:style w:type="character" w:styleId="Accentuation">
    <w:name w:val="Emphasis"/>
    <w:basedOn w:val="Policepardfaut"/>
    <w:uiPriority w:val="20"/>
    <w:qFormat/>
    <w:rsid w:val="00FA6C04"/>
    <w:rPr>
      <w:i/>
      <w:iCs/>
    </w:rPr>
  </w:style>
  <w:style w:type="character" w:styleId="lev">
    <w:name w:val="Strong"/>
    <w:basedOn w:val="Policepardfaut"/>
    <w:uiPriority w:val="22"/>
    <w:rsid w:val="00FA6C04"/>
    <w:rPr>
      <w:b/>
      <w:bCs/>
    </w:rPr>
  </w:style>
  <w:style w:type="paragraph" w:styleId="Citation">
    <w:name w:val="Quote"/>
    <w:basedOn w:val="Normal"/>
    <w:next w:val="Normal"/>
    <w:link w:val="CitationCar"/>
    <w:uiPriority w:val="29"/>
    <w:qFormat/>
    <w:rsid w:val="00FA6C04"/>
    <w:rPr>
      <w:i/>
      <w:iCs/>
      <w:color w:val="7F7F7F" w:themeColor="text1" w:themeTint="80"/>
    </w:rPr>
  </w:style>
  <w:style w:type="character" w:customStyle="1" w:styleId="CitationCar">
    <w:name w:val="Citation Car"/>
    <w:basedOn w:val="Policepardfaut"/>
    <w:link w:val="Citation"/>
    <w:uiPriority w:val="29"/>
    <w:rsid w:val="00FA6C04"/>
    <w:rPr>
      <w:rFonts w:ascii="Marianne" w:hAnsi="Marianne"/>
      <w:i/>
      <w:iCs/>
      <w:color w:val="7F7F7F" w:themeColor="text1" w:themeTint="80"/>
    </w:rPr>
  </w:style>
  <w:style w:type="character" w:styleId="Rfrenceple">
    <w:name w:val="Subtle Reference"/>
    <w:basedOn w:val="Policepardfaut"/>
    <w:uiPriority w:val="31"/>
    <w:rsid w:val="00FA6C04"/>
    <w:rPr>
      <w:smallCaps/>
      <w:color w:val="ED7D31" w:themeColor="accent2"/>
      <w:u w:val="single"/>
    </w:rPr>
  </w:style>
  <w:style w:type="character" w:styleId="Rfrenceintense">
    <w:name w:val="Intense Reference"/>
    <w:basedOn w:val="Policepardfaut"/>
    <w:uiPriority w:val="32"/>
    <w:rsid w:val="00FA6C04"/>
    <w:rPr>
      <w:b/>
      <w:bCs/>
      <w:smallCaps/>
      <w:color w:val="ED7D31" w:themeColor="accent2"/>
      <w:spacing w:val="5"/>
      <w:u w:val="single"/>
    </w:rPr>
  </w:style>
  <w:style w:type="paragraph" w:customStyle="1" w:styleId="Pucesnumro">
    <w:name w:val="Puces numéro"/>
    <w:basedOn w:val="Normal"/>
    <w:link w:val="PucesnumroCar"/>
    <w:qFormat/>
    <w:rsid w:val="00FA6C04"/>
    <w:pPr>
      <w:numPr>
        <w:numId w:val="8"/>
      </w:numPr>
    </w:pPr>
    <w:rPr>
      <w:rFonts w:cstheme="minorHAnsi"/>
    </w:rPr>
  </w:style>
  <w:style w:type="paragraph" w:customStyle="1" w:styleId="Encadr">
    <w:name w:val="Encadré"/>
    <w:basedOn w:val="Normal"/>
    <w:link w:val="EncadrCar"/>
    <w:qFormat/>
    <w:rsid w:val="00FA6C04"/>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FA6C04"/>
    <w:rPr>
      <w:rFonts w:ascii="Marianne" w:hAnsi="Marianne" w:cstheme="minorHAnsi"/>
    </w:rPr>
  </w:style>
  <w:style w:type="paragraph" w:customStyle="1" w:styleId="Lgendes">
    <w:name w:val="Légendes"/>
    <w:basedOn w:val="Citation"/>
    <w:link w:val="LgendesCar"/>
    <w:qFormat/>
    <w:rsid w:val="00FA6C04"/>
    <w:pPr>
      <w:jc w:val="center"/>
    </w:pPr>
    <w:rPr>
      <w:i w:val="0"/>
      <w:sz w:val="18"/>
    </w:rPr>
  </w:style>
  <w:style w:type="character" w:customStyle="1" w:styleId="EncadrCar">
    <w:name w:val="Encadré Car"/>
    <w:basedOn w:val="Policepardfaut"/>
    <w:link w:val="Encadr"/>
    <w:rsid w:val="00FA6C04"/>
    <w:rPr>
      <w:rFonts w:ascii="Marianne" w:hAnsi="Marianne" w:cstheme="minorHAnsi"/>
    </w:rPr>
  </w:style>
  <w:style w:type="paragraph" w:customStyle="1" w:styleId="Titretableau">
    <w:name w:val="Titre tableau"/>
    <w:basedOn w:val="Lgendes"/>
    <w:link w:val="TitretableauCar"/>
    <w:qFormat/>
    <w:rsid w:val="00FA6C04"/>
    <w:rPr>
      <w:b/>
    </w:rPr>
  </w:style>
  <w:style w:type="character" w:customStyle="1" w:styleId="LgendesCar">
    <w:name w:val="Légendes Car"/>
    <w:basedOn w:val="CitationCar"/>
    <w:link w:val="Lgendes"/>
    <w:rsid w:val="00FA6C04"/>
    <w:rPr>
      <w:rFonts w:ascii="Marianne" w:hAnsi="Marianne"/>
      <w:i w:val="0"/>
      <w:iCs/>
      <w:color w:val="7F7F7F" w:themeColor="text1" w:themeTint="80"/>
      <w:sz w:val="18"/>
    </w:rPr>
  </w:style>
  <w:style w:type="character" w:customStyle="1" w:styleId="TitretableauCar">
    <w:name w:val="Titre tableau Car"/>
    <w:basedOn w:val="LgendesCar"/>
    <w:link w:val="Titretableau"/>
    <w:rsid w:val="00FA6C04"/>
    <w:rPr>
      <w:rFonts w:ascii="Marianne" w:hAnsi="Marianne"/>
      <w:b/>
      <w:i w:val="0"/>
      <w:iCs/>
      <w:color w:val="7F7F7F" w:themeColor="text1" w:themeTint="80"/>
      <w:sz w:val="18"/>
    </w:rPr>
  </w:style>
  <w:style w:type="paragraph" w:styleId="Rvision">
    <w:name w:val="Revision"/>
    <w:hidden/>
    <w:uiPriority w:val="99"/>
    <w:semiHidden/>
    <w:rsid w:val="00FA6C04"/>
    <w:pPr>
      <w:spacing w:after="0" w:line="240" w:lineRule="auto"/>
    </w:pPr>
    <w:rPr>
      <w:rFonts w:ascii="Marianne" w:hAnsi="Marianne"/>
    </w:rPr>
  </w:style>
  <w:style w:type="paragraph" w:styleId="TM3">
    <w:name w:val="toc 3"/>
    <w:basedOn w:val="Normal"/>
    <w:next w:val="Normal"/>
    <w:autoRedefine/>
    <w:uiPriority w:val="39"/>
    <w:unhideWhenUsed/>
    <w:rsid w:val="00FA6C04"/>
    <w:pPr>
      <w:spacing w:after="100"/>
      <w:ind w:left="440"/>
    </w:pPr>
  </w:style>
  <w:style w:type="character" w:customStyle="1" w:styleId="markedcontent">
    <w:name w:val="markedcontent"/>
    <w:qFormat/>
    <w:rsid w:val="00FA6C04"/>
  </w:style>
  <w:style w:type="paragraph" w:customStyle="1" w:styleId="Contenudetableau">
    <w:name w:val="Contenu de tableau"/>
    <w:basedOn w:val="Normal"/>
    <w:qFormat/>
    <w:rsid w:val="00FA6C04"/>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FA6C04"/>
    <w:pPr>
      <w:spacing w:before="0" w:after="57"/>
      <w:jc w:val="center"/>
    </w:pPr>
    <w:rPr>
      <w:b/>
      <w:bCs/>
    </w:rPr>
  </w:style>
  <w:style w:type="paragraph" w:styleId="NormalWeb">
    <w:name w:val="Normal (Web)"/>
    <w:basedOn w:val="Normal"/>
    <w:uiPriority w:val="99"/>
    <w:unhideWhenUsed/>
    <w:rsid w:val="00FA6C0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FA6C0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FA6C04"/>
    <w:rPr>
      <w:color w:val="954F72" w:themeColor="followedHyperlink"/>
      <w:u w:val="single"/>
    </w:rPr>
  </w:style>
  <w:style w:type="numbering" w:customStyle="1" w:styleId="Liste51">
    <w:name w:val="Liste 51"/>
    <w:basedOn w:val="Aucuneliste"/>
    <w:rsid w:val="00FA6C04"/>
    <w:pPr>
      <w:numPr>
        <w:numId w:val="10"/>
      </w:numPr>
    </w:pPr>
  </w:style>
  <w:style w:type="numbering" w:customStyle="1" w:styleId="List51">
    <w:name w:val="List 51"/>
    <w:basedOn w:val="Aucuneliste"/>
    <w:rsid w:val="00FA6C04"/>
  </w:style>
  <w:style w:type="numbering" w:customStyle="1" w:styleId="List52">
    <w:name w:val="List 52"/>
    <w:basedOn w:val="Aucuneliste"/>
    <w:rsid w:val="00FA6C04"/>
  </w:style>
  <w:style w:type="numbering" w:customStyle="1" w:styleId="List53">
    <w:name w:val="List 53"/>
    <w:basedOn w:val="Aucuneliste"/>
    <w:rsid w:val="00FA6C04"/>
  </w:style>
  <w:style w:type="numbering" w:customStyle="1" w:styleId="List54">
    <w:name w:val="List 54"/>
    <w:basedOn w:val="Aucuneliste"/>
    <w:rsid w:val="00FA6C04"/>
  </w:style>
  <w:style w:type="numbering" w:customStyle="1" w:styleId="List55">
    <w:name w:val="List 55"/>
    <w:basedOn w:val="Aucuneliste"/>
    <w:rsid w:val="00FA6C04"/>
  </w:style>
  <w:style w:type="numbering" w:customStyle="1" w:styleId="List56">
    <w:name w:val="List 56"/>
    <w:basedOn w:val="Aucuneliste"/>
    <w:rsid w:val="00FA6C04"/>
  </w:style>
  <w:style w:type="numbering" w:customStyle="1" w:styleId="List57">
    <w:name w:val="List 57"/>
    <w:basedOn w:val="Aucuneliste"/>
    <w:rsid w:val="00FA6C04"/>
  </w:style>
  <w:style w:type="numbering" w:customStyle="1" w:styleId="List58">
    <w:name w:val="List 58"/>
    <w:basedOn w:val="Aucuneliste"/>
    <w:rsid w:val="00FA6C04"/>
  </w:style>
  <w:style w:type="numbering" w:customStyle="1" w:styleId="List59">
    <w:name w:val="List 59"/>
    <w:basedOn w:val="Aucuneliste"/>
    <w:rsid w:val="00FA6C04"/>
  </w:style>
  <w:style w:type="numbering" w:customStyle="1" w:styleId="List510">
    <w:name w:val="List 510"/>
    <w:basedOn w:val="Aucuneliste"/>
    <w:rsid w:val="00FA6C04"/>
  </w:style>
  <w:style w:type="numbering" w:customStyle="1" w:styleId="List511">
    <w:name w:val="List 511"/>
    <w:basedOn w:val="Aucuneliste"/>
    <w:rsid w:val="00FA6C04"/>
  </w:style>
  <w:style w:type="numbering" w:customStyle="1" w:styleId="List512">
    <w:name w:val="List 512"/>
    <w:basedOn w:val="Aucuneliste"/>
    <w:rsid w:val="00FA6C04"/>
  </w:style>
  <w:style w:type="numbering" w:customStyle="1" w:styleId="List513">
    <w:name w:val="List 513"/>
    <w:basedOn w:val="Aucuneliste"/>
    <w:rsid w:val="00FA6C04"/>
  </w:style>
  <w:style w:type="numbering" w:customStyle="1" w:styleId="List514">
    <w:name w:val="List 514"/>
    <w:basedOn w:val="Aucuneliste"/>
    <w:rsid w:val="00FA6C04"/>
  </w:style>
  <w:style w:type="numbering" w:customStyle="1" w:styleId="List515">
    <w:name w:val="List 515"/>
    <w:basedOn w:val="Aucuneliste"/>
    <w:rsid w:val="00FA6C04"/>
  </w:style>
  <w:style w:type="numbering" w:customStyle="1" w:styleId="List516">
    <w:name w:val="List 516"/>
    <w:basedOn w:val="Aucuneliste"/>
    <w:rsid w:val="00FA6C04"/>
  </w:style>
  <w:style w:type="numbering" w:customStyle="1" w:styleId="List517">
    <w:name w:val="List 517"/>
    <w:basedOn w:val="Aucuneliste"/>
    <w:rsid w:val="00FA6C04"/>
  </w:style>
  <w:style w:type="numbering" w:customStyle="1" w:styleId="List518">
    <w:name w:val="List 518"/>
    <w:basedOn w:val="Aucuneliste"/>
    <w:rsid w:val="00FA6C04"/>
  </w:style>
  <w:style w:type="numbering" w:customStyle="1" w:styleId="List519">
    <w:name w:val="List 519"/>
    <w:basedOn w:val="Aucuneliste"/>
    <w:rsid w:val="00FA6C04"/>
  </w:style>
  <w:style w:type="numbering" w:customStyle="1" w:styleId="List520">
    <w:name w:val="List 520"/>
    <w:basedOn w:val="Aucuneliste"/>
    <w:rsid w:val="00FA6C04"/>
  </w:style>
  <w:style w:type="numbering" w:customStyle="1" w:styleId="List521">
    <w:name w:val="List 521"/>
    <w:basedOn w:val="Aucuneliste"/>
    <w:rsid w:val="00FA6C04"/>
  </w:style>
  <w:style w:type="numbering" w:customStyle="1" w:styleId="List522">
    <w:name w:val="List 522"/>
    <w:basedOn w:val="Aucuneliste"/>
    <w:rsid w:val="00FA6C04"/>
  </w:style>
  <w:style w:type="numbering" w:customStyle="1" w:styleId="List523">
    <w:name w:val="List 523"/>
    <w:basedOn w:val="Aucuneliste"/>
    <w:rsid w:val="00FA6C04"/>
  </w:style>
  <w:style w:type="numbering" w:customStyle="1" w:styleId="List524">
    <w:name w:val="List 524"/>
    <w:basedOn w:val="Aucuneliste"/>
    <w:rsid w:val="00FA6C04"/>
  </w:style>
  <w:style w:type="numbering" w:customStyle="1" w:styleId="List525">
    <w:name w:val="List 525"/>
    <w:basedOn w:val="Aucuneliste"/>
    <w:rsid w:val="00FA6C04"/>
  </w:style>
  <w:style w:type="numbering" w:customStyle="1" w:styleId="List526">
    <w:name w:val="List 526"/>
    <w:basedOn w:val="Aucuneliste"/>
    <w:rsid w:val="00FA6C04"/>
  </w:style>
  <w:style w:type="numbering" w:customStyle="1" w:styleId="List527">
    <w:name w:val="List 527"/>
    <w:basedOn w:val="Aucuneliste"/>
    <w:rsid w:val="00FA6C04"/>
  </w:style>
  <w:style w:type="paragraph" w:styleId="Corpsdetexte">
    <w:name w:val="Body Text"/>
    <w:basedOn w:val="Normal"/>
    <w:link w:val="CorpsdetexteCar"/>
    <w:uiPriority w:val="99"/>
    <w:unhideWhenUsed/>
    <w:rsid w:val="00FA6C04"/>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FA6C04"/>
    <w:rPr>
      <w:rFonts w:ascii="Cambria" w:eastAsia="Calibri" w:hAnsi="Cambria" w:cs="Times New Roman"/>
    </w:rPr>
  </w:style>
  <w:style w:type="character" w:customStyle="1" w:styleId="stddocNumber">
    <w:name w:val="std_docNumber"/>
    <w:rsid w:val="00FA6C04"/>
    <w:rPr>
      <w:rFonts w:ascii="Cambria" w:hAnsi="Cambria"/>
      <w:bdr w:val="none" w:sz="0" w:space="0" w:color="auto"/>
      <w:shd w:val="clear" w:color="auto" w:fill="F2DBDB"/>
    </w:rPr>
  </w:style>
  <w:style w:type="character" w:customStyle="1" w:styleId="stdpublisher">
    <w:name w:val="std_publisher"/>
    <w:rsid w:val="00FA6C04"/>
    <w:rPr>
      <w:rFonts w:ascii="Cambria" w:hAnsi="Cambria"/>
      <w:bdr w:val="none" w:sz="0" w:space="0" w:color="auto"/>
      <w:shd w:val="clear" w:color="auto" w:fill="C6D9F1"/>
    </w:rPr>
  </w:style>
  <w:style w:type="character" w:customStyle="1" w:styleId="stddocPartNumber">
    <w:name w:val="std_docPartNumber"/>
    <w:rsid w:val="00FA6C04"/>
    <w:rPr>
      <w:rFonts w:ascii="Cambria" w:hAnsi="Cambria"/>
      <w:bdr w:val="none" w:sz="0" w:space="0" w:color="auto"/>
      <w:shd w:val="clear" w:color="auto" w:fill="EAF1DD"/>
    </w:rPr>
  </w:style>
  <w:style w:type="paragraph" w:styleId="Notedebasdepage">
    <w:name w:val="footnote text"/>
    <w:basedOn w:val="Normal"/>
    <w:link w:val="NotedebasdepageCar"/>
    <w:uiPriority w:val="99"/>
    <w:semiHidden/>
    <w:unhideWhenUsed/>
    <w:rsid w:val="00ED1BEE"/>
    <w:pPr>
      <w:spacing w:after="0"/>
    </w:pPr>
    <w:rPr>
      <w:sz w:val="20"/>
      <w:szCs w:val="20"/>
    </w:rPr>
  </w:style>
  <w:style w:type="character" w:customStyle="1" w:styleId="NotedebasdepageCar">
    <w:name w:val="Note de bas de page Car"/>
    <w:basedOn w:val="Policepardfaut"/>
    <w:link w:val="Notedebasdepage"/>
    <w:uiPriority w:val="99"/>
    <w:semiHidden/>
    <w:rsid w:val="00ED1BEE"/>
    <w:rPr>
      <w:rFonts w:ascii="Marianne" w:hAnsi="Marianne"/>
      <w:sz w:val="20"/>
      <w:szCs w:val="20"/>
    </w:rPr>
  </w:style>
  <w:style w:type="character" w:styleId="Appelnotedebasdep">
    <w:name w:val="footnote reference"/>
    <w:basedOn w:val="Policepardfaut"/>
    <w:uiPriority w:val="99"/>
    <w:semiHidden/>
    <w:unhideWhenUsed/>
    <w:rsid w:val="00ED1B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8790">
      <w:bodyDiv w:val="1"/>
      <w:marLeft w:val="0"/>
      <w:marRight w:val="0"/>
      <w:marTop w:val="0"/>
      <w:marBottom w:val="0"/>
      <w:divBdr>
        <w:top w:val="none" w:sz="0" w:space="0" w:color="auto"/>
        <w:left w:val="none" w:sz="0" w:space="0" w:color="auto"/>
        <w:bottom w:val="none" w:sz="0" w:space="0" w:color="auto"/>
        <w:right w:val="none" w:sz="0" w:space="0" w:color="auto"/>
      </w:divBdr>
    </w:div>
    <w:div w:id="1719861884">
      <w:bodyDiv w:val="1"/>
      <w:marLeft w:val="0"/>
      <w:marRight w:val="0"/>
      <w:marTop w:val="0"/>
      <w:marBottom w:val="0"/>
      <w:divBdr>
        <w:top w:val="none" w:sz="0" w:space="0" w:color="auto"/>
        <w:left w:val="none" w:sz="0" w:space="0" w:color="auto"/>
        <w:bottom w:val="none" w:sz="0" w:space="0" w:color="auto"/>
        <w:right w:val="none" w:sz="0" w:space="0" w:color="auto"/>
      </w:divBdr>
    </w:div>
    <w:div w:id="206983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tificialisation.developpement-durable.gouv.fr/bases-donnees/oso-theia"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saurus.inrae.fr/thesaurus-inrae/en/page/c_11336" TargetMode="Externa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inpn.mnhn.fr/docs/TVB/Dictionnaire_BD_TVB_2017.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0B16F-DCF7-44F3-85A6-E18C1259C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39</Pages>
  <Words>7980</Words>
  <Characters>43896</Characters>
  <Application>Microsoft Office Word</Application>
  <DocSecurity>0</DocSecurity>
  <Lines>365</Lines>
  <Paragraphs>103</Paragraphs>
  <ScaleCrop>false</ScaleCrop>
  <HeadingPairs>
    <vt:vector size="2" baseType="variant">
      <vt:variant>
        <vt:lpstr>Titre</vt:lpstr>
      </vt:variant>
      <vt:variant>
        <vt:i4>1</vt:i4>
      </vt:variant>
    </vt:vector>
  </HeadingPairs>
  <TitlesOfParts>
    <vt:vector size="1" baseType="lpstr">
      <vt:lpstr/>
    </vt:vector>
  </TitlesOfParts>
  <Company>MTES\MCTRCT - AC</Company>
  <LinksUpToDate>false</LinksUpToDate>
  <CharactersWithSpaces>51773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FLEURY-JÄGERSCHMIDT Émilie</dc:creator>
  <cp:keywords/>
  <dc:description/>
  <cp:lastModifiedBy>FLEURY-JÄGERSCHMIDT Émilie</cp:lastModifiedBy>
  <cp:revision>10</cp:revision>
  <cp:lastPrinted>2023-08-18T12:39:00Z</cp:lastPrinted>
  <dcterms:created xsi:type="dcterms:W3CDTF">2023-09-12T15:45:00Z</dcterms:created>
  <dcterms:modified xsi:type="dcterms:W3CDTF">2023-09-12T17:22:00Z</dcterms:modified>
</cp:coreProperties>
</file>