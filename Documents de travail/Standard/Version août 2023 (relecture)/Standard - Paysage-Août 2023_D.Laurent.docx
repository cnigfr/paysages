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C799D5" w14:textId="528BF74B" w:rsidR="00FC30EC" w:rsidRPr="003A3F26" w:rsidRDefault="008A550C" w:rsidP="004102C1">
      <w:pPr>
        <w:jc w:val="both"/>
        <w:rPr>
          <w:rFonts w:cstheme="minorHAnsi"/>
        </w:rPr>
      </w:pPr>
      <w:r>
        <w:rPr>
          <w:noProof/>
          <w:lang w:eastAsia="fr-FR"/>
        </w:rPr>
        <w:drawing>
          <wp:anchor distT="0" distB="0" distL="114300" distR="114300" simplePos="0" relativeHeight="251674624" behindDoc="0" locked="0" layoutInCell="1" allowOverlap="0" wp14:anchorId="5DDAC0D9" wp14:editId="45686F8B">
            <wp:simplePos x="0" y="0"/>
            <wp:positionH relativeFrom="column">
              <wp:align>left</wp:align>
            </wp:positionH>
            <wp:positionV relativeFrom="margin">
              <wp:align>top</wp:align>
            </wp:positionV>
            <wp:extent cx="2475230" cy="1183005"/>
            <wp:effectExtent l="0" t="0" r="1270" b="0"/>
            <wp:wrapSquare wrapText="bothSides"/>
            <wp:docPr id="7" name="Image 2" descr="cnig2022_geolocalise-peti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nig2022_geolocalise-petit-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5230" cy="1183005"/>
                    </a:xfrm>
                    <a:prstGeom prst="rect">
                      <a:avLst/>
                    </a:prstGeom>
                    <a:noFill/>
                  </pic:spPr>
                </pic:pic>
              </a:graphicData>
            </a:graphic>
            <wp14:sizeRelH relativeFrom="page">
              <wp14:pctWidth>0</wp14:pctWidth>
            </wp14:sizeRelH>
            <wp14:sizeRelV relativeFrom="page">
              <wp14:pctHeight>0</wp14:pctHeight>
            </wp14:sizeRelV>
          </wp:anchor>
        </w:drawing>
      </w:r>
      <w:r w:rsidR="00D93BA1">
        <w:rPr>
          <w:rFonts w:cstheme="minorHAnsi"/>
        </w:rPr>
        <w:tab/>
      </w:r>
      <w:r w:rsidR="00D93BA1">
        <w:rPr>
          <w:rFonts w:cstheme="minorHAnsi"/>
        </w:rPr>
        <w:tab/>
        <w:t xml:space="preserve">            </w:t>
      </w:r>
      <w:r w:rsidR="00D93BA1">
        <w:rPr>
          <w:rFonts w:cstheme="minorHAnsi"/>
          <w:noProof/>
          <w:lang w:eastAsia="fr-FR"/>
        </w:rPr>
        <w:drawing>
          <wp:inline distT="0" distB="0" distL="0" distR="0" wp14:anchorId="685DE701" wp14:editId="36035499">
            <wp:extent cx="1756972" cy="110490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56972" cy="1104900"/>
                    </a:xfrm>
                    <a:prstGeom prst="rect">
                      <a:avLst/>
                    </a:prstGeom>
                    <a:noFill/>
                    <a:ln>
                      <a:noFill/>
                    </a:ln>
                  </pic:spPr>
                </pic:pic>
              </a:graphicData>
            </a:graphic>
          </wp:inline>
        </w:drawing>
      </w:r>
    </w:p>
    <w:p w14:paraId="672A6659" w14:textId="77777777" w:rsidR="00FC30EC" w:rsidRPr="003A3F26" w:rsidRDefault="00FC30EC" w:rsidP="004102C1">
      <w:pPr>
        <w:jc w:val="both"/>
        <w:rPr>
          <w:rFonts w:cstheme="minorHAnsi"/>
        </w:rPr>
      </w:pPr>
    </w:p>
    <w:p w14:paraId="0A37501D" w14:textId="77777777" w:rsidR="00FC30EC" w:rsidRDefault="00FC30EC" w:rsidP="004102C1">
      <w:pPr>
        <w:jc w:val="both"/>
        <w:rPr>
          <w:rFonts w:cstheme="minorHAnsi"/>
        </w:rPr>
      </w:pPr>
    </w:p>
    <w:p w14:paraId="5A39BBE3" w14:textId="74B1A74F" w:rsidR="00FC30EC" w:rsidRPr="003A3F26" w:rsidRDefault="00FC30EC" w:rsidP="004102C1">
      <w:pPr>
        <w:jc w:val="both"/>
      </w:pPr>
    </w:p>
    <w:p w14:paraId="2D83F09F" w14:textId="77777777" w:rsidR="001A66DB" w:rsidRPr="001A66DB" w:rsidRDefault="00FC30EC" w:rsidP="0047239A">
      <w:pPr>
        <w:pStyle w:val="Titre"/>
        <w:jc w:val="center"/>
      </w:pPr>
      <w:r w:rsidRPr="6F2943A5">
        <w:rPr>
          <w:rStyle w:val="Titredulivre"/>
          <w:b w:val="0"/>
          <w:bCs w:val="0"/>
          <w:smallCaps w:val="0"/>
        </w:rPr>
        <w:t xml:space="preserve">CONSEIL NATIONAL DE </w:t>
      </w:r>
      <w:r w:rsidRPr="6F2943A5">
        <w:rPr>
          <w:rStyle w:val="Rfrenceintense"/>
          <w:b w:val="0"/>
          <w:bCs w:val="0"/>
          <w:smallCaps w:val="0"/>
          <w:color w:val="000091"/>
          <w:u w:val="none"/>
        </w:rPr>
        <w:t>L’INFORMATION</w:t>
      </w:r>
      <w:r w:rsidRPr="6F2943A5">
        <w:rPr>
          <w:rStyle w:val="Titredulivre"/>
          <w:b w:val="0"/>
          <w:bCs w:val="0"/>
          <w:smallCaps w:val="0"/>
        </w:rPr>
        <w:t xml:space="preserve"> </w:t>
      </w:r>
      <w:r w:rsidR="006375FD" w:rsidRPr="6F2943A5">
        <w:rPr>
          <w:rStyle w:val="Titredulivre"/>
          <w:b w:val="0"/>
          <w:bCs w:val="0"/>
          <w:smallCaps w:val="0"/>
        </w:rPr>
        <w:t>GEOLOCALISEE</w:t>
      </w:r>
    </w:p>
    <w:p w14:paraId="177324E6" w14:textId="7DA2CA47" w:rsidR="00FC30EC" w:rsidRPr="003A3F26" w:rsidRDefault="00FC30EC" w:rsidP="004102C1">
      <w:pPr>
        <w:jc w:val="both"/>
        <w:rPr>
          <w:rFonts w:cstheme="minorHAnsi"/>
        </w:rPr>
      </w:pPr>
    </w:p>
    <w:p w14:paraId="3DEEC669" w14:textId="26061B5C" w:rsidR="006C2F8C" w:rsidRPr="003A3F26" w:rsidRDefault="00F921C0" w:rsidP="00F921C0">
      <w:pPr>
        <w:jc w:val="center"/>
        <w:rPr>
          <w:rFonts w:cstheme="minorHAnsi"/>
        </w:rPr>
      </w:pPr>
      <w:r>
        <w:rPr>
          <w:noProof/>
          <w:lang w:eastAsia="fr-FR"/>
        </w:rPr>
        <w:drawing>
          <wp:inline distT="0" distB="0" distL="0" distR="0" wp14:anchorId="04D43711" wp14:editId="5C51333B">
            <wp:extent cx="2924175" cy="2314972"/>
            <wp:effectExtent l="0" t="0" r="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24175" cy="2314972"/>
                    </a:xfrm>
                    <a:prstGeom prst="rect">
                      <a:avLst/>
                    </a:prstGeom>
                    <a:noFill/>
                    <a:ln>
                      <a:noFill/>
                    </a:ln>
                  </pic:spPr>
                </pic:pic>
              </a:graphicData>
            </a:graphic>
          </wp:inline>
        </w:drawing>
      </w:r>
    </w:p>
    <w:p w14:paraId="3656B9AB" w14:textId="77777777" w:rsidR="006C2F8C" w:rsidRPr="003A3F26" w:rsidRDefault="006C2F8C" w:rsidP="004102C1">
      <w:pPr>
        <w:jc w:val="both"/>
        <w:rPr>
          <w:rFonts w:cstheme="minorHAnsi"/>
        </w:rPr>
      </w:pPr>
    </w:p>
    <w:p w14:paraId="774BFCE6" w14:textId="6187FEED" w:rsidR="00FC30EC" w:rsidRPr="003A3F26" w:rsidRDefault="00E731F0" w:rsidP="0047239A">
      <w:pPr>
        <w:jc w:val="center"/>
        <w:rPr>
          <w:rFonts w:cstheme="minorHAnsi"/>
        </w:rPr>
      </w:pPr>
      <w:r w:rsidRPr="007011BC">
        <w:rPr>
          <w:rStyle w:val="TitreCar"/>
        </w:rPr>
        <w:t>Standard des données géomatiques du paysage</w:t>
      </w:r>
      <w:r w:rsidR="00FC30EC" w:rsidRPr="003A3F26">
        <w:rPr>
          <w:rFonts w:cstheme="minorHAnsi"/>
        </w:rPr>
        <w:br/>
      </w:r>
    </w:p>
    <w:p w14:paraId="45FB0818" w14:textId="77777777" w:rsidR="006C2F8C" w:rsidRDefault="006C2F8C" w:rsidP="0047239A">
      <w:pPr>
        <w:jc w:val="center"/>
        <w:rPr>
          <w:rFonts w:cstheme="minorHAnsi"/>
        </w:rPr>
      </w:pPr>
    </w:p>
    <w:p w14:paraId="049F31CB" w14:textId="77777777" w:rsidR="007E3B6C" w:rsidRPr="003A3F26" w:rsidRDefault="007E3B6C" w:rsidP="0047239A">
      <w:pPr>
        <w:jc w:val="center"/>
        <w:rPr>
          <w:rFonts w:cstheme="minorHAnsi"/>
        </w:rPr>
      </w:pPr>
    </w:p>
    <w:p w14:paraId="53128261" w14:textId="3CFA64FA" w:rsidR="00CC1D35" w:rsidRDefault="00833410" w:rsidP="007011BC">
      <w:pPr>
        <w:jc w:val="center"/>
        <w:rPr>
          <w:rFonts w:cstheme="minorHAnsi"/>
        </w:rPr>
      </w:pPr>
      <w:proofErr w:type="spellStart"/>
      <w:r w:rsidRPr="003A3F26">
        <w:rPr>
          <w:rStyle w:val="Emphaseple"/>
          <w:rFonts w:cstheme="minorHAnsi"/>
        </w:rPr>
        <w:t>Géos</w:t>
      </w:r>
      <w:r w:rsidR="006C2F8C" w:rsidRPr="003A3F26">
        <w:rPr>
          <w:rStyle w:val="Emphaseple"/>
          <w:rFonts w:cstheme="minorHAnsi"/>
        </w:rPr>
        <w:t>tandard</w:t>
      </w:r>
      <w:proofErr w:type="spellEnd"/>
      <w:r w:rsidR="006C2F8C" w:rsidRPr="003A3F26">
        <w:rPr>
          <w:rStyle w:val="Emphaseple"/>
          <w:rFonts w:cstheme="minorHAnsi"/>
        </w:rPr>
        <w:t xml:space="preserve"> du</w:t>
      </w:r>
      <w:r w:rsidR="00E731F0">
        <w:rPr>
          <w:rFonts w:cstheme="minorHAnsi"/>
          <w:i/>
        </w:rPr>
        <w:t xml:space="preserve"> GT Atlas des Paysages</w:t>
      </w:r>
      <w:r w:rsidR="006C2F8C" w:rsidRPr="003A3F26">
        <w:rPr>
          <w:rFonts w:cstheme="minorHAnsi"/>
        </w:rPr>
        <w:br/>
      </w:r>
      <w:r w:rsidR="00FC30EC" w:rsidRPr="003A3F26">
        <w:rPr>
          <w:rStyle w:val="Emphaseple"/>
          <w:rFonts w:cstheme="minorHAnsi"/>
        </w:rPr>
        <w:t xml:space="preserve">Version </w:t>
      </w:r>
      <w:r w:rsidR="00AA3883">
        <w:rPr>
          <w:rStyle w:val="Emphaseple"/>
          <w:rFonts w:cstheme="minorHAnsi"/>
        </w:rPr>
        <w:t>0.</w:t>
      </w:r>
      <w:r w:rsidR="009166B4">
        <w:rPr>
          <w:rStyle w:val="Emphaseple"/>
          <w:rFonts w:cstheme="minorHAnsi"/>
        </w:rPr>
        <w:t>2</w:t>
      </w:r>
      <w:r w:rsidR="00AA3883">
        <w:rPr>
          <w:rStyle w:val="Emphaseple"/>
          <w:rFonts w:cstheme="minorHAnsi"/>
        </w:rPr>
        <w:t xml:space="preserve"> – </w:t>
      </w:r>
      <w:r w:rsidR="009D6478">
        <w:rPr>
          <w:rStyle w:val="Emphaseple"/>
          <w:rFonts w:cstheme="minorHAnsi"/>
        </w:rPr>
        <w:t>1</w:t>
      </w:r>
      <w:r w:rsidR="009166B4">
        <w:rPr>
          <w:rStyle w:val="Emphaseple"/>
          <w:rFonts w:cstheme="minorHAnsi"/>
        </w:rPr>
        <w:t>8</w:t>
      </w:r>
      <w:r w:rsidR="00AA3883">
        <w:rPr>
          <w:rStyle w:val="Emphaseple"/>
          <w:rFonts w:cstheme="minorHAnsi"/>
        </w:rPr>
        <w:t>/0</w:t>
      </w:r>
      <w:r w:rsidR="009166B4">
        <w:rPr>
          <w:rStyle w:val="Emphaseple"/>
          <w:rFonts w:cstheme="minorHAnsi"/>
        </w:rPr>
        <w:t>8</w:t>
      </w:r>
      <w:r w:rsidR="00AA3883">
        <w:rPr>
          <w:rStyle w:val="Emphaseple"/>
          <w:rFonts w:cstheme="minorHAnsi"/>
        </w:rPr>
        <w:t>/2023</w:t>
      </w:r>
      <w:r w:rsidR="007E25F3" w:rsidRPr="003A3F26">
        <w:rPr>
          <w:rStyle w:val="Emphaseple"/>
          <w:rFonts w:cstheme="minorHAnsi"/>
        </w:rPr>
        <w:t xml:space="preserve"> </w:t>
      </w:r>
      <w:r w:rsidR="006C2F8C" w:rsidRPr="003A3F26">
        <w:rPr>
          <w:rFonts w:cstheme="minorHAnsi"/>
        </w:rPr>
        <w:br w:type="page"/>
      </w:r>
    </w:p>
    <w:p w14:paraId="02679A5F" w14:textId="08D7DC7F" w:rsidR="00CC1D35" w:rsidRDefault="00CC1D35" w:rsidP="6F2943A5">
      <w:pPr>
        <w:pBdr>
          <w:top w:val="single" w:sz="4" w:space="1" w:color="auto"/>
        </w:pBdr>
        <w:jc w:val="both"/>
      </w:pPr>
      <w:r>
        <w:rPr>
          <w:rFonts w:asciiTheme="minorHAnsi" w:hAnsiTheme="minorHAnsi" w:cstheme="minorHAnsi"/>
          <w:noProof/>
          <w:lang w:eastAsia="fr-FR"/>
        </w:rPr>
        <w:lastRenderedPageBreak/>
        <w:drawing>
          <wp:anchor distT="0" distB="0" distL="114300" distR="114300" simplePos="0" relativeHeight="251675648" behindDoc="1" locked="0" layoutInCell="1" allowOverlap="1" wp14:anchorId="369D70BD" wp14:editId="50FACA5E">
            <wp:simplePos x="0" y="0"/>
            <wp:positionH relativeFrom="margin">
              <wp:posOffset>-38100</wp:posOffset>
            </wp:positionH>
            <wp:positionV relativeFrom="margin">
              <wp:posOffset>194945</wp:posOffset>
            </wp:positionV>
            <wp:extent cx="2476500" cy="1184275"/>
            <wp:effectExtent l="0" t="0" r="0" b="0"/>
            <wp:wrapTight wrapText="bothSides">
              <wp:wrapPolygon edited="0">
                <wp:start x="0" y="0"/>
                <wp:lineTo x="0" y="21195"/>
                <wp:lineTo x="21434" y="21195"/>
                <wp:lineTo x="21434" y="0"/>
                <wp:lineTo x="0" y="0"/>
              </wp:wrapPolygon>
            </wp:wrapTight>
            <wp:docPr id="4" name="Image 4" descr="cnig2022_geolocalise-peti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nig2022_geolocalise-petit-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6500" cy="1184275"/>
                    </a:xfrm>
                    <a:prstGeom prst="rect">
                      <a:avLst/>
                    </a:prstGeom>
                    <a:noFill/>
                  </pic:spPr>
                </pic:pic>
              </a:graphicData>
            </a:graphic>
            <wp14:sizeRelH relativeFrom="page">
              <wp14:pctWidth>0</wp14:pctWidth>
            </wp14:sizeRelH>
            <wp14:sizeRelV relativeFrom="page">
              <wp14:pctHeight>0</wp14:pctHeight>
            </wp14:sizeRelV>
          </wp:anchor>
        </w:drawing>
      </w:r>
    </w:p>
    <w:p w14:paraId="087996F6" w14:textId="77777777" w:rsidR="6F2943A5" w:rsidRDefault="6F2943A5" w:rsidP="6F2943A5">
      <w:pPr>
        <w:pBdr>
          <w:top w:val="single" w:sz="4" w:space="1" w:color="auto"/>
        </w:pBdr>
        <w:jc w:val="both"/>
      </w:pPr>
    </w:p>
    <w:p w14:paraId="1063EA5E" w14:textId="77777777" w:rsidR="001A25E9" w:rsidRDefault="006C2F8C" w:rsidP="0022550D">
      <w:pPr>
        <w:pStyle w:val="Titre1"/>
        <w:jc w:val="both"/>
      </w:pPr>
      <w:bookmarkStart w:id="0" w:name="_Toc142385154"/>
      <w:r>
        <w:t>Fiche Analytique</w:t>
      </w:r>
      <w:bookmarkEnd w:id="0"/>
    </w:p>
    <w:p w14:paraId="1299C43A" w14:textId="77777777" w:rsidR="0022550D" w:rsidRPr="0022550D" w:rsidRDefault="0022550D" w:rsidP="0022550D"/>
    <w:tbl>
      <w:tblPr>
        <w:tblStyle w:val="Grilledutableau"/>
        <w:tblW w:w="9503"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074"/>
        <w:gridCol w:w="7429"/>
      </w:tblGrid>
      <w:tr w:rsidR="00BA1A09" w:rsidRPr="003A3F26" w14:paraId="62C9BB8E" w14:textId="77777777" w:rsidTr="6F2943A5">
        <w:trPr>
          <w:trHeight w:val="288"/>
        </w:trPr>
        <w:tc>
          <w:tcPr>
            <w:tcW w:w="2074" w:type="dxa"/>
          </w:tcPr>
          <w:p w14:paraId="14F93A2E" w14:textId="77777777" w:rsidR="00BA1A09" w:rsidRPr="003A3F26" w:rsidRDefault="00BA1A09" w:rsidP="0022550D">
            <w:pPr>
              <w:rPr>
                <w:rFonts w:cstheme="minorHAnsi"/>
                <w:b/>
              </w:rPr>
            </w:pPr>
            <w:r w:rsidRPr="003A3F26">
              <w:rPr>
                <w:rFonts w:cstheme="minorHAnsi"/>
                <w:b/>
              </w:rPr>
              <w:t>Titre</w:t>
            </w:r>
          </w:p>
        </w:tc>
        <w:tc>
          <w:tcPr>
            <w:tcW w:w="7429" w:type="dxa"/>
          </w:tcPr>
          <w:p w14:paraId="4801CA9F" w14:textId="14D41500" w:rsidR="00E073C0" w:rsidRDefault="00E073C0" w:rsidP="00E073C0">
            <w:r w:rsidRPr="007011BC">
              <w:t>Standard des données géomatiques</w:t>
            </w:r>
            <w:r w:rsidR="00E731F0" w:rsidRPr="007011BC">
              <w:t xml:space="preserve"> du </w:t>
            </w:r>
            <w:r w:rsidRPr="007011BC">
              <w:t>paysage</w:t>
            </w:r>
            <w:r>
              <w:rPr>
                <w:rFonts w:ascii="Courier New" w:hAnsi="Courier New" w:cs="Courier New"/>
              </w:rPr>
              <w:t> </w:t>
            </w:r>
          </w:p>
          <w:p w14:paraId="528BD4AC" w14:textId="7B3F2EFD" w:rsidR="00E073C0" w:rsidRPr="00E073C0" w:rsidRDefault="00E073C0" w:rsidP="6F2943A5"/>
        </w:tc>
      </w:tr>
      <w:tr w:rsidR="00BA1A09" w:rsidRPr="003A3F26" w14:paraId="71DC80D9" w14:textId="77777777" w:rsidTr="6F2943A5">
        <w:trPr>
          <w:trHeight w:val="288"/>
        </w:trPr>
        <w:tc>
          <w:tcPr>
            <w:tcW w:w="2074" w:type="dxa"/>
          </w:tcPr>
          <w:p w14:paraId="5D6EB912" w14:textId="77777777" w:rsidR="00BA1A09" w:rsidRPr="003A3F26" w:rsidRDefault="242590B5" w:rsidP="6F2943A5">
            <w:pPr>
              <w:rPr>
                <w:b/>
                <w:bCs/>
              </w:rPr>
            </w:pPr>
            <w:r w:rsidRPr="6F2943A5">
              <w:rPr>
                <w:b/>
                <w:bCs/>
              </w:rPr>
              <w:t>Sous-titre</w:t>
            </w:r>
          </w:p>
        </w:tc>
        <w:tc>
          <w:tcPr>
            <w:tcW w:w="7429" w:type="dxa"/>
          </w:tcPr>
          <w:p w14:paraId="6FFE7627" w14:textId="195D1A2C" w:rsidR="00BA1A09" w:rsidRPr="00E073C0" w:rsidRDefault="00BA1A09" w:rsidP="6F2943A5"/>
        </w:tc>
      </w:tr>
      <w:tr w:rsidR="00BA1A09" w:rsidRPr="003A3F26" w14:paraId="00C1C12D" w14:textId="77777777" w:rsidTr="6F2943A5">
        <w:trPr>
          <w:trHeight w:val="288"/>
        </w:trPr>
        <w:tc>
          <w:tcPr>
            <w:tcW w:w="2074" w:type="dxa"/>
          </w:tcPr>
          <w:p w14:paraId="014F8064" w14:textId="77777777" w:rsidR="00BA1A09" w:rsidRPr="003A3F26" w:rsidRDefault="00BA1A09" w:rsidP="0022550D">
            <w:pPr>
              <w:rPr>
                <w:rFonts w:cstheme="minorHAnsi"/>
                <w:b/>
              </w:rPr>
            </w:pPr>
            <w:r>
              <w:rPr>
                <w:rFonts w:cstheme="minorHAnsi"/>
                <w:b/>
              </w:rPr>
              <w:t>Titre alternatif</w:t>
            </w:r>
          </w:p>
        </w:tc>
        <w:tc>
          <w:tcPr>
            <w:tcW w:w="7429" w:type="dxa"/>
          </w:tcPr>
          <w:p w14:paraId="2977A46A" w14:textId="77F2F8DC" w:rsidR="00BA1A09" w:rsidRPr="00E073C0" w:rsidRDefault="002A1C07" w:rsidP="6F2943A5">
            <w:r>
              <w:t>Standard Paysage</w:t>
            </w:r>
          </w:p>
        </w:tc>
      </w:tr>
      <w:tr w:rsidR="00BA1A09" w:rsidRPr="003A3F26" w14:paraId="6EAFA3CD" w14:textId="77777777" w:rsidTr="6F2943A5">
        <w:trPr>
          <w:trHeight w:val="288"/>
        </w:trPr>
        <w:tc>
          <w:tcPr>
            <w:tcW w:w="2074" w:type="dxa"/>
          </w:tcPr>
          <w:p w14:paraId="0A970367" w14:textId="77777777" w:rsidR="00BA1A09" w:rsidRPr="003A3F26" w:rsidRDefault="00BA1A09" w:rsidP="0022550D">
            <w:pPr>
              <w:rPr>
                <w:rFonts w:cstheme="minorHAnsi"/>
                <w:b/>
              </w:rPr>
            </w:pPr>
            <w:r>
              <w:rPr>
                <w:rFonts w:cstheme="minorHAnsi"/>
                <w:b/>
              </w:rPr>
              <w:t>ID</w:t>
            </w:r>
          </w:p>
        </w:tc>
        <w:tc>
          <w:tcPr>
            <w:tcW w:w="7429" w:type="dxa"/>
          </w:tcPr>
          <w:p w14:paraId="5D572E61" w14:textId="5CDE4EE5" w:rsidR="00BA1A09" w:rsidRPr="00E073C0" w:rsidRDefault="00BA1A09" w:rsidP="6F2943A5"/>
        </w:tc>
      </w:tr>
      <w:tr w:rsidR="00BA1A09" w:rsidRPr="003A3F26" w14:paraId="7B255598" w14:textId="77777777" w:rsidTr="6F2943A5">
        <w:trPr>
          <w:trHeight w:val="288"/>
        </w:trPr>
        <w:tc>
          <w:tcPr>
            <w:tcW w:w="2074" w:type="dxa"/>
          </w:tcPr>
          <w:p w14:paraId="45244DA6" w14:textId="77777777" w:rsidR="00BA1A09" w:rsidRPr="003A3F26" w:rsidRDefault="242590B5" w:rsidP="6F2943A5">
            <w:pPr>
              <w:rPr>
                <w:b/>
                <w:bCs/>
              </w:rPr>
            </w:pPr>
            <w:r w:rsidRPr="6F2943A5">
              <w:rPr>
                <w:b/>
                <w:bCs/>
              </w:rPr>
              <w:t>Version du document</w:t>
            </w:r>
          </w:p>
        </w:tc>
        <w:tc>
          <w:tcPr>
            <w:tcW w:w="7429" w:type="dxa"/>
          </w:tcPr>
          <w:p w14:paraId="3A1B09BA" w14:textId="6B36B3C6" w:rsidR="00BA1A09" w:rsidRPr="00E073C0" w:rsidRDefault="007011BC" w:rsidP="007011BC">
            <w:r>
              <w:t xml:space="preserve">Version 0.1 – </w:t>
            </w:r>
            <w:r w:rsidR="00645CA5">
              <w:t>11</w:t>
            </w:r>
            <w:r w:rsidR="242590B5" w:rsidRPr="00E073C0">
              <w:t xml:space="preserve"> </w:t>
            </w:r>
            <w:r>
              <w:t>/0</w:t>
            </w:r>
            <w:r w:rsidR="00645CA5">
              <w:t>8</w:t>
            </w:r>
            <w:r>
              <w:t xml:space="preserve">/2023 </w:t>
            </w:r>
            <w:r w:rsidR="242590B5" w:rsidRPr="00E073C0">
              <w:t>(date de publication)</w:t>
            </w:r>
          </w:p>
        </w:tc>
      </w:tr>
      <w:tr w:rsidR="00BA1A09" w:rsidRPr="003A3F26" w14:paraId="56C59535" w14:textId="77777777" w:rsidTr="6F2943A5">
        <w:trPr>
          <w:trHeight w:val="288"/>
        </w:trPr>
        <w:tc>
          <w:tcPr>
            <w:tcW w:w="2074" w:type="dxa"/>
          </w:tcPr>
          <w:p w14:paraId="77086EC0" w14:textId="77777777" w:rsidR="00BA1A09" w:rsidRPr="003A3F26" w:rsidRDefault="00BA1A09" w:rsidP="0022550D">
            <w:pPr>
              <w:rPr>
                <w:rFonts w:cstheme="minorHAnsi"/>
                <w:b/>
              </w:rPr>
            </w:pPr>
            <w:r>
              <w:rPr>
                <w:rFonts w:cstheme="minorHAnsi"/>
                <w:b/>
              </w:rPr>
              <w:t>Résumé</w:t>
            </w:r>
          </w:p>
        </w:tc>
        <w:tc>
          <w:tcPr>
            <w:tcW w:w="7429" w:type="dxa"/>
          </w:tcPr>
          <w:p w14:paraId="28BF411A" w14:textId="2C9BA007" w:rsidR="00BA1A09" w:rsidRPr="00E073C0" w:rsidRDefault="00844005" w:rsidP="007011BC">
            <w:pPr>
              <w:tabs>
                <w:tab w:val="left" w:pos="1290"/>
              </w:tabs>
              <w:jc w:val="both"/>
            </w:pPr>
            <w:r>
              <w:t xml:space="preserve">Ce </w:t>
            </w:r>
            <w:r w:rsidR="00D02030">
              <w:t>document décrit</w:t>
            </w:r>
            <w:r>
              <w:t xml:space="preserve"> </w:t>
            </w:r>
            <w:r w:rsidR="007011BC">
              <w:t xml:space="preserve">les spécifications </w:t>
            </w:r>
            <w:r>
              <w:t>des données géomatiques des atlas de paysage. Ce modèle est basé sur divers découpages paysagers</w:t>
            </w:r>
            <w:r>
              <w:rPr>
                <w:rFonts w:ascii="Courier New" w:hAnsi="Courier New" w:cs="Courier New"/>
              </w:rPr>
              <w:t> </w:t>
            </w:r>
            <w:r>
              <w:t>: unité paysagère, sous-unité paysagère et ensemble paysager. Il contient à la fois des informations de diagnostic et de dynamiques.</w:t>
            </w:r>
          </w:p>
        </w:tc>
      </w:tr>
      <w:tr w:rsidR="00BA1A09" w:rsidRPr="003A3F26" w14:paraId="27E9E21C" w14:textId="77777777" w:rsidTr="6F2943A5">
        <w:trPr>
          <w:trHeight w:val="288"/>
        </w:trPr>
        <w:tc>
          <w:tcPr>
            <w:tcW w:w="2074" w:type="dxa"/>
          </w:tcPr>
          <w:p w14:paraId="2306A16D" w14:textId="77777777" w:rsidR="00BA1A09" w:rsidRPr="003A3F26" w:rsidRDefault="00BA1A09" w:rsidP="0022550D">
            <w:pPr>
              <w:rPr>
                <w:rFonts w:cstheme="minorHAnsi"/>
                <w:b/>
              </w:rPr>
            </w:pPr>
            <w:r>
              <w:rPr>
                <w:rFonts w:cstheme="minorHAnsi"/>
                <w:b/>
              </w:rPr>
              <w:t>Objectif</w:t>
            </w:r>
          </w:p>
        </w:tc>
        <w:tc>
          <w:tcPr>
            <w:tcW w:w="7429" w:type="dxa"/>
          </w:tcPr>
          <w:p w14:paraId="2AF01AAF" w14:textId="4D4489B6" w:rsidR="00BA1A09" w:rsidRPr="00E073C0" w:rsidRDefault="00E731F0" w:rsidP="007011BC">
            <w:pPr>
              <w:tabs>
                <w:tab w:val="right" w:pos="7713"/>
              </w:tabs>
              <w:jc w:val="both"/>
            </w:pPr>
            <w:r w:rsidRPr="007011BC">
              <w:t>Le standard des données géomatiques du paysage vise à</w:t>
            </w:r>
            <w:r w:rsidR="003A0DBF" w:rsidRPr="007011BC">
              <w:t xml:space="preserve"> harmoniser les modes de numérisations des données géographiques relatives aux paysages</w:t>
            </w:r>
            <w:r w:rsidRPr="007011BC">
              <w:t>, à faciliter la centralisation des données du paysage et à rendre les données paysages opérationnelles, en particulier pour l’élaboration de documents d’urbanisme</w:t>
            </w:r>
            <w:r w:rsidR="00D02030">
              <w:t>, d’aménagement durable des territoires</w:t>
            </w:r>
            <w:r w:rsidRPr="007011BC">
              <w:t xml:space="preserve"> ou pour l’instruction de projets d’infrastructures.</w:t>
            </w:r>
          </w:p>
        </w:tc>
      </w:tr>
      <w:tr w:rsidR="00673E18" w:rsidRPr="003A3F26" w14:paraId="27DA80A0" w14:textId="77777777" w:rsidTr="6F2943A5">
        <w:trPr>
          <w:trHeight w:val="288"/>
        </w:trPr>
        <w:tc>
          <w:tcPr>
            <w:tcW w:w="2074" w:type="dxa"/>
          </w:tcPr>
          <w:p w14:paraId="14862326" w14:textId="77777777" w:rsidR="00673E18" w:rsidRPr="003A3F26" w:rsidRDefault="00673E18" w:rsidP="00500FFA">
            <w:pPr>
              <w:rPr>
                <w:rFonts w:cstheme="minorHAnsi"/>
                <w:b/>
              </w:rPr>
            </w:pPr>
            <w:r>
              <w:rPr>
                <w:rFonts w:cstheme="minorHAnsi"/>
                <w:b/>
              </w:rPr>
              <w:t>Etendue d’application</w:t>
            </w:r>
          </w:p>
        </w:tc>
        <w:tc>
          <w:tcPr>
            <w:tcW w:w="7429" w:type="dxa"/>
          </w:tcPr>
          <w:p w14:paraId="0921CEBA" w14:textId="478ED273" w:rsidR="00673E18" w:rsidRPr="00E073C0" w:rsidRDefault="00E731F0" w:rsidP="00D02030">
            <w:r>
              <w:t xml:space="preserve">Données géomatiques des nouveaux atlas départementaux du paysage </w:t>
            </w:r>
            <w:r w:rsidR="00D02030">
              <w:t>–</w:t>
            </w:r>
            <w:r>
              <w:t xml:space="preserve"> </w:t>
            </w:r>
            <w:r w:rsidR="00D02030">
              <w:t xml:space="preserve">France et pour </w:t>
            </w:r>
            <w:r w:rsidR="00D02030" w:rsidRPr="00D33341">
              <w:rPr>
                <w:rFonts w:cstheme="minorHAnsi"/>
              </w:rPr>
              <w:t>les données géomatiques issues d’autres documents de connaissance des paysages</w:t>
            </w:r>
            <w:r w:rsidR="00D02030" w:rsidRPr="00D33341">
              <w:rPr>
                <w:rFonts w:ascii="Courier New" w:hAnsi="Courier New" w:cs="Courier New"/>
              </w:rPr>
              <w:t> </w:t>
            </w:r>
            <w:r w:rsidR="00D02030" w:rsidRPr="00D33341">
              <w:rPr>
                <w:rFonts w:cstheme="minorHAnsi"/>
              </w:rPr>
              <w:t>(atlas régionaux, charte de paysage, etc</w:t>
            </w:r>
            <w:r w:rsidR="00D02030">
              <w:rPr>
                <w:rFonts w:cstheme="minorHAnsi"/>
              </w:rPr>
              <w:t>.</w:t>
            </w:r>
            <w:r w:rsidR="00D02030" w:rsidRPr="00D33341">
              <w:rPr>
                <w:rFonts w:cstheme="minorHAnsi"/>
              </w:rPr>
              <w:t>)</w:t>
            </w:r>
          </w:p>
        </w:tc>
      </w:tr>
      <w:tr w:rsidR="00673E18" w:rsidRPr="003A3F26" w14:paraId="32774101" w14:textId="77777777" w:rsidTr="6F2943A5">
        <w:trPr>
          <w:trHeight w:val="288"/>
        </w:trPr>
        <w:tc>
          <w:tcPr>
            <w:tcW w:w="2074" w:type="dxa"/>
          </w:tcPr>
          <w:p w14:paraId="255C58B4" w14:textId="77777777" w:rsidR="00673E18" w:rsidRPr="003A3F26" w:rsidRDefault="00673E18" w:rsidP="00500FFA">
            <w:pPr>
              <w:rPr>
                <w:rFonts w:cstheme="minorHAnsi"/>
                <w:b/>
              </w:rPr>
            </w:pPr>
            <w:r>
              <w:rPr>
                <w:rFonts w:cstheme="minorHAnsi"/>
                <w:b/>
              </w:rPr>
              <w:t>Représentation spatiale</w:t>
            </w:r>
          </w:p>
        </w:tc>
        <w:tc>
          <w:tcPr>
            <w:tcW w:w="7429" w:type="dxa"/>
          </w:tcPr>
          <w:p w14:paraId="3F117848" w14:textId="3D58D9F9" w:rsidR="00673E18" w:rsidRPr="00E073C0" w:rsidRDefault="55B5FD7B" w:rsidP="6F2943A5">
            <w:r w:rsidRPr="00E073C0">
              <w:t>Données vecteurs</w:t>
            </w:r>
          </w:p>
        </w:tc>
      </w:tr>
      <w:tr w:rsidR="00673E18" w:rsidRPr="003A3F26" w14:paraId="5A4541AF" w14:textId="77777777" w:rsidTr="6F2943A5">
        <w:trPr>
          <w:trHeight w:val="288"/>
        </w:trPr>
        <w:tc>
          <w:tcPr>
            <w:tcW w:w="2074" w:type="dxa"/>
          </w:tcPr>
          <w:p w14:paraId="78D77699" w14:textId="77777777" w:rsidR="00673E18" w:rsidRPr="003A3F26" w:rsidRDefault="00673E18" w:rsidP="00500FFA">
            <w:pPr>
              <w:rPr>
                <w:rFonts w:cstheme="minorHAnsi"/>
                <w:b/>
              </w:rPr>
            </w:pPr>
            <w:r>
              <w:rPr>
                <w:rFonts w:cstheme="minorHAnsi"/>
                <w:b/>
              </w:rPr>
              <w:t>Résolution spatiale</w:t>
            </w:r>
          </w:p>
        </w:tc>
        <w:tc>
          <w:tcPr>
            <w:tcW w:w="7429" w:type="dxa"/>
          </w:tcPr>
          <w:p w14:paraId="7FF21305" w14:textId="14AF0897" w:rsidR="00673E18" w:rsidRPr="00E073C0" w:rsidRDefault="00673E18" w:rsidP="6F2943A5"/>
        </w:tc>
      </w:tr>
      <w:tr w:rsidR="00673E18" w:rsidRPr="003A3F26" w14:paraId="320774C8" w14:textId="77777777" w:rsidTr="6F2943A5">
        <w:trPr>
          <w:trHeight w:val="288"/>
        </w:trPr>
        <w:tc>
          <w:tcPr>
            <w:tcW w:w="2074" w:type="dxa"/>
          </w:tcPr>
          <w:p w14:paraId="1EE31F36" w14:textId="77777777" w:rsidR="00673E18" w:rsidRDefault="00673E18" w:rsidP="0022550D">
            <w:pPr>
              <w:rPr>
                <w:rFonts w:cstheme="minorHAnsi"/>
                <w:b/>
              </w:rPr>
            </w:pPr>
            <w:r w:rsidRPr="00673E18">
              <w:rPr>
                <w:rFonts w:cstheme="minorHAnsi"/>
                <w:b/>
              </w:rPr>
              <w:t>Statut du document</w:t>
            </w:r>
          </w:p>
        </w:tc>
        <w:tc>
          <w:tcPr>
            <w:tcW w:w="7429" w:type="dxa"/>
          </w:tcPr>
          <w:p w14:paraId="67232939" w14:textId="77777777" w:rsidR="00673E18" w:rsidRPr="00E073C0" w:rsidRDefault="55B5FD7B" w:rsidP="00673E18">
            <w:pPr>
              <w:tabs>
                <w:tab w:val="right" w:pos="7713"/>
              </w:tabs>
            </w:pPr>
            <w:r w:rsidRPr="00E073C0">
              <w:t>(</w:t>
            </w:r>
            <w:r w:rsidRPr="00E073C0">
              <w:rPr>
                <w:rFonts w:ascii="Courier New" w:hAnsi="Courier New" w:cs="Courier New"/>
              </w:rPr>
              <w:t>●</w:t>
            </w:r>
            <w:r w:rsidRPr="00E073C0">
              <w:t xml:space="preserve">) Projet de </w:t>
            </w:r>
            <w:proofErr w:type="spellStart"/>
            <w:r w:rsidRPr="00E073C0">
              <w:t>g</w:t>
            </w:r>
            <w:r w:rsidRPr="00E073C0">
              <w:rPr>
                <w:rFonts w:cs="Marianne"/>
              </w:rPr>
              <w:t>é</w:t>
            </w:r>
            <w:r w:rsidRPr="00E073C0">
              <w:t>ostandard</w:t>
            </w:r>
            <w:proofErr w:type="spellEnd"/>
            <w:r w:rsidRPr="00E073C0">
              <w:t xml:space="preserve"> en cours d'</w:t>
            </w:r>
            <w:r w:rsidRPr="00E073C0">
              <w:rPr>
                <w:rFonts w:cs="Marianne"/>
              </w:rPr>
              <w:t>é</w:t>
            </w:r>
            <w:r w:rsidRPr="00E073C0">
              <w:t>laboration</w:t>
            </w:r>
          </w:p>
          <w:p w14:paraId="7872E094" w14:textId="23EDB25D" w:rsidR="00673E18" w:rsidRPr="00E073C0" w:rsidRDefault="00673E18" w:rsidP="00673E18">
            <w:pPr>
              <w:tabs>
                <w:tab w:val="right" w:pos="7713"/>
              </w:tabs>
            </w:pPr>
          </w:p>
        </w:tc>
      </w:tr>
      <w:tr w:rsidR="00673E18" w:rsidRPr="003A3F26" w14:paraId="7F5B7517" w14:textId="77777777" w:rsidTr="6F2943A5">
        <w:trPr>
          <w:trHeight w:val="288"/>
        </w:trPr>
        <w:tc>
          <w:tcPr>
            <w:tcW w:w="2074" w:type="dxa"/>
          </w:tcPr>
          <w:p w14:paraId="0F01D35F" w14:textId="77777777" w:rsidR="00673E18" w:rsidRPr="003A3F26" w:rsidRDefault="00673E18" w:rsidP="0022550D">
            <w:pPr>
              <w:rPr>
                <w:rFonts w:cstheme="minorHAnsi"/>
                <w:b/>
              </w:rPr>
            </w:pPr>
            <w:r w:rsidRPr="003A3F26">
              <w:rPr>
                <w:rFonts w:cstheme="minorHAnsi"/>
                <w:b/>
              </w:rPr>
              <w:t>Licence</w:t>
            </w:r>
          </w:p>
        </w:tc>
        <w:tc>
          <w:tcPr>
            <w:tcW w:w="7429" w:type="dxa"/>
          </w:tcPr>
          <w:p w14:paraId="7CFDB507" w14:textId="77777777" w:rsidR="00673E18" w:rsidRPr="00E073C0" w:rsidRDefault="55B5FD7B" w:rsidP="6F2943A5">
            <w:r w:rsidRPr="00E073C0">
              <w:t xml:space="preserve">Le présent document est sous Licence Ouverte v2.0 (Open Licence) </w:t>
            </w:r>
            <w:proofErr w:type="spellStart"/>
            <w:r w:rsidRPr="00E073C0">
              <w:t>Etalab</w:t>
            </w:r>
            <w:proofErr w:type="spellEnd"/>
          </w:p>
        </w:tc>
      </w:tr>
      <w:tr w:rsidR="00673E18" w:rsidRPr="003A3F26" w14:paraId="154115AE" w14:textId="77777777" w:rsidTr="6F2943A5">
        <w:trPr>
          <w:trHeight w:val="307"/>
        </w:trPr>
        <w:tc>
          <w:tcPr>
            <w:tcW w:w="2074" w:type="dxa"/>
          </w:tcPr>
          <w:p w14:paraId="4A8CD297" w14:textId="77777777" w:rsidR="00673E18" w:rsidRPr="003A3F26" w:rsidRDefault="00673E18" w:rsidP="00500FFA">
            <w:pPr>
              <w:rPr>
                <w:rFonts w:cstheme="minorHAnsi"/>
                <w:b/>
              </w:rPr>
            </w:pPr>
            <w:r w:rsidRPr="003A3F26">
              <w:rPr>
                <w:rFonts w:cstheme="minorHAnsi"/>
                <w:b/>
              </w:rPr>
              <w:t>Diffusion</w:t>
            </w:r>
          </w:p>
        </w:tc>
        <w:tc>
          <w:tcPr>
            <w:tcW w:w="7429" w:type="dxa"/>
          </w:tcPr>
          <w:p w14:paraId="56A2C6DD" w14:textId="70E052E1" w:rsidR="00673E18" w:rsidRPr="00E073C0" w:rsidRDefault="55B5FD7B" w:rsidP="6F2943A5">
            <w:r w:rsidRPr="00E073C0">
              <w:t>PDF sur internet  (site du CNIG)</w:t>
            </w:r>
          </w:p>
        </w:tc>
      </w:tr>
      <w:tr w:rsidR="00673E18" w:rsidRPr="00E731F0" w14:paraId="7A28E90E" w14:textId="77777777" w:rsidTr="6F2943A5">
        <w:trPr>
          <w:trHeight w:val="307"/>
        </w:trPr>
        <w:tc>
          <w:tcPr>
            <w:tcW w:w="2074" w:type="dxa"/>
          </w:tcPr>
          <w:p w14:paraId="2C3AB104" w14:textId="77777777" w:rsidR="00673E18" w:rsidRPr="003A3F26" w:rsidRDefault="00673E18" w:rsidP="0022550D">
            <w:pPr>
              <w:rPr>
                <w:rFonts w:cstheme="minorHAnsi"/>
                <w:b/>
              </w:rPr>
            </w:pPr>
            <w:r w:rsidRPr="003A3F26">
              <w:rPr>
                <w:rFonts w:cstheme="minorHAnsi"/>
                <w:b/>
              </w:rPr>
              <w:t>Formats disponibles</w:t>
            </w:r>
          </w:p>
        </w:tc>
        <w:tc>
          <w:tcPr>
            <w:tcW w:w="7429" w:type="dxa"/>
          </w:tcPr>
          <w:p w14:paraId="17C1133B" w14:textId="19E9483F" w:rsidR="00673E18" w:rsidRPr="00E073C0" w:rsidRDefault="55B5FD7B" w:rsidP="6F2943A5">
            <w:pPr>
              <w:rPr>
                <w:lang w:val="en-US"/>
              </w:rPr>
            </w:pPr>
            <w:r w:rsidRPr="00E073C0">
              <w:rPr>
                <w:lang w:val="en-US"/>
              </w:rPr>
              <w:t>Adobe PDF (.</w:t>
            </w:r>
            <w:proofErr w:type="spellStart"/>
            <w:r w:rsidRPr="00E073C0">
              <w:rPr>
                <w:lang w:val="en-US"/>
              </w:rPr>
              <w:t>pdf</w:t>
            </w:r>
            <w:proofErr w:type="spellEnd"/>
            <w:r w:rsidRPr="00E073C0">
              <w:rPr>
                <w:lang w:val="en-US"/>
              </w:rPr>
              <w:t>)</w:t>
            </w:r>
          </w:p>
        </w:tc>
      </w:tr>
      <w:tr w:rsidR="00673E18" w:rsidRPr="003A3F26" w14:paraId="19C5F8EA" w14:textId="77777777" w:rsidTr="6F2943A5">
        <w:trPr>
          <w:trHeight w:val="307"/>
        </w:trPr>
        <w:tc>
          <w:tcPr>
            <w:tcW w:w="2074" w:type="dxa"/>
          </w:tcPr>
          <w:p w14:paraId="4683C441" w14:textId="77777777" w:rsidR="00673E18" w:rsidRPr="003A3F26" w:rsidRDefault="00673E18" w:rsidP="0022550D">
            <w:pPr>
              <w:rPr>
                <w:rFonts w:cstheme="minorHAnsi"/>
                <w:b/>
              </w:rPr>
            </w:pPr>
            <w:r>
              <w:rPr>
                <w:rFonts w:cstheme="minorHAnsi"/>
                <w:b/>
              </w:rPr>
              <w:t>Restriction</w:t>
            </w:r>
          </w:p>
        </w:tc>
        <w:tc>
          <w:tcPr>
            <w:tcW w:w="7429" w:type="dxa"/>
          </w:tcPr>
          <w:p w14:paraId="65FFAB6B" w14:textId="258565FD" w:rsidR="00673E18" w:rsidRPr="00E073C0" w:rsidRDefault="00673E18" w:rsidP="6F2943A5"/>
        </w:tc>
      </w:tr>
      <w:tr w:rsidR="00673E18" w:rsidRPr="003A3F26" w14:paraId="217D318B" w14:textId="77777777" w:rsidTr="6F2943A5">
        <w:trPr>
          <w:trHeight w:val="307"/>
        </w:trPr>
        <w:tc>
          <w:tcPr>
            <w:tcW w:w="2074" w:type="dxa"/>
          </w:tcPr>
          <w:p w14:paraId="6EA69E4C" w14:textId="77777777" w:rsidR="00673E18" w:rsidRPr="003A3F26" w:rsidRDefault="00673E18" w:rsidP="00500FFA">
            <w:pPr>
              <w:rPr>
                <w:rFonts w:cstheme="minorHAnsi"/>
                <w:b/>
              </w:rPr>
            </w:pPr>
            <w:r>
              <w:rPr>
                <w:rFonts w:cstheme="minorHAnsi"/>
                <w:b/>
              </w:rPr>
              <w:t>Thèmes</w:t>
            </w:r>
          </w:p>
        </w:tc>
        <w:tc>
          <w:tcPr>
            <w:tcW w:w="7429" w:type="dxa"/>
          </w:tcPr>
          <w:p w14:paraId="72C477D8" w14:textId="4D2C678F" w:rsidR="00673E18" w:rsidRPr="00E073C0" w:rsidRDefault="00D02030" w:rsidP="6F2943A5">
            <w:r>
              <w:t>E</w:t>
            </w:r>
            <w:r w:rsidR="00E731F0">
              <w:t>nvironnement</w:t>
            </w:r>
          </w:p>
        </w:tc>
      </w:tr>
      <w:tr w:rsidR="00673E18" w:rsidRPr="003A3F26" w14:paraId="329A5D1C" w14:textId="77777777" w:rsidTr="6F2943A5">
        <w:trPr>
          <w:trHeight w:val="307"/>
        </w:trPr>
        <w:tc>
          <w:tcPr>
            <w:tcW w:w="2074" w:type="dxa"/>
          </w:tcPr>
          <w:p w14:paraId="58EEA025" w14:textId="77777777" w:rsidR="00673E18" w:rsidRPr="003A3F26" w:rsidRDefault="00673E18" w:rsidP="00500FFA">
            <w:pPr>
              <w:rPr>
                <w:rFonts w:cstheme="minorHAnsi"/>
                <w:b/>
              </w:rPr>
            </w:pPr>
            <w:r>
              <w:rPr>
                <w:rFonts w:cstheme="minorHAnsi"/>
                <w:b/>
              </w:rPr>
              <w:t>Mots clés</w:t>
            </w:r>
          </w:p>
        </w:tc>
        <w:tc>
          <w:tcPr>
            <w:tcW w:w="7429" w:type="dxa"/>
          </w:tcPr>
          <w:p w14:paraId="74B93A09" w14:textId="6263DD72" w:rsidR="00673E18" w:rsidRPr="00E073C0" w:rsidRDefault="00E731F0" w:rsidP="6F2943A5">
            <w:r>
              <w:t>Données géomatiques, atlas des paysages, découpages paysagers, unité paysagère</w:t>
            </w:r>
            <w:r w:rsidR="007011BC">
              <w:t>, ensemble paysager</w:t>
            </w:r>
            <w:r w:rsidR="00D02030">
              <w:t>, sous-unité, dynamiques paysagères</w:t>
            </w:r>
          </w:p>
        </w:tc>
      </w:tr>
      <w:tr w:rsidR="00673E18" w:rsidRPr="003A3F26" w14:paraId="45084711" w14:textId="77777777" w:rsidTr="6F2943A5">
        <w:trPr>
          <w:trHeight w:val="307"/>
        </w:trPr>
        <w:tc>
          <w:tcPr>
            <w:tcW w:w="2074" w:type="dxa"/>
          </w:tcPr>
          <w:p w14:paraId="55300736" w14:textId="77777777" w:rsidR="00673E18" w:rsidRPr="003A3F26" w:rsidRDefault="00673E18" w:rsidP="00500FFA">
            <w:pPr>
              <w:rPr>
                <w:rFonts w:cstheme="minorHAnsi"/>
                <w:b/>
              </w:rPr>
            </w:pPr>
            <w:r>
              <w:rPr>
                <w:rFonts w:cstheme="minorHAnsi"/>
                <w:b/>
              </w:rPr>
              <w:t>Contact</w:t>
            </w:r>
          </w:p>
        </w:tc>
        <w:tc>
          <w:tcPr>
            <w:tcW w:w="7429" w:type="dxa"/>
          </w:tcPr>
          <w:p w14:paraId="4AAB0713" w14:textId="5BC1C099" w:rsidR="00673E18" w:rsidRPr="00E073C0" w:rsidRDefault="006F3F8C" w:rsidP="6F2943A5">
            <w:r>
              <w:t>d</w:t>
            </w:r>
            <w:r w:rsidR="00844005">
              <w:t>ominique.laurent@ign.fr</w:t>
            </w:r>
          </w:p>
        </w:tc>
      </w:tr>
      <w:tr w:rsidR="00673E18" w:rsidRPr="003A3F26" w14:paraId="45AB4E92" w14:textId="77777777" w:rsidTr="6F2943A5">
        <w:trPr>
          <w:trHeight w:val="288"/>
        </w:trPr>
        <w:tc>
          <w:tcPr>
            <w:tcW w:w="2074" w:type="dxa"/>
          </w:tcPr>
          <w:p w14:paraId="715B912A" w14:textId="77777777" w:rsidR="00673E18" w:rsidRPr="003A3F26" w:rsidRDefault="00673E18" w:rsidP="0022550D">
            <w:pPr>
              <w:rPr>
                <w:rFonts w:cstheme="minorHAnsi"/>
                <w:b/>
              </w:rPr>
            </w:pPr>
            <w:r>
              <w:rPr>
                <w:rFonts w:cstheme="minorHAnsi"/>
                <w:b/>
              </w:rPr>
              <w:t>Informations complémentaires</w:t>
            </w:r>
          </w:p>
        </w:tc>
        <w:tc>
          <w:tcPr>
            <w:tcW w:w="7429" w:type="dxa"/>
          </w:tcPr>
          <w:p w14:paraId="6E305FF7" w14:textId="395C5B25" w:rsidR="00673E18" w:rsidRPr="00E073C0" w:rsidRDefault="00673E18" w:rsidP="6F2943A5"/>
        </w:tc>
      </w:tr>
    </w:tbl>
    <w:p w14:paraId="3461D779" w14:textId="77777777" w:rsidR="001A25E9" w:rsidRPr="003A3F26" w:rsidRDefault="001A25E9" w:rsidP="0022550D">
      <w:pPr>
        <w:spacing w:line="276" w:lineRule="auto"/>
        <w:rPr>
          <w:rFonts w:cstheme="minorHAnsi"/>
        </w:rPr>
      </w:pPr>
      <w:r>
        <w:rPr>
          <w:rFonts w:cstheme="minorHAnsi"/>
        </w:rPr>
        <w:lastRenderedPageBreak/>
        <w:br w:type="page"/>
      </w:r>
    </w:p>
    <w:sdt>
      <w:sdtPr>
        <w:rPr>
          <w:rFonts w:eastAsiaTheme="minorHAnsi" w:cstheme="minorBidi"/>
          <w:bCs w:val="0"/>
          <w:szCs w:val="22"/>
          <w:lang w:eastAsia="en-US"/>
        </w:rPr>
        <w:id w:val="-1949464057"/>
        <w:docPartObj>
          <w:docPartGallery w:val="Table of Contents"/>
          <w:docPartUnique/>
        </w:docPartObj>
      </w:sdtPr>
      <w:sdtEndPr>
        <w:rPr>
          <w:rFonts w:cstheme="minorHAnsi"/>
        </w:rPr>
      </w:sdtEndPr>
      <w:sdtContent>
        <w:p w14:paraId="4D972FF1" w14:textId="77777777" w:rsidR="00AC4C5A" w:rsidRDefault="00AC4C5A" w:rsidP="004102C1">
          <w:pPr>
            <w:pStyle w:val="En-ttedetabledesmatires"/>
            <w:numPr>
              <w:ilvl w:val="0"/>
              <w:numId w:val="0"/>
            </w:numPr>
            <w:jc w:val="both"/>
            <w:rPr>
              <w:rStyle w:val="Titre1Car"/>
            </w:rPr>
          </w:pPr>
          <w:r w:rsidRPr="00CC1D35">
            <w:rPr>
              <w:rStyle w:val="Titre1Car"/>
            </w:rPr>
            <w:t>Sommaire</w:t>
          </w:r>
        </w:p>
        <w:p w14:paraId="3CF2D8B6" w14:textId="77777777" w:rsidR="00CC1D35" w:rsidRPr="00CC1D35" w:rsidRDefault="00CC1D35" w:rsidP="004102C1">
          <w:pPr>
            <w:jc w:val="both"/>
            <w:rPr>
              <w:lang w:eastAsia="fr-FR"/>
            </w:rPr>
          </w:pPr>
        </w:p>
        <w:p w14:paraId="77E4DB73" w14:textId="29B254D4" w:rsidR="00CB2528" w:rsidRDefault="00AC4C5A">
          <w:pPr>
            <w:pStyle w:val="TM1"/>
            <w:rPr>
              <w:rFonts w:asciiTheme="minorHAnsi" w:eastAsiaTheme="minorEastAsia" w:hAnsiTheme="minorHAnsi"/>
              <w:noProof/>
              <w:lang w:eastAsia="fr-FR"/>
            </w:rPr>
          </w:pPr>
          <w:r w:rsidRPr="003A3F26">
            <w:rPr>
              <w:rFonts w:cstheme="minorHAnsi"/>
            </w:rPr>
            <w:fldChar w:fldCharType="begin"/>
          </w:r>
          <w:r w:rsidRPr="003A3F26">
            <w:rPr>
              <w:rFonts w:cstheme="minorHAnsi"/>
            </w:rPr>
            <w:instrText xml:space="preserve"> TOC \o "1-3" \h \z \u </w:instrText>
          </w:r>
          <w:r w:rsidRPr="003A3F26">
            <w:rPr>
              <w:rFonts w:cstheme="minorHAnsi"/>
            </w:rPr>
            <w:fldChar w:fldCharType="separate"/>
          </w:r>
          <w:hyperlink w:anchor="_Toc142385154" w:history="1">
            <w:r w:rsidR="00CB2528" w:rsidRPr="00B6205F">
              <w:rPr>
                <w:rStyle w:val="Lienhypertexte"/>
                <w:noProof/>
              </w:rPr>
              <w:t>1</w:t>
            </w:r>
            <w:r w:rsidR="00CB2528">
              <w:rPr>
                <w:rFonts w:asciiTheme="minorHAnsi" w:eastAsiaTheme="minorEastAsia" w:hAnsiTheme="minorHAnsi"/>
                <w:noProof/>
                <w:lang w:eastAsia="fr-FR"/>
              </w:rPr>
              <w:tab/>
            </w:r>
            <w:r w:rsidR="00CB2528" w:rsidRPr="00B6205F">
              <w:rPr>
                <w:rStyle w:val="Lienhypertexte"/>
                <w:noProof/>
              </w:rPr>
              <w:t>Fiche Analytique</w:t>
            </w:r>
            <w:r w:rsidR="00CB2528">
              <w:rPr>
                <w:noProof/>
                <w:webHidden/>
              </w:rPr>
              <w:tab/>
            </w:r>
            <w:r w:rsidR="00CB2528">
              <w:rPr>
                <w:noProof/>
                <w:webHidden/>
              </w:rPr>
              <w:fldChar w:fldCharType="begin"/>
            </w:r>
            <w:r w:rsidR="00CB2528">
              <w:rPr>
                <w:noProof/>
                <w:webHidden/>
              </w:rPr>
              <w:instrText xml:space="preserve"> PAGEREF _Toc142385154 \h </w:instrText>
            </w:r>
            <w:r w:rsidR="00CB2528">
              <w:rPr>
                <w:noProof/>
                <w:webHidden/>
              </w:rPr>
            </w:r>
            <w:r w:rsidR="00CB2528">
              <w:rPr>
                <w:noProof/>
                <w:webHidden/>
              </w:rPr>
              <w:fldChar w:fldCharType="separate"/>
            </w:r>
            <w:r w:rsidR="00CB2528">
              <w:rPr>
                <w:noProof/>
                <w:webHidden/>
              </w:rPr>
              <w:t>3</w:t>
            </w:r>
            <w:r w:rsidR="00CB2528">
              <w:rPr>
                <w:noProof/>
                <w:webHidden/>
              </w:rPr>
              <w:fldChar w:fldCharType="end"/>
            </w:r>
          </w:hyperlink>
        </w:p>
        <w:p w14:paraId="21C3B195" w14:textId="0799FBED" w:rsidR="00CB2528" w:rsidRDefault="00E72CE5">
          <w:pPr>
            <w:pStyle w:val="TM1"/>
            <w:rPr>
              <w:rFonts w:asciiTheme="minorHAnsi" w:eastAsiaTheme="minorEastAsia" w:hAnsiTheme="minorHAnsi"/>
              <w:noProof/>
              <w:lang w:eastAsia="fr-FR"/>
            </w:rPr>
          </w:pPr>
          <w:hyperlink w:anchor="_Toc142385155" w:history="1">
            <w:r w:rsidR="00CB2528" w:rsidRPr="00B6205F">
              <w:rPr>
                <w:rStyle w:val="Lienhypertexte"/>
                <w:noProof/>
              </w:rPr>
              <w:t>2</w:t>
            </w:r>
            <w:r w:rsidR="00CB2528">
              <w:rPr>
                <w:rFonts w:asciiTheme="minorHAnsi" w:eastAsiaTheme="minorEastAsia" w:hAnsiTheme="minorHAnsi"/>
                <w:noProof/>
                <w:lang w:eastAsia="fr-FR"/>
              </w:rPr>
              <w:tab/>
            </w:r>
            <w:r w:rsidR="00CB2528" w:rsidRPr="00B6205F">
              <w:rPr>
                <w:rStyle w:val="Lienhypertexte"/>
                <w:noProof/>
              </w:rPr>
              <w:t>Préface</w:t>
            </w:r>
            <w:r w:rsidR="00CB2528">
              <w:rPr>
                <w:noProof/>
                <w:webHidden/>
              </w:rPr>
              <w:tab/>
            </w:r>
            <w:r w:rsidR="00CB2528">
              <w:rPr>
                <w:noProof/>
                <w:webHidden/>
              </w:rPr>
              <w:fldChar w:fldCharType="begin"/>
            </w:r>
            <w:r w:rsidR="00CB2528">
              <w:rPr>
                <w:noProof/>
                <w:webHidden/>
              </w:rPr>
              <w:instrText xml:space="preserve"> PAGEREF _Toc142385155 \h </w:instrText>
            </w:r>
            <w:r w:rsidR="00CB2528">
              <w:rPr>
                <w:noProof/>
                <w:webHidden/>
              </w:rPr>
            </w:r>
            <w:r w:rsidR="00CB2528">
              <w:rPr>
                <w:noProof/>
                <w:webHidden/>
              </w:rPr>
              <w:fldChar w:fldCharType="separate"/>
            </w:r>
            <w:r w:rsidR="00CB2528">
              <w:rPr>
                <w:noProof/>
                <w:webHidden/>
              </w:rPr>
              <w:t>7</w:t>
            </w:r>
            <w:r w:rsidR="00CB2528">
              <w:rPr>
                <w:noProof/>
                <w:webHidden/>
              </w:rPr>
              <w:fldChar w:fldCharType="end"/>
            </w:r>
          </w:hyperlink>
        </w:p>
        <w:p w14:paraId="6B805CB2" w14:textId="2463827B" w:rsidR="00CB2528" w:rsidRDefault="00E72CE5">
          <w:pPr>
            <w:pStyle w:val="TM2"/>
            <w:tabs>
              <w:tab w:val="right" w:leader="dot" w:pos="9062"/>
            </w:tabs>
            <w:rPr>
              <w:rFonts w:asciiTheme="minorHAnsi" w:eastAsiaTheme="minorEastAsia" w:hAnsiTheme="minorHAnsi"/>
              <w:noProof/>
              <w:lang w:eastAsia="fr-FR"/>
            </w:rPr>
          </w:pPr>
          <w:hyperlink w:anchor="_Toc142385156" w:history="1">
            <w:r w:rsidR="00CB2528" w:rsidRPr="00B6205F">
              <w:rPr>
                <w:rStyle w:val="Lienhypertexte"/>
                <w:noProof/>
              </w:rPr>
              <w:t>2.1 Historique et suivi du document</w:t>
            </w:r>
            <w:r w:rsidR="00CB2528">
              <w:rPr>
                <w:noProof/>
                <w:webHidden/>
              </w:rPr>
              <w:tab/>
            </w:r>
            <w:r w:rsidR="00CB2528">
              <w:rPr>
                <w:noProof/>
                <w:webHidden/>
              </w:rPr>
              <w:fldChar w:fldCharType="begin"/>
            </w:r>
            <w:r w:rsidR="00CB2528">
              <w:rPr>
                <w:noProof/>
                <w:webHidden/>
              </w:rPr>
              <w:instrText xml:space="preserve"> PAGEREF _Toc142385156 \h </w:instrText>
            </w:r>
            <w:r w:rsidR="00CB2528">
              <w:rPr>
                <w:noProof/>
                <w:webHidden/>
              </w:rPr>
            </w:r>
            <w:r w:rsidR="00CB2528">
              <w:rPr>
                <w:noProof/>
                <w:webHidden/>
              </w:rPr>
              <w:fldChar w:fldCharType="separate"/>
            </w:r>
            <w:r w:rsidR="00CB2528">
              <w:rPr>
                <w:noProof/>
                <w:webHidden/>
              </w:rPr>
              <w:t>7</w:t>
            </w:r>
            <w:r w:rsidR="00CB2528">
              <w:rPr>
                <w:noProof/>
                <w:webHidden/>
              </w:rPr>
              <w:fldChar w:fldCharType="end"/>
            </w:r>
          </w:hyperlink>
        </w:p>
        <w:p w14:paraId="36710204" w14:textId="43BC759A" w:rsidR="00CB2528" w:rsidRDefault="00E72CE5">
          <w:pPr>
            <w:pStyle w:val="TM2"/>
            <w:tabs>
              <w:tab w:val="right" w:leader="dot" w:pos="9062"/>
            </w:tabs>
            <w:rPr>
              <w:rFonts w:asciiTheme="minorHAnsi" w:eastAsiaTheme="minorEastAsia" w:hAnsiTheme="minorHAnsi"/>
              <w:noProof/>
              <w:lang w:eastAsia="fr-FR"/>
            </w:rPr>
          </w:pPr>
          <w:hyperlink w:anchor="_Toc142385157" w:history="1">
            <w:r w:rsidR="00CB2528" w:rsidRPr="00B6205F">
              <w:rPr>
                <w:rStyle w:val="Lienhypertexte"/>
                <w:noProof/>
              </w:rPr>
              <w:t>2.2 Participation à l’écriture</w:t>
            </w:r>
            <w:r w:rsidR="00CB2528">
              <w:rPr>
                <w:noProof/>
                <w:webHidden/>
              </w:rPr>
              <w:tab/>
            </w:r>
            <w:r w:rsidR="00CB2528">
              <w:rPr>
                <w:noProof/>
                <w:webHidden/>
              </w:rPr>
              <w:fldChar w:fldCharType="begin"/>
            </w:r>
            <w:r w:rsidR="00CB2528">
              <w:rPr>
                <w:noProof/>
                <w:webHidden/>
              </w:rPr>
              <w:instrText xml:space="preserve"> PAGEREF _Toc142385157 \h </w:instrText>
            </w:r>
            <w:r w:rsidR="00CB2528">
              <w:rPr>
                <w:noProof/>
                <w:webHidden/>
              </w:rPr>
            </w:r>
            <w:r w:rsidR="00CB2528">
              <w:rPr>
                <w:noProof/>
                <w:webHidden/>
              </w:rPr>
              <w:fldChar w:fldCharType="separate"/>
            </w:r>
            <w:r w:rsidR="00CB2528">
              <w:rPr>
                <w:noProof/>
                <w:webHidden/>
              </w:rPr>
              <w:t>7</w:t>
            </w:r>
            <w:r w:rsidR="00CB2528">
              <w:rPr>
                <w:noProof/>
                <w:webHidden/>
              </w:rPr>
              <w:fldChar w:fldCharType="end"/>
            </w:r>
          </w:hyperlink>
        </w:p>
        <w:p w14:paraId="286715EB" w14:textId="112F9F4E" w:rsidR="00CB2528" w:rsidRDefault="00E72CE5">
          <w:pPr>
            <w:pStyle w:val="TM1"/>
            <w:rPr>
              <w:rFonts w:asciiTheme="minorHAnsi" w:eastAsiaTheme="minorEastAsia" w:hAnsiTheme="minorHAnsi"/>
              <w:noProof/>
              <w:lang w:eastAsia="fr-FR"/>
            </w:rPr>
          </w:pPr>
          <w:hyperlink w:anchor="_Toc142385158" w:history="1">
            <w:r w:rsidR="00CB2528" w:rsidRPr="00B6205F">
              <w:rPr>
                <w:rStyle w:val="Lienhypertexte"/>
                <w:noProof/>
              </w:rPr>
              <w:t>3</w:t>
            </w:r>
            <w:r w:rsidR="00CB2528">
              <w:rPr>
                <w:rFonts w:asciiTheme="minorHAnsi" w:eastAsiaTheme="minorEastAsia" w:hAnsiTheme="minorHAnsi"/>
                <w:noProof/>
                <w:lang w:eastAsia="fr-FR"/>
              </w:rPr>
              <w:tab/>
            </w:r>
            <w:r w:rsidR="00CB2528" w:rsidRPr="00B6205F">
              <w:rPr>
                <w:rStyle w:val="Lienhypertexte"/>
                <w:noProof/>
              </w:rPr>
              <w:t>Présentation du document</w:t>
            </w:r>
            <w:r w:rsidR="00CB2528">
              <w:rPr>
                <w:noProof/>
                <w:webHidden/>
              </w:rPr>
              <w:tab/>
            </w:r>
            <w:r w:rsidR="00CB2528">
              <w:rPr>
                <w:noProof/>
                <w:webHidden/>
              </w:rPr>
              <w:fldChar w:fldCharType="begin"/>
            </w:r>
            <w:r w:rsidR="00CB2528">
              <w:rPr>
                <w:noProof/>
                <w:webHidden/>
              </w:rPr>
              <w:instrText xml:space="preserve"> PAGEREF _Toc142385158 \h </w:instrText>
            </w:r>
            <w:r w:rsidR="00CB2528">
              <w:rPr>
                <w:noProof/>
                <w:webHidden/>
              </w:rPr>
            </w:r>
            <w:r w:rsidR="00CB2528">
              <w:rPr>
                <w:noProof/>
                <w:webHidden/>
              </w:rPr>
              <w:fldChar w:fldCharType="separate"/>
            </w:r>
            <w:r w:rsidR="00CB2528">
              <w:rPr>
                <w:noProof/>
                <w:webHidden/>
              </w:rPr>
              <w:t>9</w:t>
            </w:r>
            <w:r w:rsidR="00CB2528">
              <w:rPr>
                <w:noProof/>
                <w:webHidden/>
              </w:rPr>
              <w:fldChar w:fldCharType="end"/>
            </w:r>
          </w:hyperlink>
        </w:p>
        <w:p w14:paraId="15C09045" w14:textId="1708F84A" w:rsidR="00CB2528" w:rsidRDefault="00E72CE5">
          <w:pPr>
            <w:pStyle w:val="TM2"/>
            <w:tabs>
              <w:tab w:val="right" w:leader="dot" w:pos="9062"/>
            </w:tabs>
            <w:rPr>
              <w:rFonts w:asciiTheme="minorHAnsi" w:eastAsiaTheme="minorEastAsia" w:hAnsiTheme="minorHAnsi"/>
              <w:noProof/>
              <w:lang w:eastAsia="fr-FR"/>
            </w:rPr>
          </w:pPr>
          <w:hyperlink w:anchor="_Toc142385159" w:history="1">
            <w:r w:rsidR="00CB2528" w:rsidRPr="00B6205F">
              <w:rPr>
                <w:rStyle w:val="Lienhypertexte"/>
                <w:noProof/>
              </w:rPr>
              <w:t>3.1 Objet et raison d’être du standard</w:t>
            </w:r>
            <w:r w:rsidR="00CB2528">
              <w:rPr>
                <w:noProof/>
                <w:webHidden/>
              </w:rPr>
              <w:tab/>
            </w:r>
            <w:r w:rsidR="00CB2528">
              <w:rPr>
                <w:noProof/>
                <w:webHidden/>
              </w:rPr>
              <w:fldChar w:fldCharType="begin"/>
            </w:r>
            <w:r w:rsidR="00CB2528">
              <w:rPr>
                <w:noProof/>
                <w:webHidden/>
              </w:rPr>
              <w:instrText xml:space="preserve"> PAGEREF _Toc142385159 \h </w:instrText>
            </w:r>
            <w:r w:rsidR="00CB2528">
              <w:rPr>
                <w:noProof/>
                <w:webHidden/>
              </w:rPr>
            </w:r>
            <w:r w:rsidR="00CB2528">
              <w:rPr>
                <w:noProof/>
                <w:webHidden/>
              </w:rPr>
              <w:fldChar w:fldCharType="separate"/>
            </w:r>
            <w:r w:rsidR="00CB2528">
              <w:rPr>
                <w:noProof/>
                <w:webHidden/>
              </w:rPr>
              <w:t>9</w:t>
            </w:r>
            <w:r w:rsidR="00CB2528">
              <w:rPr>
                <w:noProof/>
                <w:webHidden/>
              </w:rPr>
              <w:fldChar w:fldCharType="end"/>
            </w:r>
          </w:hyperlink>
        </w:p>
        <w:p w14:paraId="176B6DE0" w14:textId="33C72D42" w:rsidR="00CB2528" w:rsidRDefault="00E72CE5">
          <w:pPr>
            <w:pStyle w:val="TM2"/>
            <w:tabs>
              <w:tab w:val="right" w:leader="dot" w:pos="9062"/>
            </w:tabs>
            <w:rPr>
              <w:rFonts w:asciiTheme="minorHAnsi" w:eastAsiaTheme="minorEastAsia" w:hAnsiTheme="minorHAnsi"/>
              <w:noProof/>
              <w:lang w:eastAsia="fr-FR"/>
            </w:rPr>
          </w:pPr>
          <w:hyperlink w:anchor="_Toc142385160" w:history="1">
            <w:r w:rsidR="00CB2528" w:rsidRPr="00B6205F">
              <w:rPr>
                <w:rStyle w:val="Lienhypertexte"/>
                <w:noProof/>
              </w:rPr>
              <w:t>3.2 Comment lire le document</w:t>
            </w:r>
            <w:r w:rsidR="00CB2528">
              <w:rPr>
                <w:noProof/>
                <w:webHidden/>
              </w:rPr>
              <w:tab/>
            </w:r>
            <w:r w:rsidR="00CB2528">
              <w:rPr>
                <w:noProof/>
                <w:webHidden/>
              </w:rPr>
              <w:fldChar w:fldCharType="begin"/>
            </w:r>
            <w:r w:rsidR="00CB2528">
              <w:rPr>
                <w:noProof/>
                <w:webHidden/>
              </w:rPr>
              <w:instrText xml:space="preserve"> PAGEREF _Toc142385160 \h </w:instrText>
            </w:r>
            <w:r w:rsidR="00CB2528">
              <w:rPr>
                <w:noProof/>
                <w:webHidden/>
              </w:rPr>
            </w:r>
            <w:r w:rsidR="00CB2528">
              <w:rPr>
                <w:noProof/>
                <w:webHidden/>
              </w:rPr>
              <w:fldChar w:fldCharType="separate"/>
            </w:r>
            <w:r w:rsidR="00CB2528">
              <w:rPr>
                <w:noProof/>
                <w:webHidden/>
              </w:rPr>
              <w:t>9</w:t>
            </w:r>
            <w:r w:rsidR="00CB2528">
              <w:rPr>
                <w:noProof/>
                <w:webHidden/>
              </w:rPr>
              <w:fldChar w:fldCharType="end"/>
            </w:r>
          </w:hyperlink>
        </w:p>
        <w:p w14:paraId="0F62F6CE" w14:textId="0514B3FD" w:rsidR="00CB2528" w:rsidRDefault="00E72CE5">
          <w:pPr>
            <w:pStyle w:val="TM2"/>
            <w:tabs>
              <w:tab w:val="right" w:leader="dot" w:pos="9062"/>
            </w:tabs>
            <w:rPr>
              <w:rFonts w:asciiTheme="minorHAnsi" w:eastAsiaTheme="minorEastAsia" w:hAnsiTheme="minorHAnsi"/>
              <w:noProof/>
              <w:lang w:eastAsia="fr-FR"/>
            </w:rPr>
          </w:pPr>
          <w:hyperlink w:anchor="_Toc142385161" w:history="1">
            <w:r w:rsidR="00CB2528" w:rsidRPr="00B6205F">
              <w:rPr>
                <w:rStyle w:val="Lienhypertexte"/>
                <w:noProof/>
              </w:rPr>
              <w:t>3.2 A qui s’adresse ce document</w:t>
            </w:r>
            <w:r w:rsidR="00CB2528" w:rsidRPr="00B6205F">
              <w:rPr>
                <w:rStyle w:val="Lienhypertexte"/>
                <w:rFonts w:ascii="Courier New" w:hAnsi="Courier New" w:cs="Courier New"/>
                <w:noProof/>
              </w:rPr>
              <w:t> </w:t>
            </w:r>
            <w:r w:rsidR="00CB2528" w:rsidRPr="00B6205F">
              <w:rPr>
                <w:rStyle w:val="Lienhypertexte"/>
                <w:noProof/>
              </w:rPr>
              <w:t>?</w:t>
            </w:r>
            <w:r w:rsidR="00CB2528">
              <w:rPr>
                <w:noProof/>
                <w:webHidden/>
              </w:rPr>
              <w:tab/>
            </w:r>
            <w:r w:rsidR="00CB2528">
              <w:rPr>
                <w:noProof/>
                <w:webHidden/>
              </w:rPr>
              <w:fldChar w:fldCharType="begin"/>
            </w:r>
            <w:r w:rsidR="00CB2528">
              <w:rPr>
                <w:noProof/>
                <w:webHidden/>
              </w:rPr>
              <w:instrText xml:space="preserve"> PAGEREF _Toc142385161 \h </w:instrText>
            </w:r>
            <w:r w:rsidR="00CB2528">
              <w:rPr>
                <w:noProof/>
                <w:webHidden/>
              </w:rPr>
            </w:r>
            <w:r w:rsidR="00CB2528">
              <w:rPr>
                <w:noProof/>
                <w:webHidden/>
              </w:rPr>
              <w:fldChar w:fldCharType="separate"/>
            </w:r>
            <w:r w:rsidR="00CB2528">
              <w:rPr>
                <w:noProof/>
                <w:webHidden/>
              </w:rPr>
              <w:t>10</w:t>
            </w:r>
            <w:r w:rsidR="00CB2528">
              <w:rPr>
                <w:noProof/>
                <w:webHidden/>
              </w:rPr>
              <w:fldChar w:fldCharType="end"/>
            </w:r>
          </w:hyperlink>
        </w:p>
        <w:p w14:paraId="62A2FACD" w14:textId="192F9E50" w:rsidR="00CB2528" w:rsidRDefault="00E72CE5">
          <w:pPr>
            <w:pStyle w:val="TM2"/>
            <w:tabs>
              <w:tab w:val="right" w:leader="dot" w:pos="9062"/>
            </w:tabs>
            <w:rPr>
              <w:rFonts w:asciiTheme="minorHAnsi" w:eastAsiaTheme="minorEastAsia" w:hAnsiTheme="minorHAnsi"/>
              <w:noProof/>
              <w:lang w:eastAsia="fr-FR"/>
            </w:rPr>
          </w:pPr>
          <w:hyperlink w:anchor="_Toc142385162" w:history="1">
            <w:r w:rsidR="00CB2528" w:rsidRPr="00B6205F">
              <w:rPr>
                <w:rStyle w:val="Lienhypertexte"/>
                <w:noProof/>
              </w:rPr>
              <w:t>3.3 Objectifs et périmètre d’application</w:t>
            </w:r>
            <w:r w:rsidR="00CB2528">
              <w:rPr>
                <w:noProof/>
                <w:webHidden/>
              </w:rPr>
              <w:tab/>
            </w:r>
            <w:r w:rsidR="00CB2528">
              <w:rPr>
                <w:noProof/>
                <w:webHidden/>
              </w:rPr>
              <w:fldChar w:fldCharType="begin"/>
            </w:r>
            <w:r w:rsidR="00CB2528">
              <w:rPr>
                <w:noProof/>
                <w:webHidden/>
              </w:rPr>
              <w:instrText xml:space="preserve"> PAGEREF _Toc142385162 \h </w:instrText>
            </w:r>
            <w:r w:rsidR="00CB2528">
              <w:rPr>
                <w:noProof/>
                <w:webHidden/>
              </w:rPr>
            </w:r>
            <w:r w:rsidR="00CB2528">
              <w:rPr>
                <w:noProof/>
                <w:webHidden/>
              </w:rPr>
              <w:fldChar w:fldCharType="separate"/>
            </w:r>
            <w:r w:rsidR="00CB2528">
              <w:rPr>
                <w:noProof/>
                <w:webHidden/>
              </w:rPr>
              <w:t>10</w:t>
            </w:r>
            <w:r w:rsidR="00CB2528">
              <w:rPr>
                <w:noProof/>
                <w:webHidden/>
              </w:rPr>
              <w:fldChar w:fldCharType="end"/>
            </w:r>
          </w:hyperlink>
        </w:p>
        <w:p w14:paraId="217C6CA2" w14:textId="3999D2F0" w:rsidR="00CB2528" w:rsidRDefault="00E72CE5">
          <w:pPr>
            <w:pStyle w:val="TM2"/>
            <w:tabs>
              <w:tab w:val="right" w:leader="dot" w:pos="9062"/>
            </w:tabs>
            <w:rPr>
              <w:rFonts w:asciiTheme="minorHAnsi" w:eastAsiaTheme="minorEastAsia" w:hAnsiTheme="minorHAnsi"/>
              <w:noProof/>
              <w:lang w:eastAsia="fr-FR"/>
            </w:rPr>
          </w:pPr>
          <w:hyperlink w:anchor="_Toc142385163" w:history="1">
            <w:r w:rsidR="00CB2528" w:rsidRPr="00B6205F">
              <w:rPr>
                <w:rStyle w:val="Lienhypertexte"/>
                <w:noProof/>
              </w:rPr>
              <w:t>3.4 Contexte réglementaire et organisationnel</w:t>
            </w:r>
            <w:r w:rsidR="00CB2528">
              <w:rPr>
                <w:noProof/>
                <w:webHidden/>
              </w:rPr>
              <w:tab/>
            </w:r>
            <w:r w:rsidR="00CB2528">
              <w:rPr>
                <w:noProof/>
                <w:webHidden/>
              </w:rPr>
              <w:fldChar w:fldCharType="begin"/>
            </w:r>
            <w:r w:rsidR="00CB2528">
              <w:rPr>
                <w:noProof/>
                <w:webHidden/>
              </w:rPr>
              <w:instrText xml:space="preserve"> PAGEREF _Toc142385163 \h </w:instrText>
            </w:r>
            <w:r w:rsidR="00CB2528">
              <w:rPr>
                <w:noProof/>
                <w:webHidden/>
              </w:rPr>
            </w:r>
            <w:r w:rsidR="00CB2528">
              <w:rPr>
                <w:noProof/>
                <w:webHidden/>
              </w:rPr>
              <w:fldChar w:fldCharType="separate"/>
            </w:r>
            <w:r w:rsidR="00CB2528">
              <w:rPr>
                <w:noProof/>
                <w:webHidden/>
              </w:rPr>
              <w:t>11</w:t>
            </w:r>
            <w:r w:rsidR="00CB2528">
              <w:rPr>
                <w:noProof/>
                <w:webHidden/>
              </w:rPr>
              <w:fldChar w:fldCharType="end"/>
            </w:r>
          </w:hyperlink>
        </w:p>
        <w:p w14:paraId="3D603461" w14:textId="5D778CE6" w:rsidR="00CB2528" w:rsidRDefault="00E72CE5">
          <w:pPr>
            <w:pStyle w:val="TM2"/>
            <w:tabs>
              <w:tab w:val="right" w:leader="dot" w:pos="9062"/>
            </w:tabs>
            <w:rPr>
              <w:rFonts w:asciiTheme="minorHAnsi" w:eastAsiaTheme="minorEastAsia" w:hAnsiTheme="minorHAnsi"/>
              <w:noProof/>
              <w:lang w:eastAsia="fr-FR"/>
            </w:rPr>
          </w:pPr>
          <w:hyperlink w:anchor="_Toc142385164" w:history="1">
            <w:r w:rsidR="00CB2528" w:rsidRPr="00B6205F">
              <w:rPr>
                <w:rStyle w:val="Lienhypertexte"/>
                <w:noProof/>
              </w:rPr>
              <w:t>3.5 Références à d’autres normes</w:t>
            </w:r>
            <w:r w:rsidR="00CB2528">
              <w:rPr>
                <w:noProof/>
                <w:webHidden/>
              </w:rPr>
              <w:tab/>
            </w:r>
            <w:r w:rsidR="00CB2528">
              <w:rPr>
                <w:noProof/>
                <w:webHidden/>
              </w:rPr>
              <w:fldChar w:fldCharType="begin"/>
            </w:r>
            <w:r w:rsidR="00CB2528">
              <w:rPr>
                <w:noProof/>
                <w:webHidden/>
              </w:rPr>
              <w:instrText xml:space="preserve"> PAGEREF _Toc142385164 \h </w:instrText>
            </w:r>
            <w:r w:rsidR="00CB2528">
              <w:rPr>
                <w:noProof/>
                <w:webHidden/>
              </w:rPr>
            </w:r>
            <w:r w:rsidR="00CB2528">
              <w:rPr>
                <w:noProof/>
                <w:webHidden/>
              </w:rPr>
              <w:fldChar w:fldCharType="separate"/>
            </w:r>
            <w:r w:rsidR="00CB2528">
              <w:rPr>
                <w:noProof/>
                <w:webHidden/>
              </w:rPr>
              <w:t>11</w:t>
            </w:r>
            <w:r w:rsidR="00CB2528">
              <w:rPr>
                <w:noProof/>
                <w:webHidden/>
              </w:rPr>
              <w:fldChar w:fldCharType="end"/>
            </w:r>
          </w:hyperlink>
        </w:p>
        <w:p w14:paraId="2EC6498D" w14:textId="561C9931" w:rsidR="00CB2528" w:rsidRDefault="00E72CE5">
          <w:pPr>
            <w:pStyle w:val="TM2"/>
            <w:tabs>
              <w:tab w:val="right" w:leader="dot" w:pos="9062"/>
            </w:tabs>
            <w:rPr>
              <w:rFonts w:asciiTheme="minorHAnsi" w:eastAsiaTheme="minorEastAsia" w:hAnsiTheme="minorHAnsi"/>
              <w:noProof/>
              <w:lang w:eastAsia="fr-FR"/>
            </w:rPr>
          </w:pPr>
          <w:hyperlink w:anchor="_Toc142385165" w:history="1">
            <w:r w:rsidR="00CB2528" w:rsidRPr="00B6205F">
              <w:rPr>
                <w:rStyle w:val="Lienhypertexte"/>
                <w:noProof/>
              </w:rPr>
              <w:t>3.6 Compréhension du document</w:t>
            </w:r>
            <w:r w:rsidR="00CB2528">
              <w:rPr>
                <w:noProof/>
                <w:webHidden/>
              </w:rPr>
              <w:tab/>
            </w:r>
            <w:r w:rsidR="00CB2528">
              <w:rPr>
                <w:noProof/>
                <w:webHidden/>
              </w:rPr>
              <w:fldChar w:fldCharType="begin"/>
            </w:r>
            <w:r w:rsidR="00CB2528">
              <w:rPr>
                <w:noProof/>
                <w:webHidden/>
              </w:rPr>
              <w:instrText xml:space="preserve"> PAGEREF _Toc142385165 \h </w:instrText>
            </w:r>
            <w:r w:rsidR="00CB2528">
              <w:rPr>
                <w:noProof/>
                <w:webHidden/>
              </w:rPr>
            </w:r>
            <w:r w:rsidR="00CB2528">
              <w:rPr>
                <w:noProof/>
                <w:webHidden/>
              </w:rPr>
              <w:fldChar w:fldCharType="separate"/>
            </w:r>
            <w:r w:rsidR="00CB2528">
              <w:rPr>
                <w:noProof/>
                <w:webHidden/>
              </w:rPr>
              <w:t>12</w:t>
            </w:r>
            <w:r w:rsidR="00CB2528">
              <w:rPr>
                <w:noProof/>
                <w:webHidden/>
              </w:rPr>
              <w:fldChar w:fldCharType="end"/>
            </w:r>
          </w:hyperlink>
        </w:p>
        <w:p w14:paraId="080077AC" w14:textId="639DB7E4" w:rsidR="00CB2528" w:rsidRDefault="00E72CE5">
          <w:pPr>
            <w:pStyle w:val="TM2"/>
            <w:tabs>
              <w:tab w:val="right" w:leader="dot" w:pos="9062"/>
            </w:tabs>
            <w:rPr>
              <w:rFonts w:asciiTheme="minorHAnsi" w:eastAsiaTheme="minorEastAsia" w:hAnsiTheme="minorHAnsi"/>
              <w:noProof/>
              <w:lang w:eastAsia="fr-FR"/>
            </w:rPr>
          </w:pPr>
          <w:hyperlink w:anchor="_Toc142385166" w:history="1">
            <w:r w:rsidR="00CB2528" w:rsidRPr="00B6205F">
              <w:rPr>
                <w:rStyle w:val="Lienhypertexte"/>
                <w:noProof/>
              </w:rPr>
              <w:t>3.6.1 Termes spécifiques et définitions</w:t>
            </w:r>
            <w:r w:rsidR="00CB2528">
              <w:rPr>
                <w:noProof/>
                <w:webHidden/>
              </w:rPr>
              <w:tab/>
            </w:r>
            <w:r w:rsidR="00CB2528">
              <w:rPr>
                <w:noProof/>
                <w:webHidden/>
              </w:rPr>
              <w:fldChar w:fldCharType="begin"/>
            </w:r>
            <w:r w:rsidR="00CB2528">
              <w:rPr>
                <w:noProof/>
                <w:webHidden/>
              </w:rPr>
              <w:instrText xml:space="preserve"> PAGEREF _Toc142385166 \h </w:instrText>
            </w:r>
            <w:r w:rsidR="00CB2528">
              <w:rPr>
                <w:noProof/>
                <w:webHidden/>
              </w:rPr>
            </w:r>
            <w:r w:rsidR="00CB2528">
              <w:rPr>
                <w:noProof/>
                <w:webHidden/>
              </w:rPr>
              <w:fldChar w:fldCharType="separate"/>
            </w:r>
            <w:r w:rsidR="00CB2528">
              <w:rPr>
                <w:noProof/>
                <w:webHidden/>
              </w:rPr>
              <w:t>12</w:t>
            </w:r>
            <w:r w:rsidR="00CB2528">
              <w:rPr>
                <w:noProof/>
                <w:webHidden/>
              </w:rPr>
              <w:fldChar w:fldCharType="end"/>
            </w:r>
          </w:hyperlink>
        </w:p>
        <w:p w14:paraId="14FBC5F9" w14:textId="71FECDEE" w:rsidR="00CB2528" w:rsidRDefault="00E72CE5">
          <w:pPr>
            <w:pStyle w:val="TM2"/>
            <w:tabs>
              <w:tab w:val="right" w:leader="dot" w:pos="9062"/>
            </w:tabs>
            <w:rPr>
              <w:rFonts w:asciiTheme="minorHAnsi" w:eastAsiaTheme="minorEastAsia" w:hAnsiTheme="minorHAnsi"/>
              <w:noProof/>
              <w:lang w:eastAsia="fr-FR"/>
            </w:rPr>
          </w:pPr>
          <w:hyperlink w:anchor="_Toc142385167" w:history="1">
            <w:r w:rsidR="00CB2528" w:rsidRPr="00B6205F">
              <w:rPr>
                <w:rStyle w:val="Lienhypertexte"/>
                <w:noProof/>
              </w:rPr>
              <w:t>3.6.2 Abréviations</w:t>
            </w:r>
            <w:r w:rsidR="00CB2528">
              <w:rPr>
                <w:noProof/>
                <w:webHidden/>
              </w:rPr>
              <w:tab/>
            </w:r>
            <w:r w:rsidR="00CB2528">
              <w:rPr>
                <w:noProof/>
                <w:webHidden/>
              </w:rPr>
              <w:fldChar w:fldCharType="begin"/>
            </w:r>
            <w:r w:rsidR="00CB2528">
              <w:rPr>
                <w:noProof/>
                <w:webHidden/>
              </w:rPr>
              <w:instrText xml:space="preserve"> PAGEREF _Toc142385167 \h </w:instrText>
            </w:r>
            <w:r w:rsidR="00CB2528">
              <w:rPr>
                <w:noProof/>
                <w:webHidden/>
              </w:rPr>
            </w:r>
            <w:r w:rsidR="00CB2528">
              <w:rPr>
                <w:noProof/>
                <w:webHidden/>
              </w:rPr>
              <w:fldChar w:fldCharType="separate"/>
            </w:r>
            <w:r w:rsidR="00CB2528">
              <w:rPr>
                <w:noProof/>
                <w:webHidden/>
              </w:rPr>
              <w:t>14</w:t>
            </w:r>
            <w:r w:rsidR="00CB2528">
              <w:rPr>
                <w:noProof/>
                <w:webHidden/>
              </w:rPr>
              <w:fldChar w:fldCharType="end"/>
            </w:r>
          </w:hyperlink>
        </w:p>
        <w:p w14:paraId="19E695AF" w14:textId="55BB66AF" w:rsidR="00CB2528" w:rsidRDefault="00E72CE5">
          <w:pPr>
            <w:pStyle w:val="TM1"/>
            <w:rPr>
              <w:rFonts w:asciiTheme="minorHAnsi" w:eastAsiaTheme="minorEastAsia" w:hAnsiTheme="minorHAnsi"/>
              <w:noProof/>
              <w:lang w:eastAsia="fr-FR"/>
            </w:rPr>
          </w:pPr>
          <w:hyperlink w:anchor="_Toc142385168" w:history="1">
            <w:r w:rsidR="00CB2528" w:rsidRPr="00B6205F">
              <w:rPr>
                <w:rStyle w:val="Lienhypertexte"/>
                <w:noProof/>
              </w:rPr>
              <w:t>4</w:t>
            </w:r>
            <w:r w:rsidR="00CB2528">
              <w:rPr>
                <w:rFonts w:asciiTheme="minorHAnsi" w:eastAsiaTheme="minorEastAsia" w:hAnsiTheme="minorHAnsi"/>
                <w:noProof/>
                <w:lang w:eastAsia="fr-FR"/>
              </w:rPr>
              <w:tab/>
            </w:r>
            <w:r w:rsidR="00CB2528" w:rsidRPr="00B6205F">
              <w:rPr>
                <w:rStyle w:val="Lienhypertexte"/>
                <w:noProof/>
              </w:rPr>
              <w:t>Concepts généraux</w:t>
            </w:r>
            <w:r w:rsidR="00CB2528">
              <w:rPr>
                <w:noProof/>
                <w:webHidden/>
              </w:rPr>
              <w:tab/>
            </w:r>
            <w:r w:rsidR="00CB2528">
              <w:rPr>
                <w:noProof/>
                <w:webHidden/>
              </w:rPr>
              <w:fldChar w:fldCharType="begin"/>
            </w:r>
            <w:r w:rsidR="00CB2528">
              <w:rPr>
                <w:noProof/>
                <w:webHidden/>
              </w:rPr>
              <w:instrText xml:space="preserve"> PAGEREF _Toc142385168 \h </w:instrText>
            </w:r>
            <w:r w:rsidR="00CB2528">
              <w:rPr>
                <w:noProof/>
                <w:webHidden/>
              </w:rPr>
            </w:r>
            <w:r w:rsidR="00CB2528">
              <w:rPr>
                <w:noProof/>
                <w:webHidden/>
              </w:rPr>
              <w:fldChar w:fldCharType="separate"/>
            </w:r>
            <w:r w:rsidR="00CB2528">
              <w:rPr>
                <w:noProof/>
                <w:webHidden/>
              </w:rPr>
              <w:t>15</w:t>
            </w:r>
            <w:r w:rsidR="00CB2528">
              <w:rPr>
                <w:noProof/>
                <w:webHidden/>
              </w:rPr>
              <w:fldChar w:fldCharType="end"/>
            </w:r>
          </w:hyperlink>
        </w:p>
        <w:p w14:paraId="3E092534" w14:textId="7982BE5A" w:rsidR="00CB2528" w:rsidRDefault="00E72CE5">
          <w:pPr>
            <w:pStyle w:val="TM2"/>
            <w:tabs>
              <w:tab w:val="right" w:leader="dot" w:pos="9062"/>
            </w:tabs>
            <w:rPr>
              <w:rFonts w:asciiTheme="minorHAnsi" w:eastAsiaTheme="minorEastAsia" w:hAnsiTheme="minorHAnsi"/>
              <w:noProof/>
              <w:lang w:eastAsia="fr-FR"/>
            </w:rPr>
          </w:pPr>
          <w:hyperlink w:anchor="_Toc142385169" w:history="1">
            <w:r w:rsidR="00CB2528" w:rsidRPr="00B6205F">
              <w:rPr>
                <w:rStyle w:val="Lienhypertexte"/>
                <w:noProof/>
              </w:rPr>
              <w:t>4.1 Les acteurs et rôles concernés</w:t>
            </w:r>
            <w:r w:rsidR="00CB2528">
              <w:rPr>
                <w:noProof/>
                <w:webHidden/>
              </w:rPr>
              <w:tab/>
            </w:r>
            <w:r w:rsidR="00CB2528">
              <w:rPr>
                <w:noProof/>
                <w:webHidden/>
              </w:rPr>
              <w:fldChar w:fldCharType="begin"/>
            </w:r>
            <w:r w:rsidR="00CB2528">
              <w:rPr>
                <w:noProof/>
                <w:webHidden/>
              </w:rPr>
              <w:instrText xml:space="preserve"> PAGEREF _Toc142385169 \h </w:instrText>
            </w:r>
            <w:r w:rsidR="00CB2528">
              <w:rPr>
                <w:noProof/>
                <w:webHidden/>
              </w:rPr>
            </w:r>
            <w:r w:rsidR="00CB2528">
              <w:rPr>
                <w:noProof/>
                <w:webHidden/>
              </w:rPr>
              <w:fldChar w:fldCharType="separate"/>
            </w:r>
            <w:r w:rsidR="00CB2528">
              <w:rPr>
                <w:noProof/>
                <w:webHidden/>
              </w:rPr>
              <w:t>15</w:t>
            </w:r>
            <w:r w:rsidR="00CB2528">
              <w:rPr>
                <w:noProof/>
                <w:webHidden/>
              </w:rPr>
              <w:fldChar w:fldCharType="end"/>
            </w:r>
          </w:hyperlink>
        </w:p>
        <w:p w14:paraId="7FE5126E" w14:textId="535A27E4" w:rsidR="00CB2528" w:rsidRDefault="00E72CE5">
          <w:pPr>
            <w:pStyle w:val="TM2"/>
            <w:tabs>
              <w:tab w:val="right" w:leader="dot" w:pos="9062"/>
            </w:tabs>
            <w:rPr>
              <w:rFonts w:asciiTheme="minorHAnsi" w:eastAsiaTheme="minorEastAsia" w:hAnsiTheme="minorHAnsi"/>
              <w:noProof/>
              <w:lang w:eastAsia="fr-FR"/>
            </w:rPr>
          </w:pPr>
          <w:hyperlink w:anchor="_Toc142385170" w:history="1">
            <w:r w:rsidR="00CB2528" w:rsidRPr="00B6205F">
              <w:rPr>
                <w:rStyle w:val="Lienhypertexte"/>
                <w:noProof/>
              </w:rPr>
              <w:t>4.2 Cas d’utilisation</w:t>
            </w:r>
            <w:r w:rsidR="00CB2528">
              <w:rPr>
                <w:noProof/>
                <w:webHidden/>
              </w:rPr>
              <w:tab/>
            </w:r>
            <w:r w:rsidR="00CB2528">
              <w:rPr>
                <w:noProof/>
                <w:webHidden/>
              </w:rPr>
              <w:fldChar w:fldCharType="begin"/>
            </w:r>
            <w:r w:rsidR="00CB2528">
              <w:rPr>
                <w:noProof/>
                <w:webHidden/>
              </w:rPr>
              <w:instrText xml:space="preserve"> PAGEREF _Toc142385170 \h </w:instrText>
            </w:r>
            <w:r w:rsidR="00CB2528">
              <w:rPr>
                <w:noProof/>
                <w:webHidden/>
              </w:rPr>
            </w:r>
            <w:r w:rsidR="00CB2528">
              <w:rPr>
                <w:noProof/>
                <w:webHidden/>
              </w:rPr>
              <w:fldChar w:fldCharType="separate"/>
            </w:r>
            <w:r w:rsidR="00CB2528">
              <w:rPr>
                <w:noProof/>
                <w:webHidden/>
              </w:rPr>
              <w:t>18</w:t>
            </w:r>
            <w:r w:rsidR="00CB2528">
              <w:rPr>
                <w:noProof/>
                <w:webHidden/>
              </w:rPr>
              <w:fldChar w:fldCharType="end"/>
            </w:r>
          </w:hyperlink>
        </w:p>
        <w:p w14:paraId="1200FE4D" w14:textId="66701FB7" w:rsidR="00CB2528" w:rsidRDefault="00E72CE5">
          <w:pPr>
            <w:pStyle w:val="TM2"/>
            <w:tabs>
              <w:tab w:val="right" w:leader="dot" w:pos="9062"/>
            </w:tabs>
            <w:rPr>
              <w:rFonts w:asciiTheme="minorHAnsi" w:eastAsiaTheme="minorEastAsia" w:hAnsiTheme="minorHAnsi"/>
              <w:noProof/>
              <w:lang w:eastAsia="fr-FR"/>
            </w:rPr>
          </w:pPr>
          <w:hyperlink w:anchor="_Toc142385171" w:history="1">
            <w:r w:rsidR="00CB2528" w:rsidRPr="00B6205F">
              <w:rPr>
                <w:rStyle w:val="Lienhypertexte"/>
                <w:noProof/>
              </w:rPr>
              <w:t>4.2.1 Cas d’utilisation «</w:t>
            </w:r>
            <w:r w:rsidR="00CB2528" w:rsidRPr="00B6205F">
              <w:rPr>
                <w:rStyle w:val="Lienhypertexte"/>
                <w:rFonts w:ascii="Courier New" w:hAnsi="Courier New" w:cs="Courier New"/>
                <w:noProof/>
              </w:rPr>
              <w:t> </w:t>
            </w:r>
            <w:r w:rsidR="00CB2528" w:rsidRPr="00B6205F">
              <w:rPr>
                <w:rStyle w:val="Lienhypertexte"/>
                <w:noProof/>
              </w:rPr>
              <w:t>Mutualiser les efforts de production»</w:t>
            </w:r>
            <w:r w:rsidR="00CB2528">
              <w:rPr>
                <w:noProof/>
                <w:webHidden/>
              </w:rPr>
              <w:tab/>
            </w:r>
            <w:r w:rsidR="00CB2528">
              <w:rPr>
                <w:noProof/>
                <w:webHidden/>
              </w:rPr>
              <w:fldChar w:fldCharType="begin"/>
            </w:r>
            <w:r w:rsidR="00CB2528">
              <w:rPr>
                <w:noProof/>
                <w:webHidden/>
              </w:rPr>
              <w:instrText xml:space="preserve"> PAGEREF _Toc142385171 \h </w:instrText>
            </w:r>
            <w:r w:rsidR="00CB2528">
              <w:rPr>
                <w:noProof/>
                <w:webHidden/>
              </w:rPr>
            </w:r>
            <w:r w:rsidR="00CB2528">
              <w:rPr>
                <w:noProof/>
                <w:webHidden/>
              </w:rPr>
              <w:fldChar w:fldCharType="separate"/>
            </w:r>
            <w:r w:rsidR="00CB2528">
              <w:rPr>
                <w:noProof/>
                <w:webHidden/>
              </w:rPr>
              <w:t>18</w:t>
            </w:r>
            <w:r w:rsidR="00CB2528">
              <w:rPr>
                <w:noProof/>
                <w:webHidden/>
              </w:rPr>
              <w:fldChar w:fldCharType="end"/>
            </w:r>
          </w:hyperlink>
        </w:p>
        <w:p w14:paraId="4B2878A9" w14:textId="79626A91" w:rsidR="00CB2528" w:rsidRDefault="00E72CE5">
          <w:pPr>
            <w:pStyle w:val="TM2"/>
            <w:tabs>
              <w:tab w:val="right" w:leader="dot" w:pos="9062"/>
            </w:tabs>
            <w:rPr>
              <w:rFonts w:asciiTheme="minorHAnsi" w:eastAsiaTheme="minorEastAsia" w:hAnsiTheme="minorHAnsi"/>
              <w:noProof/>
              <w:lang w:eastAsia="fr-FR"/>
            </w:rPr>
          </w:pPr>
          <w:hyperlink w:anchor="_Toc142385172" w:history="1">
            <w:r w:rsidR="00CB2528" w:rsidRPr="00B6205F">
              <w:rPr>
                <w:rStyle w:val="Lienhypertexte"/>
                <w:noProof/>
              </w:rPr>
              <w:t>4.2.2 Cas d’utilisation «</w:t>
            </w:r>
            <w:r w:rsidR="00CB2528" w:rsidRPr="00B6205F">
              <w:rPr>
                <w:rStyle w:val="Lienhypertexte"/>
                <w:rFonts w:ascii="Courier New" w:hAnsi="Courier New" w:cs="Courier New"/>
                <w:noProof/>
              </w:rPr>
              <w:t> </w:t>
            </w:r>
            <w:r w:rsidR="00CB2528" w:rsidRPr="00B6205F">
              <w:rPr>
                <w:rStyle w:val="Lienhypertexte"/>
                <w:noProof/>
              </w:rPr>
              <w:t>Centraliser les données»</w:t>
            </w:r>
            <w:r w:rsidR="00CB2528">
              <w:rPr>
                <w:noProof/>
                <w:webHidden/>
              </w:rPr>
              <w:tab/>
            </w:r>
            <w:r w:rsidR="00CB2528">
              <w:rPr>
                <w:noProof/>
                <w:webHidden/>
              </w:rPr>
              <w:fldChar w:fldCharType="begin"/>
            </w:r>
            <w:r w:rsidR="00CB2528">
              <w:rPr>
                <w:noProof/>
                <w:webHidden/>
              </w:rPr>
              <w:instrText xml:space="preserve"> PAGEREF _Toc142385172 \h </w:instrText>
            </w:r>
            <w:r w:rsidR="00CB2528">
              <w:rPr>
                <w:noProof/>
                <w:webHidden/>
              </w:rPr>
            </w:r>
            <w:r w:rsidR="00CB2528">
              <w:rPr>
                <w:noProof/>
                <w:webHidden/>
              </w:rPr>
              <w:fldChar w:fldCharType="separate"/>
            </w:r>
            <w:r w:rsidR="00CB2528">
              <w:rPr>
                <w:noProof/>
                <w:webHidden/>
              </w:rPr>
              <w:t>19</w:t>
            </w:r>
            <w:r w:rsidR="00CB2528">
              <w:rPr>
                <w:noProof/>
                <w:webHidden/>
              </w:rPr>
              <w:fldChar w:fldCharType="end"/>
            </w:r>
          </w:hyperlink>
        </w:p>
        <w:p w14:paraId="6AA9B712" w14:textId="69AE9FF1" w:rsidR="00CB2528" w:rsidRDefault="00E72CE5">
          <w:pPr>
            <w:pStyle w:val="TM2"/>
            <w:tabs>
              <w:tab w:val="right" w:leader="dot" w:pos="9062"/>
            </w:tabs>
            <w:rPr>
              <w:rFonts w:asciiTheme="minorHAnsi" w:eastAsiaTheme="minorEastAsia" w:hAnsiTheme="minorHAnsi"/>
              <w:noProof/>
              <w:lang w:eastAsia="fr-FR"/>
            </w:rPr>
          </w:pPr>
          <w:hyperlink w:anchor="_Toc142385173" w:history="1">
            <w:r w:rsidR="00CB2528" w:rsidRPr="00B6205F">
              <w:rPr>
                <w:rStyle w:val="Lienhypertexte"/>
                <w:noProof/>
              </w:rPr>
              <w:t>4.2.3 Cas d’utilisation «</w:t>
            </w:r>
            <w:r w:rsidR="00CB2528" w:rsidRPr="00B6205F">
              <w:rPr>
                <w:rStyle w:val="Lienhypertexte"/>
                <w:rFonts w:ascii="Courier New" w:hAnsi="Courier New" w:cs="Courier New"/>
                <w:noProof/>
              </w:rPr>
              <w:t> </w:t>
            </w:r>
            <w:r w:rsidR="00CB2528" w:rsidRPr="00B6205F">
              <w:rPr>
                <w:rStyle w:val="Lienhypertexte"/>
                <w:noProof/>
              </w:rPr>
              <w:t>Rendre les données paysage opérationnelles»</w:t>
            </w:r>
            <w:r w:rsidR="00CB2528">
              <w:rPr>
                <w:noProof/>
                <w:webHidden/>
              </w:rPr>
              <w:tab/>
            </w:r>
            <w:r w:rsidR="00CB2528">
              <w:rPr>
                <w:noProof/>
                <w:webHidden/>
              </w:rPr>
              <w:fldChar w:fldCharType="begin"/>
            </w:r>
            <w:r w:rsidR="00CB2528">
              <w:rPr>
                <w:noProof/>
                <w:webHidden/>
              </w:rPr>
              <w:instrText xml:space="preserve"> PAGEREF _Toc142385173 \h </w:instrText>
            </w:r>
            <w:r w:rsidR="00CB2528">
              <w:rPr>
                <w:noProof/>
                <w:webHidden/>
              </w:rPr>
            </w:r>
            <w:r w:rsidR="00CB2528">
              <w:rPr>
                <w:noProof/>
                <w:webHidden/>
              </w:rPr>
              <w:fldChar w:fldCharType="separate"/>
            </w:r>
            <w:r w:rsidR="00CB2528">
              <w:rPr>
                <w:noProof/>
                <w:webHidden/>
              </w:rPr>
              <w:t>19</w:t>
            </w:r>
            <w:r w:rsidR="00CB2528">
              <w:rPr>
                <w:noProof/>
                <w:webHidden/>
              </w:rPr>
              <w:fldChar w:fldCharType="end"/>
            </w:r>
          </w:hyperlink>
        </w:p>
        <w:p w14:paraId="0BE118EA" w14:textId="188A5F7A" w:rsidR="00CB2528" w:rsidRDefault="00E72CE5">
          <w:pPr>
            <w:pStyle w:val="TM1"/>
            <w:rPr>
              <w:rFonts w:asciiTheme="minorHAnsi" w:eastAsiaTheme="minorEastAsia" w:hAnsiTheme="minorHAnsi"/>
              <w:noProof/>
              <w:lang w:eastAsia="fr-FR"/>
            </w:rPr>
          </w:pPr>
          <w:hyperlink w:anchor="_Toc142385174" w:history="1">
            <w:r w:rsidR="00CB2528" w:rsidRPr="00B6205F">
              <w:rPr>
                <w:rStyle w:val="Lienhypertexte"/>
                <w:noProof/>
              </w:rPr>
              <w:t>5</w:t>
            </w:r>
            <w:r w:rsidR="00CB2528">
              <w:rPr>
                <w:rFonts w:asciiTheme="minorHAnsi" w:eastAsiaTheme="minorEastAsia" w:hAnsiTheme="minorHAnsi"/>
                <w:noProof/>
                <w:lang w:eastAsia="fr-FR"/>
              </w:rPr>
              <w:tab/>
            </w:r>
            <w:r w:rsidR="00CB2528" w:rsidRPr="00B6205F">
              <w:rPr>
                <w:rStyle w:val="Lienhypertexte"/>
                <w:noProof/>
              </w:rPr>
              <w:t>Modèle conceptuel de données</w:t>
            </w:r>
            <w:r w:rsidR="00CB2528">
              <w:rPr>
                <w:noProof/>
                <w:webHidden/>
              </w:rPr>
              <w:tab/>
            </w:r>
            <w:r w:rsidR="00CB2528">
              <w:rPr>
                <w:noProof/>
                <w:webHidden/>
              </w:rPr>
              <w:fldChar w:fldCharType="begin"/>
            </w:r>
            <w:r w:rsidR="00CB2528">
              <w:rPr>
                <w:noProof/>
                <w:webHidden/>
              </w:rPr>
              <w:instrText xml:space="preserve"> PAGEREF _Toc142385174 \h </w:instrText>
            </w:r>
            <w:r w:rsidR="00CB2528">
              <w:rPr>
                <w:noProof/>
                <w:webHidden/>
              </w:rPr>
            </w:r>
            <w:r w:rsidR="00CB2528">
              <w:rPr>
                <w:noProof/>
                <w:webHidden/>
              </w:rPr>
              <w:fldChar w:fldCharType="separate"/>
            </w:r>
            <w:r w:rsidR="00CB2528">
              <w:rPr>
                <w:noProof/>
                <w:webHidden/>
              </w:rPr>
              <w:t>21</w:t>
            </w:r>
            <w:r w:rsidR="00CB2528">
              <w:rPr>
                <w:noProof/>
                <w:webHidden/>
              </w:rPr>
              <w:fldChar w:fldCharType="end"/>
            </w:r>
          </w:hyperlink>
        </w:p>
        <w:p w14:paraId="558587A6" w14:textId="75C89A76" w:rsidR="00CB2528" w:rsidRDefault="00E72CE5">
          <w:pPr>
            <w:pStyle w:val="TM1"/>
            <w:rPr>
              <w:rFonts w:asciiTheme="minorHAnsi" w:eastAsiaTheme="minorEastAsia" w:hAnsiTheme="minorHAnsi"/>
              <w:noProof/>
              <w:lang w:eastAsia="fr-FR"/>
            </w:rPr>
          </w:pPr>
          <w:hyperlink w:anchor="_Toc142385175" w:history="1">
            <w:r w:rsidR="00CB2528" w:rsidRPr="00B6205F">
              <w:rPr>
                <w:rStyle w:val="Lienhypertexte"/>
                <w:noProof/>
              </w:rPr>
              <w:t>6</w:t>
            </w:r>
            <w:r w:rsidR="00CB2528">
              <w:rPr>
                <w:rFonts w:asciiTheme="minorHAnsi" w:eastAsiaTheme="minorEastAsia" w:hAnsiTheme="minorHAnsi"/>
                <w:noProof/>
                <w:lang w:eastAsia="fr-FR"/>
              </w:rPr>
              <w:tab/>
            </w:r>
            <w:r w:rsidR="00CB2528" w:rsidRPr="00B6205F">
              <w:rPr>
                <w:rStyle w:val="Lienhypertexte"/>
                <w:noProof/>
              </w:rPr>
              <w:t>Catalogue d’objets</w:t>
            </w:r>
            <w:r w:rsidR="00CB2528">
              <w:rPr>
                <w:noProof/>
                <w:webHidden/>
              </w:rPr>
              <w:tab/>
            </w:r>
            <w:r w:rsidR="00CB2528">
              <w:rPr>
                <w:noProof/>
                <w:webHidden/>
              </w:rPr>
              <w:fldChar w:fldCharType="begin"/>
            </w:r>
            <w:r w:rsidR="00CB2528">
              <w:rPr>
                <w:noProof/>
                <w:webHidden/>
              </w:rPr>
              <w:instrText xml:space="preserve"> PAGEREF _Toc142385175 \h </w:instrText>
            </w:r>
            <w:r w:rsidR="00CB2528">
              <w:rPr>
                <w:noProof/>
                <w:webHidden/>
              </w:rPr>
            </w:r>
            <w:r w:rsidR="00CB2528">
              <w:rPr>
                <w:noProof/>
                <w:webHidden/>
              </w:rPr>
              <w:fldChar w:fldCharType="separate"/>
            </w:r>
            <w:r w:rsidR="00CB2528">
              <w:rPr>
                <w:noProof/>
                <w:webHidden/>
              </w:rPr>
              <w:t>23</w:t>
            </w:r>
            <w:r w:rsidR="00CB2528">
              <w:rPr>
                <w:noProof/>
                <w:webHidden/>
              </w:rPr>
              <w:fldChar w:fldCharType="end"/>
            </w:r>
          </w:hyperlink>
        </w:p>
        <w:p w14:paraId="7EB1BF72" w14:textId="015A7E0E" w:rsidR="00CB2528" w:rsidRDefault="00E72CE5">
          <w:pPr>
            <w:pStyle w:val="TM2"/>
            <w:tabs>
              <w:tab w:val="right" w:leader="dot" w:pos="9062"/>
            </w:tabs>
            <w:rPr>
              <w:rFonts w:asciiTheme="minorHAnsi" w:eastAsiaTheme="minorEastAsia" w:hAnsiTheme="minorHAnsi"/>
              <w:noProof/>
              <w:lang w:eastAsia="fr-FR"/>
            </w:rPr>
          </w:pPr>
          <w:hyperlink w:anchor="_Toc142385176" w:history="1">
            <w:r w:rsidR="00CB2528" w:rsidRPr="00B6205F">
              <w:rPr>
                <w:rStyle w:val="Lienhypertexte"/>
                <w:noProof/>
              </w:rPr>
              <w:t>6.1 Classe DécoupagePaysager</w:t>
            </w:r>
            <w:r w:rsidR="00CB2528">
              <w:rPr>
                <w:noProof/>
                <w:webHidden/>
              </w:rPr>
              <w:tab/>
            </w:r>
            <w:r w:rsidR="00CB2528">
              <w:rPr>
                <w:noProof/>
                <w:webHidden/>
              </w:rPr>
              <w:fldChar w:fldCharType="begin"/>
            </w:r>
            <w:r w:rsidR="00CB2528">
              <w:rPr>
                <w:noProof/>
                <w:webHidden/>
              </w:rPr>
              <w:instrText xml:space="preserve"> PAGEREF _Toc142385176 \h </w:instrText>
            </w:r>
            <w:r w:rsidR="00CB2528">
              <w:rPr>
                <w:noProof/>
                <w:webHidden/>
              </w:rPr>
            </w:r>
            <w:r w:rsidR="00CB2528">
              <w:rPr>
                <w:noProof/>
                <w:webHidden/>
              </w:rPr>
              <w:fldChar w:fldCharType="separate"/>
            </w:r>
            <w:r w:rsidR="00CB2528">
              <w:rPr>
                <w:noProof/>
                <w:webHidden/>
              </w:rPr>
              <w:t>23</w:t>
            </w:r>
            <w:r w:rsidR="00CB2528">
              <w:rPr>
                <w:noProof/>
                <w:webHidden/>
              </w:rPr>
              <w:fldChar w:fldCharType="end"/>
            </w:r>
          </w:hyperlink>
        </w:p>
        <w:p w14:paraId="040A77F2" w14:textId="09BCF409" w:rsidR="00CB2528" w:rsidRDefault="00E72CE5">
          <w:pPr>
            <w:pStyle w:val="TM2"/>
            <w:tabs>
              <w:tab w:val="right" w:leader="dot" w:pos="9062"/>
            </w:tabs>
            <w:rPr>
              <w:rFonts w:asciiTheme="minorHAnsi" w:eastAsiaTheme="minorEastAsia" w:hAnsiTheme="minorHAnsi"/>
              <w:noProof/>
              <w:lang w:eastAsia="fr-FR"/>
            </w:rPr>
          </w:pPr>
          <w:hyperlink w:anchor="_Toc142385177" w:history="1">
            <w:r w:rsidR="00CB2528" w:rsidRPr="00B6205F">
              <w:rPr>
                <w:rStyle w:val="Lienhypertexte"/>
                <w:noProof/>
              </w:rPr>
              <w:t>6.2 Classe d’objets UnitéPaysagère</w:t>
            </w:r>
            <w:r w:rsidR="00CB2528">
              <w:rPr>
                <w:noProof/>
                <w:webHidden/>
              </w:rPr>
              <w:tab/>
            </w:r>
            <w:r w:rsidR="00CB2528">
              <w:rPr>
                <w:noProof/>
                <w:webHidden/>
              </w:rPr>
              <w:fldChar w:fldCharType="begin"/>
            </w:r>
            <w:r w:rsidR="00CB2528">
              <w:rPr>
                <w:noProof/>
                <w:webHidden/>
              </w:rPr>
              <w:instrText xml:space="preserve"> PAGEREF _Toc142385177 \h </w:instrText>
            </w:r>
            <w:r w:rsidR="00CB2528">
              <w:rPr>
                <w:noProof/>
                <w:webHidden/>
              </w:rPr>
            </w:r>
            <w:r w:rsidR="00CB2528">
              <w:rPr>
                <w:noProof/>
                <w:webHidden/>
              </w:rPr>
              <w:fldChar w:fldCharType="separate"/>
            </w:r>
            <w:r w:rsidR="00CB2528">
              <w:rPr>
                <w:noProof/>
                <w:webHidden/>
              </w:rPr>
              <w:t>26</w:t>
            </w:r>
            <w:r w:rsidR="00CB2528">
              <w:rPr>
                <w:noProof/>
                <w:webHidden/>
              </w:rPr>
              <w:fldChar w:fldCharType="end"/>
            </w:r>
          </w:hyperlink>
        </w:p>
        <w:p w14:paraId="20A83863" w14:textId="33072ED5" w:rsidR="00CB2528" w:rsidRDefault="00E72CE5">
          <w:pPr>
            <w:pStyle w:val="TM2"/>
            <w:tabs>
              <w:tab w:val="right" w:leader="dot" w:pos="9062"/>
            </w:tabs>
            <w:rPr>
              <w:rFonts w:asciiTheme="minorHAnsi" w:eastAsiaTheme="minorEastAsia" w:hAnsiTheme="minorHAnsi"/>
              <w:noProof/>
              <w:lang w:eastAsia="fr-FR"/>
            </w:rPr>
          </w:pPr>
          <w:hyperlink w:anchor="_Toc142385178" w:history="1">
            <w:r w:rsidR="00CB2528" w:rsidRPr="00B6205F">
              <w:rPr>
                <w:rStyle w:val="Lienhypertexte"/>
                <w:noProof/>
              </w:rPr>
              <w:t>6.3 Classe d’objets Ensemble Paysager</w:t>
            </w:r>
            <w:r w:rsidR="00CB2528">
              <w:rPr>
                <w:noProof/>
                <w:webHidden/>
              </w:rPr>
              <w:tab/>
            </w:r>
            <w:r w:rsidR="00CB2528">
              <w:rPr>
                <w:noProof/>
                <w:webHidden/>
              </w:rPr>
              <w:fldChar w:fldCharType="begin"/>
            </w:r>
            <w:r w:rsidR="00CB2528">
              <w:rPr>
                <w:noProof/>
                <w:webHidden/>
              </w:rPr>
              <w:instrText xml:space="preserve"> PAGEREF _Toc142385178 \h </w:instrText>
            </w:r>
            <w:r w:rsidR="00CB2528">
              <w:rPr>
                <w:noProof/>
                <w:webHidden/>
              </w:rPr>
            </w:r>
            <w:r w:rsidR="00CB2528">
              <w:rPr>
                <w:noProof/>
                <w:webHidden/>
              </w:rPr>
              <w:fldChar w:fldCharType="separate"/>
            </w:r>
            <w:r w:rsidR="00CB2528">
              <w:rPr>
                <w:noProof/>
                <w:webHidden/>
              </w:rPr>
              <w:t>29</w:t>
            </w:r>
            <w:r w:rsidR="00CB2528">
              <w:rPr>
                <w:noProof/>
                <w:webHidden/>
              </w:rPr>
              <w:fldChar w:fldCharType="end"/>
            </w:r>
          </w:hyperlink>
        </w:p>
        <w:p w14:paraId="7087EDA7" w14:textId="0A12BFB2" w:rsidR="00CB2528" w:rsidRDefault="00E72CE5">
          <w:pPr>
            <w:pStyle w:val="TM2"/>
            <w:tabs>
              <w:tab w:val="right" w:leader="dot" w:pos="9062"/>
            </w:tabs>
            <w:rPr>
              <w:rFonts w:asciiTheme="minorHAnsi" w:eastAsiaTheme="minorEastAsia" w:hAnsiTheme="minorHAnsi"/>
              <w:noProof/>
              <w:lang w:eastAsia="fr-FR"/>
            </w:rPr>
          </w:pPr>
          <w:hyperlink w:anchor="_Toc142385179" w:history="1">
            <w:r w:rsidR="00CB2528" w:rsidRPr="00B6205F">
              <w:rPr>
                <w:rStyle w:val="Lienhypertexte"/>
                <w:noProof/>
              </w:rPr>
              <w:t>6.4 Classe d’objets Sous-UnitéPaysagère</w:t>
            </w:r>
            <w:r w:rsidR="00CB2528">
              <w:rPr>
                <w:noProof/>
                <w:webHidden/>
              </w:rPr>
              <w:tab/>
            </w:r>
            <w:r w:rsidR="00CB2528">
              <w:rPr>
                <w:noProof/>
                <w:webHidden/>
              </w:rPr>
              <w:fldChar w:fldCharType="begin"/>
            </w:r>
            <w:r w:rsidR="00CB2528">
              <w:rPr>
                <w:noProof/>
                <w:webHidden/>
              </w:rPr>
              <w:instrText xml:space="preserve"> PAGEREF _Toc142385179 \h </w:instrText>
            </w:r>
            <w:r w:rsidR="00CB2528">
              <w:rPr>
                <w:noProof/>
                <w:webHidden/>
              </w:rPr>
            </w:r>
            <w:r w:rsidR="00CB2528">
              <w:rPr>
                <w:noProof/>
                <w:webHidden/>
              </w:rPr>
              <w:fldChar w:fldCharType="separate"/>
            </w:r>
            <w:r w:rsidR="00CB2528">
              <w:rPr>
                <w:noProof/>
                <w:webHidden/>
              </w:rPr>
              <w:t>30</w:t>
            </w:r>
            <w:r w:rsidR="00CB2528">
              <w:rPr>
                <w:noProof/>
                <w:webHidden/>
              </w:rPr>
              <w:fldChar w:fldCharType="end"/>
            </w:r>
          </w:hyperlink>
        </w:p>
        <w:p w14:paraId="29B508A5" w14:textId="5E02DE44" w:rsidR="00CB2528" w:rsidRDefault="00E72CE5">
          <w:pPr>
            <w:pStyle w:val="TM2"/>
            <w:tabs>
              <w:tab w:val="right" w:leader="dot" w:pos="9062"/>
            </w:tabs>
            <w:rPr>
              <w:rFonts w:asciiTheme="minorHAnsi" w:eastAsiaTheme="minorEastAsia" w:hAnsiTheme="minorHAnsi"/>
              <w:noProof/>
              <w:lang w:eastAsia="fr-FR"/>
            </w:rPr>
          </w:pPr>
          <w:hyperlink w:anchor="_Toc142385180" w:history="1">
            <w:r w:rsidR="00CB2528" w:rsidRPr="00B6205F">
              <w:rPr>
                <w:rStyle w:val="Lienhypertexte"/>
                <w:noProof/>
              </w:rPr>
              <w:t>6.5 Classe Dynamique</w:t>
            </w:r>
            <w:r w:rsidR="00CB2528">
              <w:rPr>
                <w:noProof/>
                <w:webHidden/>
              </w:rPr>
              <w:tab/>
            </w:r>
            <w:r w:rsidR="00CB2528">
              <w:rPr>
                <w:noProof/>
                <w:webHidden/>
              </w:rPr>
              <w:fldChar w:fldCharType="begin"/>
            </w:r>
            <w:r w:rsidR="00CB2528">
              <w:rPr>
                <w:noProof/>
                <w:webHidden/>
              </w:rPr>
              <w:instrText xml:space="preserve"> PAGEREF _Toc142385180 \h </w:instrText>
            </w:r>
            <w:r w:rsidR="00CB2528">
              <w:rPr>
                <w:noProof/>
                <w:webHidden/>
              </w:rPr>
            </w:r>
            <w:r w:rsidR="00CB2528">
              <w:rPr>
                <w:noProof/>
                <w:webHidden/>
              </w:rPr>
              <w:fldChar w:fldCharType="separate"/>
            </w:r>
            <w:r w:rsidR="00CB2528">
              <w:rPr>
                <w:noProof/>
                <w:webHidden/>
              </w:rPr>
              <w:t>31</w:t>
            </w:r>
            <w:r w:rsidR="00CB2528">
              <w:rPr>
                <w:noProof/>
                <w:webHidden/>
              </w:rPr>
              <w:fldChar w:fldCharType="end"/>
            </w:r>
          </w:hyperlink>
        </w:p>
        <w:p w14:paraId="211967DA" w14:textId="064F38D1" w:rsidR="00CB2528" w:rsidRDefault="00E72CE5">
          <w:pPr>
            <w:pStyle w:val="TM2"/>
            <w:tabs>
              <w:tab w:val="right" w:leader="dot" w:pos="9062"/>
            </w:tabs>
            <w:rPr>
              <w:rFonts w:asciiTheme="minorHAnsi" w:eastAsiaTheme="minorEastAsia" w:hAnsiTheme="minorHAnsi"/>
              <w:noProof/>
              <w:lang w:eastAsia="fr-FR"/>
            </w:rPr>
          </w:pPr>
          <w:hyperlink w:anchor="_Toc142385181" w:history="1">
            <w:r w:rsidR="00CB2528" w:rsidRPr="00B6205F">
              <w:rPr>
                <w:rStyle w:val="Lienhypertexte"/>
                <w:noProof/>
              </w:rPr>
              <w:t>6.6 Classe d’objets LimiteDécoupagePaysager</w:t>
            </w:r>
            <w:r w:rsidR="00CB2528">
              <w:rPr>
                <w:noProof/>
                <w:webHidden/>
              </w:rPr>
              <w:tab/>
            </w:r>
            <w:r w:rsidR="00CB2528">
              <w:rPr>
                <w:noProof/>
                <w:webHidden/>
              </w:rPr>
              <w:fldChar w:fldCharType="begin"/>
            </w:r>
            <w:r w:rsidR="00CB2528">
              <w:rPr>
                <w:noProof/>
                <w:webHidden/>
              </w:rPr>
              <w:instrText xml:space="preserve"> PAGEREF _Toc142385181 \h </w:instrText>
            </w:r>
            <w:r w:rsidR="00CB2528">
              <w:rPr>
                <w:noProof/>
                <w:webHidden/>
              </w:rPr>
            </w:r>
            <w:r w:rsidR="00CB2528">
              <w:rPr>
                <w:noProof/>
                <w:webHidden/>
              </w:rPr>
              <w:fldChar w:fldCharType="separate"/>
            </w:r>
            <w:r w:rsidR="00CB2528">
              <w:rPr>
                <w:noProof/>
                <w:webHidden/>
              </w:rPr>
              <w:t>33</w:t>
            </w:r>
            <w:r w:rsidR="00CB2528">
              <w:rPr>
                <w:noProof/>
                <w:webHidden/>
              </w:rPr>
              <w:fldChar w:fldCharType="end"/>
            </w:r>
          </w:hyperlink>
        </w:p>
        <w:p w14:paraId="66B1DBBA" w14:textId="4F0EABC8" w:rsidR="00CB2528" w:rsidRDefault="00E72CE5">
          <w:pPr>
            <w:pStyle w:val="TM2"/>
            <w:tabs>
              <w:tab w:val="right" w:leader="dot" w:pos="9062"/>
            </w:tabs>
            <w:rPr>
              <w:rFonts w:asciiTheme="minorHAnsi" w:eastAsiaTheme="minorEastAsia" w:hAnsiTheme="minorHAnsi"/>
              <w:noProof/>
              <w:lang w:eastAsia="fr-FR"/>
            </w:rPr>
          </w:pPr>
          <w:hyperlink w:anchor="_Toc142385182" w:history="1">
            <w:r w:rsidR="00CB2528" w:rsidRPr="00B6205F">
              <w:rPr>
                <w:rStyle w:val="Lienhypertexte"/>
                <w:noProof/>
              </w:rPr>
              <w:t>6.7 Classe d’objets  AtlasPaysage</w:t>
            </w:r>
            <w:r w:rsidR="00CB2528">
              <w:rPr>
                <w:noProof/>
                <w:webHidden/>
              </w:rPr>
              <w:tab/>
            </w:r>
            <w:r w:rsidR="00CB2528">
              <w:rPr>
                <w:noProof/>
                <w:webHidden/>
              </w:rPr>
              <w:fldChar w:fldCharType="begin"/>
            </w:r>
            <w:r w:rsidR="00CB2528">
              <w:rPr>
                <w:noProof/>
                <w:webHidden/>
              </w:rPr>
              <w:instrText xml:space="preserve"> PAGEREF _Toc142385182 \h </w:instrText>
            </w:r>
            <w:r w:rsidR="00CB2528">
              <w:rPr>
                <w:noProof/>
                <w:webHidden/>
              </w:rPr>
            </w:r>
            <w:r w:rsidR="00CB2528">
              <w:rPr>
                <w:noProof/>
                <w:webHidden/>
              </w:rPr>
              <w:fldChar w:fldCharType="separate"/>
            </w:r>
            <w:r w:rsidR="00CB2528">
              <w:rPr>
                <w:noProof/>
                <w:webHidden/>
              </w:rPr>
              <w:t>36</w:t>
            </w:r>
            <w:r w:rsidR="00CB2528">
              <w:rPr>
                <w:noProof/>
                <w:webHidden/>
              </w:rPr>
              <w:fldChar w:fldCharType="end"/>
            </w:r>
          </w:hyperlink>
        </w:p>
        <w:p w14:paraId="50475DFD" w14:textId="1BFBFC1E" w:rsidR="00CB2528" w:rsidRDefault="00E72CE5">
          <w:pPr>
            <w:pStyle w:val="TM2"/>
            <w:tabs>
              <w:tab w:val="right" w:leader="dot" w:pos="9062"/>
            </w:tabs>
            <w:rPr>
              <w:rFonts w:asciiTheme="minorHAnsi" w:eastAsiaTheme="minorEastAsia" w:hAnsiTheme="minorHAnsi"/>
              <w:noProof/>
              <w:lang w:eastAsia="fr-FR"/>
            </w:rPr>
          </w:pPr>
          <w:hyperlink w:anchor="_Toc142385183" w:history="1">
            <w:r w:rsidR="00CB2528" w:rsidRPr="00B6205F">
              <w:rPr>
                <w:rStyle w:val="Lienhypertexte"/>
                <w:noProof/>
              </w:rPr>
              <w:t>6.8 Classe d’objets DocumentPaysage</w:t>
            </w:r>
            <w:r w:rsidR="00CB2528">
              <w:rPr>
                <w:noProof/>
                <w:webHidden/>
              </w:rPr>
              <w:tab/>
            </w:r>
            <w:r w:rsidR="00CB2528">
              <w:rPr>
                <w:noProof/>
                <w:webHidden/>
              </w:rPr>
              <w:fldChar w:fldCharType="begin"/>
            </w:r>
            <w:r w:rsidR="00CB2528">
              <w:rPr>
                <w:noProof/>
                <w:webHidden/>
              </w:rPr>
              <w:instrText xml:space="preserve"> PAGEREF _Toc142385183 \h </w:instrText>
            </w:r>
            <w:r w:rsidR="00CB2528">
              <w:rPr>
                <w:noProof/>
                <w:webHidden/>
              </w:rPr>
            </w:r>
            <w:r w:rsidR="00CB2528">
              <w:rPr>
                <w:noProof/>
                <w:webHidden/>
              </w:rPr>
              <w:fldChar w:fldCharType="separate"/>
            </w:r>
            <w:r w:rsidR="00CB2528">
              <w:rPr>
                <w:noProof/>
                <w:webHidden/>
              </w:rPr>
              <w:t>38</w:t>
            </w:r>
            <w:r w:rsidR="00CB2528">
              <w:rPr>
                <w:noProof/>
                <w:webHidden/>
              </w:rPr>
              <w:fldChar w:fldCharType="end"/>
            </w:r>
          </w:hyperlink>
        </w:p>
        <w:p w14:paraId="5CED9092" w14:textId="67B1C241" w:rsidR="00CB2528" w:rsidRDefault="00E72CE5">
          <w:pPr>
            <w:pStyle w:val="TM1"/>
            <w:rPr>
              <w:rFonts w:asciiTheme="minorHAnsi" w:eastAsiaTheme="minorEastAsia" w:hAnsiTheme="minorHAnsi"/>
              <w:noProof/>
              <w:lang w:eastAsia="fr-FR"/>
            </w:rPr>
          </w:pPr>
          <w:hyperlink w:anchor="_Toc142385184" w:history="1">
            <w:r w:rsidR="00CB2528" w:rsidRPr="00B6205F">
              <w:rPr>
                <w:rStyle w:val="Lienhypertexte"/>
                <w:noProof/>
              </w:rPr>
              <w:t>7</w:t>
            </w:r>
            <w:r w:rsidR="00CB2528">
              <w:rPr>
                <w:rFonts w:asciiTheme="minorHAnsi" w:eastAsiaTheme="minorEastAsia" w:hAnsiTheme="minorHAnsi"/>
                <w:noProof/>
                <w:lang w:eastAsia="fr-FR"/>
              </w:rPr>
              <w:tab/>
            </w:r>
            <w:r w:rsidR="00CB2528" w:rsidRPr="00B6205F">
              <w:rPr>
                <w:rStyle w:val="Lienhypertexte"/>
                <w:noProof/>
              </w:rPr>
              <w:t>Systèmes de références</w:t>
            </w:r>
            <w:r w:rsidR="00CB2528">
              <w:rPr>
                <w:noProof/>
                <w:webHidden/>
              </w:rPr>
              <w:tab/>
            </w:r>
            <w:r w:rsidR="00CB2528">
              <w:rPr>
                <w:noProof/>
                <w:webHidden/>
              </w:rPr>
              <w:fldChar w:fldCharType="begin"/>
            </w:r>
            <w:r w:rsidR="00CB2528">
              <w:rPr>
                <w:noProof/>
                <w:webHidden/>
              </w:rPr>
              <w:instrText xml:space="preserve"> PAGEREF _Toc142385184 \h </w:instrText>
            </w:r>
            <w:r w:rsidR="00CB2528">
              <w:rPr>
                <w:noProof/>
                <w:webHidden/>
              </w:rPr>
            </w:r>
            <w:r w:rsidR="00CB2528">
              <w:rPr>
                <w:noProof/>
                <w:webHidden/>
              </w:rPr>
              <w:fldChar w:fldCharType="separate"/>
            </w:r>
            <w:r w:rsidR="00CB2528">
              <w:rPr>
                <w:noProof/>
                <w:webHidden/>
              </w:rPr>
              <w:t>40</w:t>
            </w:r>
            <w:r w:rsidR="00CB2528">
              <w:rPr>
                <w:noProof/>
                <w:webHidden/>
              </w:rPr>
              <w:fldChar w:fldCharType="end"/>
            </w:r>
          </w:hyperlink>
        </w:p>
        <w:p w14:paraId="20D00CD4" w14:textId="3A8D5F0B" w:rsidR="00CB2528" w:rsidRDefault="00E72CE5">
          <w:pPr>
            <w:pStyle w:val="TM2"/>
            <w:tabs>
              <w:tab w:val="right" w:leader="dot" w:pos="9062"/>
            </w:tabs>
            <w:rPr>
              <w:rFonts w:asciiTheme="minorHAnsi" w:eastAsiaTheme="minorEastAsia" w:hAnsiTheme="minorHAnsi"/>
              <w:noProof/>
              <w:lang w:eastAsia="fr-FR"/>
            </w:rPr>
          </w:pPr>
          <w:hyperlink w:anchor="_Toc142385185" w:history="1">
            <w:r w:rsidR="00CB2528" w:rsidRPr="00B6205F">
              <w:rPr>
                <w:rStyle w:val="Lienhypertexte"/>
                <w:noProof/>
              </w:rPr>
              <w:t>7.3 Système de référence temporel</w:t>
            </w:r>
            <w:r w:rsidR="00CB2528">
              <w:rPr>
                <w:noProof/>
                <w:webHidden/>
              </w:rPr>
              <w:tab/>
            </w:r>
            <w:r w:rsidR="00CB2528">
              <w:rPr>
                <w:noProof/>
                <w:webHidden/>
              </w:rPr>
              <w:fldChar w:fldCharType="begin"/>
            </w:r>
            <w:r w:rsidR="00CB2528">
              <w:rPr>
                <w:noProof/>
                <w:webHidden/>
              </w:rPr>
              <w:instrText xml:space="preserve"> PAGEREF _Toc142385185 \h </w:instrText>
            </w:r>
            <w:r w:rsidR="00CB2528">
              <w:rPr>
                <w:noProof/>
                <w:webHidden/>
              </w:rPr>
            </w:r>
            <w:r w:rsidR="00CB2528">
              <w:rPr>
                <w:noProof/>
                <w:webHidden/>
              </w:rPr>
              <w:fldChar w:fldCharType="separate"/>
            </w:r>
            <w:r w:rsidR="00CB2528">
              <w:rPr>
                <w:noProof/>
                <w:webHidden/>
              </w:rPr>
              <w:t>40</w:t>
            </w:r>
            <w:r w:rsidR="00CB2528">
              <w:rPr>
                <w:noProof/>
                <w:webHidden/>
              </w:rPr>
              <w:fldChar w:fldCharType="end"/>
            </w:r>
          </w:hyperlink>
        </w:p>
        <w:p w14:paraId="6888E80C" w14:textId="3E32F23E" w:rsidR="00CB2528" w:rsidRDefault="00E72CE5">
          <w:pPr>
            <w:pStyle w:val="TM2"/>
            <w:tabs>
              <w:tab w:val="right" w:leader="dot" w:pos="9062"/>
            </w:tabs>
            <w:rPr>
              <w:rFonts w:asciiTheme="minorHAnsi" w:eastAsiaTheme="minorEastAsia" w:hAnsiTheme="minorHAnsi"/>
              <w:noProof/>
              <w:lang w:eastAsia="fr-FR"/>
            </w:rPr>
          </w:pPr>
          <w:hyperlink w:anchor="_Toc142385186" w:history="1">
            <w:r w:rsidR="00CB2528" w:rsidRPr="00B6205F">
              <w:rPr>
                <w:rStyle w:val="Lienhypertexte"/>
                <w:noProof/>
              </w:rPr>
              <w:t>7.4 Système de référence spatial</w:t>
            </w:r>
            <w:r w:rsidR="00CB2528">
              <w:rPr>
                <w:noProof/>
                <w:webHidden/>
              </w:rPr>
              <w:tab/>
            </w:r>
            <w:r w:rsidR="00CB2528">
              <w:rPr>
                <w:noProof/>
                <w:webHidden/>
              </w:rPr>
              <w:fldChar w:fldCharType="begin"/>
            </w:r>
            <w:r w:rsidR="00CB2528">
              <w:rPr>
                <w:noProof/>
                <w:webHidden/>
              </w:rPr>
              <w:instrText xml:space="preserve"> PAGEREF _Toc142385186 \h </w:instrText>
            </w:r>
            <w:r w:rsidR="00CB2528">
              <w:rPr>
                <w:noProof/>
                <w:webHidden/>
              </w:rPr>
            </w:r>
            <w:r w:rsidR="00CB2528">
              <w:rPr>
                <w:noProof/>
                <w:webHidden/>
              </w:rPr>
              <w:fldChar w:fldCharType="separate"/>
            </w:r>
            <w:r w:rsidR="00CB2528">
              <w:rPr>
                <w:noProof/>
                <w:webHidden/>
              </w:rPr>
              <w:t>40</w:t>
            </w:r>
            <w:r w:rsidR="00CB2528">
              <w:rPr>
                <w:noProof/>
                <w:webHidden/>
              </w:rPr>
              <w:fldChar w:fldCharType="end"/>
            </w:r>
          </w:hyperlink>
        </w:p>
        <w:p w14:paraId="673AF5B0" w14:textId="32906FE2" w:rsidR="00CB2528" w:rsidRDefault="00E72CE5">
          <w:pPr>
            <w:pStyle w:val="TM1"/>
            <w:rPr>
              <w:rFonts w:asciiTheme="minorHAnsi" w:eastAsiaTheme="minorEastAsia" w:hAnsiTheme="minorHAnsi"/>
              <w:noProof/>
              <w:lang w:eastAsia="fr-FR"/>
            </w:rPr>
          </w:pPr>
          <w:hyperlink w:anchor="_Toc142385187" w:history="1">
            <w:r w:rsidR="00CB2528" w:rsidRPr="00B6205F">
              <w:rPr>
                <w:rStyle w:val="Lienhypertexte"/>
                <w:noProof/>
              </w:rPr>
              <w:t>8</w:t>
            </w:r>
            <w:r w:rsidR="00CB2528">
              <w:rPr>
                <w:rFonts w:asciiTheme="minorHAnsi" w:eastAsiaTheme="minorEastAsia" w:hAnsiTheme="minorHAnsi"/>
                <w:noProof/>
                <w:lang w:eastAsia="fr-FR"/>
              </w:rPr>
              <w:tab/>
            </w:r>
            <w:r w:rsidR="00CB2528" w:rsidRPr="00B6205F">
              <w:rPr>
                <w:rStyle w:val="Lienhypertexte"/>
                <w:noProof/>
              </w:rPr>
              <w:t>Qualité</w:t>
            </w:r>
            <w:r w:rsidR="00CB2528">
              <w:rPr>
                <w:noProof/>
                <w:webHidden/>
              </w:rPr>
              <w:tab/>
            </w:r>
            <w:r w:rsidR="00CB2528">
              <w:rPr>
                <w:noProof/>
                <w:webHidden/>
              </w:rPr>
              <w:fldChar w:fldCharType="begin"/>
            </w:r>
            <w:r w:rsidR="00CB2528">
              <w:rPr>
                <w:noProof/>
                <w:webHidden/>
              </w:rPr>
              <w:instrText xml:space="preserve"> PAGEREF _Toc142385187 \h </w:instrText>
            </w:r>
            <w:r w:rsidR="00CB2528">
              <w:rPr>
                <w:noProof/>
                <w:webHidden/>
              </w:rPr>
            </w:r>
            <w:r w:rsidR="00CB2528">
              <w:rPr>
                <w:noProof/>
                <w:webHidden/>
              </w:rPr>
              <w:fldChar w:fldCharType="separate"/>
            </w:r>
            <w:r w:rsidR="00CB2528">
              <w:rPr>
                <w:noProof/>
                <w:webHidden/>
              </w:rPr>
              <w:t>41</w:t>
            </w:r>
            <w:r w:rsidR="00CB2528">
              <w:rPr>
                <w:noProof/>
                <w:webHidden/>
              </w:rPr>
              <w:fldChar w:fldCharType="end"/>
            </w:r>
          </w:hyperlink>
        </w:p>
        <w:p w14:paraId="5BF05F44" w14:textId="23470F12" w:rsidR="00CB2528" w:rsidRDefault="00E72CE5">
          <w:pPr>
            <w:pStyle w:val="TM2"/>
            <w:tabs>
              <w:tab w:val="right" w:leader="dot" w:pos="9062"/>
            </w:tabs>
            <w:rPr>
              <w:rFonts w:asciiTheme="minorHAnsi" w:eastAsiaTheme="minorEastAsia" w:hAnsiTheme="minorHAnsi"/>
              <w:noProof/>
              <w:lang w:eastAsia="fr-FR"/>
            </w:rPr>
          </w:pPr>
          <w:hyperlink w:anchor="_Toc142385188" w:history="1">
            <w:r w:rsidR="00CB2528" w:rsidRPr="00B6205F">
              <w:rPr>
                <w:rStyle w:val="Lienhypertexte"/>
                <w:noProof/>
              </w:rPr>
              <w:t>8.1 Exhaustivité</w:t>
            </w:r>
            <w:r w:rsidR="00CB2528">
              <w:rPr>
                <w:noProof/>
                <w:webHidden/>
              </w:rPr>
              <w:tab/>
            </w:r>
            <w:r w:rsidR="00CB2528">
              <w:rPr>
                <w:noProof/>
                <w:webHidden/>
              </w:rPr>
              <w:fldChar w:fldCharType="begin"/>
            </w:r>
            <w:r w:rsidR="00CB2528">
              <w:rPr>
                <w:noProof/>
                <w:webHidden/>
              </w:rPr>
              <w:instrText xml:space="preserve"> PAGEREF _Toc142385188 \h </w:instrText>
            </w:r>
            <w:r w:rsidR="00CB2528">
              <w:rPr>
                <w:noProof/>
                <w:webHidden/>
              </w:rPr>
            </w:r>
            <w:r w:rsidR="00CB2528">
              <w:rPr>
                <w:noProof/>
                <w:webHidden/>
              </w:rPr>
              <w:fldChar w:fldCharType="separate"/>
            </w:r>
            <w:r w:rsidR="00CB2528">
              <w:rPr>
                <w:noProof/>
                <w:webHidden/>
              </w:rPr>
              <w:t>41</w:t>
            </w:r>
            <w:r w:rsidR="00CB2528">
              <w:rPr>
                <w:noProof/>
                <w:webHidden/>
              </w:rPr>
              <w:fldChar w:fldCharType="end"/>
            </w:r>
          </w:hyperlink>
        </w:p>
        <w:p w14:paraId="2F8396FC" w14:textId="52AD41B9" w:rsidR="00CB2528" w:rsidRDefault="00E72CE5">
          <w:pPr>
            <w:pStyle w:val="TM2"/>
            <w:tabs>
              <w:tab w:val="right" w:leader="dot" w:pos="9062"/>
            </w:tabs>
            <w:rPr>
              <w:rFonts w:asciiTheme="minorHAnsi" w:eastAsiaTheme="minorEastAsia" w:hAnsiTheme="minorHAnsi"/>
              <w:noProof/>
              <w:lang w:eastAsia="fr-FR"/>
            </w:rPr>
          </w:pPr>
          <w:hyperlink w:anchor="_Toc142385189" w:history="1">
            <w:r w:rsidR="00CB2528" w:rsidRPr="00B6205F">
              <w:rPr>
                <w:rStyle w:val="Lienhypertexte"/>
                <w:noProof/>
              </w:rPr>
              <w:t>8.2 Précision géométrique</w:t>
            </w:r>
            <w:r w:rsidR="00CB2528">
              <w:rPr>
                <w:noProof/>
                <w:webHidden/>
              </w:rPr>
              <w:tab/>
            </w:r>
            <w:r w:rsidR="00CB2528">
              <w:rPr>
                <w:noProof/>
                <w:webHidden/>
              </w:rPr>
              <w:fldChar w:fldCharType="begin"/>
            </w:r>
            <w:r w:rsidR="00CB2528">
              <w:rPr>
                <w:noProof/>
                <w:webHidden/>
              </w:rPr>
              <w:instrText xml:space="preserve"> PAGEREF _Toc142385189 \h </w:instrText>
            </w:r>
            <w:r w:rsidR="00CB2528">
              <w:rPr>
                <w:noProof/>
                <w:webHidden/>
              </w:rPr>
            </w:r>
            <w:r w:rsidR="00CB2528">
              <w:rPr>
                <w:noProof/>
                <w:webHidden/>
              </w:rPr>
              <w:fldChar w:fldCharType="separate"/>
            </w:r>
            <w:r w:rsidR="00CB2528">
              <w:rPr>
                <w:noProof/>
                <w:webHidden/>
              </w:rPr>
              <w:t>41</w:t>
            </w:r>
            <w:r w:rsidR="00CB2528">
              <w:rPr>
                <w:noProof/>
                <w:webHidden/>
              </w:rPr>
              <w:fldChar w:fldCharType="end"/>
            </w:r>
          </w:hyperlink>
        </w:p>
        <w:p w14:paraId="66440EDF" w14:textId="107E7D27" w:rsidR="00CB2528" w:rsidRDefault="00E72CE5">
          <w:pPr>
            <w:pStyle w:val="TM2"/>
            <w:tabs>
              <w:tab w:val="right" w:leader="dot" w:pos="9062"/>
            </w:tabs>
            <w:rPr>
              <w:rFonts w:asciiTheme="minorHAnsi" w:eastAsiaTheme="minorEastAsia" w:hAnsiTheme="minorHAnsi"/>
              <w:noProof/>
              <w:lang w:eastAsia="fr-FR"/>
            </w:rPr>
          </w:pPr>
          <w:hyperlink w:anchor="_Toc142385190" w:history="1">
            <w:r w:rsidR="00CB2528" w:rsidRPr="00B6205F">
              <w:rPr>
                <w:rStyle w:val="Lienhypertexte"/>
                <w:noProof/>
              </w:rPr>
              <w:t>8.3 Cohérence topologique</w:t>
            </w:r>
            <w:r w:rsidR="00CB2528">
              <w:rPr>
                <w:noProof/>
                <w:webHidden/>
              </w:rPr>
              <w:tab/>
            </w:r>
            <w:r w:rsidR="00CB2528">
              <w:rPr>
                <w:noProof/>
                <w:webHidden/>
              </w:rPr>
              <w:fldChar w:fldCharType="begin"/>
            </w:r>
            <w:r w:rsidR="00CB2528">
              <w:rPr>
                <w:noProof/>
                <w:webHidden/>
              </w:rPr>
              <w:instrText xml:space="preserve"> PAGEREF _Toc142385190 \h </w:instrText>
            </w:r>
            <w:r w:rsidR="00CB2528">
              <w:rPr>
                <w:noProof/>
                <w:webHidden/>
              </w:rPr>
            </w:r>
            <w:r w:rsidR="00CB2528">
              <w:rPr>
                <w:noProof/>
                <w:webHidden/>
              </w:rPr>
              <w:fldChar w:fldCharType="separate"/>
            </w:r>
            <w:r w:rsidR="00CB2528">
              <w:rPr>
                <w:noProof/>
                <w:webHidden/>
              </w:rPr>
              <w:t>42</w:t>
            </w:r>
            <w:r w:rsidR="00CB2528">
              <w:rPr>
                <w:noProof/>
                <w:webHidden/>
              </w:rPr>
              <w:fldChar w:fldCharType="end"/>
            </w:r>
          </w:hyperlink>
        </w:p>
        <w:p w14:paraId="5BFB6C3C" w14:textId="7348781F" w:rsidR="00CB2528" w:rsidRDefault="00E72CE5">
          <w:pPr>
            <w:pStyle w:val="TM2"/>
            <w:tabs>
              <w:tab w:val="right" w:leader="dot" w:pos="9062"/>
            </w:tabs>
            <w:rPr>
              <w:rFonts w:asciiTheme="minorHAnsi" w:eastAsiaTheme="minorEastAsia" w:hAnsiTheme="minorHAnsi"/>
              <w:noProof/>
              <w:lang w:eastAsia="fr-FR"/>
            </w:rPr>
          </w:pPr>
          <w:hyperlink w:anchor="_Toc142385191" w:history="1">
            <w:r w:rsidR="00CB2528" w:rsidRPr="00B6205F">
              <w:rPr>
                <w:rStyle w:val="Lienhypertexte"/>
                <w:noProof/>
              </w:rPr>
              <w:t>8.4 Précision sémantique</w:t>
            </w:r>
            <w:r w:rsidR="00CB2528">
              <w:rPr>
                <w:noProof/>
                <w:webHidden/>
              </w:rPr>
              <w:tab/>
            </w:r>
            <w:r w:rsidR="00CB2528">
              <w:rPr>
                <w:noProof/>
                <w:webHidden/>
              </w:rPr>
              <w:fldChar w:fldCharType="begin"/>
            </w:r>
            <w:r w:rsidR="00CB2528">
              <w:rPr>
                <w:noProof/>
                <w:webHidden/>
              </w:rPr>
              <w:instrText xml:space="preserve"> PAGEREF _Toc142385191 \h </w:instrText>
            </w:r>
            <w:r w:rsidR="00CB2528">
              <w:rPr>
                <w:noProof/>
                <w:webHidden/>
              </w:rPr>
            </w:r>
            <w:r w:rsidR="00CB2528">
              <w:rPr>
                <w:noProof/>
                <w:webHidden/>
              </w:rPr>
              <w:fldChar w:fldCharType="separate"/>
            </w:r>
            <w:r w:rsidR="00CB2528">
              <w:rPr>
                <w:noProof/>
                <w:webHidden/>
              </w:rPr>
              <w:t>42</w:t>
            </w:r>
            <w:r w:rsidR="00CB2528">
              <w:rPr>
                <w:noProof/>
                <w:webHidden/>
              </w:rPr>
              <w:fldChar w:fldCharType="end"/>
            </w:r>
          </w:hyperlink>
        </w:p>
        <w:p w14:paraId="577410DD" w14:textId="2606889A" w:rsidR="00CB2528" w:rsidRDefault="00E72CE5">
          <w:pPr>
            <w:pStyle w:val="TM2"/>
            <w:tabs>
              <w:tab w:val="right" w:leader="dot" w:pos="9062"/>
            </w:tabs>
            <w:rPr>
              <w:rFonts w:asciiTheme="minorHAnsi" w:eastAsiaTheme="minorEastAsia" w:hAnsiTheme="minorHAnsi"/>
              <w:noProof/>
              <w:lang w:eastAsia="fr-FR"/>
            </w:rPr>
          </w:pPr>
          <w:hyperlink w:anchor="_Toc142385192" w:history="1">
            <w:r w:rsidR="00CB2528" w:rsidRPr="00B6205F">
              <w:rPr>
                <w:rStyle w:val="Lienhypertexte"/>
                <w:noProof/>
              </w:rPr>
              <w:t>8.5 Cohérence logique</w:t>
            </w:r>
            <w:r w:rsidR="00CB2528">
              <w:rPr>
                <w:noProof/>
                <w:webHidden/>
              </w:rPr>
              <w:tab/>
            </w:r>
            <w:r w:rsidR="00CB2528">
              <w:rPr>
                <w:noProof/>
                <w:webHidden/>
              </w:rPr>
              <w:fldChar w:fldCharType="begin"/>
            </w:r>
            <w:r w:rsidR="00CB2528">
              <w:rPr>
                <w:noProof/>
                <w:webHidden/>
              </w:rPr>
              <w:instrText xml:space="preserve"> PAGEREF _Toc142385192 \h </w:instrText>
            </w:r>
            <w:r w:rsidR="00CB2528">
              <w:rPr>
                <w:noProof/>
                <w:webHidden/>
              </w:rPr>
            </w:r>
            <w:r w:rsidR="00CB2528">
              <w:rPr>
                <w:noProof/>
                <w:webHidden/>
              </w:rPr>
              <w:fldChar w:fldCharType="separate"/>
            </w:r>
            <w:r w:rsidR="00CB2528">
              <w:rPr>
                <w:noProof/>
                <w:webHidden/>
              </w:rPr>
              <w:t>43</w:t>
            </w:r>
            <w:r w:rsidR="00CB2528">
              <w:rPr>
                <w:noProof/>
                <w:webHidden/>
              </w:rPr>
              <w:fldChar w:fldCharType="end"/>
            </w:r>
          </w:hyperlink>
        </w:p>
        <w:p w14:paraId="1AB7CAAD" w14:textId="2D1035AB" w:rsidR="00CB2528" w:rsidRDefault="00E72CE5">
          <w:pPr>
            <w:pStyle w:val="TM1"/>
            <w:rPr>
              <w:rFonts w:asciiTheme="minorHAnsi" w:eastAsiaTheme="minorEastAsia" w:hAnsiTheme="minorHAnsi"/>
              <w:noProof/>
              <w:lang w:eastAsia="fr-FR"/>
            </w:rPr>
          </w:pPr>
          <w:hyperlink w:anchor="_Toc142385193" w:history="1">
            <w:r w:rsidR="00CB2528" w:rsidRPr="00B6205F">
              <w:rPr>
                <w:rStyle w:val="Lienhypertexte"/>
                <w:rFonts w:eastAsia="Marianne" w:cs="Marianne"/>
                <w:noProof/>
              </w:rPr>
              <w:t>9</w:t>
            </w:r>
            <w:r w:rsidR="00CB2528">
              <w:rPr>
                <w:rFonts w:asciiTheme="minorHAnsi" w:eastAsiaTheme="minorEastAsia" w:hAnsiTheme="minorHAnsi"/>
                <w:noProof/>
                <w:lang w:eastAsia="fr-FR"/>
              </w:rPr>
              <w:tab/>
            </w:r>
            <w:r w:rsidR="00CB2528" w:rsidRPr="00B6205F">
              <w:rPr>
                <w:rStyle w:val="Lienhypertexte"/>
                <w:noProof/>
              </w:rPr>
              <w:t>Métadonnées</w:t>
            </w:r>
            <w:r w:rsidR="00CB2528">
              <w:rPr>
                <w:noProof/>
                <w:webHidden/>
              </w:rPr>
              <w:tab/>
            </w:r>
            <w:r w:rsidR="00CB2528">
              <w:rPr>
                <w:noProof/>
                <w:webHidden/>
              </w:rPr>
              <w:fldChar w:fldCharType="begin"/>
            </w:r>
            <w:r w:rsidR="00CB2528">
              <w:rPr>
                <w:noProof/>
                <w:webHidden/>
              </w:rPr>
              <w:instrText xml:space="preserve"> PAGEREF _Toc142385193 \h </w:instrText>
            </w:r>
            <w:r w:rsidR="00CB2528">
              <w:rPr>
                <w:noProof/>
                <w:webHidden/>
              </w:rPr>
            </w:r>
            <w:r w:rsidR="00CB2528">
              <w:rPr>
                <w:noProof/>
                <w:webHidden/>
              </w:rPr>
              <w:fldChar w:fldCharType="separate"/>
            </w:r>
            <w:r w:rsidR="00CB2528">
              <w:rPr>
                <w:noProof/>
                <w:webHidden/>
              </w:rPr>
              <w:t>43</w:t>
            </w:r>
            <w:r w:rsidR="00CB2528">
              <w:rPr>
                <w:noProof/>
                <w:webHidden/>
              </w:rPr>
              <w:fldChar w:fldCharType="end"/>
            </w:r>
          </w:hyperlink>
        </w:p>
        <w:p w14:paraId="17E700E7" w14:textId="4B9DE2D1" w:rsidR="00CB2528" w:rsidRDefault="00E72CE5">
          <w:pPr>
            <w:pStyle w:val="TM2"/>
            <w:tabs>
              <w:tab w:val="right" w:leader="dot" w:pos="9062"/>
            </w:tabs>
            <w:rPr>
              <w:rFonts w:asciiTheme="minorHAnsi" w:eastAsiaTheme="minorEastAsia" w:hAnsiTheme="minorHAnsi"/>
              <w:noProof/>
              <w:lang w:eastAsia="fr-FR"/>
            </w:rPr>
          </w:pPr>
          <w:hyperlink w:anchor="_Toc142385194" w:history="1">
            <w:r w:rsidR="00CB2528" w:rsidRPr="00B6205F">
              <w:rPr>
                <w:rStyle w:val="Lienhypertexte"/>
                <w:noProof/>
              </w:rPr>
              <w:t>9.1 Généralités</w:t>
            </w:r>
            <w:r w:rsidR="00CB2528">
              <w:rPr>
                <w:noProof/>
                <w:webHidden/>
              </w:rPr>
              <w:tab/>
            </w:r>
            <w:r w:rsidR="00CB2528">
              <w:rPr>
                <w:noProof/>
                <w:webHidden/>
              </w:rPr>
              <w:fldChar w:fldCharType="begin"/>
            </w:r>
            <w:r w:rsidR="00CB2528">
              <w:rPr>
                <w:noProof/>
                <w:webHidden/>
              </w:rPr>
              <w:instrText xml:space="preserve"> PAGEREF _Toc142385194 \h </w:instrText>
            </w:r>
            <w:r w:rsidR="00CB2528">
              <w:rPr>
                <w:noProof/>
                <w:webHidden/>
              </w:rPr>
            </w:r>
            <w:r w:rsidR="00CB2528">
              <w:rPr>
                <w:noProof/>
                <w:webHidden/>
              </w:rPr>
              <w:fldChar w:fldCharType="separate"/>
            </w:r>
            <w:r w:rsidR="00CB2528">
              <w:rPr>
                <w:noProof/>
                <w:webHidden/>
              </w:rPr>
              <w:t>43</w:t>
            </w:r>
            <w:r w:rsidR="00CB2528">
              <w:rPr>
                <w:noProof/>
                <w:webHidden/>
              </w:rPr>
              <w:fldChar w:fldCharType="end"/>
            </w:r>
          </w:hyperlink>
        </w:p>
        <w:p w14:paraId="141A5E49" w14:textId="77258B60" w:rsidR="00CB2528" w:rsidRDefault="00E72CE5">
          <w:pPr>
            <w:pStyle w:val="TM2"/>
            <w:tabs>
              <w:tab w:val="right" w:leader="dot" w:pos="9062"/>
            </w:tabs>
            <w:rPr>
              <w:rFonts w:asciiTheme="minorHAnsi" w:eastAsiaTheme="minorEastAsia" w:hAnsiTheme="minorHAnsi"/>
              <w:noProof/>
              <w:lang w:eastAsia="fr-FR"/>
            </w:rPr>
          </w:pPr>
          <w:hyperlink w:anchor="_Toc142385195" w:history="1">
            <w:r w:rsidR="00CB2528" w:rsidRPr="00B6205F">
              <w:rPr>
                <w:rStyle w:val="Lienhypertexte"/>
                <w:noProof/>
              </w:rPr>
              <w:t>9.2 Consignes de nommage du fichier de métadonnées</w:t>
            </w:r>
            <w:r w:rsidR="00CB2528">
              <w:rPr>
                <w:noProof/>
                <w:webHidden/>
              </w:rPr>
              <w:tab/>
            </w:r>
            <w:r w:rsidR="00CB2528">
              <w:rPr>
                <w:noProof/>
                <w:webHidden/>
              </w:rPr>
              <w:fldChar w:fldCharType="begin"/>
            </w:r>
            <w:r w:rsidR="00CB2528">
              <w:rPr>
                <w:noProof/>
                <w:webHidden/>
              </w:rPr>
              <w:instrText xml:space="preserve"> PAGEREF _Toc142385195 \h </w:instrText>
            </w:r>
            <w:r w:rsidR="00CB2528">
              <w:rPr>
                <w:noProof/>
                <w:webHidden/>
              </w:rPr>
            </w:r>
            <w:r w:rsidR="00CB2528">
              <w:rPr>
                <w:noProof/>
                <w:webHidden/>
              </w:rPr>
              <w:fldChar w:fldCharType="separate"/>
            </w:r>
            <w:r w:rsidR="00CB2528">
              <w:rPr>
                <w:noProof/>
                <w:webHidden/>
              </w:rPr>
              <w:t>44</w:t>
            </w:r>
            <w:r w:rsidR="00CB2528">
              <w:rPr>
                <w:noProof/>
                <w:webHidden/>
              </w:rPr>
              <w:fldChar w:fldCharType="end"/>
            </w:r>
          </w:hyperlink>
        </w:p>
        <w:p w14:paraId="529FCB1E" w14:textId="73897A48" w:rsidR="00CB2528" w:rsidRDefault="00E72CE5">
          <w:pPr>
            <w:pStyle w:val="TM2"/>
            <w:tabs>
              <w:tab w:val="right" w:leader="dot" w:pos="9062"/>
            </w:tabs>
            <w:rPr>
              <w:rFonts w:asciiTheme="minorHAnsi" w:eastAsiaTheme="minorEastAsia" w:hAnsiTheme="minorHAnsi"/>
              <w:noProof/>
              <w:lang w:eastAsia="fr-FR"/>
            </w:rPr>
          </w:pPr>
          <w:hyperlink w:anchor="_Toc142385196" w:history="1">
            <w:r w:rsidR="00CB2528" w:rsidRPr="00B6205F">
              <w:rPr>
                <w:rStyle w:val="Lienhypertexte"/>
                <w:noProof/>
              </w:rPr>
              <w:t>9.3 Identification des données</w:t>
            </w:r>
            <w:r w:rsidR="00CB2528">
              <w:rPr>
                <w:noProof/>
                <w:webHidden/>
              </w:rPr>
              <w:tab/>
            </w:r>
            <w:r w:rsidR="00CB2528">
              <w:rPr>
                <w:noProof/>
                <w:webHidden/>
              </w:rPr>
              <w:fldChar w:fldCharType="begin"/>
            </w:r>
            <w:r w:rsidR="00CB2528">
              <w:rPr>
                <w:noProof/>
                <w:webHidden/>
              </w:rPr>
              <w:instrText xml:space="preserve"> PAGEREF _Toc142385196 \h </w:instrText>
            </w:r>
            <w:r w:rsidR="00CB2528">
              <w:rPr>
                <w:noProof/>
                <w:webHidden/>
              </w:rPr>
            </w:r>
            <w:r w:rsidR="00CB2528">
              <w:rPr>
                <w:noProof/>
                <w:webHidden/>
              </w:rPr>
              <w:fldChar w:fldCharType="separate"/>
            </w:r>
            <w:r w:rsidR="00CB2528">
              <w:rPr>
                <w:noProof/>
                <w:webHidden/>
              </w:rPr>
              <w:t>44</w:t>
            </w:r>
            <w:r w:rsidR="00CB2528">
              <w:rPr>
                <w:noProof/>
                <w:webHidden/>
              </w:rPr>
              <w:fldChar w:fldCharType="end"/>
            </w:r>
          </w:hyperlink>
        </w:p>
        <w:p w14:paraId="57402B5E" w14:textId="0E4336A9" w:rsidR="00CB2528" w:rsidRDefault="00E72CE5">
          <w:pPr>
            <w:pStyle w:val="TM2"/>
            <w:tabs>
              <w:tab w:val="right" w:leader="dot" w:pos="9062"/>
            </w:tabs>
            <w:rPr>
              <w:rFonts w:asciiTheme="minorHAnsi" w:eastAsiaTheme="minorEastAsia" w:hAnsiTheme="minorHAnsi"/>
              <w:noProof/>
              <w:lang w:eastAsia="fr-FR"/>
            </w:rPr>
          </w:pPr>
          <w:hyperlink w:anchor="_Toc142385197" w:history="1">
            <w:r w:rsidR="00CB2528" w:rsidRPr="00B6205F">
              <w:rPr>
                <w:rStyle w:val="Lienhypertexte"/>
                <w:noProof/>
              </w:rPr>
              <w:t>9.4 Classification des données et services géographiques</w:t>
            </w:r>
            <w:r w:rsidR="00CB2528">
              <w:rPr>
                <w:noProof/>
                <w:webHidden/>
              </w:rPr>
              <w:tab/>
            </w:r>
            <w:r w:rsidR="00CB2528">
              <w:rPr>
                <w:noProof/>
                <w:webHidden/>
              </w:rPr>
              <w:fldChar w:fldCharType="begin"/>
            </w:r>
            <w:r w:rsidR="00CB2528">
              <w:rPr>
                <w:noProof/>
                <w:webHidden/>
              </w:rPr>
              <w:instrText xml:space="preserve"> PAGEREF _Toc142385197 \h </w:instrText>
            </w:r>
            <w:r w:rsidR="00CB2528">
              <w:rPr>
                <w:noProof/>
                <w:webHidden/>
              </w:rPr>
            </w:r>
            <w:r w:rsidR="00CB2528">
              <w:rPr>
                <w:noProof/>
                <w:webHidden/>
              </w:rPr>
              <w:fldChar w:fldCharType="separate"/>
            </w:r>
            <w:r w:rsidR="00CB2528">
              <w:rPr>
                <w:noProof/>
                <w:webHidden/>
              </w:rPr>
              <w:t>48</w:t>
            </w:r>
            <w:r w:rsidR="00CB2528">
              <w:rPr>
                <w:noProof/>
                <w:webHidden/>
              </w:rPr>
              <w:fldChar w:fldCharType="end"/>
            </w:r>
          </w:hyperlink>
        </w:p>
        <w:p w14:paraId="53CC9D73" w14:textId="68AF9988" w:rsidR="00CB2528" w:rsidRDefault="00E72CE5">
          <w:pPr>
            <w:pStyle w:val="TM2"/>
            <w:tabs>
              <w:tab w:val="right" w:leader="dot" w:pos="9062"/>
            </w:tabs>
            <w:rPr>
              <w:rFonts w:asciiTheme="minorHAnsi" w:eastAsiaTheme="minorEastAsia" w:hAnsiTheme="minorHAnsi"/>
              <w:noProof/>
              <w:lang w:eastAsia="fr-FR"/>
            </w:rPr>
          </w:pPr>
          <w:hyperlink w:anchor="_Toc142385198" w:history="1">
            <w:r w:rsidR="00CB2528" w:rsidRPr="00B6205F">
              <w:rPr>
                <w:rStyle w:val="Lienhypertexte"/>
                <w:noProof/>
              </w:rPr>
              <w:t>9.5 Mots-clés</w:t>
            </w:r>
            <w:r w:rsidR="00CB2528">
              <w:rPr>
                <w:noProof/>
                <w:webHidden/>
              </w:rPr>
              <w:tab/>
            </w:r>
            <w:r w:rsidR="00CB2528">
              <w:rPr>
                <w:noProof/>
                <w:webHidden/>
              </w:rPr>
              <w:fldChar w:fldCharType="begin"/>
            </w:r>
            <w:r w:rsidR="00CB2528">
              <w:rPr>
                <w:noProof/>
                <w:webHidden/>
              </w:rPr>
              <w:instrText xml:space="preserve"> PAGEREF _Toc142385198 \h </w:instrText>
            </w:r>
            <w:r w:rsidR="00CB2528">
              <w:rPr>
                <w:noProof/>
                <w:webHidden/>
              </w:rPr>
            </w:r>
            <w:r w:rsidR="00CB2528">
              <w:rPr>
                <w:noProof/>
                <w:webHidden/>
              </w:rPr>
              <w:fldChar w:fldCharType="separate"/>
            </w:r>
            <w:r w:rsidR="00CB2528">
              <w:rPr>
                <w:noProof/>
                <w:webHidden/>
              </w:rPr>
              <w:t>48</w:t>
            </w:r>
            <w:r w:rsidR="00CB2528">
              <w:rPr>
                <w:noProof/>
                <w:webHidden/>
              </w:rPr>
              <w:fldChar w:fldCharType="end"/>
            </w:r>
          </w:hyperlink>
        </w:p>
        <w:p w14:paraId="6BC1189F" w14:textId="52F545AD" w:rsidR="00CB2528" w:rsidRDefault="00E72CE5">
          <w:pPr>
            <w:pStyle w:val="TM2"/>
            <w:tabs>
              <w:tab w:val="right" w:leader="dot" w:pos="9062"/>
            </w:tabs>
            <w:rPr>
              <w:rFonts w:asciiTheme="minorHAnsi" w:eastAsiaTheme="minorEastAsia" w:hAnsiTheme="minorHAnsi"/>
              <w:noProof/>
              <w:lang w:eastAsia="fr-FR"/>
            </w:rPr>
          </w:pPr>
          <w:hyperlink w:anchor="_Toc142385199" w:history="1">
            <w:r w:rsidR="00CB2528" w:rsidRPr="00B6205F">
              <w:rPr>
                <w:rStyle w:val="Lienhypertexte"/>
                <w:noProof/>
              </w:rPr>
              <w:t>9.6 Situation géographique</w:t>
            </w:r>
            <w:r w:rsidR="00CB2528">
              <w:rPr>
                <w:noProof/>
                <w:webHidden/>
              </w:rPr>
              <w:tab/>
            </w:r>
            <w:r w:rsidR="00CB2528">
              <w:rPr>
                <w:noProof/>
                <w:webHidden/>
              </w:rPr>
              <w:fldChar w:fldCharType="begin"/>
            </w:r>
            <w:r w:rsidR="00CB2528">
              <w:rPr>
                <w:noProof/>
                <w:webHidden/>
              </w:rPr>
              <w:instrText xml:space="preserve"> PAGEREF _Toc142385199 \h </w:instrText>
            </w:r>
            <w:r w:rsidR="00CB2528">
              <w:rPr>
                <w:noProof/>
                <w:webHidden/>
              </w:rPr>
            </w:r>
            <w:r w:rsidR="00CB2528">
              <w:rPr>
                <w:noProof/>
                <w:webHidden/>
              </w:rPr>
              <w:fldChar w:fldCharType="separate"/>
            </w:r>
            <w:r w:rsidR="00CB2528">
              <w:rPr>
                <w:noProof/>
                <w:webHidden/>
              </w:rPr>
              <w:t>49</w:t>
            </w:r>
            <w:r w:rsidR="00CB2528">
              <w:rPr>
                <w:noProof/>
                <w:webHidden/>
              </w:rPr>
              <w:fldChar w:fldCharType="end"/>
            </w:r>
          </w:hyperlink>
        </w:p>
        <w:p w14:paraId="69DA6F6A" w14:textId="63F25357" w:rsidR="00CB2528" w:rsidRDefault="00E72CE5">
          <w:pPr>
            <w:pStyle w:val="TM2"/>
            <w:tabs>
              <w:tab w:val="right" w:leader="dot" w:pos="9062"/>
            </w:tabs>
            <w:rPr>
              <w:rFonts w:asciiTheme="minorHAnsi" w:eastAsiaTheme="minorEastAsia" w:hAnsiTheme="minorHAnsi"/>
              <w:noProof/>
              <w:lang w:eastAsia="fr-FR"/>
            </w:rPr>
          </w:pPr>
          <w:hyperlink w:anchor="_Toc142385200" w:history="1">
            <w:r w:rsidR="00CB2528" w:rsidRPr="00B6205F">
              <w:rPr>
                <w:rStyle w:val="Lienhypertexte"/>
                <w:noProof/>
              </w:rPr>
              <w:t>9.7 Références temporelles</w:t>
            </w:r>
            <w:r w:rsidR="00CB2528">
              <w:rPr>
                <w:noProof/>
                <w:webHidden/>
              </w:rPr>
              <w:tab/>
            </w:r>
            <w:r w:rsidR="00CB2528">
              <w:rPr>
                <w:noProof/>
                <w:webHidden/>
              </w:rPr>
              <w:fldChar w:fldCharType="begin"/>
            </w:r>
            <w:r w:rsidR="00CB2528">
              <w:rPr>
                <w:noProof/>
                <w:webHidden/>
              </w:rPr>
              <w:instrText xml:space="preserve"> PAGEREF _Toc142385200 \h </w:instrText>
            </w:r>
            <w:r w:rsidR="00CB2528">
              <w:rPr>
                <w:noProof/>
                <w:webHidden/>
              </w:rPr>
            </w:r>
            <w:r w:rsidR="00CB2528">
              <w:rPr>
                <w:noProof/>
                <w:webHidden/>
              </w:rPr>
              <w:fldChar w:fldCharType="separate"/>
            </w:r>
            <w:r w:rsidR="00CB2528">
              <w:rPr>
                <w:noProof/>
                <w:webHidden/>
              </w:rPr>
              <w:t>50</w:t>
            </w:r>
            <w:r w:rsidR="00CB2528">
              <w:rPr>
                <w:noProof/>
                <w:webHidden/>
              </w:rPr>
              <w:fldChar w:fldCharType="end"/>
            </w:r>
          </w:hyperlink>
        </w:p>
        <w:p w14:paraId="7BF125D2" w14:textId="018CCDAE" w:rsidR="00CB2528" w:rsidRDefault="00E72CE5">
          <w:pPr>
            <w:pStyle w:val="TM2"/>
            <w:tabs>
              <w:tab w:val="right" w:leader="dot" w:pos="9062"/>
            </w:tabs>
            <w:rPr>
              <w:rFonts w:asciiTheme="minorHAnsi" w:eastAsiaTheme="minorEastAsia" w:hAnsiTheme="minorHAnsi"/>
              <w:noProof/>
              <w:lang w:eastAsia="fr-FR"/>
            </w:rPr>
          </w:pPr>
          <w:hyperlink w:anchor="_Toc142385201" w:history="1">
            <w:r w:rsidR="00CB2528" w:rsidRPr="00B6205F">
              <w:rPr>
                <w:rStyle w:val="Lienhypertexte"/>
                <w:noProof/>
              </w:rPr>
              <w:t>9.8 Généalogie et résolution spatiale</w:t>
            </w:r>
            <w:r w:rsidR="00CB2528">
              <w:rPr>
                <w:noProof/>
                <w:webHidden/>
              </w:rPr>
              <w:tab/>
            </w:r>
            <w:r w:rsidR="00CB2528">
              <w:rPr>
                <w:noProof/>
                <w:webHidden/>
              </w:rPr>
              <w:fldChar w:fldCharType="begin"/>
            </w:r>
            <w:r w:rsidR="00CB2528">
              <w:rPr>
                <w:noProof/>
                <w:webHidden/>
              </w:rPr>
              <w:instrText xml:space="preserve"> PAGEREF _Toc142385201 \h </w:instrText>
            </w:r>
            <w:r w:rsidR="00CB2528">
              <w:rPr>
                <w:noProof/>
                <w:webHidden/>
              </w:rPr>
            </w:r>
            <w:r w:rsidR="00CB2528">
              <w:rPr>
                <w:noProof/>
                <w:webHidden/>
              </w:rPr>
              <w:fldChar w:fldCharType="separate"/>
            </w:r>
            <w:r w:rsidR="00CB2528">
              <w:rPr>
                <w:noProof/>
                <w:webHidden/>
              </w:rPr>
              <w:t>51</w:t>
            </w:r>
            <w:r w:rsidR="00CB2528">
              <w:rPr>
                <w:noProof/>
                <w:webHidden/>
              </w:rPr>
              <w:fldChar w:fldCharType="end"/>
            </w:r>
          </w:hyperlink>
        </w:p>
        <w:p w14:paraId="6D44F434" w14:textId="1171AE09" w:rsidR="00CB2528" w:rsidRDefault="00E72CE5">
          <w:pPr>
            <w:pStyle w:val="TM2"/>
            <w:tabs>
              <w:tab w:val="right" w:leader="dot" w:pos="9062"/>
            </w:tabs>
            <w:rPr>
              <w:rFonts w:asciiTheme="minorHAnsi" w:eastAsiaTheme="minorEastAsia" w:hAnsiTheme="minorHAnsi"/>
              <w:noProof/>
              <w:lang w:eastAsia="fr-FR"/>
            </w:rPr>
          </w:pPr>
          <w:hyperlink w:anchor="_Toc142385202" w:history="1">
            <w:r w:rsidR="00CB2528" w:rsidRPr="00B6205F">
              <w:rPr>
                <w:rStyle w:val="Lienhypertexte"/>
                <w:noProof/>
              </w:rPr>
              <w:t>9.9 Conformité</w:t>
            </w:r>
            <w:r w:rsidR="00CB2528">
              <w:rPr>
                <w:noProof/>
                <w:webHidden/>
              </w:rPr>
              <w:tab/>
            </w:r>
            <w:r w:rsidR="00CB2528">
              <w:rPr>
                <w:noProof/>
                <w:webHidden/>
              </w:rPr>
              <w:fldChar w:fldCharType="begin"/>
            </w:r>
            <w:r w:rsidR="00CB2528">
              <w:rPr>
                <w:noProof/>
                <w:webHidden/>
              </w:rPr>
              <w:instrText xml:space="preserve"> PAGEREF _Toc142385202 \h </w:instrText>
            </w:r>
            <w:r w:rsidR="00CB2528">
              <w:rPr>
                <w:noProof/>
                <w:webHidden/>
              </w:rPr>
            </w:r>
            <w:r w:rsidR="00CB2528">
              <w:rPr>
                <w:noProof/>
                <w:webHidden/>
              </w:rPr>
              <w:fldChar w:fldCharType="separate"/>
            </w:r>
            <w:r w:rsidR="00CB2528">
              <w:rPr>
                <w:noProof/>
                <w:webHidden/>
              </w:rPr>
              <w:t>51</w:t>
            </w:r>
            <w:r w:rsidR="00CB2528">
              <w:rPr>
                <w:noProof/>
                <w:webHidden/>
              </w:rPr>
              <w:fldChar w:fldCharType="end"/>
            </w:r>
          </w:hyperlink>
        </w:p>
        <w:p w14:paraId="0959661B" w14:textId="2143A1B8" w:rsidR="00CB2528" w:rsidRDefault="00E72CE5">
          <w:pPr>
            <w:pStyle w:val="TM2"/>
            <w:tabs>
              <w:tab w:val="right" w:leader="dot" w:pos="9062"/>
            </w:tabs>
            <w:rPr>
              <w:rFonts w:asciiTheme="minorHAnsi" w:eastAsiaTheme="minorEastAsia" w:hAnsiTheme="minorHAnsi"/>
              <w:noProof/>
              <w:lang w:eastAsia="fr-FR"/>
            </w:rPr>
          </w:pPr>
          <w:hyperlink w:anchor="_Toc142385203" w:history="1">
            <w:r w:rsidR="00CB2528" w:rsidRPr="00B6205F">
              <w:rPr>
                <w:rStyle w:val="Lienhypertexte"/>
                <w:noProof/>
              </w:rPr>
              <w:t>9.10 Contraintes en matière d’accès et d’utilisation</w:t>
            </w:r>
            <w:r w:rsidR="00CB2528">
              <w:rPr>
                <w:noProof/>
                <w:webHidden/>
              </w:rPr>
              <w:tab/>
            </w:r>
            <w:r w:rsidR="00CB2528">
              <w:rPr>
                <w:noProof/>
                <w:webHidden/>
              </w:rPr>
              <w:fldChar w:fldCharType="begin"/>
            </w:r>
            <w:r w:rsidR="00CB2528">
              <w:rPr>
                <w:noProof/>
                <w:webHidden/>
              </w:rPr>
              <w:instrText xml:space="preserve"> PAGEREF _Toc142385203 \h </w:instrText>
            </w:r>
            <w:r w:rsidR="00CB2528">
              <w:rPr>
                <w:noProof/>
                <w:webHidden/>
              </w:rPr>
            </w:r>
            <w:r w:rsidR="00CB2528">
              <w:rPr>
                <w:noProof/>
                <w:webHidden/>
              </w:rPr>
              <w:fldChar w:fldCharType="separate"/>
            </w:r>
            <w:r w:rsidR="00CB2528">
              <w:rPr>
                <w:noProof/>
                <w:webHidden/>
              </w:rPr>
              <w:t>52</w:t>
            </w:r>
            <w:r w:rsidR="00CB2528">
              <w:rPr>
                <w:noProof/>
                <w:webHidden/>
              </w:rPr>
              <w:fldChar w:fldCharType="end"/>
            </w:r>
          </w:hyperlink>
        </w:p>
        <w:p w14:paraId="45AECCFC" w14:textId="2F81C3E1" w:rsidR="00CB2528" w:rsidRDefault="00E72CE5">
          <w:pPr>
            <w:pStyle w:val="TM2"/>
            <w:tabs>
              <w:tab w:val="right" w:leader="dot" w:pos="9062"/>
            </w:tabs>
            <w:rPr>
              <w:rFonts w:asciiTheme="minorHAnsi" w:eastAsiaTheme="minorEastAsia" w:hAnsiTheme="minorHAnsi"/>
              <w:noProof/>
              <w:lang w:eastAsia="fr-FR"/>
            </w:rPr>
          </w:pPr>
          <w:hyperlink w:anchor="_Toc142385204" w:history="1">
            <w:r w:rsidR="00CB2528" w:rsidRPr="00B6205F">
              <w:rPr>
                <w:rStyle w:val="Lienhypertexte"/>
                <w:noProof/>
              </w:rPr>
              <w:t>9.11 Organisation responsable de la ressource</w:t>
            </w:r>
            <w:r w:rsidR="00CB2528">
              <w:rPr>
                <w:noProof/>
                <w:webHidden/>
              </w:rPr>
              <w:tab/>
            </w:r>
            <w:r w:rsidR="00CB2528">
              <w:rPr>
                <w:noProof/>
                <w:webHidden/>
              </w:rPr>
              <w:fldChar w:fldCharType="begin"/>
            </w:r>
            <w:r w:rsidR="00CB2528">
              <w:rPr>
                <w:noProof/>
                <w:webHidden/>
              </w:rPr>
              <w:instrText xml:space="preserve"> PAGEREF _Toc142385204 \h </w:instrText>
            </w:r>
            <w:r w:rsidR="00CB2528">
              <w:rPr>
                <w:noProof/>
                <w:webHidden/>
              </w:rPr>
            </w:r>
            <w:r w:rsidR="00CB2528">
              <w:rPr>
                <w:noProof/>
                <w:webHidden/>
              </w:rPr>
              <w:fldChar w:fldCharType="separate"/>
            </w:r>
            <w:r w:rsidR="00CB2528">
              <w:rPr>
                <w:noProof/>
                <w:webHidden/>
              </w:rPr>
              <w:t>53</w:t>
            </w:r>
            <w:r w:rsidR="00CB2528">
              <w:rPr>
                <w:noProof/>
                <w:webHidden/>
              </w:rPr>
              <w:fldChar w:fldCharType="end"/>
            </w:r>
          </w:hyperlink>
        </w:p>
        <w:p w14:paraId="5DFABBB5" w14:textId="6D96DD56" w:rsidR="00CB2528" w:rsidRDefault="00E72CE5">
          <w:pPr>
            <w:pStyle w:val="TM2"/>
            <w:tabs>
              <w:tab w:val="right" w:leader="dot" w:pos="9062"/>
            </w:tabs>
            <w:rPr>
              <w:rFonts w:asciiTheme="minorHAnsi" w:eastAsiaTheme="minorEastAsia" w:hAnsiTheme="minorHAnsi"/>
              <w:noProof/>
              <w:lang w:eastAsia="fr-FR"/>
            </w:rPr>
          </w:pPr>
          <w:hyperlink w:anchor="_Toc142385205" w:history="1">
            <w:r w:rsidR="00CB2528" w:rsidRPr="00B6205F">
              <w:rPr>
                <w:rStyle w:val="Lienhypertexte"/>
                <w:noProof/>
              </w:rPr>
              <w:t>9.12 Métadonnées concernant les métadonnées</w:t>
            </w:r>
            <w:r w:rsidR="00CB2528">
              <w:rPr>
                <w:noProof/>
                <w:webHidden/>
              </w:rPr>
              <w:tab/>
            </w:r>
            <w:r w:rsidR="00CB2528">
              <w:rPr>
                <w:noProof/>
                <w:webHidden/>
              </w:rPr>
              <w:fldChar w:fldCharType="begin"/>
            </w:r>
            <w:r w:rsidR="00CB2528">
              <w:rPr>
                <w:noProof/>
                <w:webHidden/>
              </w:rPr>
              <w:instrText xml:space="preserve"> PAGEREF _Toc142385205 \h </w:instrText>
            </w:r>
            <w:r w:rsidR="00CB2528">
              <w:rPr>
                <w:noProof/>
                <w:webHidden/>
              </w:rPr>
            </w:r>
            <w:r w:rsidR="00CB2528">
              <w:rPr>
                <w:noProof/>
                <w:webHidden/>
              </w:rPr>
              <w:fldChar w:fldCharType="separate"/>
            </w:r>
            <w:r w:rsidR="00CB2528">
              <w:rPr>
                <w:noProof/>
                <w:webHidden/>
              </w:rPr>
              <w:t>53</w:t>
            </w:r>
            <w:r w:rsidR="00CB2528">
              <w:rPr>
                <w:noProof/>
                <w:webHidden/>
              </w:rPr>
              <w:fldChar w:fldCharType="end"/>
            </w:r>
          </w:hyperlink>
        </w:p>
        <w:p w14:paraId="76FFF8A0" w14:textId="6D3B174E" w:rsidR="00CB2528" w:rsidRDefault="00E72CE5">
          <w:pPr>
            <w:pStyle w:val="TM1"/>
            <w:rPr>
              <w:rFonts w:asciiTheme="minorHAnsi" w:eastAsiaTheme="minorEastAsia" w:hAnsiTheme="minorHAnsi"/>
              <w:noProof/>
              <w:lang w:eastAsia="fr-FR"/>
            </w:rPr>
          </w:pPr>
          <w:hyperlink w:anchor="_Toc142385206" w:history="1">
            <w:r w:rsidR="00CB2528" w:rsidRPr="00B6205F">
              <w:rPr>
                <w:rStyle w:val="Lienhypertexte"/>
                <w:noProof/>
              </w:rPr>
              <w:t>10</w:t>
            </w:r>
            <w:r w:rsidR="00CB2528">
              <w:rPr>
                <w:rFonts w:asciiTheme="minorHAnsi" w:eastAsiaTheme="minorEastAsia" w:hAnsiTheme="minorHAnsi"/>
                <w:noProof/>
                <w:lang w:eastAsia="fr-FR"/>
              </w:rPr>
              <w:tab/>
            </w:r>
            <w:r w:rsidR="00CB2528" w:rsidRPr="00B6205F">
              <w:rPr>
                <w:rStyle w:val="Lienhypertexte"/>
                <w:noProof/>
              </w:rPr>
              <w:t>Maintenance</w:t>
            </w:r>
            <w:r w:rsidR="00CB2528">
              <w:rPr>
                <w:noProof/>
                <w:webHidden/>
              </w:rPr>
              <w:tab/>
            </w:r>
            <w:r w:rsidR="00CB2528">
              <w:rPr>
                <w:noProof/>
                <w:webHidden/>
              </w:rPr>
              <w:fldChar w:fldCharType="begin"/>
            </w:r>
            <w:r w:rsidR="00CB2528">
              <w:rPr>
                <w:noProof/>
                <w:webHidden/>
              </w:rPr>
              <w:instrText xml:space="preserve"> PAGEREF _Toc142385206 \h </w:instrText>
            </w:r>
            <w:r w:rsidR="00CB2528">
              <w:rPr>
                <w:noProof/>
                <w:webHidden/>
              </w:rPr>
            </w:r>
            <w:r w:rsidR="00CB2528">
              <w:rPr>
                <w:noProof/>
                <w:webHidden/>
              </w:rPr>
              <w:fldChar w:fldCharType="separate"/>
            </w:r>
            <w:r w:rsidR="00CB2528">
              <w:rPr>
                <w:noProof/>
                <w:webHidden/>
              </w:rPr>
              <w:t>55</w:t>
            </w:r>
            <w:r w:rsidR="00CB2528">
              <w:rPr>
                <w:noProof/>
                <w:webHidden/>
              </w:rPr>
              <w:fldChar w:fldCharType="end"/>
            </w:r>
          </w:hyperlink>
        </w:p>
        <w:p w14:paraId="54F20537" w14:textId="047FE894" w:rsidR="00CB2528" w:rsidRDefault="00E72CE5">
          <w:pPr>
            <w:pStyle w:val="TM1"/>
            <w:rPr>
              <w:rFonts w:asciiTheme="minorHAnsi" w:eastAsiaTheme="minorEastAsia" w:hAnsiTheme="minorHAnsi"/>
              <w:noProof/>
              <w:lang w:eastAsia="fr-FR"/>
            </w:rPr>
          </w:pPr>
          <w:hyperlink w:anchor="_Toc142385207" w:history="1">
            <w:r w:rsidR="00CB2528" w:rsidRPr="00B6205F">
              <w:rPr>
                <w:rStyle w:val="Lienhypertexte"/>
                <w:noProof/>
              </w:rPr>
              <w:t>11</w:t>
            </w:r>
            <w:r w:rsidR="00CB2528">
              <w:rPr>
                <w:rFonts w:asciiTheme="minorHAnsi" w:eastAsiaTheme="minorEastAsia" w:hAnsiTheme="minorHAnsi"/>
                <w:noProof/>
                <w:lang w:eastAsia="fr-FR"/>
              </w:rPr>
              <w:tab/>
            </w:r>
            <w:r w:rsidR="00CB2528" w:rsidRPr="00B6205F">
              <w:rPr>
                <w:rStyle w:val="Lienhypertexte"/>
                <w:noProof/>
              </w:rPr>
              <w:t>Livraison</w:t>
            </w:r>
            <w:r w:rsidR="00CB2528">
              <w:rPr>
                <w:noProof/>
                <w:webHidden/>
              </w:rPr>
              <w:tab/>
            </w:r>
            <w:r w:rsidR="00CB2528">
              <w:rPr>
                <w:noProof/>
                <w:webHidden/>
              </w:rPr>
              <w:fldChar w:fldCharType="begin"/>
            </w:r>
            <w:r w:rsidR="00CB2528">
              <w:rPr>
                <w:noProof/>
                <w:webHidden/>
              </w:rPr>
              <w:instrText xml:space="preserve"> PAGEREF _Toc142385207 \h </w:instrText>
            </w:r>
            <w:r w:rsidR="00CB2528">
              <w:rPr>
                <w:noProof/>
                <w:webHidden/>
              </w:rPr>
            </w:r>
            <w:r w:rsidR="00CB2528">
              <w:rPr>
                <w:noProof/>
                <w:webHidden/>
              </w:rPr>
              <w:fldChar w:fldCharType="separate"/>
            </w:r>
            <w:r w:rsidR="00CB2528">
              <w:rPr>
                <w:noProof/>
                <w:webHidden/>
              </w:rPr>
              <w:t>56</w:t>
            </w:r>
            <w:r w:rsidR="00CB2528">
              <w:rPr>
                <w:noProof/>
                <w:webHidden/>
              </w:rPr>
              <w:fldChar w:fldCharType="end"/>
            </w:r>
          </w:hyperlink>
        </w:p>
        <w:p w14:paraId="63BEE8D1" w14:textId="28E6499F" w:rsidR="00CB2528" w:rsidRDefault="00E72CE5">
          <w:pPr>
            <w:pStyle w:val="TM1"/>
            <w:rPr>
              <w:rFonts w:asciiTheme="minorHAnsi" w:eastAsiaTheme="minorEastAsia" w:hAnsiTheme="minorHAnsi"/>
              <w:noProof/>
              <w:lang w:eastAsia="fr-FR"/>
            </w:rPr>
          </w:pPr>
          <w:hyperlink w:anchor="_Toc142385208" w:history="1">
            <w:r w:rsidR="00CB2528" w:rsidRPr="00B6205F">
              <w:rPr>
                <w:rStyle w:val="Lienhypertexte"/>
                <w:noProof/>
              </w:rPr>
              <w:t>12</w:t>
            </w:r>
            <w:r w:rsidR="00CB2528">
              <w:rPr>
                <w:rFonts w:asciiTheme="minorHAnsi" w:eastAsiaTheme="minorEastAsia" w:hAnsiTheme="minorHAnsi"/>
                <w:noProof/>
                <w:lang w:eastAsia="fr-FR"/>
              </w:rPr>
              <w:tab/>
            </w:r>
            <w:r w:rsidR="00CB2528" w:rsidRPr="00B6205F">
              <w:rPr>
                <w:rStyle w:val="Lienhypertexte"/>
                <w:noProof/>
              </w:rPr>
              <w:t>Annexe A</w:t>
            </w:r>
            <w:r w:rsidR="00CB2528" w:rsidRPr="00B6205F">
              <w:rPr>
                <w:rStyle w:val="Lienhypertexte"/>
                <w:rFonts w:ascii="Courier New" w:hAnsi="Courier New" w:cs="Courier New"/>
                <w:noProof/>
              </w:rPr>
              <w:t> </w:t>
            </w:r>
            <w:r w:rsidR="00CB2528" w:rsidRPr="00B6205F">
              <w:rPr>
                <w:rStyle w:val="Lienhypertexte"/>
                <w:noProof/>
              </w:rPr>
              <w:t>: Conseils de mise en œuvre</w:t>
            </w:r>
            <w:r w:rsidR="00CB2528">
              <w:rPr>
                <w:noProof/>
                <w:webHidden/>
              </w:rPr>
              <w:tab/>
            </w:r>
            <w:r w:rsidR="00CB2528">
              <w:rPr>
                <w:noProof/>
                <w:webHidden/>
              </w:rPr>
              <w:fldChar w:fldCharType="begin"/>
            </w:r>
            <w:r w:rsidR="00CB2528">
              <w:rPr>
                <w:noProof/>
                <w:webHidden/>
              </w:rPr>
              <w:instrText xml:space="preserve"> PAGEREF _Toc142385208 \h </w:instrText>
            </w:r>
            <w:r w:rsidR="00CB2528">
              <w:rPr>
                <w:noProof/>
                <w:webHidden/>
              </w:rPr>
            </w:r>
            <w:r w:rsidR="00CB2528">
              <w:rPr>
                <w:noProof/>
                <w:webHidden/>
              </w:rPr>
              <w:fldChar w:fldCharType="separate"/>
            </w:r>
            <w:r w:rsidR="00CB2528">
              <w:rPr>
                <w:noProof/>
                <w:webHidden/>
              </w:rPr>
              <w:t>58</w:t>
            </w:r>
            <w:r w:rsidR="00CB2528">
              <w:rPr>
                <w:noProof/>
                <w:webHidden/>
              </w:rPr>
              <w:fldChar w:fldCharType="end"/>
            </w:r>
          </w:hyperlink>
        </w:p>
        <w:p w14:paraId="2DF691F6" w14:textId="147F2A8E" w:rsidR="00CB2528" w:rsidRDefault="00E72CE5">
          <w:pPr>
            <w:pStyle w:val="TM2"/>
            <w:tabs>
              <w:tab w:val="right" w:leader="dot" w:pos="9062"/>
            </w:tabs>
            <w:rPr>
              <w:rFonts w:asciiTheme="minorHAnsi" w:eastAsiaTheme="minorEastAsia" w:hAnsiTheme="minorHAnsi"/>
              <w:noProof/>
              <w:lang w:eastAsia="fr-FR"/>
            </w:rPr>
          </w:pPr>
          <w:hyperlink w:anchor="_Toc142385209" w:history="1">
            <w:r w:rsidR="00CB2528" w:rsidRPr="00B6205F">
              <w:rPr>
                <w:rStyle w:val="Lienhypertexte"/>
                <w:noProof/>
              </w:rPr>
              <w:t>12.1 Typologie nationale des unités paysagères</w:t>
            </w:r>
            <w:r w:rsidR="00CB2528">
              <w:rPr>
                <w:noProof/>
                <w:webHidden/>
              </w:rPr>
              <w:tab/>
            </w:r>
            <w:r w:rsidR="00CB2528">
              <w:rPr>
                <w:noProof/>
                <w:webHidden/>
              </w:rPr>
              <w:fldChar w:fldCharType="begin"/>
            </w:r>
            <w:r w:rsidR="00CB2528">
              <w:rPr>
                <w:noProof/>
                <w:webHidden/>
              </w:rPr>
              <w:instrText xml:space="preserve"> PAGEREF _Toc142385209 \h </w:instrText>
            </w:r>
            <w:r w:rsidR="00CB2528">
              <w:rPr>
                <w:noProof/>
                <w:webHidden/>
              </w:rPr>
            </w:r>
            <w:r w:rsidR="00CB2528">
              <w:rPr>
                <w:noProof/>
                <w:webHidden/>
              </w:rPr>
              <w:fldChar w:fldCharType="separate"/>
            </w:r>
            <w:r w:rsidR="00CB2528">
              <w:rPr>
                <w:noProof/>
                <w:webHidden/>
              </w:rPr>
              <w:t>58</w:t>
            </w:r>
            <w:r w:rsidR="00CB2528">
              <w:rPr>
                <w:noProof/>
                <w:webHidden/>
              </w:rPr>
              <w:fldChar w:fldCharType="end"/>
            </w:r>
          </w:hyperlink>
        </w:p>
        <w:p w14:paraId="674A63C1" w14:textId="0DC82F2D" w:rsidR="00CB2528" w:rsidRDefault="00E72CE5">
          <w:pPr>
            <w:pStyle w:val="TM2"/>
            <w:tabs>
              <w:tab w:val="right" w:leader="dot" w:pos="9062"/>
            </w:tabs>
            <w:rPr>
              <w:rFonts w:asciiTheme="minorHAnsi" w:eastAsiaTheme="minorEastAsia" w:hAnsiTheme="minorHAnsi"/>
              <w:noProof/>
              <w:lang w:eastAsia="fr-FR"/>
            </w:rPr>
          </w:pPr>
          <w:hyperlink w:anchor="_Toc142385210" w:history="1">
            <w:r w:rsidR="00CB2528" w:rsidRPr="00B6205F">
              <w:rPr>
                <w:rStyle w:val="Lienhypertexte"/>
                <w:noProof/>
              </w:rPr>
              <w:t>12.3 Population estimée des découpages paysagers</w:t>
            </w:r>
            <w:r w:rsidR="00CB2528">
              <w:rPr>
                <w:noProof/>
                <w:webHidden/>
              </w:rPr>
              <w:tab/>
            </w:r>
            <w:r w:rsidR="00CB2528">
              <w:rPr>
                <w:noProof/>
                <w:webHidden/>
              </w:rPr>
              <w:fldChar w:fldCharType="begin"/>
            </w:r>
            <w:r w:rsidR="00CB2528">
              <w:rPr>
                <w:noProof/>
                <w:webHidden/>
              </w:rPr>
              <w:instrText xml:space="preserve"> PAGEREF _Toc142385210 \h </w:instrText>
            </w:r>
            <w:r w:rsidR="00CB2528">
              <w:rPr>
                <w:noProof/>
                <w:webHidden/>
              </w:rPr>
            </w:r>
            <w:r w:rsidR="00CB2528">
              <w:rPr>
                <w:noProof/>
                <w:webHidden/>
              </w:rPr>
              <w:fldChar w:fldCharType="separate"/>
            </w:r>
            <w:r w:rsidR="00CB2528">
              <w:rPr>
                <w:noProof/>
                <w:webHidden/>
              </w:rPr>
              <w:t>58</w:t>
            </w:r>
            <w:r w:rsidR="00CB2528">
              <w:rPr>
                <w:noProof/>
                <w:webHidden/>
              </w:rPr>
              <w:fldChar w:fldCharType="end"/>
            </w:r>
          </w:hyperlink>
        </w:p>
        <w:p w14:paraId="2BE1D7B4" w14:textId="09168CC5" w:rsidR="00CB2528" w:rsidRDefault="00E72CE5">
          <w:pPr>
            <w:pStyle w:val="TM2"/>
            <w:tabs>
              <w:tab w:val="right" w:leader="dot" w:pos="9062"/>
            </w:tabs>
            <w:rPr>
              <w:rFonts w:asciiTheme="minorHAnsi" w:eastAsiaTheme="minorEastAsia" w:hAnsiTheme="minorHAnsi"/>
              <w:noProof/>
              <w:lang w:eastAsia="fr-FR"/>
            </w:rPr>
          </w:pPr>
          <w:hyperlink w:anchor="_Toc142385211" w:history="1">
            <w:r w:rsidR="00CB2528" w:rsidRPr="00B6205F">
              <w:rPr>
                <w:rStyle w:val="Lienhypertexte"/>
                <w:noProof/>
              </w:rPr>
              <w:t>12.4 Mots-clefs</w:t>
            </w:r>
            <w:r w:rsidR="00CB2528">
              <w:rPr>
                <w:noProof/>
                <w:webHidden/>
              </w:rPr>
              <w:tab/>
            </w:r>
            <w:r w:rsidR="00CB2528">
              <w:rPr>
                <w:noProof/>
                <w:webHidden/>
              </w:rPr>
              <w:fldChar w:fldCharType="begin"/>
            </w:r>
            <w:r w:rsidR="00CB2528">
              <w:rPr>
                <w:noProof/>
                <w:webHidden/>
              </w:rPr>
              <w:instrText xml:space="preserve"> PAGEREF _Toc142385211 \h </w:instrText>
            </w:r>
            <w:r w:rsidR="00CB2528">
              <w:rPr>
                <w:noProof/>
                <w:webHidden/>
              </w:rPr>
            </w:r>
            <w:r w:rsidR="00CB2528">
              <w:rPr>
                <w:noProof/>
                <w:webHidden/>
              </w:rPr>
              <w:fldChar w:fldCharType="separate"/>
            </w:r>
            <w:r w:rsidR="00CB2528">
              <w:rPr>
                <w:noProof/>
                <w:webHidden/>
              </w:rPr>
              <w:t>59</w:t>
            </w:r>
            <w:r w:rsidR="00CB2528">
              <w:rPr>
                <w:noProof/>
                <w:webHidden/>
              </w:rPr>
              <w:fldChar w:fldCharType="end"/>
            </w:r>
          </w:hyperlink>
        </w:p>
        <w:p w14:paraId="121CE025" w14:textId="34655BA0" w:rsidR="00CB2528" w:rsidRDefault="00E72CE5">
          <w:pPr>
            <w:pStyle w:val="TM2"/>
            <w:tabs>
              <w:tab w:val="right" w:leader="dot" w:pos="9062"/>
            </w:tabs>
            <w:rPr>
              <w:rFonts w:asciiTheme="minorHAnsi" w:eastAsiaTheme="minorEastAsia" w:hAnsiTheme="minorHAnsi"/>
              <w:noProof/>
              <w:lang w:eastAsia="fr-FR"/>
            </w:rPr>
          </w:pPr>
          <w:hyperlink w:anchor="_Toc142385212" w:history="1">
            <w:r w:rsidR="00CB2528" w:rsidRPr="00B6205F">
              <w:rPr>
                <w:rStyle w:val="Lienhypertexte"/>
                <w:noProof/>
              </w:rPr>
              <w:t>12. 5 Dynamiques</w:t>
            </w:r>
            <w:r w:rsidR="00CB2528">
              <w:rPr>
                <w:noProof/>
                <w:webHidden/>
              </w:rPr>
              <w:tab/>
            </w:r>
            <w:r w:rsidR="00CB2528">
              <w:rPr>
                <w:noProof/>
                <w:webHidden/>
              </w:rPr>
              <w:fldChar w:fldCharType="begin"/>
            </w:r>
            <w:r w:rsidR="00CB2528">
              <w:rPr>
                <w:noProof/>
                <w:webHidden/>
              </w:rPr>
              <w:instrText xml:space="preserve"> PAGEREF _Toc142385212 \h </w:instrText>
            </w:r>
            <w:r w:rsidR="00CB2528">
              <w:rPr>
                <w:noProof/>
                <w:webHidden/>
              </w:rPr>
            </w:r>
            <w:r w:rsidR="00CB2528">
              <w:rPr>
                <w:noProof/>
                <w:webHidden/>
              </w:rPr>
              <w:fldChar w:fldCharType="separate"/>
            </w:r>
            <w:r w:rsidR="00CB2528">
              <w:rPr>
                <w:noProof/>
                <w:webHidden/>
              </w:rPr>
              <w:t>60</w:t>
            </w:r>
            <w:r w:rsidR="00CB2528">
              <w:rPr>
                <w:noProof/>
                <w:webHidden/>
              </w:rPr>
              <w:fldChar w:fldCharType="end"/>
            </w:r>
          </w:hyperlink>
        </w:p>
        <w:p w14:paraId="78CFB76A" w14:textId="5E2EC1AD" w:rsidR="00CB2528" w:rsidRDefault="00E72CE5">
          <w:pPr>
            <w:pStyle w:val="TM2"/>
            <w:tabs>
              <w:tab w:val="right" w:leader="dot" w:pos="9062"/>
            </w:tabs>
            <w:rPr>
              <w:rFonts w:asciiTheme="minorHAnsi" w:eastAsiaTheme="minorEastAsia" w:hAnsiTheme="minorHAnsi"/>
              <w:noProof/>
              <w:lang w:eastAsia="fr-FR"/>
            </w:rPr>
          </w:pPr>
          <w:hyperlink w:anchor="_Toc142385213" w:history="1">
            <w:r w:rsidR="00CB2528" w:rsidRPr="00B6205F">
              <w:rPr>
                <w:rStyle w:val="Lienhypertexte"/>
                <w:noProof/>
              </w:rPr>
              <w:t>12.6 Limites des découpages paysagers</w:t>
            </w:r>
            <w:r w:rsidR="00CB2528">
              <w:rPr>
                <w:noProof/>
                <w:webHidden/>
              </w:rPr>
              <w:tab/>
            </w:r>
            <w:r w:rsidR="00CB2528">
              <w:rPr>
                <w:noProof/>
                <w:webHidden/>
              </w:rPr>
              <w:fldChar w:fldCharType="begin"/>
            </w:r>
            <w:r w:rsidR="00CB2528">
              <w:rPr>
                <w:noProof/>
                <w:webHidden/>
              </w:rPr>
              <w:instrText xml:space="preserve"> PAGEREF _Toc142385213 \h </w:instrText>
            </w:r>
            <w:r w:rsidR="00CB2528">
              <w:rPr>
                <w:noProof/>
                <w:webHidden/>
              </w:rPr>
            </w:r>
            <w:r w:rsidR="00CB2528">
              <w:rPr>
                <w:noProof/>
                <w:webHidden/>
              </w:rPr>
              <w:fldChar w:fldCharType="separate"/>
            </w:r>
            <w:r w:rsidR="00CB2528">
              <w:rPr>
                <w:noProof/>
                <w:webHidden/>
              </w:rPr>
              <w:t>62</w:t>
            </w:r>
            <w:r w:rsidR="00CB2528">
              <w:rPr>
                <w:noProof/>
                <w:webHidden/>
              </w:rPr>
              <w:fldChar w:fldCharType="end"/>
            </w:r>
          </w:hyperlink>
        </w:p>
        <w:p w14:paraId="53BC64C1" w14:textId="56393BF2" w:rsidR="00CB2528" w:rsidRDefault="00E72CE5">
          <w:pPr>
            <w:pStyle w:val="TM2"/>
            <w:tabs>
              <w:tab w:val="right" w:leader="dot" w:pos="9062"/>
            </w:tabs>
            <w:rPr>
              <w:rFonts w:asciiTheme="minorHAnsi" w:eastAsiaTheme="minorEastAsia" w:hAnsiTheme="minorHAnsi"/>
              <w:noProof/>
              <w:lang w:eastAsia="fr-FR"/>
            </w:rPr>
          </w:pPr>
          <w:hyperlink w:anchor="_Toc142385214" w:history="1">
            <w:r w:rsidR="00CB2528" w:rsidRPr="00B6205F">
              <w:rPr>
                <w:rStyle w:val="Lienhypertexte"/>
                <w:noProof/>
              </w:rPr>
              <w:t>12.7 Identifiant des atlas</w:t>
            </w:r>
            <w:r w:rsidR="00CB2528">
              <w:rPr>
                <w:noProof/>
                <w:webHidden/>
              </w:rPr>
              <w:tab/>
            </w:r>
            <w:r w:rsidR="00CB2528">
              <w:rPr>
                <w:noProof/>
                <w:webHidden/>
              </w:rPr>
              <w:fldChar w:fldCharType="begin"/>
            </w:r>
            <w:r w:rsidR="00CB2528">
              <w:rPr>
                <w:noProof/>
                <w:webHidden/>
              </w:rPr>
              <w:instrText xml:space="preserve"> PAGEREF _Toc142385214 \h </w:instrText>
            </w:r>
            <w:r w:rsidR="00CB2528">
              <w:rPr>
                <w:noProof/>
                <w:webHidden/>
              </w:rPr>
            </w:r>
            <w:r w:rsidR="00CB2528">
              <w:rPr>
                <w:noProof/>
                <w:webHidden/>
              </w:rPr>
              <w:fldChar w:fldCharType="separate"/>
            </w:r>
            <w:r w:rsidR="00CB2528">
              <w:rPr>
                <w:noProof/>
                <w:webHidden/>
              </w:rPr>
              <w:t>63</w:t>
            </w:r>
            <w:r w:rsidR="00CB2528">
              <w:rPr>
                <w:noProof/>
                <w:webHidden/>
              </w:rPr>
              <w:fldChar w:fldCharType="end"/>
            </w:r>
          </w:hyperlink>
        </w:p>
        <w:p w14:paraId="7D7214B4" w14:textId="16D0378C" w:rsidR="00CB2528" w:rsidRDefault="00E72CE5">
          <w:pPr>
            <w:pStyle w:val="TM1"/>
            <w:rPr>
              <w:rFonts w:asciiTheme="minorHAnsi" w:eastAsiaTheme="minorEastAsia" w:hAnsiTheme="minorHAnsi"/>
              <w:noProof/>
              <w:lang w:eastAsia="fr-FR"/>
            </w:rPr>
          </w:pPr>
          <w:hyperlink w:anchor="_Toc142385215" w:history="1">
            <w:r w:rsidR="00CB2528" w:rsidRPr="00B6205F">
              <w:rPr>
                <w:rStyle w:val="Lienhypertexte"/>
                <w:noProof/>
              </w:rPr>
              <w:t>13</w:t>
            </w:r>
            <w:r w:rsidR="00CB2528">
              <w:rPr>
                <w:rFonts w:asciiTheme="minorHAnsi" w:eastAsiaTheme="minorEastAsia" w:hAnsiTheme="minorHAnsi"/>
                <w:noProof/>
                <w:lang w:eastAsia="fr-FR"/>
              </w:rPr>
              <w:tab/>
            </w:r>
            <w:r w:rsidR="00CB2528" w:rsidRPr="00B6205F">
              <w:rPr>
                <w:rStyle w:val="Lienhypertexte"/>
                <w:noProof/>
              </w:rPr>
              <w:t>Annexe B</w:t>
            </w:r>
            <w:r w:rsidR="00CB2528" w:rsidRPr="00B6205F">
              <w:rPr>
                <w:rStyle w:val="Lienhypertexte"/>
                <w:rFonts w:ascii="Courier New" w:hAnsi="Courier New" w:cs="Courier New"/>
                <w:noProof/>
              </w:rPr>
              <w:t> </w:t>
            </w:r>
            <w:r w:rsidR="00CB2528" w:rsidRPr="00B6205F">
              <w:rPr>
                <w:rStyle w:val="Lienhypertexte"/>
                <w:noProof/>
              </w:rPr>
              <w:t>: Adaptation du modèle conceptuel au format shapefile</w:t>
            </w:r>
            <w:r w:rsidR="00CB2528">
              <w:rPr>
                <w:noProof/>
                <w:webHidden/>
              </w:rPr>
              <w:tab/>
            </w:r>
            <w:r w:rsidR="00CB2528">
              <w:rPr>
                <w:noProof/>
                <w:webHidden/>
              </w:rPr>
              <w:fldChar w:fldCharType="begin"/>
            </w:r>
            <w:r w:rsidR="00CB2528">
              <w:rPr>
                <w:noProof/>
                <w:webHidden/>
              </w:rPr>
              <w:instrText xml:space="preserve"> PAGEREF _Toc142385215 \h </w:instrText>
            </w:r>
            <w:r w:rsidR="00CB2528">
              <w:rPr>
                <w:noProof/>
                <w:webHidden/>
              </w:rPr>
            </w:r>
            <w:r w:rsidR="00CB2528">
              <w:rPr>
                <w:noProof/>
                <w:webHidden/>
              </w:rPr>
              <w:fldChar w:fldCharType="separate"/>
            </w:r>
            <w:r w:rsidR="00CB2528">
              <w:rPr>
                <w:noProof/>
                <w:webHidden/>
              </w:rPr>
              <w:t>65</w:t>
            </w:r>
            <w:r w:rsidR="00CB2528">
              <w:rPr>
                <w:noProof/>
                <w:webHidden/>
              </w:rPr>
              <w:fldChar w:fldCharType="end"/>
            </w:r>
          </w:hyperlink>
        </w:p>
        <w:p w14:paraId="0FB78278" w14:textId="77777777" w:rsidR="00AC4C5A" w:rsidRPr="007E3B6C" w:rsidRDefault="00AC4C5A" w:rsidP="004102C1">
          <w:pPr>
            <w:jc w:val="both"/>
            <w:rPr>
              <w:rFonts w:cstheme="minorHAnsi"/>
              <w:b/>
              <w:bCs/>
            </w:rPr>
          </w:pPr>
          <w:r w:rsidRPr="003A3F26">
            <w:rPr>
              <w:rFonts w:cstheme="minorHAnsi"/>
              <w:b/>
              <w:bCs/>
            </w:rPr>
            <w:fldChar w:fldCharType="end"/>
          </w:r>
        </w:p>
      </w:sdtContent>
    </w:sdt>
    <w:p w14:paraId="1FC39945" w14:textId="77777777" w:rsidR="00AC4C5A" w:rsidRPr="003A3F26" w:rsidRDefault="00AC4C5A" w:rsidP="004102C1">
      <w:pPr>
        <w:jc w:val="both"/>
        <w:rPr>
          <w:rFonts w:eastAsiaTheme="majorEastAsia" w:cstheme="minorHAnsi"/>
          <w:b/>
          <w:bCs/>
          <w:color w:val="365F91" w:themeColor="accent1" w:themeShade="BF"/>
          <w:sz w:val="28"/>
          <w:szCs w:val="28"/>
        </w:rPr>
      </w:pPr>
      <w:r w:rsidRPr="003A3F26">
        <w:rPr>
          <w:rFonts w:cstheme="minorHAnsi"/>
        </w:rPr>
        <w:br w:type="page"/>
      </w:r>
    </w:p>
    <w:p w14:paraId="7FAE9C02" w14:textId="77777777" w:rsidR="00B81FFD" w:rsidRPr="00B81FFD" w:rsidRDefault="007A3DB9" w:rsidP="004102C1">
      <w:pPr>
        <w:pStyle w:val="Titre1"/>
        <w:jc w:val="both"/>
      </w:pPr>
      <w:bookmarkStart w:id="1" w:name="_Toc142385155"/>
      <w:r w:rsidRPr="00B81FFD">
        <w:lastRenderedPageBreak/>
        <w:t>Préface</w:t>
      </w:r>
      <w:bookmarkEnd w:id="1"/>
    </w:p>
    <w:p w14:paraId="229A638E" w14:textId="62E86483" w:rsidR="007E25F3" w:rsidRPr="00842A8C" w:rsidRDefault="000B4445" w:rsidP="00842A8C">
      <w:pPr>
        <w:pStyle w:val="Titre2"/>
      </w:pPr>
      <w:bookmarkStart w:id="2" w:name="_Toc142385156"/>
      <w:r w:rsidRPr="00842A8C">
        <w:t xml:space="preserve">2.1 </w:t>
      </w:r>
      <w:r w:rsidR="009E393E" w:rsidRPr="00842A8C">
        <w:t xml:space="preserve">Historique </w:t>
      </w:r>
      <w:r w:rsidR="00A6159E" w:rsidRPr="00842A8C">
        <w:t xml:space="preserve">et suivi </w:t>
      </w:r>
      <w:r w:rsidR="009E393E" w:rsidRPr="00842A8C">
        <w:t>du document</w:t>
      </w:r>
      <w:bookmarkEnd w:id="2"/>
    </w:p>
    <w:p w14:paraId="0562CB0E" w14:textId="77777777" w:rsidR="007A3DB9" w:rsidRPr="003A3F26" w:rsidRDefault="007A3DB9" w:rsidP="004102C1">
      <w:pPr>
        <w:jc w:val="both"/>
        <w:rPr>
          <w:rFonts w:cstheme="minorHAnsi"/>
        </w:rPr>
      </w:pPr>
    </w:p>
    <w:tbl>
      <w:tblPr>
        <w:tblStyle w:val="Grilledutableau"/>
        <w:tblW w:w="9177" w:type="dxa"/>
        <w:tblBorders>
          <w:top w:val="single" w:sz="4" w:space="0" w:color="000000" w:themeColor="text1" w:themeShade="00"/>
          <w:left w:val="single" w:sz="4" w:space="0" w:color="000000" w:themeColor="text1" w:themeShade="00"/>
          <w:bottom w:val="single" w:sz="4" w:space="0" w:color="000000" w:themeColor="text1" w:themeShade="00"/>
          <w:right w:val="single" w:sz="4" w:space="0" w:color="000000" w:themeColor="text1" w:themeShade="00"/>
          <w:insideH w:val="single" w:sz="4" w:space="0" w:color="000000" w:themeColor="text1" w:themeShade="00"/>
          <w:insideV w:val="single" w:sz="4" w:space="0" w:color="000000" w:themeColor="text1" w:themeShade="00"/>
        </w:tblBorders>
        <w:tblLook w:val="04A0" w:firstRow="1" w:lastRow="0" w:firstColumn="1" w:lastColumn="0" w:noHBand="0" w:noVBand="1"/>
      </w:tblPr>
      <w:tblGrid>
        <w:gridCol w:w="1200"/>
        <w:gridCol w:w="896"/>
        <w:gridCol w:w="1500"/>
        <w:gridCol w:w="5581"/>
      </w:tblGrid>
      <w:tr w:rsidR="006B7F17" w:rsidRPr="003A3F26" w14:paraId="3113202D" w14:textId="77777777" w:rsidTr="61E40676">
        <w:trPr>
          <w:trHeight w:val="300"/>
        </w:trPr>
        <w:tc>
          <w:tcPr>
            <w:tcW w:w="1200" w:type="dxa"/>
            <w:vAlign w:val="center"/>
          </w:tcPr>
          <w:p w14:paraId="6B814A1E" w14:textId="77777777" w:rsidR="006B7F17" w:rsidRPr="00E073C0" w:rsidRDefault="006B7F17" w:rsidP="004102C1">
            <w:pPr>
              <w:pStyle w:val="Titretableau"/>
            </w:pPr>
            <w:r w:rsidRPr="00E073C0">
              <w:t>Version</w:t>
            </w:r>
          </w:p>
        </w:tc>
        <w:tc>
          <w:tcPr>
            <w:tcW w:w="896" w:type="dxa"/>
            <w:vAlign w:val="center"/>
          </w:tcPr>
          <w:p w14:paraId="491072FA" w14:textId="77777777" w:rsidR="006B7F17" w:rsidRPr="00E073C0" w:rsidRDefault="006B7F17" w:rsidP="004102C1">
            <w:pPr>
              <w:pStyle w:val="Titretableau"/>
            </w:pPr>
            <w:r w:rsidRPr="00E073C0">
              <w:t>Date</w:t>
            </w:r>
          </w:p>
        </w:tc>
        <w:tc>
          <w:tcPr>
            <w:tcW w:w="1500" w:type="dxa"/>
            <w:vAlign w:val="center"/>
          </w:tcPr>
          <w:p w14:paraId="03613741" w14:textId="77777777" w:rsidR="006B7F17" w:rsidRPr="00E073C0" w:rsidRDefault="006B7F17" w:rsidP="004102C1">
            <w:pPr>
              <w:pStyle w:val="Titretableau"/>
            </w:pPr>
            <w:r w:rsidRPr="00E073C0">
              <w:t>Chapitre modifié</w:t>
            </w:r>
          </w:p>
        </w:tc>
        <w:tc>
          <w:tcPr>
            <w:tcW w:w="5581" w:type="dxa"/>
            <w:vAlign w:val="center"/>
          </w:tcPr>
          <w:p w14:paraId="459D0F58" w14:textId="77777777" w:rsidR="006B7F17" w:rsidRPr="00E073C0" w:rsidRDefault="006B7F17" w:rsidP="004102C1">
            <w:pPr>
              <w:pStyle w:val="Titretableau"/>
            </w:pPr>
            <w:r w:rsidRPr="00E073C0">
              <w:t>Changement apporté</w:t>
            </w:r>
          </w:p>
        </w:tc>
      </w:tr>
      <w:tr w:rsidR="006B7F17" w:rsidRPr="003A3F26" w14:paraId="79BFC054" w14:textId="77777777" w:rsidTr="61E40676">
        <w:trPr>
          <w:trHeight w:val="300"/>
        </w:trPr>
        <w:tc>
          <w:tcPr>
            <w:tcW w:w="1200" w:type="dxa"/>
            <w:vAlign w:val="center"/>
          </w:tcPr>
          <w:p w14:paraId="4B3AA50C" w14:textId="7BB20B72" w:rsidR="006B7F17" w:rsidRPr="00E073C0" w:rsidRDefault="007011BC" w:rsidP="6F2943A5">
            <w:pPr>
              <w:jc w:val="center"/>
            </w:pPr>
            <w:r>
              <w:t>0.1</w:t>
            </w:r>
          </w:p>
        </w:tc>
        <w:tc>
          <w:tcPr>
            <w:tcW w:w="896" w:type="dxa"/>
            <w:vAlign w:val="center"/>
          </w:tcPr>
          <w:p w14:paraId="6FF20D03" w14:textId="77777777" w:rsidR="006B7F17" w:rsidRDefault="007011BC" w:rsidP="6F2943A5">
            <w:pPr>
              <w:jc w:val="center"/>
              <w:rPr>
                <w:ins w:id="3" w:author="Dominique Laurent" w:date="2023-09-05T09:57:00Z"/>
              </w:rPr>
            </w:pPr>
            <w:del w:id="4" w:author="Dominique Laurent" w:date="2023-09-05T09:57:00Z">
              <w:r w:rsidDel="00E72CE5">
                <w:delText>Juin 2023</w:delText>
              </w:r>
            </w:del>
          </w:p>
          <w:p w14:paraId="4EC44E3F" w14:textId="797A17A2" w:rsidR="00E72CE5" w:rsidRPr="00E073C0" w:rsidRDefault="00E72CE5" w:rsidP="6F2943A5">
            <w:pPr>
              <w:jc w:val="center"/>
            </w:pPr>
            <w:ins w:id="5" w:author="Dominique Laurent" w:date="2023-09-05T09:57:00Z">
              <w:r>
                <w:t>Août 2023</w:t>
              </w:r>
            </w:ins>
          </w:p>
        </w:tc>
        <w:tc>
          <w:tcPr>
            <w:tcW w:w="1500" w:type="dxa"/>
            <w:vAlign w:val="center"/>
          </w:tcPr>
          <w:p w14:paraId="6A09E912" w14:textId="77777777" w:rsidR="006B7F17" w:rsidRPr="00E073C0" w:rsidRDefault="006B7F17" w:rsidP="004102C1">
            <w:pPr>
              <w:jc w:val="center"/>
              <w:rPr>
                <w:rFonts w:cstheme="minorHAnsi"/>
              </w:rPr>
            </w:pPr>
            <w:r w:rsidRPr="00E073C0">
              <w:rPr>
                <w:rFonts w:cstheme="minorHAnsi"/>
              </w:rPr>
              <w:t>-</w:t>
            </w:r>
          </w:p>
        </w:tc>
        <w:tc>
          <w:tcPr>
            <w:tcW w:w="5581" w:type="dxa"/>
            <w:vAlign w:val="center"/>
          </w:tcPr>
          <w:p w14:paraId="6C889F5B" w14:textId="133A12A6" w:rsidR="006B7F17" w:rsidRPr="00E073C0" w:rsidRDefault="007011BC" w:rsidP="004102C1">
            <w:pPr>
              <w:jc w:val="center"/>
              <w:rPr>
                <w:rFonts w:cstheme="minorHAnsi"/>
              </w:rPr>
            </w:pPr>
            <w:r>
              <w:rPr>
                <w:rFonts w:cstheme="minorHAnsi"/>
              </w:rPr>
              <w:t>Version initiale pour tests et revue</w:t>
            </w:r>
          </w:p>
        </w:tc>
      </w:tr>
    </w:tbl>
    <w:p w14:paraId="6D98A12B" w14:textId="77777777" w:rsidR="009D6E1E" w:rsidRPr="003A3F26" w:rsidRDefault="009D6E1E" w:rsidP="00A6159E"/>
    <w:p w14:paraId="2946DB82" w14:textId="35EA1C82" w:rsidR="007A3DB9" w:rsidRPr="00842A8C" w:rsidRDefault="000B4445" w:rsidP="00842A8C">
      <w:pPr>
        <w:pStyle w:val="Titre2"/>
      </w:pPr>
      <w:bookmarkStart w:id="6" w:name="_Toc142385157"/>
      <w:r w:rsidRPr="00842A8C">
        <w:t xml:space="preserve">2.2 </w:t>
      </w:r>
      <w:r w:rsidR="009D6E1E" w:rsidRPr="00842A8C">
        <w:t>Participation à l’écriture</w:t>
      </w:r>
      <w:bookmarkEnd w:id="6"/>
    </w:p>
    <w:p w14:paraId="2C15E06B" w14:textId="2967894D" w:rsidR="00844005" w:rsidRPr="007011BC" w:rsidRDefault="2BEE47BA" w:rsidP="00842A8C">
      <w:pPr>
        <w:jc w:val="both"/>
      </w:pPr>
      <w:r w:rsidRPr="00844005">
        <w:rPr>
          <w:rStyle w:val="PucesnumroCar"/>
        </w:rPr>
        <w:t>Ce s</w:t>
      </w:r>
      <w:r w:rsidR="009D6E1E" w:rsidRPr="00844005">
        <w:rPr>
          <w:rStyle w:val="PucesnumroCar"/>
        </w:rPr>
        <w:t>tandard</w:t>
      </w:r>
      <w:r w:rsidR="71A99630" w:rsidRPr="00844005">
        <w:rPr>
          <w:rStyle w:val="PucesnumroCar"/>
        </w:rPr>
        <w:t xml:space="preserve"> a été</w:t>
      </w:r>
      <w:r w:rsidR="009D6E1E" w:rsidRPr="00844005">
        <w:rPr>
          <w:rStyle w:val="PucesnumroCar"/>
        </w:rPr>
        <w:t xml:space="preserve"> réalisé sous</w:t>
      </w:r>
      <w:r w:rsidR="009D6E1E" w:rsidRPr="00844005">
        <w:t xml:space="preserve"> la coordination du groupe de travail </w:t>
      </w:r>
      <w:r w:rsidR="00844005" w:rsidRPr="00844005">
        <w:t>GT Atlas des Paysages</w:t>
      </w:r>
      <w:r w:rsidR="285CF579" w:rsidRPr="00844005">
        <w:t xml:space="preserve"> </w:t>
      </w:r>
      <w:r w:rsidR="009D6E1E" w:rsidRPr="00844005">
        <w:t>du CNIG, animé par</w:t>
      </w:r>
      <w:r w:rsidR="00844005" w:rsidRPr="00844005">
        <w:t xml:space="preserve"> Emilie FLEURY</w:t>
      </w:r>
      <w:r w:rsidR="00DA08A9">
        <w:t>-JÄGERSCHMIDT</w:t>
      </w:r>
      <w:r w:rsidR="00D673A7">
        <w:t xml:space="preserve"> - Direction de l'Habitat, de l'Urbanisme et des Paysages – </w:t>
      </w:r>
      <w:r w:rsidR="00D02030">
        <w:t>DHUP.</w:t>
      </w:r>
      <w:r w:rsidR="6A264502" w:rsidRPr="00844005">
        <w:t xml:space="preserve"> Sa création a été possible grâce au</w:t>
      </w:r>
      <w:r w:rsidR="009D6E1E" w:rsidRPr="00844005">
        <w:t xml:space="preserve"> concours financier </w:t>
      </w:r>
      <w:r w:rsidR="00D02030" w:rsidRPr="00844005">
        <w:t xml:space="preserve">de </w:t>
      </w:r>
      <w:r w:rsidR="00D02030">
        <w:t>la</w:t>
      </w:r>
      <w:r w:rsidR="00844005">
        <w:t xml:space="preserve"> DHUP</w:t>
      </w:r>
      <w:r w:rsidR="009D6E1E" w:rsidRPr="00844005">
        <w:t>.</w:t>
      </w:r>
    </w:p>
    <w:p w14:paraId="546F6DE4" w14:textId="37FC09D6" w:rsidR="007011BC" w:rsidRDefault="009D6E1E" w:rsidP="00842A8C">
      <w:pPr>
        <w:jc w:val="both"/>
      </w:pPr>
      <w:r w:rsidRPr="00844005">
        <w:t xml:space="preserve"> </w:t>
      </w:r>
      <w:r w:rsidR="00D673A7">
        <w:t xml:space="preserve">Ce standard a été rédigé </w:t>
      </w:r>
      <w:r w:rsidR="00D02030">
        <w:t xml:space="preserve">par </w:t>
      </w:r>
      <w:r w:rsidR="00D02030" w:rsidRPr="00844005">
        <w:t>Dominique</w:t>
      </w:r>
      <w:r w:rsidR="00844005" w:rsidRPr="00844005">
        <w:t xml:space="preserve"> </w:t>
      </w:r>
      <w:r w:rsidR="00D673A7" w:rsidRPr="00844005">
        <w:t>LAURENT</w:t>
      </w:r>
      <w:r w:rsidR="00844005" w:rsidRPr="00844005">
        <w:t xml:space="preserve"> – IGN </w:t>
      </w:r>
      <w:r w:rsidR="6F86A198" w:rsidRPr="00844005">
        <w:t xml:space="preserve">avec </w:t>
      </w:r>
      <w:r w:rsidR="12295424" w:rsidRPr="00844005">
        <w:t>les contributions</w:t>
      </w:r>
      <w:r w:rsidR="6F86A198" w:rsidRPr="00844005">
        <w:t xml:space="preserve"> </w:t>
      </w:r>
      <w:r w:rsidR="070F5CD8" w:rsidRPr="00844005">
        <w:t>maj</w:t>
      </w:r>
      <w:r w:rsidR="7AC9543F" w:rsidRPr="00844005">
        <w:t>e</w:t>
      </w:r>
      <w:r w:rsidR="070F5CD8" w:rsidRPr="00844005">
        <w:t xml:space="preserve">ures </w:t>
      </w:r>
      <w:r w:rsidR="1F0FC4B2" w:rsidRPr="00844005">
        <w:t>de</w:t>
      </w:r>
      <w:r w:rsidR="00844005" w:rsidRPr="00844005">
        <w:rPr>
          <w:rFonts w:ascii="Courier New" w:hAnsi="Courier New" w:cs="Courier New"/>
        </w:rPr>
        <w:t> </w:t>
      </w:r>
      <w:r w:rsidR="00844005" w:rsidRPr="00844005">
        <w:t>:</w:t>
      </w:r>
    </w:p>
    <w:p w14:paraId="47F4E7C1" w14:textId="064DE2B8" w:rsidR="003A6C08" w:rsidRDefault="003A6C08" w:rsidP="00842A8C">
      <w:pPr>
        <w:pStyle w:val="Paragraphedeliste"/>
        <w:numPr>
          <w:ilvl w:val="0"/>
          <w:numId w:val="34"/>
        </w:numPr>
        <w:spacing w:after="0"/>
        <w:jc w:val="both"/>
      </w:pPr>
      <w:r>
        <w:t>Estelle ALLEMAN, Direction de l'Habitat, de l'Urbanisme et des Paysages – DHUP,</w:t>
      </w:r>
      <w:r>
        <w:rPr>
          <w:rFonts w:ascii="Courier New" w:hAnsi="Courier New" w:cs="Courier New"/>
        </w:rPr>
        <w:t> </w:t>
      </w:r>
    </w:p>
    <w:p w14:paraId="196BC496" w14:textId="78BADDE6" w:rsidR="003A6C08" w:rsidRDefault="003A6C08" w:rsidP="00842A8C">
      <w:pPr>
        <w:pStyle w:val="Paragraphedeliste"/>
        <w:numPr>
          <w:ilvl w:val="0"/>
          <w:numId w:val="33"/>
        </w:numPr>
        <w:spacing w:after="0"/>
        <w:jc w:val="both"/>
      </w:pPr>
      <w:r>
        <w:t>Françoise AVRIL,</w:t>
      </w:r>
      <w:r>
        <w:tab/>
        <w:t>Direction régionale de l'environnement, de l'aménagement et du logement - DREAL Normandie,</w:t>
      </w:r>
    </w:p>
    <w:p w14:paraId="5661706E" w14:textId="33DFAA5B" w:rsidR="003A6C08" w:rsidRDefault="003A6C08" w:rsidP="00842A8C">
      <w:pPr>
        <w:pStyle w:val="Paragraphedeliste"/>
        <w:numPr>
          <w:ilvl w:val="0"/>
          <w:numId w:val="33"/>
        </w:numPr>
        <w:spacing w:after="0"/>
        <w:jc w:val="both"/>
      </w:pPr>
      <w:r>
        <w:t>Clément BOLLINGER, Agence CAUDEX,</w:t>
      </w:r>
    </w:p>
    <w:p w14:paraId="67D85A38" w14:textId="405829A5" w:rsidR="003A6C08" w:rsidRPr="00842A8C" w:rsidRDefault="003A6C08" w:rsidP="00842A8C">
      <w:pPr>
        <w:pStyle w:val="Paragraphedeliste"/>
        <w:numPr>
          <w:ilvl w:val="0"/>
          <w:numId w:val="33"/>
        </w:numPr>
        <w:spacing w:after="0"/>
        <w:jc w:val="both"/>
      </w:pPr>
      <w:r w:rsidRPr="00842A8C">
        <w:t>Aurore B</w:t>
      </w:r>
      <w:r w:rsidR="00D02030" w:rsidRPr="00842A8C">
        <w:t>OULDOIRE</w:t>
      </w:r>
      <w:r w:rsidRPr="00842A8C">
        <w:t xml:space="preserve">, Conseil départemental </w:t>
      </w:r>
      <w:r w:rsidR="00842A8C" w:rsidRPr="00842A8C">
        <w:t>de la</w:t>
      </w:r>
      <w:r w:rsidRPr="00842A8C">
        <w:t xml:space="preserve"> Haute-Garonne</w:t>
      </w:r>
    </w:p>
    <w:p w14:paraId="7322FFCE" w14:textId="26972AD2" w:rsidR="003A6C08" w:rsidRDefault="003A6C08" w:rsidP="00842A8C">
      <w:pPr>
        <w:pStyle w:val="Paragraphedeliste"/>
        <w:numPr>
          <w:ilvl w:val="0"/>
          <w:numId w:val="33"/>
        </w:numPr>
        <w:spacing w:after="0"/>
        <w:jc w:val="both"/>
      </w:pPr>
      <w:r>
        <w:t>Clément BRIANDET, Fédération Nationale des Conseils d'Architecture, d'Urbanisme et de l'Environnement – FNCAUE,</w:t>
      </w:r>
    </w:p>
    <w:p w14:paraId="20BC657E" w14:textId="6BF32FC0" w:rsidR="003A6C08" w:rsidRDefault="003A6C08" w:rsidP="00842A8C">
      <w:pPr>
        <w:pStyle w:val="Paragraphedeliste"/>
        <w:numPr>
          <w:ilvl w:val="0"/>
          <w:numId w:val="33"/>
        </w:numPr>
        <w:spacing w:after="0"/>
        <w:jc w:val="both"/>
      </w:pPr>
      <w:r>
        <w:t>Julien CHAPUIS, Communauté d'Agglomération Riom Limagne &amp; Volcans,</w:t>
      </w:r>
    </w:p>
    <w:p w14:paraId="768E5CBA" w14:textId="6B7BBB94" w:rsidR="003A6C08" w:rsidRDefault="003A6C08" w:rsidP="00842A8C">
      <w:pPr>
        <w:pStyle w:val="Paragraphedeliste"/>
        <w:numPr>
          <w:ilvl w:val="0"/>
          <w:numId w:val="33"/>
        </w:numPr>
        <w:spacing w:after="0"/>
        <w:jc w:val="both"/>
      </w:pPr>
      <w:r>
        <w:t>Vincent CHARRUAU, Fédération nationale des agences d'urbanisme – FNAU,</w:t>
      </w:r>
    </w:p>
    <w:p w14:paraId="4E883020" w14:textId="6F7AC341" w:rsidR="003A6C08" w:rsidRDefault="003A6C08" w:rsidP="00842A8C">
      <w:pPr>
        <w:pStyle w:val="Paragraphedeliste"/>
        <w:numPr>
          <w:ilvl w:val="0"/>
          <w:numId w:val="33"/>
        </w:numPr>
        <w:spacing w:after="0"/>
        <w:jc w:val="both"/>
      </w:pPr>
      <w:r>
        <w:t>Marion COURDOISY, Réseau des Grands Sites de France – RGSF,</w:t>
      </w:r>
    </w:p>
    <w:p w14:paraId="59AB0C79" w14:textId="78838B7F" w:rsidR="003A6C08" w:rsidRDefault="003A6C08" w:rsidP="00842A8C">
      <w:pPr>
        <w:pStyle w:val="Paragraphedeliste"/>
        <w:numPr>
          <w:ilvl w:val="0"/>
          <w:numId w:val="33"/>
        </w:numPr>
        <w:spacing w:after="0"/>
        <w:jc w:val="both"/>
      </w:pPr>
      <w:r>
        <w:t>Jean DE TOMBEUR, DEAL Réunion,</w:t>
      </w:r>
    </w:p>
    <w:p w14:paraId="120A576D" w14:textId="25C329BC" w:rsidR="003A6C08" w:rsidRDefault="003A6C08" w:rsidP="00842A8C">
      <w:pPr>
        <w:pStyle w:val="Paragraphedeliste"/>
        <w:numPr>
          <w:ilvl w:val="0"/>
          <w:numId w:val="33"/>
        </w:numPr>
        <w:spacing w:after="0"/>
        <w:jc w:val="both"/>
      </w:pPr>
      <w:r>
        <w:t>Julien DEFENOUILLERE, Direction régionale de l'environnement, de l'aménagement et du logement - DREAL Normandie,</w:t>
      </w:r>
    </w:p>
    <w:p w14:paraId="31C89F6E" w14:textId="608324B9" w:rsidR="003A6C08" w:rsidRDefault="003A6C08" w:rsidP="00842A8C">
      <w:pPr>
        <w:pStyle w:val="Paragraphedeliste"/>
        <w:numPr>
          <w:ilvl w:val="0"/>
          <w:numId w:val="33"/>
        </w:numPr>
        <w:spacing w:after="0"/>
        <w:jc w:val="both"/>
      </w:pPr>
      <w:r>
        <w:t>Stéphanie DOUCET, Direction régionale de l'environnement, de l'aménagement et du logement - DREAL AURA,</w:t>
      </w:r>
    </w:p>
    <w:p w14:paraId="78990697" w14:textId="774279D3" w:rsidR="003A6C08" w:rsidRDefault="003A6C08" w:rsidP="00842A8C">
      <w:pPr>
        <w:pStyle w:val="Paragraphedeliste"/>
        <w:numPr>
          <w:ilvl w:val="0"/>
          <w:numId w:val="33"/>
        </w:numPr>
        <w:spacing w:after="0"/>
        <w:jc w:val="both"/>
      </w:pPr>
      <w:r>
        <w:t>Bastien EXBRAYAT, Direction régionale de l'environnement, de l'aménagement et du logement - DREAL PACA,</w:t>
      </w:r>
    </w:p>
    <w:p w14:paraId="219EC193" w14:textId="161838FF" w:rsidR="003A6C08" w:rsidRDefault="003A6C08" w:rsidP="00842A8C">
      <w:pPr>
        <w:pStyle w:val="Paragraphedeliste"/>
        <w:numPr>
          <w:ilvl w:val="0"/>
          <w:numId w:val="33"/>
        </w:numPr>
        <w:spacing w:after="0"/>
        <w:jc w:val="both"/>
      </w:pPr>
      <w:r>
        <w:t>Anne FAURE, Agence CAUDEX,</w:t>
      </w:r>
    </w:p>
    <w:p w14:paraId="6274DB79" w14:textId="1079A3C0" w:rsidR="003A6C08" w:rsidRDefault="003A6C08" w:rsidP="00842A8C">
      <w:pPr>
        <w:pStyle w:val="Paragraphedeliste"/>
        <w:numPr>
          <w:ilvl w:val="0"/>
          <w:numId w:val="33"/>
        </w:numPr>
        <w:spacing w:after="0"/>
        <w:jc w:val="both"/>
      </w:pPr>
      <w:r>
        <w:t>Baptiste GAUTIER, Fédération nationale des Schémas de cohérence territoriale – SCOT,</w:t>
      </w:r>
    </w:p>
    <w:p w14:paraId="38149E34" w14:textId="7B19D10F" w:rsidR="003A6C08" w:rsidRDefault="003A6C08" w:rsidP="00842A8C">
      <w:pPr>
        <w:pStyle w:val="Paragraphedeliste"/>
        <w:numPr>
          <w:ilvl w:val="0"/>
          <w:numId w:val="33"/>
        </w:numPr>
        <w:spacing w:after="0"/>
        <w:jc w:val="both"/>
      </w:pPr>
      <w:r>
        <w:t>Julia GOLOVANOFF, Paysagiste Conseil de l’Etat – PCE,</w:t>
      </w:r>
    </w:p>
    <w:p w14:paraId="0A06044A" w14:textId="56430F85" w:rsidR="003A6C08" w:rsidRDefault="003A6C08" w:rsidP="00842A8C">
      <w:pPr>
        <w:pStyle w:val="Paragraphedeliste"/>
        <w:numPr>
          <w:ilvl w:val="0"/>
          <w:numId w:val="33"/>
        </w:numPr>
        <w:spacing w:after="0"/>
        <w:jc w:val="both"/>
      </w:pPr>
      <w:r>
        <w:t>Arnaud GROULT, Direction régionale de l'environnement, de l'aménagement et du logement - DREAL Occitanie,</w:t>
      </w:r>
    </w:p>
    <w:p w14:paraId="23DF44BB" w14:textId="4042EC44" w:rsidR="003A6C08" w:rsidRDefault="003A6C08" w:rsidP="00842A8C">
      <w:pPr>
        <w:pStyle w:val="Paragraphedeliste"/>
        <w:numPr>
          <w:ilvl w:val="0"/>
          <w:numId w:val="33"/>
        </w:numPr>
        <w:spacing w:after="0"/>
        <w:jc w:val="both"/>
      </w:pPr>
      <w:r>
        <w:t>Alain GUGLIELMETTI, Direction régionale de l'environnement, de l'aménagement et du logement - DREAL Occitanie,</w:t>
      </w:r>
    </w:p>
    <w:p w14:paraId="475C761A" w14:textId="4DD4FEE7" w:rsidR="003A6C08" w:rsidRDefault="003A6C08" w:rsidP="00842A8C">
      <w:pPr>
        <w:pStyle w:val="Paragraphedeliste"/>
        <w:numPr>
          <w:ilvl w:val="0"/>
          <w:numId w:val="33"/>
        </w:numPr>
        <w:spacing w:after="0"/>
        <w:jc w:val="both"/>
      </w:pPr>
      <w:r>
        <w:t>Caroline GUITTET, Observatoire de l’environnement en Bretagne – OEB,</w:t>
      </w:r>
    </w:p>
    <w:p w14:paraId="412B97D1" w14:textId="6446B37C" w:rsidR="003A6C08" w:rsidRDefault="003A6C08" w:rsidP="00842A8C">
      <w:pPr>
        <w:pStyle w:val="Paragraphedeliste"/>
        <w:numPr>
          <w:ilvl w:val="0"/>
          <w:numId w:val="33"/>
        </w:numPr>
        <w:spacing w:after="0"/>
        <w:jc w:val="both"/>
      </w:pPr>
      <w:r>
        <w:t>Anne-Lise JAILLAIS, Direction régionale de l'environnement, de l'aménagement et du logement - DREAL Bretagne,</w:t>
      </w:r>
    </w:p>
    <w:p w14:paraId="406BF4A2" w14:textId="1C0D0654" w:rsidR="003A6C08" w:rsidRDefault="003A6C08" w:rsidP="00842A8C">
      <w:pPr>
        <w:pStyle w:val="Paragraphedeliste"/>
        <w:numPr>
          <w:ilvl w:val="0"/>
          <w:numId w:val="33"/>
        </w:numPr>
        <w:spacing w:after="0"/>
        <w:jc w:val="both"/>
      </w:pPr>
      <w:r>
        <w:lastRenderedPageBreak/>
        <w:t>Caroline JOIGNEAU-GUESNON, Institut national de l’information géographique et forestière – IGN,</w:t>
      </w:r>
    </w:p>
    <w:p w14:paraId="0894BE2D" w14:textId="52029B65" w:rsidR="003A6C08" w:rsidRDefault="003A6C08" w:rsidP="00842A8C">
      <w:pPr>
        <w:pStyle w:val="Paragraphedeliste"/>
        <w:numPr>
          <w:ilvl w:val="0"/>
          <w:numId w:val="33"/>
        </w:numPr>
        <w:spacing w:after="0"/>
        <w:jc w:val="both"/>
      </w:pPr>
      <w:r>
        <w:t>Pascal LAMBERT, Parc</w:t>
      </w:r>
      <w:r>
        <w:rPr>
          <w:rFonts w:ascii="Courier New" w:hAnsi="Courier New" w:cs="Courier New"/>
        </w:rPr>
        <w:t> </w:t>
      </w:r>
      <w:r>
        <w:t>naturel r</w:t>
      </w:r>
      <w:r>
        <w:rPr>
          <w:rFonts w:cs="Marianne"/>
        </w:rPr>
        <w:t>é</w:t>
      </w:r>
      <w:r>
        <w:t>gional Oise-Pays de France – PNR,</w:t>
      </w:r>
    </w:p>
    <w:p w14:paraId="430EF4EB" w14:textId="605ADE47" w:rsidR="003A6C08" w:rsidRPr="00842A8C" w:rsidRDefault="003A6C08" w:rsidP="00842A8C">
      <w:pPr>
        <w:pStyle w:val="Paragraphedeliste"/>
        <w:numPr>
          <w:ilvl w:val="0"/>
          <w:numId w:val="33"/>
        </w:numPr>
        <w:spacing w:after="0"/>
        <w:jc w:val="both"/>
      </w:pPr>
      <w:r w:rsidRPr="00842A8C">
        <w:t>Victoire L</w:t>
      </w:r>
      <w:r w:rsidR="00D02030" w:rsidRPr="00842A8C">
        <w:t>ANNEW</w:t>
      </w:r>
      <w:r w:rsidRPr="00842A8C">
        <w:t>, Conseil départemental de la Haute-Garonne</w:t>
      </w:r>
    </w:p>
    <w:p w14:paraId="4D507739" w14:textId="0F73C5FF" w:rsidR="003A6C08" w:rsidRDefault="003A6C08" w:rsidP="00842A8C">
      <w:pPr>
        <w:pStyle w:val="Paragraphedeliste"/>
        <w:numPr>
          <w:ilvl w:val="0"/>
          <w:numId w:val="33"/>
        </w:numPr>
        <w:spacing w:after="0"/>
        <w:jc w:val="both"/>
      </w:pPr>
      <w:r>
        <w:t>Mathieu LARRIBE, Conseil d'architecture, d'urbanisme et de l'environnement - CAUE Lot,</w:t>
      </w:r>
    </w:p>
    <w:p w14:paraId="22FAAC5C" w14:textId="23B0B608" w:rsidR="003A6C08" w:rsidRDefault="003A6C08" w:rsidP="00842A8C">
      <w:pPr>
        <w:pStyle w:val="Paragraphedeliste"/>
        <w:numPr>
          <w:ilvl w:val="0"/>
          <w:numId w:val="33"/>
        </w:numPr>
        <w:spacing w:after="0"/>
        <w:jc w:val="both"/>
      </w:pPr>
      <w:r>
        <w:t>Dorine LAVILLE, Direction de l'Habitat, de l'Urbanisme et des Paysages – DHUP,</w:t>
      </w:r>
    </w:p>
    <w:p w14:paraId="05B3196C" w14:textId="49D58252" w:rsidR="003A6C08" w:rsidRDefault="003A6C08" w:rsidP="00842A8C">
      <w:pPr>
        <w:pStyle w:val="Paragraphedeliste"/>
        <w:numPr>
          <w:ilvl w:val="0"/>
          <w:numId w:val="33"/>
        </w:numPr>
        <w:spacing w:after="0"/>
        <w:jc w:val="both"/>
      </w:pPr>
      <w:r>
        <w:t>Laurence LE DÛ-BLAYO, Université Rennes2 - ESO Rennes,</w:t>
      </w:r>
    </w:p>
    <w:p w14:paraId="42E2E919" w14:textId="44275167" w:rsidR="003A6C08" w:rsidRDefault="003A6C08" w:rsidP="00842A8C">
      <w:pPr>
        <w:pStyle w:val="Paragraphedeliste"/>
        <w:numPr>
          <w:ilvl w:val="0"/>
          <w:numId w:val="33"/>
        </w:numPr>
        <w:spacing w:after="0"/>
        <w:jc w:val="both"/>
      </w:pPr>
      <w:r>
        <w:t>Anne MARVIE, Direction de l'Habitat, de l'Urbanisme et des Paysages – DHUP,</w:t>
      </w:r>
    </w:p>
    <w:p w14:paraId="16154C03" w14:textId="228AF4DF" w:rsidR="003A6C08" w:rsidRDefault="003A6C08" w:rsidP="00842A8C">
      <w:pPr>
        <w:pStyle w:val="Paragraphedeliste"/>
        <w:numPr>
          <w:ilvl w:val="0"/>
          <w:numId w:val="33"/>
        </w:numPr>
        <w:spacing w:after="0"/>
        <w:jc w:val="both"/>
      </w:pPr>
      <w:r>
        <w:t>Kathleen MONOD, Office français de la biodiversité – OFB,</w:t>
      </w:r>
    </w:p>
    <w:p w14:paraId="4A11C018" w14:textId="16FEEB27" w:rsidR="003A6C08" w:rsidRDefault="003A6C08" w:rsidP="00842A8C">
      <w:pPr>
        <w:pStyle w:val="Paragraphedeliste"/>
        <w:numPr>
          <w:ilvl w:val="0"/>
          <w:numId w:val="33"/>
        </w:numPr>
        <w:spacing w:after="0"/>
        <w:jc w:val="both"/>
      </w:pPr>
      <w:r>
        <w:t>Céline MOQUET, Conseil d'architecture, d'urbanisme et de l'environnement - CAUE Val d'Oise,</w:t>
      </w:r>
    </w:p>
    <w:p w14:paraId="26032A9E" w14:textId="46ED5BD7" w:rsidR="003A6C08" w:rsidRDefault="003A6C08" w:rsidP="00842A8C">
      <w:pPr>
        <w:pStyle w:val="Paragraphedeliste"/>
        <w:numPr>
          <w:ilvl w:val="0"/>
          <w:numId w:val="33"/>
        </w:numPr>
        <w:spacing w:after="0"/>
        <w:jc w:val="both"/>
      </w:pPr>
      <w:r>
        <w:t>Florence MOTTES, Direction régionale et interdépartementale de l’Environnement, de l’Aménagement et des Transports - DRIEAT Île-de-France,</w:t>
      </w:r>
    </w:p>
    <w:p w14:paraId="6286B754" w14:textId="7831744A" w:rsidR="003A6C08" w:rsidRDefault="003A6C08" w:rsidP="00842A8C">
      <w:pPr>
        <w:pStyle w:val="Paragraphedeliste"/>
        <w:numPr>
          <w:ilvl w:val="0"/>
          <w:numId w:val="33"/>
        </w:numPr>
        <w:spacing w:after="0"/>
        <w:jc w:val="both"/>
      </w:pPr>
      <w:r>
        <w:t>Jean-Baptiste POZZER, Conseil départemental de Lot-et-Garonne,</w:t>
      </w:r>
    </w:p>
    <w:p w14:paraId="6533F9BD" w14:textId="6FBBDA77" w:rsidR="003A6C08" w:rsidRDefault="003A6C08" w:rsidP="00842A8C">
      <w:pPr>
        <w:pStyle w:val="Paragraphedeliste"/>
        <w:numPr>
          <w:ilvl w:val="0"/>
          <w:numId w:val="33"/>
        </w:numPr>
        <w:spacing w:after="0"/>
        <w:jc w:val="both"/>
      </w:pPr>
      <w:r>
        <w:t>Léa ROUMAZEILLES, Fédération des parcs naturels régionaux de France – FPNRF,</w:t>
      </w:r>
    </w:p>
    <w:p w14:paraId="1600BAE7" w14:textId="152ECF63" w:rsidR="003A6C08" w:rsidRDefault="003A6C08" w:rsidP="00842A8C">
      <w:pPr>
        <w:pStyle w:val="Paragraphedeliste"/>
        <w:numPr>
          <w:ilvl w:val="0"/>
          <w:numId w:val="33"/>
        </w:numPr>
        <w:spacing w:after="0"/>
        <w:jc w:val="both"/>
      </w:pPr>
      <w:r>
        <w:t>Nicolas SANAA, Fédération des parcs naturels régionaux de France – FPNRF,</w:t>
      </w:r>
    </w:p>
    <w:p w14:paraId="350EF155" w14:textId="2E7210EB" w:rsidR="003A6C08" w:rsidRDefault="003A6C08" w:rsidP="00842A8C">
      <w:pPr>
        <w:pStyle w:val="Paragraphedeliste"/>
        <w:numPr>
          <w:ilvl w:val="0"/>
          <w:numId w:val="33"/>
        </w:numPr>
        <w:spacing w:after="0"/>
        <w:jc w:val="both"/>
      </w:pPr>
      <w:r>
        <w:t>Odile SCHWERER, Inspection générale de l'Environnement et du Développement durable,</w:t>
      </w:r>
    </w:p>
    <w:p w14:paraId="194D1350" w14:textId="3AD18D67" w:rsidR="003A6C08" w:rsidRDefault="003A6C08" w:rsidP="00842A8C">
      <w:pPr>
        <w:pStyle w:val="Paragraphedeliste"/>
        <w:numPr>
          <w:ilvl w:val="0"/>
          <w:numId w:val="33"/>
        </w:numPr>
        <w:spacing w:after="0"/>
        <w:jc w:val="both"/>
      </w:pPr>
      <w:r>
        <w:t>Gilles TALLIER, Office national des forêts – ONF,</w:t>
      </w:r>
    </w:p>
    <w:p w14:paraId="3CEA97D7" w14:textId="3209A07D" w:rsidR="003A6C08" w:rsidRDefault="003A6C08" w:rsidP="00842A8C">
      <w:pPr>
        <w:pStyle w:val="Paragraphedeliste"/>
        <w:numPr>
          <w:ilvl w:val="0"/>
          <w:numId w:val="33"/>
        </w:numPr>
        <w:spacing w:after="0"/>
        <w:jc w:val="both"/>
      </w:pPr>
      <w:r>
        <w:t>Marie-Lise VAUTIER, Direction régionale et interdépartementale de l’Environnement, de l’Aménagement et des Transports - DRIEAT Île-de-France</w:t>
      </w:r>
    </w:p>
    <w:p w14:paraId="0ECFDA4A" w14:textId="6A3B36EA" w:rsidR="003A6C08" w:rsidRDefault="003A6C08" w:rsidP="00842A8C">
      <w:pPr>
        <w:pStyle w:val="Paragraphedeliste"/>
        <w:numPr>
          <w:ilvl w:val="0"/>
          <w:numId w:val="33"/>
        </w:numPr>
        <w:spacing w:after="0"/>
        <w:jc w:val="both"/>
      </w:pPr>
      <w:r>
        <w:t>Noémie VORGER-FABRE, Communauté d'Agglomération Riom Limagne &amp; Volcans</w:t>
      </w:r>
    </w:p>
    <w:p w14:paraId="6B2AE36D" w14:textId="77777777" w:rsidR="00842A8C" w:rsidRDefault="00842A8C" w:rsidP="00645CA5">
      <w:pPr>
        <w:spacing w:after="0"/>
        <w:jc w:val="both"/>
      </w:pPr>
    </w:p>
    <w:p w14:paraId="7CB6AFE2" w14:textId="1D0530B9" w:rsidR="006334A5" w:rsidRPr="00842A8C" w:rsidRDefault="006334A5" w:rsidP="00645CA5">
      <w:pPr>
        <w:spacing w:after="0"/>
        <w:jc w:val="both"/>
        <w:rPr>
          <w:color w:val="FF0000"/>
        </w:rPr>
      </w:pPr>
      <w:r w:rsidRPr="00842A8C">
        <w:rPr>
          <w:color w:val="FF0000"/>
        </w:rPr>
        <w:t>[Liste à compléter au terme des contributions et de la phase test du Standard.]</w:t>
      </w:r>
    </w:p>
    <w:p w14:paraId="19219836" w14:textId="77777777" w:rsidR="007A3DB9" w:rsidRPr="003A3F26" w:rsidRDefault="007A3DB9" w:rsidP="61E40676">
      <w:r>
        <w:br w:type="page"/>
      </w:r>
    </w:p>
    <w:p w14:paraId="0BD90D72" w14:textId="77777777" w:rsidR="007A3DB9" w:rsidRPr="00AF4502" w:rsidRDefault="00F767B8" w:rsidP="004102C1">
      <w:pPr>
        <w:pStyle w:val="Titre1"/>
        <w:jc w:val="both"/>
      </w:pPr>
      <w:bookmarkStart w:id="7" w:name="_Toc142385158"/>
      <w:r>
        <w:lastRenderedPageBreak/>
        <w:t>Présentation</w:t>
      </w:r>
      <w:r w:rsidR="00CC1D2A">
        <w:t xml:space="preserve"> du document</w:t>
      </w:r>
      <w:bookmarkEnd w:id="7"/>
    </w:p>
    <w:p w14:paraId="49C456DB" w14:textId="07CD6A09" w:rsidR="00E50213" w:rsidRDefault="000B4445" w:rsidP="00842A8C">
      <w:pPr>
        <w:pStyle w:val="Titre2"/>
      </w:pPr>
      <w:bookmarkStart w:id="8" w:name="_Toc142385159"/>
      <w:r>
        <w:t xml:space="preserve">3.1 </w:t>
      </w:r>
      <w:r w:rsidR="006B7F17" w:rsidRPr="004102C1">
        <w:t xml:space="preserve">Objet </w:t>
      </w:r>
      <w:r w:rsidR="00A6159E">
        <w:t>et raison d’être du standard</w:t>
      </w:r>
      <w:bookmarkEnd w:id="8"/>
    </w:p>
    <w:p w14:paraId="4AE05123" w14:textId="77777777" w:rsidR="00E50213" w:rsidRPr="00E50213" w:rsidRDefault="00E50213" w:rsidP="61E40676">
      <w:pPr>
        <w:rPr>
          <w:u w:val="single"/>
        </w:rPr>
      </w:pPr>
      <w:r w:rsidRPr="00E50213">
        <w:rPr>
          <w:u w:val="single"/>
        </w:rPr>
        <w:t>Contexte</w:t>
      </w:r>
      <w:r w:rsidRPr="00E50213">
        <w:rPr>
          <w:rFonts w:ascii="Courier New" w:hAnsi="Courier New" w:cs="Courier New"/>
          <w:u w:val="single"/>
        </w:rPr>
        <w:t> </w:t>
      </w:r>
      <w:r w:rsidRPr="00E50213">
        <w:rPr>
          <w:u w:val="single"/>
        </w:rPr>
        <w:t>:</w:t>
      </w:r>
    </w:p>
    <w:p w14:paraId="77013E36" w14:textId="267568ED" w:rsidR="00E50213" w:rsidRPr="007011BC" w:rsidRDefault="00E50213" w:rsidP="00E50213">
      <w:pPr>
        <w:jc w:val="both"/>
      </w:pPr>
      <w:r w:rsidRPr="007011BC">
        <w:t xml:space="preserve">Vers 2020, le constat a été fait que les atlas du paysage constituent un document précieux de connaissance des paysages, demandant un investissement important mais dont les données </w:t>
      </w:r>
      <w:r w:rsidR="000B4445" w:rsidRPr="007011BC">
        <w:t xml:space="preserve">sont </w:t>
      </w:r>
      <w:r w:rsidRPr="007011BC">
        <w:t xml:space="preserve">trop peu utilisées. </w:t>
      </w:r>
    </w:p>
    <w:p w14:paraId="1BF93907" w14:textId="77777777" w:rsidR="00871533" w:rsidRPr="007011BC" w:rsidRDefault="00871533" w:rsidP="00871533">
      <w:pPr>
        <w:jc w:val="both"/>
      </w:pPr>
      <w:r w:rsidRPr="007011BC">
        <w:t xml:space="preserve">Suite à une enquête lancée auprès de nombreux acteurs du paysage, il est ressorti plusieurs pistes d’amélioration </w:t>
      </w:r>
      <w:r>
        <w:t>en faveur de</w:t>
      </w:r>
      <w:r w:rsidRPr="007011BC">
        <w:t xml:space="preserve"> l</w:t>
      </w:r>
      <w:r>
        <w:t xml:space="preserve">a refonte du référentiel national </w:t>
      </w:r>
      <w:r w:rsidRPr="007011BC">
        <w:t xml:space="preserve">des atlas </w:t>
      </w:r>
      <w:r>
        <w:t>dont la création</w:t>
      </w:r>
      <w:r w:rsidRPr="007011BC">
        <w:t xml:space="preserve"> </w:t>
      </w:r>
      <w:r>
        <w:t>d’</w:t>
      </w:r>
      <w:r w:rsidRPr="007011BC">
        <w:t>un standard des données géomatiques du paysage.</w:t>
      </w:r>
    </w:p>
    <w:p w14:paraId="746B132E" w14:textId="294CA8A9" w:rsidR="00E50213" w:rsidRDefault="00E50213" w:rsidP="00842A8C">
      <w:pPr>
        <w:jc w:val="both"/>
      </w:pPr>
      <w:r w:rsidRPr="007011BC">
        <w:t>Ce standard a été élaboré en lien avec la refonte de la méthode d’élaboration des atlas départementaux du paysage.</w:t>
      </w:r>
      <w:r>
        <w:t xml:space="preserve"> </w:t>
      </w:r>
      <w:r w:rsidR="00871533">
        <w:t>Il prévoit d’autres échelles de découpages paysagers pour s’adapter aux outils de connaissances du paysage usités (atlas régionaux, chartes de paysages, etc.).</w:t>
      </w:r>
    </w:p>
    <w:p w14:paraId="4ACBB4E9" w14:textId="7C886D2A" w:rsidR="00E50213" w:rsidRPr="00E50213" w:rsidRDefault="00E50213" w:rsidP="61E40676">
      <w:pPr>
        <w:rPr>
          <w:u w:val="single"/>
        </w:rPr>
      </w:pPr>
      <w:r w:rsidRPr="00E50213">
        <w:rPr>
          <w:u w:val="single"/>
        </w:rPr>
        <w:t xml:space="preserve">Objectifs </w:t>
      </w:r>
    </w:p>
    <w:p w14:paraId="7AC2CC2B" w14:textId="77777777" w:rsidR="003A0DBF" w:rsidRDefault="003A0DBF" w:rsidP="007C193A">
      <w:pPr>
        <w:jc w:val="both"/>
      </w:pPr>
      <w:r>
        <w:t>Le standard des données géomatiques du paysage a pour objectifs</w:t>
      </w:r>
      <w:r>
        <w:rPr>
          <w:rFonts w:ascii="Courier New" w:hAnsi="Courier New" w:cs="Courier New"/>
        </w:rPr>
        <w:t> </w:t>
      </w:r>
      <w:r>
        <w:t>de</w:t>
      </w:r>
      <w:r>
        <w:rPr>
          <w:rFonts w:ascii="Courier New" w:hAnsi="Courier New" w:cs="Courier New"/>
        </w:rPr>
        <w:t> </w:t>
      </w:r>
      <w:r>
        <w:t>:</w:t>
      </w:r>
    </w:p>
    <w:p w14:paraId="4D0DA2FD" w14:textId="5D49E2DF" w:rsidR="003A0DBF" w:rsidRDefault="003A0DBF" w:rsidP="007011BC">
      <w:pPr>
        <w:pStyle w:val="Paragraphedeliste"/>
        <w:numPr>
          <w:ilvl w:val="0"/>
          <w:numId w:val="30"/>
        </w:numPr>
        <w:jc w:val="both"/>
      </w:pPr>
      <w:r>
        <w:t>Favoriser l'interopérabilité des données paysage avec celles relatives à la planification et faciliter ainsi la prise en compte du paysage dans les documents d'urbanisme</w:t>
      </w:r>
      <w:r w:rsidR="008A550C">
        <w:t xml:space="preserve"> </w:t>
      </w:r>
      <w:r>
        <w:t>;</w:t>
      </w:r>
    </w:p>
    <w:p w14:paraId="73144958" w14:textId="551CE673" w:rsidR="003A0DBF" w:rsidRDefault="003A0DBF" w:rsidP="007011BC">
      <w:pPr>
        <w:pStyle w:val="Paragraphedeliste"/>
        <w:numPr>
          <w:ilvl w:val="0"/>
          <w:numId w:val="30"/>
        </w:numPr>
        <w:jc w:val="both"/>
      </w:pPr>
      <w:r>
        <w:t>Harmoniser les modes de numérisations des données géographiques relatives aux paysages en s’appuyant sur les</w:t>
      </w:r>
      <w:r w:rsidR="008A550C">
        <w:t xml:space="preserve"> standards existants et</w:t>
      </w:r>
      <w:r>
        <w:t xml:space="preserve"> bonnes pratiques existantes </w:t>
      </w:r>
      <w:r w:rsidR="00D02030">
        <w:t>actives dans les territoires</w:t>
      </w:r>
      <w:r>
        <w:t xml:space="preserve">, à cet effet fournir un guide de recommandations aux CT; </w:t>
      </w:r>
    </w:p>
    <w:p w14:paraId="1F16B25D" w14:textId="32B11369" w:rsidR="003A0DBF" w:rsidRDefault="003A0DBF" w:rsidP="007011BC">
      <w:pPr>
        <w:pStyle w:val="Paragraphedeliste"/>
        <w:numPr>
          <w:ilvl w:val="0"/>
          <w:numId w:val="30"/>
        </w:numPr>
        <w:jc w:val="both"/>
      </w:pPr>
      <w:r>
        <w:t xml:space="preserve"> Permettre aux collectivités </w:t>
      </w:r>
      <w:r w:rsidR="00D02030">
        <w:t xml:space="preserve">et à leurs établissements </w:t>
      </w:r>
      <w:r>
        <w:t>de mieux prendre en compte la donnée paysage dans leurs projets d'aménagement</w:t>
      </w:r>
      <w:r w:rsidR="008A550C">
        <w:t xml:space="preserve"> ou plus généralement dans leurs projets de territoire. Le paysage est en effet le réceptacle de toutes les politiques menées localement, qu’il s’agisse d’habitat, de mobilités, d’alimentation, ou de déploiement des énergies renouvelables. Sur ce dernier sujet, le paysage et sa prise en compte, sont les garants de l’acceptabilité des projets. </w:t>
      </w:r>
    </w:p>
    <w:p w14:paraId="296FEF7D" w14:textId="68E6D406" w:rsidR="00AD1761" w:rsidRDefault="003A0DBF" w:rsidP="007011BC">
      <w:pPr>
        <w:pStyle w:val="Paragraphedeliste"/>
        <w:numPr>
          <w:ilvl w:val="0"/>
          <w:numId w:val="30"/>
        </w:numPr>
        <w:jc w:val="both"/>
      </w:pPr>
      <w:r>
        <w:t xml:space="preserve"> Permettre l’évaluation de ces projets</w:t>
      </w:r>
      <w:r w:rsidR="008A550C">
        <w:t>.</w:t>
      </w:r>
    </w:p>
    <w:p w14:paraId="01C8D30A" w14:textId="77777777" w:rsidR="00B8386F" w:rsidRDefault="00B8386F" w:rsidP="007011BC"/>
    <w:p w14:paraId="618507D4" w14:textId="0147233E" w:rsidR="00E44B18" w:rsidRPr="003A3F26" w:rsidRDefault="000B4445" w:rsidP="00842A8C">
      <w:pPr>
        <w:pStyle w:val="Titre2"/>
      </w:pPr>
      <w:bookmarkStart w:id="9" w:name="_Toc142385160"/>
      <w:r>
        <w:t xml:space="preserve">3.2 </w:t>
      </w:r>
      <w:r w:rsidR="00E44B18">
        <w:t>Comment lire le document</w:t>
      </w:r>
      <w:bookmarkEnd w:id="9"/>
    </w:p>
    <w:p w14:paraId="65AEFB7C" w14:textId="1F9993E1" w:rsidR="00E44B18" w:rsidRPr="007A3F5B" w:rsidRDefault="00E44B18" w:rsidP="00E44B18">
      <w:pPr>
        <w:jc w:val="both"/>
        <w:rPr>
          <w:rFonts w:ascii="Courier New" w:hAnsi="Courier New" w:cs="Courier New"/>
        </w:rPr>
      </w:pPr>
      <w:r w:rsidRPr="00E073C0">
        <w:rPr>
          <w:rFonts w:cstheme="minorHAnsi"/>
        </w:rPr>
        <w:t>Comment lire ce document</w:t>
      </w:r>
      <w:r w:rsidR="007A3F5B" w:rsidRPr="007A3F5B">
        <w:rPr>
          <w:rFonts w:cstheme="minorHAnsi"/>
        </w:rPr>
        <w:t> ?</w:t>
      </w:r>
      <w:r w:rsidR="007A3F5B">
        <w:rPr>
          <w:rFonts w:ascii="Courier New" w:hAnsi="Courier New" w:cs="Courier New"/>
        </w:rPr>
        <w:t xml:space="preserve"> </w:t>
      </w:r>
      <w:r w:rsidRPr="00E073C0">
        <w:rPr>
          <w:rFonts w:cstheme="minorHAnsi"/>
        </w:rPr>
        <w:t>Le contenu du pr</w:t>
      </w:r>
      <w:r w:rsidRPr="00E073C0">
        <w:rPr>
          <w:rFonts w:cs="Marianne"/>
        </w:rPr>
        <w:t>é</w:t>
      </w:r>
      <w:r w:rsidR="007011BC">
        <w:rPr>
          <w:rFonts w:cstheme="minorHAnsi"/>
        </w:rPr>
        <w:t xml:space="preserve">sent standard est réparti dans  </w:t>
      </w:r>
      <w:r w:rsidRPr="00E073C0">
        <w:rPr>
          <w:rFonts w:cstheme="minorHAnsi"/>
        </w:rPr>
        <w:t xml:space="preserve"> </w:t>
      </w:r>
      <w:r w:rsidR="007011BC">
        <w:rPr>
          <w:rFonts w:cstheme="minorHAnsi"/>
        </w:rPr>
        <w:t xml:space="preserve">11 </w:t>
      </w:r>
      <w:r w:rsidRPr="00E073C0">
        <w:rPr>
          <w:rFonts w:cstheme="minorHAnsi"/>
        </w:rPr>
        <w:t xml:space="preserve">parties </w:t>
      </w:r>
      <w:r w:rsidR="007C193A">
        <w:rPr>
          <w:rFonts w:cstheme="minorHAnsi"/>
        </w:rPr>
        <w:t>et comporte 2</w:t>
      </w:r>
      <w:r w:rsidRPr="00E073C0">
        <w:rPr>
          <w:rFonts w:cstheme="minorHAnsi"/>
        </w:rPr>
        <w:t xml:space="preserve"> annexe</w:t>
      </w:r>
      <w:r w:rsidR="007C193A">
        <w:rPr>
          <w:rFonts w:cstheme="minorHAnsi"/>
        </w:rPr>
        <w:t>s</w:t>
      </w:r>
      <w:r w:rsidR="007A3F5B">
        <w:rPr>
          <w:rFonts w:ascii="Courier New" w:hAnsi="Courier New" w:cs="Courier New"/>
        </w:rPr>
        <w:t> </w:t>
      </w:r>
      <w:r w:rsidR="007A3F5B">
        <w:rPr>
          <w:rFonts w:cstheme="minorHAnsi"/>
        </w:rPr>
        <w:t>:</w:t>
      </w:r>
    </w:p>
    <w:p w14:paraId="228A482A" w14:textId="659DD4F4" w:rsidR="00E44B18" w:rsidRPr="00E073C0" w:rsidRDefault="00E44B18" w:rsidP="007A3F5B">
      <w:pPr>
        <w:pStyle w:val="Lgende"/>
        <w:numPr>
          <w:ilvl w:val="0"/>
          <w:numId w:val="31"/>
        </w:numPr>
        <w:jc w:val="both"/>
      </w:pPr>
      <w:r w:rsidRPr="00E073C0">
        <w:t xml:space="preserve">La partie 1 constitue une préface qui synthétise les informations du standard. </w:t>
      </w:r>
    </w:p>
    <w:p w14:paraId="7E1D680C" w14:textId="77777777" w:rsidR="00E44B18" w:rsidRPr="007A3F5B" w:rsidRDefault="00E44B18" w:rsidP="007A3F5B">
      <w:pPr>
        <w:pStyle w:val="Paragraphedeliste"/>
        <w:numPr>
          <w:ilvl w:val="0"/>
          <w:numId w:val="31"/>
        </w:numPr>
        <w:ind w:left="714" w:hanging="357"/>
        <w:contextualSpacing w:val="0"/>
        <w:jc w:val="both"/>
        <w:rPr>
          <w:bCs/>
          <w:szCs w:val="18"/>
        </w:rPr>
      </w:pPr>
      <w:r w:rsidRPr="007A3F5B">
        <w:rPr>
          <w:bCs/>
          <w:szCs w:val="18"/>
        </w:rPr>
        <w:t>La partie 2 présente une introduction au document, permettant de le contextualiser et de le comprendre.</w:t>
      </w:r>
    </w:p>
    <w:p w14:paraId="7EB52D6D" w14:textId="77777777" w:rsidR="00E44B18" w:rsidRPr="007A3F5B" w:rsidRDefault="00E44B18" w:rsidP="007A3F5B">
      <w:pPr>
        <w:pStyle w:val="Paragraphedeliste"/>
        <w:numPr>
          <w:ilvl w:val="0"/>
          <w:numId w:val="31"/>
        </w:numPr>
        <w:ind w:left="714" w:hanging="357"/>
        <w:contextualSpacing w:val="0"/>
        <w:jc w:val="both"/>
        <w:rPr>
          <w:bCs/>
          <w:szCs w:val="18"/>
        </w:rPr>
      </w:pPr>
      <w:r w:rsidRPr="007A3F5B">
        <w:rPr>
          <w:bCs/>
          <w:szCs w:val="18"/>
        </w:rPr>
        <w:t>La partie 3 est de niveau abstraite. Elle présente les concepts du référentiel et présente des potentiels cas d’utilisation.</w:t>
      </w:r>
    </w:p>
    <w:p w14:paraId="38CD20B5" w14:textId="27C909B3" w:rsidR="00E44B18" w:rsidRPr="007A3F5B" w:rsidRDefault="007A3F5B" w:rsidP="007A3F5B">
      <w:pPr>
        <w:pStyle w:val="Paragraphedeliste"/>
        <w:numPr>
          <w:ilvl w:val="0"/>
          <w:numId w:val="31"/>
        </w:numPr>
        <w:ind w:left="714" w:hanging="357"/>
        <w:contextualSpacing w:val="0"/>
        <w:jc w:val="both"/>
        <w:rPr>
          <w:bCs/>
          <w:szCs w:val="18"/>
        </w:rPr>
      </w:pPr>
      <w:r w:rsidRPr="007A3F5B">
        <w:rPr>
          <w:bCs/>
          <w:szCs w:val="18"/>
        </w:rPr>
        <w:lastRenderedPageBreak/>
        <w:t>Les</w:t>
      </w:r>
      <w:r w:rsidR="00E44B18" w:rsidRPr="007A3F5B">
        <w:rPr>
          <w:bCs/>
          <w:szCs w:val="18"/>
        </w:rPr>
        <w:t xml:space="preserve"> partie</w:t>
      </w:r>
      <w:r w:rsidRPr="007A3F5B">
        <w:rPr>
          <w:bCs/>
          <w:szCs w:val="18"/>
        </w:rPr>
        <w:t xml:space="preserve">s </w:t>
      </w:r>
      <w:r w:rsidR="00E44B18" w:rsidRPr="007A3F5B">
        <w:rPr>
          <w:bCs/>
          <w:szCs w:val="18"/>
        </w:rPr>
        <w:t xml:space="preserve">4 </w:t>
      </w:r>
      <w:r w:rsidRPr="007A3F5B">
        <w:rPr>
          <w:bCs/>
          <w:szCs w:val="18"/>
        </w:rPr>
        <w:t xml:space="preserve">et 5 contiennent les recommandations relatives au contenu et à la structure des données : une description graphique sous forme d’un modèle UML et une description textuelle sous forme d’un catalogue d’objets. </w:t>
      </w:r>
    </w:p>
    <w:p w14:paraId="711B0EB9" w14:textId="267B8C39" w:rsidR="00E44B18" w:rsidRPr="007A3F5B" w:rsidRDefault="00D02030" w:rsidP="007A3F5B">
      <w:pPr>
        <w:pStyle w:val="Paragraphedeliste"/>
        <w:numPr>
          <w:ilvl w:val="0"/>
          <w:numId w:val="31"/>
        </w:numPr>
        <w:ind w:left="714" w:hanging="357"/>
        <w:contextualSpacing w:val="0"/>
        <w:jc w:val="both"/>
        <w:rPr>
          <w:bCs/>
          <w:szCs w:val="18"/>
        </w:rPr>
      </w:pPr>
      <w:r w:rsidRPr="007A3F5B">
        <w:rPr>
          <w:bCs/>
          <w:szCs w:val="18"/>
        </w:rPr>
        <w:t>Les parties</w:t>
      </w:r>
      <w:r w:rsidR="007A3F5B" w:rsidRPr="007A3F5B">
        <w:rPr>
          <w:bCs/>
          <w:szCs w:val="18"/>
        </w:rPr>
        <w:t xml:space="preserve"> 7 à 11   abordent les autres aspects d’une spécification de données, respectivement les systèmes de référence, la qualité des données, les métadonnées, la maintenance et la livraison des données.</w:t>
      </w:r>
    </w:p>
    <w:p w14:paraId="0A31852F" w14:textId="0FB511AA" w:rsidR="00E44B18" w:rsidRPr="007A3F5B" w:rsidRDefault="00E44B18" w:rsidP="007A3F5B">
      <w:pPr>
        <w:pStyle w:val="Paragraphedeliste"/>
        <w:numPr>
          <w:ilvl w:val="0"/>
          <w:numId w:val="31"/>
        </w:numPr>
        <w:ind w:left="714" w:hanging="357"/>
        <w:contextualSpacing w:val="0"/>
        <w:jc w:val="both"/>
        <w:rPr>
          <w:bCs/>
          <w:szCs w:val="18"/>
        </w:rPr>
      </w:pPr>
      <w:r w:rsidRPr="007A3F5B">
        <w:rPr>
          <w:bCs/>
          <w:szCs w:val="18"/>
        </w:rPr>
        <w:t>L’annexe A est informative et</w:t>
      </w:r>
      <w:r w:rsidR="00B8386F" w:rsidRPr="007A3F5B">
        <w:rPr>
          <w:bCs/>
          <w:szCs w:val="18"/>
        </w:rPr>
        <w:t xml:space="preserve"> donne des premiers conseils de mise en œuvre en vue des tests</w:t>
      </w:r>
      <w:r w:rsidRPr="007A3F5B">
        <w:rPr>
          <w:bCs/>
          <w:szCs w:val="18"/>
        </w:rPr>
        <w:t>.</w:t>
      </w:r>
    </w:p>
    <w:p w14:paraId="211FBE84" w14:textId="54E8B315" w:rsidR="000B4445" w:rsidRPr="007A3F5B" w:rsidRDefault="000B4445" w:rsidP="007A3F5B">
      <w:pPr>
        <w:pStyle w:val="Paragraphedeliste"/>
        <w:numPr>
          <w:ilvl w:val="0"/>
          <w:numId w:val="31"/>
        </w:numPr>
        <w:ind w:left="714" w:hanging="357"/>
        <w:contextualSpacing w:val="0"/>
        <w:jc w:val="both"/>
        <w:rPr>
          <w:bCs/>
          <w:szCs w:val="18"/>
        </w:rPr>
      </w:pPr>
      <w:r w:rsidRPr="007A3F5B">
        <w:rPr>
          <w:bCs/>
          <w:szCs w:val="18"/>
        </w:rPr>
        <w:t xml:space="preserve">L’annexe B est normative et indique les règles d’encodage à appliquer si les données sont fournies au format </w:t>
      </w:r>
      <w:proofErr w:type="spellStart"/>
      <w:r w:rsidRPr="007A3F5B">
        <w:rPr>
          <w:bCs/>
          <w:szCs w:val="18"/>
        </w:rPr>
        <w:t>shapefile</w:t>
      </w:r>
      <w:proofErr w:type="spellEnd"/>
      <w:r w:rsidRPr="007A3F5B">
        <w:rPr>
          <w:bCs/>
          <w:szCs w:val="18"/>
        </w:rPr>
        <w:t>.</w:t>
      </w:r>
    </w:p>
    <w:p w14:paraId="7194DBDC" w14:textId="77777777" w:rsidR="00E44B18" w:rsidRDefault="00E44B18" w:rsidP="00E44B18">
      <w:pPr>
        <w:jc w:val="both"/>
        <w:rPr>
          <w:rFonts w:cstheme="minorHAnsi"/>
        </w:rPr>
      </w:pPr>
    </w:p>
    <w:p w14:paraId="6D94519F" w14:textId="69A4219D" w:rsidR="00E44B18" w:rsidRPr="00AF4502" w:rsidRDefault="000B4445" w:rsidP="00842A8C">
      <w:pPr>
        <w:pStyle w:val="Titre2"/>
      </w:pPr>
      <w:bookmarkStart w:id="10" w:name="_Toc142385161"/>
      <w:r>
        <w:t xml:space="preserve">3.2 </w:t>
      </w:r>
      <w:r w:rsidR="00E44B18" w:rsidRPr="00AF4502">
        <w:t>A qui s’adresse ce document</w:t>
      </w:r>
      <w:r w:rsidR="00E44B18" w:rsidRPr="00E44B18">
        <w:rPr>
          <w:rFonts w:ascii="Courier New" w:hAnsi="Courier New" w:cs="Courier New"/>
        </w:rPr>
        <w:t> </w:t>
      </w:r>
      <w:r w:rsidR="00E44B18" w:rsidRPr="00AF4502">
        <w:t>?</w:t>
      </w:r>
      <w:bookmarkEnd w:id="10"/>
    </w:p>
    <w:p w14:paraId="2763ADC4" w14:textId="340F71BD" w:rsidR="007A3F5B" w:rsidRDefault="003A0DBF" w:rsidP="00E44B18">
      <w:pPr>
        <w:jc w:val="both"/>
        <w:rPr>
          <w:rFonts w:cstheme="minorHAnsi"/>
        </w:rPr>
      </w:pPr>
      <w:r w:rsidRPr="007A3F5B">
        <w:rPr>
          <w:rFonts w:cstheme="minorHAnsi"/>
        </w:rPr>
        <w:t xml:space="preserve">Ce </w:t>
      </w:r>
      <w:r w:rsidR="00871533">
        <w:rPr>
          <w:rFonts w:cstheme="minorHAnsi"/>
        </w:rPr>
        <w:t xml:space="preserve">document </w:t>
      </w:r>
      <w:r w:rsidRPr="007A3F5B">
        <w:rPr>
          <w:rFonts w:cstheme="minorHAnsi"/>
        </w:rPr>
        <w:t xml:space="preserve">s’adresse </w:t>
      </w:r>
      <w:r w:rsidR="000B4445" w:rsidRPr="007A3F5B">
        <w:rPr>
          <w:rFonts w:cstheme="minorHAnsi"/>
        </w:rPr>
        <w:t xml:space="preserve">en priorité </w:t>
      </w:r>
      <w:r w:rsidRPr="007A3F5B">
        <w:rPr>
          <w:rFonts w:cstheme="minorHAnsi"/>
        </w:rPr>
        <w:t>aux</w:t>
      </w:r>
      <w:r w:rsidR="007A3F5B">
        <w:rPr>
          <w:rFonts w:cstheme="minorHAnsi"/>
        </w:rPr>
        <w:t xml:space="preserve"> producteurs d’atlas de paysage</w:t>
      </w:r>
      <w:r w:rsidR="007A3F5B">
        <w:rPr>
          <w:rFonts w:ascii="Courier New" w:hAnsi="Courier New" w:cs="Courier New"/>
        </w:rPr>
        <w:t> </w:t>
      </w:r>
      <w:r w:rsidR="007A3F5B">
        <w:rPr>
          <w:rFonts w:cstheme="minorHAnsi"/>
        </w:rPr>
        <w:t xml:space="preserve">: le document donne les obligations et recommandations à appliquer pour fournir un jeu de données géomatiques du paysage dérivées des atlas du paysage. </w:t>
      </w:r>
    </w:p>
    <w:p w14:paraId="769D0D3C" w14:textId="167B56CE" w:rsidR="00E44B18" w:rsidRDefault="007A3F5B" w:rsidP="00E44B18">
      <w:pPr>
        <w:jc w:val="both"/>
        <w:rPr>
          <w:rFonts w:cstheme="minorHAnsi"/>
        </w:rPr>
      </w:pPr>
      <w:r>
        <w:rPr>
          <w:rFonts w:cstheme="minorHAnsi"/>
        </w:rPr>
        <w:t xml:space="preserve">Ce </w:t>
      </w:r>
      <w:r w:rsidR="00D02030">
        <w:rPr>
          <w:rFonts w:cstheme="minorHAnsi"/>
        </w:rPr>
        <w:t>document s’adresse</w:t>
      </w:r>
      <w:r w:rsidR="000B4445" w:rsidRPr="007A3F5B">
        <w:rPr>
          <w:rFonts w:cstheme="minorHAnsi"/>
        </w:rPr>
        <w:t xml:space="preserve"> également </w:t>
      </w:r>
      <w:r w:rsidR="003A0DBF" w:rsidRPr="007A3F5B">
        <w:rPr>
          <w:rFonts w:cstheme="minorHAnsi"/>
        </w:rPr>
        <w:t xml:space="preserve">aux utilisateurs des données géomatiques </w:t>
      </w:r>
      <w:r w:rsidR="00842A8C">
        <w:rPr>
          <w:rFonts w:cstheme="minorHAnsi"/>
        </w:rPr>
        <w:t>issues de</w:t>
      </w:r>
      <w:r>
        <w:rPr>
          <w:rFonts w:cstheme="minorHAnsi"/>
        </w:rPr>
        <w:t xml:space="preserve"> ces atlas de paysage</w:t>
      </w:r>
      <w:r>
        <w:rPr>
          <w:rFonts w:ascii="Courier New" w:hAnsi="Courier New" w:cs="Courier New"/>
        </w:rPr>
        <w:t> </w:t>
      </w:r>
      <w:r>
        <w:rPr>
          <w:rFonts w:cstheme="minorHAnsi"/>
        </w:rPr>
        <w:t>: le document donne les informations nécessaires pour comprendre et pouvoir exploiter un jeu de données géomatiques du paysage.</w:t>
      </w:r>
    </w:p>
    <w:p w14:paraId="54CD245A" w14:textId="77777777" w:rsidR="00E44B18" w:rsidRPr="003A3F26" w:rsidRDefault="00E44B18" w:rsidP="004102C1">
      <w:pPr>
        <w:jc w:val="both"/>
        <w:rPr>
          <w:rFonts w:cstheme="minorHAnsi"/>
        </w:rPr>
      </w:pPr>
    </w:p>
    <w:p w14:paraId="4ED54F00" w14:textId="1931F521" w:rsidR="00921C1F" w:rsidRPr="00921C1F" w:rsidRDefault="000B4445" w:rsidP="00842A8C">
      <w:pPr>
        <w:pStyle w:val="Titre2"/>
      </w:pPr>
      <w:bookmarkStart w:id="11" w:name="_Toc142385162"/>
      <w:r>
        <w:t xml:space="preserve">3.3 </w:t>
      </w:r>
      <w:r w:rsidR="00921C1F" w:rsidRPr="00921C1F">
        <w:t>Objectifs et périmètre d’application</w:t>
      </w:r>
      <w:bookmarkEnd w:id="11"/>
      <w:r w:rsidR="00921C1F" w:rsidRPr="00921C1F">
        <w:t xml:space="preserve"> </w:t>
      </w:r>
    </w:p>
    <w:p w14:paraId="0D452052" w14:textId="52E5C2A2" w:rsidR="00E073C0" w:rsidRPr="00D33341" w:rsidRDefault="003A0DBF" w:rsidP="00921C1F">
      <w:pPr>
        <w:jc w:val="both"/>
        <w:rPr>
          <w:rFonts w:cstheme="minorHAnsi"/>
        </w:rPr>
      </w:pPr>
      <w:r w:rsidRPr="00D33341">
        <w:rPr>
          <w:rFonts w:cstheme="minorHAnsi"/>
        </w:rPr>
        <w:t>Ce standard est d’application obligatoire pour les données géomatiques des atlas départementaux publiés après la date de mise en œuvre du standard.</w:t>
      </w:r>
    </w:p>
    <w:p w14:paraId="5368B105" w14:textId="1FB4995F" w:rsidR="003A0DBF" w:rsidRPr="00D33341" w:rsidRDefault="003A0DBF" w:rsidP="00921C1F">
      <w:pPr>
        <w:jc w:val="both"/>
        <w:rPr>
          <w:rFonts w:cstheme="minorHAnsi"/>
        </w:rPr>
      </w:pPr>
      <w:r w:rsidRPr="00D33341">
        <w:rPr>
          <w:rFonts w:cstheme="minorHAnsi"/>
        </w:rPr>
        <w:t>Son utilisation est recommandée pour les données géomatiques issues d’autres documents de connaissance des paysages</w:t>
      </w:r>
      <w:r w:rsidRPr="00D33341">
        <w:rPr>
          <w:rFonts w:ascii="Courier New" w:hAnsi="Courier New" w:cs="Courier New"/>
        </w:rPr>
        <w:t> </w:t>
      </w:r>
      <w:r w:rsidR="00D33341" w:rsidRPr="00D33341">
        <w:rPr>
          <w:rFonts w:cstheme="minorHAnsi"/>
        </w:rPr>
        <w:t>(</w:t>
      </w:r>
      <w:r w:rsidRPr="00D33341">
        <w:rPr>
          <w:rFonts w:cstheme="minorHAnsi"/>
        </w:rPr>
        <w:t>atlas régionaux, charte de paysage, etc</w:t>
      </w:r>
      <w:r w:rsidR="00871533">
        <w:rPr>
          <w:rFonts w:cstheme="minorHAnsi"/>
        </w:rPr>
        <w:t>.</w:t>
      </w:r>
      <w:r w:rsidR="00D33341" w:rsidRPr="00D33341">
        <w:rPr>
          <w:rFonts w:cstheme="minorHAnsi"/>
        </w:rPr>
        <w:t>)</w:t>
      </w:r>
      <w:r w:rsidRPr="00D33341">
        <w:rPr>
          <w:rFonts w:cstheme="minorHAnsi"/>
        </w:rPr>
        <w:t xml:space="preserve"> et ayant vocation à être largement partagées.</w:t>
      </w:r>
    </w:p>
    <w:p w14:paraId="0078705E" w14:textId="73AE9EE8" w:rsidR="003A0DBF" w:rsidRPr="00D33341" w:rsidRDefault="003A0DBF" w:rsidP="00921C1F">
      <w:pPr>
        <w:jc w:val="both"/>
        <w:rPr>
          <w:rFonts w:cstheme="minorHAnsi"/>
        </w:rPr>
      </w:pPr>
      <w:r w:rsidRPr="00D33341">
        <w:rPr>
          <w:rFonts w:cstheme="minorHAnsi"/>
        </w:rPr>
        <w:t xml:space="preserve">Son utilisation est également </w:t>
      </w:r>
      <w:r w:rsidR="00A779F9" w:rsidRPr="00D33341">
        <w:rPr>
          <w:rFonts w:cstheme="minorHAnsi"/>
        </w:rPr>
        <w:t xml:space="preserve">envisageable </w:t>
      </w:r>
      <w:r w:rsidRPr="00D33341">
        <w:rPr>
          <w:rFonts w:cstheme="minorHAnsi"/>
        </w:rPr>
        <w:t>pour des atlas élaborés avant la publication du standard</w:t>
      </w:r>
      <w:r w:rsidR="00A779F9" w:rsidRPr="00D33341">
        <w:rPr>
          <w:rFonts w:cstheme="minorHAnsi"/>
        </w:rPr>
        <w:t xml:space="preserve">; en particulier, elle est </w:t>
      </w:r>
      <w:r w:rsidR="00842A8C">
        <w:rPr>
          <w:rFonts w:cstheme="minorHAnsi"/>
        </w:rPr>
        <w:t>recommandée</w:t>
      </w:r>
      <w:r w:rsidR="00A779F9" w:rsidRPr="00D33341">
        <w:rPr>
          <w:rFonts w:cstheme="minorHAnsi"/>
        </w:rPr>
        <w:t xml:space="preserve"> pour les atlas les plus récents. </w:t>
      </w:r>
    </w:p>
    <w:p w14:paraId="1231BE67" w14:textId="77777777" w:rsidR="00B6064D" w:rsidRPr="00B420A7" w:rsidRDefault="00B6064D" w:rsidP="00921C1F">
      <w:pPr>
        <w:jc w:val="both"/>
        <w:rPr>
          <w:rFonts w:cstheme="minorHAnsi"/>
          <w:highlight w:val="yellow"/>
        </w:rPr>
      </w:pPr>
    </w:p>
    <w:p w14:paraId="7915C2AE" w14:textId="1F4E73B7" w:rsidR="00A779F9" w:rsidRDefault="000B4445" w:rsidP="00842A8C">
      <w:pPr>
        <w:pStyle w:val="Titre2"/>
      </w:pPr>
      <w:bookmarkStart w:id="12" w:name="_Toc142385163"/>
      <w:r>
        <w:t xml:space="preserve">3.4 </w:t>
      </w:r>
      <w:r w:rsidR="00F767B8">
        <w:t>Contexte réglementaire</w:t>
      </w:r>
      <w:r w:rsidR="00B6064D">
        <w:t xml:space="preserve"> et organisationnel</w:t>
      </w:r>
      <w:bookmarkEnd w:id="12"/>
    </w:p>
    <w:p w14:paraId="53148607" w14:textId="542F850C" w:rsidR="00F767B8" w:rsidRDefault="00CB2528" w:rsidP="00CA7F7A">
      <w:pPr>
        <w:pStyle w:val="Paragraphedeliste"/>
        <w:numPr>
          <w:ilvl w:val="0"/>
          <w:numId w:val="9"/>
        </w:numPr>
      </w:pPr>
      <w:r>
        <w:t>International</w:t>
      </w:r>
    </w:p>
    <w:p w14:paraId="405D10D9" w14:textId="35E20093" w:rsidR="00A779F9" w:rsidRDefault="00A779F9" w:rsidP="00842A8C">
      <w:pPr>
        <w:jc w:val="both"/>
      </w:pPr>
      <w:r>
        <w:t xml:space="preserve">Convention du Conseil de l’Europe sur le paysage </w:t>
      </w:r>
      <w:r w:rsidR="00CB2528">
        <w:t xml:space="preserve">(dite Convention de Florence, adoptée le 20 octobre 2000 - </w:t>
      </w:r>
      <w:r w:rsidR="00CB2528">
        <w:rPr>
          <w:rFonts w:ascii="Arial" w:hAnsi="Arial" w:cs="Arial"/>
          <w:color w:val="4D5156"/>
          <w:sz w:val="21"/>
          <w:szCs w:val="21"/>
          <w:shd w:val="clear" w:color="auto" w:fill="FFFFFF"/>
        </w:rPr>
        <w:t>STE n° 176)</w:t>
      </w:r>
    </w:p>
    <w:p w14:paraId="26A26DDA" w14:textId="71F3A316" w:rsidR="00A779F9" w:rsidRDefault="00871533" w:rsidP="00842A8C">
      <w:pPr>
        <w:jc w:val="both"/>
      </w:pPr>
      <w:r>
        <w:t xml:space="preserve">Elle engage la France notamment sur la connaissance des paysages (article 6C) pour en formuler des objectifs de qualité paysagère : </w:t>
      </w:r>
      <w:r>
        <w:br/>
        <w:t>« - à identifier ses propres paysages, sur l’ensemble de son territoire ; - à analyser leurs caractéristiques ainsi que les dynamiques et les pressions qui les modifient ;</w:t>
      </w:r>
      <w:r>
        <w:br/>
        <w:t xml:space="preserve">- à en suivre les transformations ; </w:t>
      </w:r>
      <w:r>
        <w:br/>
      </w:r>
      <w:r>
        <w:lastRenderedPageBreak/>
        <w:t xml:space="preserve">- à qualifier les paysages identifiés en tenant compte des valeurs particulières qui leur </w:t>
      </w:r>
      <w:r>
        <w:br/>
        <w:t>sont attribuées par les acteurs et les populations concernés. »</w:t>
      </w:r>
    </w:p>
    <w:p w14:paraId="37C72443" w14:textId="525A9BBF" w:rsidR="00921C1F" w:rsidRDefault="00A779F9" w:rsidP="00CA7F7A">
      <w:pPr>
        <w:pStyle w:val="Paragraphedeliste"/>
        <w:numPr>
          <w:ilvl w:val="0"/>
          <w:numId w:val="10"/>
        </w:numPr>
      </w:pPr>
      <w:r>
        <w:t>Franç</w:t>
      </w:r>
      <w:r w:rsidR="00F767B8">
        <w:t xml:space="preserve">ais </w:t>
      </w:r>
    </w:p>
    <w:p w14:paraId="526101C7" w14:textId="4071BDE3" w:rsidR="00871533" w:rsidRDefault="00871533" w:rsidP="00921C1F">
      <w:r>
        <w:t>Loi</w:t>
      </w:r>
      <w:r w:rsidRPr="00871533">
        <w:t xml:space="preserve"> n° 2023-175 du 10 mars 2023 relative à l'accélération de la production d'énergies renouvelables (Titre 1er, art.1 à 3 ; Titre 2, art.20</w:t>
      </w:r>
      <w:r w:rsidR="00EA7839">
        <w:t xml:space="preserve"> portant sur la création d’un observatoire des </w:t>
      </w:r>
      <w:proofErr w:type="spellStart"/>
      <w:r w:rsidR="00EA7839">
        <w:t>EnR</w:t>
      </w:r>
      <w:proofErr w:type="spellEnd"/>
      <w:r w:rsidR="00EA7839">
        <w:t xml:space="preserve"> et de la biodiversité dont les entités environnementales ciblées sont la biodiversité, les sols et les paysages</w:t>
      </w:r>
      <w:r w:rsidRPr="00871533">
        <w:t>)</w:t>
      </w:r>
    </w:p>
    <w:p w14:paraId="03697B2D" w14:textId="2E8210A5" w:rsidR="00850C89" w:rsidRDefault="00850C89" w:rsidP="00921C1F">
      <w:r w:rsidRPr="00645CA5">
        <w:t>Arrêté du 31 décembre 2020 approuvant le schéma national des données sur la biodiversité</w:t>
      </w:r>
      <w:r>
        <w:t xml:space="preserve"> (</w:t>
      </w:r>
      <w:r w:rsidR="00DD30A6">
        <w:rPr>
          <w:rFonts w:ascii="Arial" w:hAnsi="Arial" w:cs="Arial"/>
          <w:color w:val="000000"/>
          <w:sz w:val="21"/>
          <w:szCs w:val="21"/>
          <w:shd w:val="clear" w:color="auto" w:fill="FFFFFF"/>
        </w:rPr>
        <w:t>§ 2</w:t>
      </w:r>
      <w:r w:rsidR="00DD30A6" w:rsidRPr="00645CA5">
        <w:t>.5 Les systèmes d'information métiers du système d'information sur la biodiversité</w:t>
      </w:r>
      <w:r w:rsidR="00DD30A6">
        <w:t xml:space="preserve">, </w:t>
      </w:r>
      <w:r w:rsidR="00DD30A6" w:rsidRPr="00645CA5">
        <w:t>5. Le système d'information des paysages</w:t>
      </w:r>
      <w:r>
        <w:t>)</w:t>
      </w:r>
    </w:p>
    <w:p w14:paraId="31B6C6B6" w14:textId="3E1DC7A0" w:rsidR="00A779F9" w:rsidRDefault="00A779F9" w:rsidP="00921C1F">
      <w:r>
        <w:t xml:space="preserve">Code de l’environnement </w:t>
      </w:r>
      <w:r w:rsidR="00365143">
        <w:t>(articles principaux)</w:t>
      </w:r>
    </w:p>
    <w:p w14:paraId="1E3F7680" w14:textId="50158F03" w:rsidR="00A779F9" w:rsidRDefault="00A779F9" w:rsidP="00CA7F7A">
      <w:pPr>
        <w:pStyle w:val="Paragraphedeliste"/>
        <w:numPr>
          <w:ilvl w:val="0"/>
          <w:numId w:val="11"/>
        </w:numPr>
      </w:pPr>
      <w:r>
        <w:t xml:space="preserve">Art. L333-1 (Parcs Naturels Régionaux / préservation et protection du paysage) </w:t>
      </w:r>
    </w:p>
    <w:p w14:paraId="56BF78BD" w14:textId="0AF9F7D0" w:rsidR="00A779F9" w:rsidRDefault="00A779F9" w:rsidP="00CA7F7A">
      <w:pPr>
        <w:pStyle w:val="Paragraphedeliste"/>
        <w:numPr>
          <w:ilvl w:val="0"/>
          <w:numId w:val="11"/>
        </w:numPr>
      </w:pPr>
      <w:r>
        <w:t xml:space="preserve">Art. L350-1 et suivant (définition du paysage ; définition de l’outil de connaissance, atlas de paysages ; définition des objectifs de qualité paysagère mentionnés à l’art. L141-4 du code de l’urbanisme) </w:t>
      </w:r>
    </w:p>
    <w:p w14:paraId="17E8B8E3" w14:textId="5FA651AB" w:rsidR="00A779F9" w:rsidRDefault="00A779F9" w:rsidP="00921C1F">
      <w:r>
        <w:t xml:space="preserve">Code de l’urbanisme </w:t>
      </w:r>
      <w:r w:rsidR="007A5A3C">
        <w:t>(articles principaux)</w:t>
      </w:r>
    </w:p>
    <w:p w14:paraId="49BE2CE2" w14:textId="53FC2293" w:rsidR="00A779F9" w:rsidRDefault="00A779F9" w:rsidP="00CA7F7A">
      <w:pPr>
        <w:pStyle w:val="Paragraphedeliste"/>
        <w:numPr>
          <w:ilvl w:val="0"/>
          <w:numId w:val="12"/>
        </w:numPr>
      </w:pPr>
      <w:r>
        <w:t>Art. L141-3 (projet d’aménagement stratégique / valorisation et respect de la qualité des paysages)</w:t>
      </w:r>
    </w:p>
    <w:p w14:paraId="0CA404C4" w14:textId="3EE535A0" w:rsidR="00A779F9" w:rsidRDefault="00A779F9" w:rsidP="00CA7F7A">
      <w:pPr>
        <w:pStyle w:val="Paragraphedeliste"/>
        <w:numPr>
          <w:ilvl w:val="0"/>
          <w:numId w:val="12"/>
        </w:numPr>
      </w:pPr>
      <w:r>
        <w:t>Art. L141-4 (document d'orientation et d'objectifs / préservation et valorisation des paysages)</w:t>
      </w:r>
    </w:p>
    <w:p w14:paraId="3AA252AE" w14:textId="60B5304A" w:rsidR="00A779F9" w:rsidRDefault="00A779F9" w:rsidP="00CA7F7A">
      <w:pPr>
        <w:pStyle w:val="Paragraphedeliste"/>
        <w:numPr>
          <w:ilvl w:val="0"/>
          <w:numId w:val="12"/>
        </w:numPr>
      </w:pPr>
      <w:r>
        <w:t xml:space="preserve">Art. L 151-19 (règlement du document d’urbanisme / identification et localisation d’éléments paysagers pour des motifs d’ordre culturel, historique ou architectural) </w:t>
      </w:r>
    </w:p>
    <w:p w14:paraId="30D7AA69" w14:textId="3205410C" w:rsidR="00921C1F" w:rsidRPr="00D33341" w:rsidRDefault="00A779F9" w:rsidP="00D33341">
      <w:pPr>
        <w:pStyle w:val="Paragraphedeliste"/>
        <w:numPr>
          <w:ilvl w:val="0"/>
          <w:numId w:val="12"/>
        </w:numPr>
      </w:pPr>
      <w:r>
        <w:t>Art. L 151-23 (règlement du document d’urbanisme / identification d’éléments paysagers pour des motifs d'ordre écologique)</w:t>
      </w:r>
    </w:p>
    <w:p w14:paraId="7196D064" w14:textId="77777777" w:rsidR="00921C1F" w:rsidRPr="003A3F26" w:rsidRDefault="00921C1F" w:rsidP="004102C1">
      <w:pPr>
        <w:jc w:val="both"/>
        <w:rPr>
          <w:rFonts w:cstheme="minorHAnsi"/>
        </w:rPr>
      </w:pPr>
    </w:p>
    <w:p w14:paraId="35647951" w14:textId="05E62079" w:rsidR="007A3DB9" w:rsidRPr="003A3F26" w:rsidRDefault="000B4445" w:rsidP="00842A8C">
      <w:pPr>
        <w:pStyle w:val="Titre2"/>
      </w:pPr>
      <w:bookmarkStart w:id="13" w:name="_Toc142385164"/>
      <w:commentRangeStart w:id="14"/>
      <w:r>
        <w:t xml:space="preserve">3.5 </w:t>
      </w:r>
      <w:r w:rsidR="007A3DB9" w:rsidRPr="003A3F26">
        <w:t>Références à d’autres normes</w:t>
      </w:r>
      <w:bookmarkEnd w:id="13"/>
    </w:p>
    <w:p w14:paraId="32418094" w14:textId="4224ED54" w:rsidR="00AD1761" w:rsidRPr="003A3F26" w:rsidRDefault="00453F79" w:rsidP="004102C1">
      <w:pPr>
        <w:jc w:val="both"/>
        <w:rPr>
          <w:rFonts w:cstheme="minorHAnsi"/>
        </w:rPr>
      </w:pPr>
      <w:r w:rsidRPr="003A3F26">
        <w:rPr>
          <w:rFonts w:cstheme="minorHAnsi"/>
        </w:rPr>
        <w:t xml:space="preserve">Le document </w:t>
      </w:r>
      <w:r w:rsidR="001A3FE0" w:rsidRPr="003A3F26">
        <w:rPr>
          <w:rFonts w:cstheme="minorHAnsi"/>
        </w:rPr>
        <w:t xml:space="preserve">ci-présent </w:t>
      </w:r>
      <w:r w:rsidRPr="003A3F26">
        <w:rPr>
          <w:rFonts w:cstheme="minorHAnsi"/>
        </w:rPr>
        <w:t xml:space="preserve">s’appuie ou nécessite la lecture des normes référencées ci-dessous. </w:t>
      </w:r>
      <w:r w:rsidR="00D33341">
        <w:rPr>
          <w:rFonts w:cstheme="minorHAnsi"/>
        </w:rPr>
        <w:t xml:space="preserve"> </w:t>
      </w:r>
      <w:r w:rsidR="00AD1761">
        <w:rPr>
          <w:rFonts w:cstheme="minorHAnsi"/>
        </w:rPr>
        <w:t>I</w:t>
      </w:r>
      <w:r w:rsidR="00AD1761" w:rsidRPr="003A3F26">
        <w:rPr>
          <w:rFonts w:cstheme="minorHAnsi"/>
        </w:rPr>
        <w:t>l se fonde</w:t>
      </w:r>
      <w:r w:rsidR="00AD1761">
        <w:rPr>
          <w:rFonts w:cstheme="minorHAnsi"/>
        </w:rPr>
        <w:t xml:space="preserve"> sur les r</w:t>
      </w:r>
      <w:r w:rsidR="00AD1761" w:rsidRPr="003A3F26">
        <w:rPr>
          <w:rFonts w:cstheme="minorHAnsi"/>
        </w:rPr>
        <w:t>ègles de structure et de rédaction des normes internationales de l’ISO</w:t>
      </w:r>
      <w:r w:rsidR="00AD1761">
        <w:rPr>
          <w:rFonts w:cstheme="minorHAnsi"/>
        </w:rPr>
        <w:t xml:space="preserve"> (lien)</w:t>
      </w:r>
      <w:r w:rsidR="00AD1761" w:rsidRPr="003A3F26">
        <w:rPr>
          <w:rFonts w:cstheme="minorHAnsi"/>
        </w:rPr>
        <w:t xml:space="preserve"> et </w:t>
      </w:r>
      <w:r w:rsidR="00AD1761">
        <w:rPr>
          <w:rFonts w:cstheme="minorHAnsi"/>
        </w:rPr>
        <w:t xml:space="preserve">les adapte </w:t>
      </w:r>
      <w:r w:rsidR="00C0534B">
        <w:rPr>
          <w:rFonts w:cstheme="minorHAnsi"/>
        </w:rPr>
        <w:t xml:space="preserve">pour </w:t>
      </w:r>
      <w:r w:rsidR="00AD1761">
        <w:rPr>
          <w:rFonts w:cstheme="minorHAnsi"/>
        </w:rPr>
        <w:t>correspondre aux besoins du CNIG</w:t>
      </w:r>
      <w:r w:rsidR="00AD1761" w:rsidRPr="003A3F26">
        <w:rPr>
          <w:rFonts w:cstheme="minorHAnsi"/>
        </w:rPr>
        <w:t xml:space="preserve">. </w:t>
      </w:r>
    </w:p>
    <w:p w14:paraId="6D072C0D" w14:textId="77777777" w:rsidR="00AC4C5A" w:rsidRDefault="00AC4C5A" w:rsidP="004102C1">
      <w:pPr>
        <w:jc w:val="both"/>
        <w:rPr>
          <w:rFonts w:cstheme="minorHAnsi"/>
        </w:rPr>
      </w:pPr>
    </w:p>
    <w:p w14:paraId="59C6C620" w14:textId="77777777" w:rsidR="007F299B" w:rsidRPr="003A3F26" w:rsidRDefault="007F299B" w:rsidP="00E01BC5">
      <w:pPr>
        <w:pStyle w:val="Encadr"/>
      </w:pPr>
      <w:r>
        <w:t>Normes</w:t>
      </w:r>
      <w:r>
        <w:rPr>
          <w:rFonts w:ascii="Courier New" w:hAnsi="Courier New" w:cs="Courier New"/>
        </w:rPr>
        <w:t> </w:t>
      </w:r>
      <w:r w:rsidR="00E01BC5">
        <w:t>référencées</w:t>
      </w:r>
      <w:r w:rsidR="00E01BC5">
        <w:rPr>
          <w:rFonts w:ascii="Courier New" w:hAnsi="Courier New" w:cs="Courier New"/>
        </w:rPr>
        <w:t> </w:t>
      </w:r>
      <w:r w:rsidR="00E01BC5">
        <w:t>:</w:t>
      </w:r>
    </w:p>
    <w:p w14:paraId="5B26DB94" w14:textId="098A832A" w:rsidR="00AC4C5A" w:rsidRDefault="00AC4C5A" w:rsidP="00E01BC5">
      <w:pPr>
        <w:pStyle w:val="Citation"/>
      </w:pPr>
      <w:r w:rsidRPr="00D33341">
        <w:t xml:space="preserve">Directives ISO/IEC, Partie 1 - Procédures pour les travaux </w:t>
      </w:r>
      <w:r w:rsidR="00CB2528" w:rsidRPr="00D33341">
        <w:t>techniques -</w:t>
      </w:r>
      <w:r w:rsidRPr="00D33341">
        <w:t xml:space="preserve"> Supplément ISO consolidé - Procédures spécifiques à l’ISO, 13eme édition, 2022</w:t>
      </w:r>
    </w:p>
    <w:p w14:paraId="6886ABFE" w14:textId="264513FE" w:rsidR="00871533" w:rsidRDefault="00E72CE5" w:rsidP="00871533">
      <w:pPr>
        <w:pStyle w:val="Citation"/>
      </w:pPr>
      <w:hyperlink r:id="rId15">
        <w:r w:rsidR="00871533" w:rsidRPr="00871533">
          <w:t>Directive européenne INSPIRE</w:t>
        </w:r>
      </w:hyperlink>
      <w:r w:rsidR="00871533" w:rsidRPr="00871533">
        <w:t xml:space="preserve">, transposée en droit français par </w:t>
      </w:r>
      <w:hyperlink r:id="rId16">
        <w:r w:rsidR="00871533" w:rsidRPr="00871533">
          <w:t>ordonnance du 21 octobre 2010</w:t>
        </w:r>
      </w:hyperlink>
      <w:r w:rsidR="00871533" w:rsidRPr="00871533">
        <w:t xml:space="preserve"> – Annexe III </w:t>
      </w:r>
    </w:p>
    <w:p w14:paraId="431CB743" w14:textId="181F169D" w:rsidR="00DD30A6" w:rsidRPr="00DD30A6" w:rsidRDefault="00DD30A6" w:rsidP="00645CA5">
      <w:r w:rsidRPr="00645CA5">
        <w:rPr>
          <w:i/>
          <w:iCs/>
          <w:color w:val="7F7F7F" w:themeColor="text1" w:themeTint="80"/>
        </w:rPr>
        <w:t>La </w:t>
      </w:r>
      <w:r w:rsidRPr="00645CA5">
        <w:rPr>
          <w:color w:val="7F7F7F" w:themeColor="text1" w:themeTint="80"/>
        </w:rPr>
        <w:t>Convention</w:t>
      </w:r>
      <w:r w:rsidRPr="00645CA5">
        <w:rPr>
          <w:i/>
          <w:iCs/>
          <w:color w:val="7F7F7F" w:themeColor="text1" w:themeTint="80"/>
        </w:rPr>
        <w:t> d'</w:t>
      </w:r>
      <w:r w:rsidRPr="00645CA5">
        <w:rPr>
          <w:color w:val="7F7F7F" w:themeColor="text1" w:themeTint="80"/>
        </w:rPr>
        <w:t>Aarhus</w:t>
      </w:r>
      <w:r w:rsidRPr="00645CA5">
        <w:rPr>
          <w:i/>
          <w:iCs/>
          <w:color w:val="7F7F7F" w:themeColor="text1" w:themeTint="80"/>
        </w:rPr>
        <w:t> sur l'accès à l'information, la participation du public au processus décisionnel et l'accès à la justice en matière d'environnement, du 25 juin 1998 </w:t>
      </w:r>
      <w:commentRangeEnd w:id="14"/>
      <w:r w:rsidR="00E72CE5">
        <w:rPr>
          <w:rStyle w:val="Marquedecommentaire"/>
        </w:rPr>
        <w:commentReference w:id="14"/>
      </w:r>
    </w:p>
    <w:p w14:paraId="48A21919" w14:textId="674F37CD" w:rsidR="00B6064D" w:rsidRPr="00B6064D" w:rsidRDefault="00B6064D" w:rsidP="00B6064D"/>
    <w:p w14:paraId="71EA8A64" w14:textId="7054F3F5" w:rsidR="00CC1D2A" w:rsidRPr="00CC1D2A" w:rsidRDefault="000B4445" w:rsidP="00842A8C">
      <w:pPr>
        <w:pStyle w:val="Titre2"/>
      </w:pPr>
      <w:bookmarkStart w:id="15" w:name="_Toc142385165"/>
      <w:r>
        <w:t xml:space="preserve">3.6 </w:t>
      </w:r>
      <w:r w:rsidR="00CC1D2A">
        <w:t>Compréhension du document</w:t>
      </w:r>
      <w:bookmarkEnd w:id="15"/>
    </w:p>
    <w:p w14:paraId="6BD18F9B" w14:textId="6F876FE7" w:rsidR="00B846D7" w:rsidRPr="00D33341" w:rsidRDefault="000B4445" w:rsidP="00842A8C">
      <w:pPr>
        <w:pStyle w:val="Titre2"/>
      </w:pPr>
      <w:bookmarkStart w:id="16" w:name="_Toc142385166"/>
      <w:r>
        <w:t xml:space="preserve">3.6.1 </w:t>
      </w:r>
      <w:r w:rsidR="007A3DB9" w:rsidRPr="003A3F26">
        <w:t xml:space="preserve">Termes </w:t>
      </w:r>
      <w:r w:rsidR="00A6159E">
        <w:t xml:space="preserve">spécifiques </w:t>
      </w:r>
      <w:r w:rsidR="007A3DB9" w:rsidRPr="003A3F26">
        <w:t>et définitions</w:t>
      </w:r>
      <w:bookmarkEnd w:id="16"/>
    </w:p>
    <w:p w14:paraId="5D720EE1" w14:textId="0360EFC3" w:rsidR="00871533" w:rsidRDefault="00A779F9" w:rsidP="00871533">
      <w:pPr>
        <w:jc w:val="both"/>
        <w:rPr>
          <w:rFonts w:cstheme="minorHAnsi"/>
        </w:rPr>
      </w:pPr>
      <w:r>
        <w:rPr>
          <w:rFonts w:cstheme="minorHAnsi"/>
          <w:b/>
        </w:rPr>
        <w:t xml:space="preserve">Paysage </w:t>
      </w:r>
      <w:r w:rsidR="00453F79" w:rsidRPr="003A3F26">
        <w:rPr>
          <w:rFonts w:cstheme="minorHAnsi"/>
          <w:b/>
        </w:rPr>
        <w:br/>
      </w:r>
      <w:r w:rsidR="00871533" w:rsidRPr="00871533">
        <w:rPr>
          <w:rFonts w:cstheme="minorHAnsi"/>
        </w:rPr>
        <w:t>Le paysage désigne une partie de territoire telle que perçue par les populations, dont le caractère résulte de l'action de facteurs naturels ou humains et de leurs interrelations dynamiques.</w:t>
      </w:r>
    </w:p>
    <w:p w14:paraId="7BB1C8C4" w14:textId="77777777" w:rsidR="00871533" w:rsidRPr="00943F23" w:rsidRDefault="00871533" w:rsidP="00871533">
      <w:pPr>
        <w:jc w:val="both"/>
        <w:rPr>
          <w:rFonts w:cstheme="minorHAnsi"/>
        </w:rPr>
      </w:pPr>
      <w:r>
        <w:rPr>
          <w:rFonts w:cstheme="minorHAnsi"/>
        </w:rPr>
        <w:t>Source</w:t>
      </w:r>
      <w:r>
        <w:rPr>
          <w:rFonts w:ascii="Courier New" w:hAnsi="Courier New" w:cs="Courier New"/>
        </w:rPr>
        <w:t> </w:t>
      </w:r>
      <w:r>
        <w:rPr>
          <w:rFonts w:cstheme="minorHAnsi"/>
        </w:rPr>
        <w:t xml:space="preserve">: </w:t>
      </w:r>
      <w:hyperlink r:id="rId18" w:history="1">
        <w:r>
          <w:rPr>
            <w:rStyle w:val="Lienhypertexte"/>
            <w:rFonts w:ascii="Arial" w:hAnsi="Arial" w:cs="Arial"/>
            <w:b/>
            <w:bCs/>
            <w:color w:val="4A5E81"/>
            <w:sz w:val="21"/>
            <w:szCs w:val="21"/>
            <w:shd w:val="clear" w:color="auto" w:fill="FFFFFF"/>
          </w:rPr>
          <w:t>Article L350-1 A</w:t>
        </w:r>
      </w:hyperlink>
      <w:r>
        <w:t xml:space="preserve"> du code de l’environnement</w:t>
      </w:r>
    </w:p>
    <w:p w14:paraId="6E701125" w14:textId="77777777" w:rsidR="00871533" w:rsidRDefault="00871533" w:rsidP="00871533">
      <w:pPr>
        <w:jc w:val="both"/>
      </w:pPr>
      <w:r>
        <w:t>Champ d'application</w:t>
      </w:r>
    </w:p>
    <w:p w14:paraId="5C4EA1B7" w14:textId="77777777" w:rsidR="00871533" w:rsidRDefault="00871533" w:rsidP="00871533">
      <w:pPr>
        <w:jc w:val="both"/>
      </w:pPr>
      <w:r>
        <w:t>[…] s’applique à tout le territoire et porte sur les espaces naturels, ruraux, urbains et périurbains. Elle inclut les espaces terrestres, les eaux intérieures et maritimes. Elle concerne, tant les paysages pouvant être considérés comme remarquables, que les paysages du quotidien et les paysages dégradés.</w:t>
      </w:r>
    </w:p>
    <w:p w14:paraId="4F9ECB43" w14:textId="77777777" w:rsidR="00871533" w:rsidRDefault="00871533" w:rsidP="00871533">
      <w:pPr>
        <w:jc w:val="both"/>
        <w:rPr>
          <w:rFonts w:cstheme="minorHAnsi"/>
        </w:rPr>
      </w:pPr>
      <w:r>
        <w:t>Source : art. 2, Convention du Conseil de l’Europe sur le paysage, 2000</w:t>
      </w:r>
    </w:p>
    <w:p w14:paraId="238601FE" w14:textId="77777777" w:rsidR="00B6064D" w:rsidRPr="003A3F26" w:rsidRDefault="00B6064D" w:rsidP="00B846D7">
      <w:pPr>
        <w:rPr>
          <w:rFonts w:cstheme="minorHAnsi"/>
        </w:rPr>
      </w:pPr>
    </w:p>
    <w:p w14:paraId="1BE34AE4" w14:textId="77777777" w:rsidR="00D33341" w:rsidRDefault="00943F23" w:rsidP="00D33341">
      <w:pPr>
        <w:jc w:val="both"/>
        <w:rPr>
          <w:rFonts w:cstheme="minorHAnsi"/>
          <w:b/>
        </w:rPr>
      </w:pPr>
      <w:r>
        <w:rPr>
          <w:rFonts w:cstheme="minorHAnsi"/>
          <w:b/>
        </w:rPr>
        <w:t>Atlas du paysage</w:t>
      </w:r>
    </w:p>
    <w:p w14:paraId="3466E2E5" w14:textId="77777777" w:rsidR="00871533" w:rsidRPr="00871533" w:rsidRDefault="00871533" w:rsidP="00871533">
      <w:pPr>
        <w:jc w:val="both"/>
        <w:rPr>
          <w:rFonts w:cstheme="minorHAnsi"/>
        </w:rPr>
      </w:pPr>
      <w:r w:rsidRPr="00871533">
        <w:rPr>
          <w:rFonts w:cstheme="minorHAnsi"/>
        </w:rPr>
        <w:t>L'atlas de paysages est un document de connaissance qui a pour objet d'identifier, de caractériser et de qualifier les paysages du territoire départemental en tenant compte des dynamiques qui les modifient, du rôle des acteurs socio-économiques, tels que les éleveurs, qui les façonnent et les entretiennent, et des valeurs particulières qui leur sont attribuées par les acteurs socio-économiques et les populations concernées. Un atlas est élaboré dans chaque département, conjointement par l'Etat et les collectivités territoriales. L'atlas est périodiquement révisé afin de rendre compte de l'évolution des paysages.</w:t>
      </w:r>
    </w:p>
    <w:p w14:paraId="6A1B3B70" w14:textId="77777777" w:rsidR="00871533" w:rsidRDefault="00871533" w:rsidP="00871533">
      <w:pPr>
        <w:rPr>
          <w:rFonts w:cstheme="minorHAnsi"/>
        </w:rPr>
      </w:pPr>
      <w:r>
        <w:rPr>
          <w:rFonts w:ascii="Arial" w:hAnsi="Arial" w:cs="Arial"/>
          <w:color w:val="000000"/>
          <w:sz w:val="21"/>
          <w:szCs w:val="21"/>
          <w:shd w:val="clear" w:color="auto" w:fill="FFFFFF"/>
        </w:rPr>
        <w:t xml:space="preserve">Source : </w:t>
      </w:r>
      <w:hyperlink r:id="rId19" w:history="1">
        <w:r>
          <w:rPr>
            <w:rStyle w:val="Lienhypertexte"/>
            <w:rFonts w:ascii="Arial" w:hAnsi="Arial" w:cs="Arial"/>
            <w:b/>
            <w:bCs/>
            <w:color w:val="4A5E81"/>
            <w:sz w:val="21"/>
            <w:szCs w:val="21"/>
            <w:shd w:val="clear" w:color="auto" w:fill="FFFFFF"/>
          </w:rPr>
          <w:t>Article L350-1 B</w:t>
        </w:r>
      </w:hyperlink>
      <w:r>
        <w:t xml:space="preserve"> du code de l’environnement</w:t>
      </w:r>
      <w:r w:rsidRPr="00D33341">
        <w:rPr>
          <w:rFonts w:cstheme="minorHAnsi"/>
        </w:rPr>
        <w:br/>
      </w:r>
    </w:p>
    <w:p w14:paraId="4E6EB2E5" w14:textId="0B2D2C9C" w:rsidR="00413BF2" w:rsidRPr="003A3F26" w:rsidRDefault="00871533" w:rsidP="00842A8C">
      <w:pPr>
        <w:jc w:val="both"/>
        <w:rPr>
          <w:rFonts w:cstheme="minorHAnsi"/>
        </w:rPr>
      </w:pPr>
      <w:r w:rsidRPr="00D33341">
        <w:rPr>
          <w:rFonts w:cstheme="minorHAnsi"/>
        </w:rPr>
        <w:t xml:space="preserve">Dans le contexte de ce document, un atlas du paysage est un </w:t>
      </w:r>
      <w:r>
        <w:rPr>
          <w:rFonts w:cstheme="minorHAnsi"/>
        </w:rPr>
        <w:t>outil</w:t>
      </w:r>
      <w:r w:rsidRPr="00D33341">
        <w:rPr>
          <w:rFonts w:cstheme="minorHAnsi"/>
        </w:rPr>
        <w:t xml:space="preserve"> de connaissance dont les données ont vocation à être largement partagées</w:t>
      </w:r>
      <w:r>
        <w:rPr>
          <w:rFonts w:cstheme="minorHAnsi"/>
        </w:rPr>
        <w:t xml:space="preserve"> dans le domaine de l’environnement et à d’autres politiques publiques qui l’impactent ou le concernent (urbanisme, énergie, transport, biodiversité, santé, etc.)</w:t>
      </w:r>
      <w:r w:rsidRPr="00D33341">
        <w:rPr>
          <w:rFonts w:cstheme="minorHAnsi"/>
        </w:rPr>
        <w:t xml:space="preserve">. </w:t>
      </w:r>
      <w:r>
        <w:rPr>
          <w:rFonts w:cstheme="minorHAnsi"/>
        </w:rPr>
        <w:t xml:space="preserve"> Il peut s’agir par exemple d’un atlas départemental, d’un atlas régional, de la charte paysagère d’un Parc Naturel Régional. </w:t>
      </w:r>
    </w:p>
    <w:p w14:paraId="0F3CABC7" w14:textId="77777777" w:rsidR="00453F79" w:rsidRDefault="00453F79" w:rsidP="004102C1">
      <w:pPr>
        <w:jc w:val="both"/>
        <w:rPr>
          <w:rFonts w:cstheme="minorHAnsi"/>
        </w:rPr>
      </w:pPr>
    </w:p>
    <w:p w14:paraId="31A9CCE8" w14:textId="4D253157" w:rsidR="007E3B6C" w:rsidRPr="000B4445" w:rsidRDefault="000B4445" w:rsidP="00842A8C">
      <w:pPr>
        <w:pStyle w:val="Titre2"/>
      </w:pPr>
      <w:bookmarkStart w:id="17" w:name="_Toc142385167"/>
      <w:r w:rsidRPr="000B4445">
        <w:t xml:space="preserve">3.6.2 </w:t>
      </w:r>
      <w:r w:rsidR="007E3B6C" w:rsidRPr="000B4445">
        <w:t>Abréviations</w:t>
      </w:r>
      <w:bookmarkEnd w:id="17"/>
      <w:r w:rsidR="007E3B6C" w:rsidRPr="000B4445">
        <w:t xml:space="preserve"> </w:t>
      </w:r>
    </w:p>
    <w:p w14:paraId="5B08B5D1" w14:textId="77777777" w:rsidR="00CC191C" w:rsidRPr="00CC1D2A" w:rsidRDefault="00CC191C" w:rsidP="004102C1">
      <w:pPr>
        <w:jc w:val="both"/>
        <w:rPr>
          <w:rFonts w:cstheme="minorHAnsi"/>
        </w:rPr>
      </w:pPr>
    </w:p>
    <w:tbl>
      <w:tblPr>
        <w:tblStyle w:val="Grilledutableau"/>
        <w:tblW w:w="0" w:type="auto"/>
        <w:tblLook w:val="04A0" w:firstRow="1" w:lastRow="0" w:firstColumn="1" w:lastColumn="0" w:noHBand="0" w:noVBand="1"/>
      </w:tblPr>
      <w:tblGrid>
        <w:gridCol w:w="1809"/>
        <w:gridCol w:w="7403"/>
      </w:tblGrid>
      <w:tr w:rsidR="00F4316A" w14:paraId="30751AFB" w14:textId="77777777" w:rsidTr="00F4316A">
        <w:tc>
          <w:tcPr>
            <w:tcW w:w="1809" w:type="dxa"/>
          </w:tcPr>
          <w:p w14:paraId="1FCCD286" w14:textId="5D143E77" w:rsidR="00F4316A" w:rsidRDefault="00F4316A" w:rsidP="004102C1">
            <w:pPr>
              <w:jc w:val="both"/>
              <w:rPr>
                <w:rFonts w:cstheme="minorHAnsi"/>
                <w:b/>
              </w:rPr>
            </w:pPr>
            <w:r>
              <w:rPr>
                <w:rFonts w:cstheme="minorHAnsi"/>
                <w:b/>
              </w:rPr>
              <w:t>CCTP</w:t>
            </w:r>
          </w:p>
        </w:tc>
        <w:tc>
          <w:tcPr>
            <w:tcW w:w="7403" w:type="dxa"/>
          </w:tcPr>
          <w:p w14:paraId="22D18482" w14:textId="77777777" w:rsidR="00F4316A" w:rsidRDefault="00F4316A" w:rsidP="00F4316A">
            <w:pPr>
              <w:jc w:val="both"/>
            </w:pPr>
            <w:r w:rsidRPr="004612EC">
              <w:t>Cahier des Clauses Techniques Particulières</w:t>
            </w:r>
          </w:p>
          <w:p w14:paraId="0FB511B6" w14:textId="77777777" w:rsidR="00F4316A" w:rsidRDefault="00F4316A" w:rsidP="004102C1">
            <w:pPr>
              <w:jc w:val="both"/>
              <w:rPr>
                <w:rFonts w:cstheme="minorHAnsi"/>
                <w:b/>
              </w:rPr>
            </w:pPr>
          </w:p>
        </w:tc>
      </w:tr>
      <w:tr w:rsidR="000F79B9" w14:paraId="2F06C0FC" w14:textId="77777777" w:rsidTr="00F4316A">
        <w:tc>
          <w:tcPr>
            <w:tcW w:w="1809" w:type="dxa"/>
          </w:tcPr>
          <w:p w14:paraId="0455D856" w14:textId="312644D0" w:rsidR="000F79B9" w:rsidRDefault="000F79B9" w:rsidP="004102C1">
            <w:pPr>
              <w:jc w:val="both"/>
              <w:rPr>
                <w:rFonts w:cstheme="minorHAnsi"/>
                <w:b/>
              </w:rPr>
            </w:pPr>
            <w:r>
              <w:rPr>
                <w:rFonts w:cstheme="minorHAnsi"/>
                <w:b/>
              </w:rPr>
              <w:t>CLC</w:t>
            </w:r>
          </w:p>
        </w:tc>
        <w:tc>
          <w:tcPr>
            <w:tcW w:w="7403" w:type="dxa"/>
          </w:tcPr>
          <w:p w14:paraId="5A4B6440" w14:textId="77777777" w:rsidR="000F79B9" w:rsidRDefault="000F79B9" w:rsidP="00F4316A">
            <w:pPr>
              <w:jc w:val="both"/>
            </w:pPr>
            <w:r>
              <w:t xml:space="preserve">Corine Land </w:t>
            </w:r>
            <w:proofErr w:type="spellStart"/>
            <w:r>
              <w:t>Cover</w:t>
            </w:r>
            <w:proofErr w:type="spellEnd"/>
          </w:p>
          <w:p w14:paraId="6C590AF8" w14:textId="63B96458" w:rsidR="000F79B9" w:rsidRPr="0007176C" w:rsidRDefault="000F79B9" w:rsidP="00F4316A">
            <w:pPr>
              <w:jc w:val="both"/>
            </w:pPr>
          </w:p>
        </w:tc>
      </w:tr>
      <w:tr w:rsidR="00F4316A" w14:paraId="3EB12D24" w14:textId="77777777" w:rsidTr="00F4316A">
        <w:tc>
          <w:tcPr>
            <w:tcW w:w="1809" w:type="dxa"/>
          </w:tcPr>
          <w:p w14:paraId="1798DAF0" w14:textId="1951D4C0" w:rsidR="00F4316A" w:rsidRDefault="00F4316A" w:rsidP="004102C1">
            <w:pPr>
              <w:jc w:val="both"/>
              <w:rPr>
                <w:rFonts w:cstheme="minorHAnsi"/>
                <w:b/>
              </w:rPr>
            </w:pPr>
            <w:r>
              <w:rPr>
                <w:rFonts w:cstheme="minorHAnsi"/>
                <w:b/>
              </w:rPr>
              <w:lastRenderedPageBreak/>
              <w:t>DHUP</w:t>
            </w:r>
          </w:p>
        </w:tc>
        <w:tc>
          <w:tcPr>
            <w:tcW w:w="7403" w:type="dxa"/>
          </w:tcPr>
          <w:p w14:paraId="4044A6AC" w14:textId="77777777" w:rsidR="00F4316A" w:rsidRDefault="00F4316A" w:rsidP="00F4316A">
            <w:pPr>
              <w:jc w:val="both"/>
              <w:rPr>
                <w:rFonts w:cstheme="minorHAnsi"/>
              </w:rPr>
            </w:pPr>
            <w:r w:rsidRPr="0007176C">
              <w:t>Direction de l'Habitat, de l'Urbanisme et des Paysages</w:t>
            </w:r>
            <w:r>
              <w:rPr>
                <w:rFonts w:cstheme="minorHAnsi"/>
              </w:rPr>
              <w:t xml:space="preserve"> </w:t>
            </w:r>
          </w:p>
          <w:p w14:paraId="5E13F52A" w14:textId="77777777" w:rsidR="00F4316A" w:rsidRDefault="00F4316A" w:rsidP="004102C1">
            <w:pPr>
              <w:jc w:val="both"/>
              <w:rPr>
                <w:rFonts w:cstheme="minorHAnsi"/>
                <w:b/>
              </w:rPr>
            </w:pPr>
          </w:p>
        </w:tc>
      </w:tr>
      <w:tr w:rsidR="004947FB" w14:paraId="52F3F131" w14:textId="77777777" w:rsidTr="00F4316A">
        <w:trPr>
          <w:ins w:id="18" w:author="Dominique Laurent" w:date="2023-09-05T10:05:00Z"/>
        </w:trPr>
        <w:tc>
          <w:tcPr>
            <w:tcW w:w="1809" w:type="dxa"/>
          </w:tcPr>
          <w:p w14:paraId="377C19FC" w14:textId="7378C648" w:rsidR="004947FB" w:rsidRDefault="004947FB" w:rsidP="004102C1">
            <w:pPr>
              <w:jc w:val="both"/>
              <w:rPr>
                <w:ins w:id="19" w:author="Dominique Laurent" w:date="2023-09-05T10:05:00Z"/>
                <w:rFonts w:cstheme="minorHAnsi"/>
                <w:b/>
              </w:rPr>
            </w:pPr>
            <w:ins w:id="20" w:author="Dominique Laurent" w:date="2023-09-05T10:05:00Z">
              <w:r>
                <w:rPr>
                  <w:rFonts w:cstheme="minorHAnsi"/>
                  <w:b/>
                </w:rPr>
                <w:t>ENR</w:t>
              </w:r>
            </w:ins>
          </w:p>
        </w:tc>
        <w:tc>
          <w:tcPr>
            <w:tcW w:w="7403" w:type="dxa"/>
          </w:tcPr>
          <w:p w14:paraId="25349E19" w14:textId="77777777" w:rsidR="004947FB" w:rsidRDefault="004947FB" w:rsidP="00F4316A">
            <w:pPr>
              <w:jc w:val="both"/>
              <w:rPr>
                <w:ins w:id="21" w:author="Dominique Laurent" w:date="2023-09-05T10:06:00Z"/>
              </w:rPr>
            </w:pPr>
            <w:ins w:id="22" w:author="Dominique Laurent" w:date="2023-09-05T10:05:00Z">
              <w:r>
                <w:t xml:space="preserve">Energies </w:t>
              </w:r>
            </w:ins>
            <w:ins w:id="23" w:author="Dominique Laurent" w:date="2023-09-05T10:06:00Z">
              <w:r>
                <w:t>Renouvelables</w:t>
              </w:r>
            </w:ins>
          </w:p>
          <w:p w14:paraId="2EFDA01B" w14:textId="0E0D0990" w:rsidR="004947FB" w:rsidRDefault="004947FB" w:rsidP="00F4316A">
            <w:pPr>
              <w:jc w:val="both"/>
              <w:rPr>
                <w:ins w:id="24" w:author="Dominique Laurent" w:date="2023-09-05T10:05:00Z"/>
              </w:rPr>
            </w:pPr>
          </w:p>
        </w:tc>
      </w:tr>
      <w:tr w:rsidR="00F4316A" w14:paraId="3E06F526" w14:textId="77777777" w:rsidTr="00F4316A">
        <w:tc>
          <w:tcPr>
            <w:tcW w:w="1809" w:type="dxa"/>
          </w:tcPr>
          <w:p w14:paraId="2E1D9299" w14:textId="6EA1F52E" w:rsidR="00F4316A" w:rsidRDefault="00F4316A" w:rsidP="004102C1">
            <w:pPr>
              <w:jc w:val="both"/>
              <w:rPr>
                <w:rFonts w:cstheme="minorHAnsi"/>
                <w:b/>
              </w:rPr>
            </w:pPr>
            <w:r>
              <w:rPr>
                <w:rFonts w:cstheme="minorHAnsi"/>
                <w:b/>
              </w:rPr>
              <w:t>IGN</w:t>
            </w:r>
          </w:p>
        </w:tc>
        <w:tc>
          <w:tcPr>
            <w:tcW w:w="7403" w:type="dxa"/>
          </w:tcPr>
          <w:p w14:paraId="30DD28C4" w14:textId="77777777" w:rsidR="00F4316A" w:rsidRDefault="00F4316A" w:rsidP="00F4316A">
            <w:pPr>
              <w:jc w:val="both"/>
              <w:rPr>
                <w:rFonts w:cstheme="minorHAnsi"/>
                <w:b/>
              </w:rPr>
            </w:pPr>
            <w:r>
              <w:t>Institut National de l’Information Géographique et Forestière</w:t>
            </w:r>
          </w:p>
          <w:p w14:paraId="3F8DCD3A" w14:textId="77777777" w:rsidR="00F4316A" w:rsidRDefault="00F4316A" w:rsidP="004102C1">
            <w:pPr>
              <w:jc w:val="both"/>
              <w:rPr>
                <w:rFonts w:cstheme="minorHAnsi"/>
                <w:b/>
              </w:rPr>
            </w:pPr>
          </w:p>
        </w:tc>
      </w:tr>
      <w:tr w:rsidR="00817AF5" w14:paraId="0C1537A2" w14:textId="77777777" w:rsidTr="00F4316A">
        <w:tc>
          <w:tcPr>
            <w:tcW w:w="1809" w:type="dxa"/>
          </w:tcPr>
          <w:p w14:paraId="17CC3DD3" w14:textId="250409EF" w:rsidR="00817AF5" w:rsidRDefault="00817AF5" w:rsidP="004102C1">
            <w:pPr>
              <w:jc w:val="both"/>
              <w:rPr>
                <w:rFonts w:cstheme="minorHAnsi"/>
                <w:b/>
              </w:rPr>
            </w:pPr>
            <w:r>
              <w:rPr>
                <w:rFonts w:cstheme="minorHAnsi"/>
                <w:b/>
              </w:rPr>
              <w:t>MNT</w:t>
            </w:r>
          </w:p>
        </w:tc>
        <w:tc>
          <w:tcPr>
            <w:tcW w:w="7403" w:type="dxa"/>
          </w:tcPr>
          <w:p w14:paraId="25D5E856" w14:textId="77777777" w:rsidR="00817AF5" w:rsidRDefault="00817AF5" w:rsidP="004102C1">
            <w:pPr>
              <w:jc w:val="both"/>
            </w:pPr>
            <w:r>
              <w:t>Modèle Numérique de Terrain</w:t>
            </w:r>
          </w:p>
          <w:p w14:paraId="116C8ACB" w14:textId="3526A006" w:rsidR="00817AF5" w:rsidRDefault="00817AF5" w:rsidP="004102C1">
            <w:pPr>
              <w:jc w:val="both"/>
            </w:pPr>
          </w:p>
        </w:tc>
      </w:tr>
      <w:tr w:rsidR="00F4316A" w14:paraId="22AF9F35" w14:textId="77777777" w:rsidTr="00F4316A">
        <w:tc>
          <w:tcPr>
            <w:tcW w:w="1809" w:type="dxa"/>
          </w:tcPr>
          <w:p w14:paraId="2BF78CCC" w14:textId="3C42FF16" w:rsidR="00F4316A" w:rsidRDefault="00581B1F" w:rsidP="004102C1">
            <w:pPr>
              <w:jc w:val="both"/>
              <w:rPr>
                <w:rFonts w:cstheme="minorHAnsi"/>
                <w:b/>
              </w:rPr>
            </w:pPr>
            <w:r>
              <w:rPr>
                <w:rFonts w:cstheme="minorHAnsi"/>
                <w:b/>
              </w:rPr>
              <w:t>OCS</w:t>
            </w:r>
          </w:p>
        </w:tc>
        <w:tc>
          <w:tcPr>
            <w:tcW w:w="7403" w:type="dxa"/>
          </w:tcPr>
          <w:p w14:paraId="18358BF4" w14:textId="4488A5F1" w:rsidR="00F4316A" w:rsidRDefault="00817AF5" w:rsidP="004102C1">
            <w:pPr>
              <w:jc w:val="both"/>
            </w:pPr>
            <w:proofErr w:type="spellStart"/>
            <w:r>
              <w:t>OCcupation</w:t>
            </w:r>
            <w:proofErr w:type="spellEnd"/>
            <w:r>
              <w:t xml:space="preserve"> du S</w:t>
            </w:r>
            <w:r w:rsidR="00581B1F" w:rsidRPr="00823330">
              <w:t>ol</w:t>
            </w:r>
          </w:p>
          <w:p w14:paraId="52E1275B" w14:textId="76188BFF" w:rsidR="00823330" w:rsidRDefault="00823330" w:rsidP="004102C1">
            <w:pPr>
              <w:jc w:val="both"/>
              <w:rPr>
                <w:rFonts w:cstheme="minorHAnsi"/>
                <w:b/>
              </w:rPr>
            </w:pPr>
          </w:p>
        </w:tc>
      </w:tr>
      <w:tr w:rsidR="000F79B9" w14:paraId="1F77C2AD" w14:textId="77777777" w:rsidTr="00F4316A">
        <w:tc>
          <w:tcPr>
            <w:tcW w:w="1809" w:type="dxa"/>
          </w:tcPr>
          <w:p w14:paraId="6E028793" w14:textId="507437FF" w:rsidR="000F79B9" w:rsidRDefault="000F79B9" w:rsidP="004102C1">
            <w:pPr>
              <w:jc w:val="both"/>
              <w:rPr>
                <w:rFonts w:cstheme="minorHAnsi"/>
                <w:b/>
              </w:rPr>
            </w:pPr>
            <w:r>
              <w:rPr>
                <w:rFonts w:cstheme="minorHAnsi"/>
                <w:b/>
              </w:rPr>
              <w:t>OCS GE</w:t>
            </w:r>
          </w:p>
        </w:tc>
        <w:tc>
          <w:tcPr>
            <w:tcW w:w="7403" w:type="dxa"/>
          </w:tcPr>
          <w:p w14:paraId="10454BBF" w14:textId="585587C4" w:rsidR="000F79B9" w:rsidRDefault="000F79B9" w:rsidP="000F79B9">
            <w:pPr>
              <w:jc w:val="both"/>
            </w:pPr>
            <w:proofErr w:type="spellStart"/>
            <w:r>
              <w:t>OCcupation</w:t>
            </w:r>
            <w:proofErr w:type="spellEnd"/>
            <w:r>
              <w:t xml:space="preserve"> du S</w:t>
            </w:r>
            <w:r w:rsidRPr="00823330">
              <w:t>ol</w:t>
            </w:r>
            <w:r>
              <w:t xml:space="preserve"> Grande Echelle</w:t>
            </w:r>
          </w:p>
          <w:p w14:paraId="72180B55" w14:textId="77777777" w:rsidR="000F79B9" w:rsidRDefault="000F79B9" w:rsidP="004102C1">
            <w:pPr>
              <w:jc w:val="both"/>
            </w:pPr>
          </w:p>
        </w:tc>
      </w:tr>
      <w:tr w:rsidR="00034323" w14:paraId="4B4E8FBE" w14:textId="77777777" w:rsidTr="00F4316A">
        <w:tc>
          <w:tcPr>
            <w:tcW w:w="1809" w:type="dxa"/>
          </w:tcPr>
          <w:p w14:paraId="17306B08" w14:textId="1FED51A1" w:rsidR="00034323" w:rsidRDefault="00034323" w:rsidP="004102C1">
            <w:pPr>
              <w:jc w:val="both"/>
              <w:rPr>
                <w:rFonts w:cstheme="minorHAnsi"/>
                <w:b/>
              </w:rPr>
            </w:pPr>
            <w:r>
              <w:rPr>
                <w:rFonts w:cstheme="minorHAnsi"/>
                <w:b/>
              </w:rPr>
              <w:t>PNR</w:t>
            </w:r>
          </w:p>
        </w:tc>
        <w:tc>
          <w:tcPr>
            <w:tcW w:w="7403" w:type="dxa"/>
          </w:tcPr>
          <w:p w14:paraId="7CE5E37B" w14:textId="77777777" w:rsidR="00034323" w:rsidRDefault="00034323" w:rsidP="00277087">
            <w:pPr>
              <w:jc w:val="both"/>
            </w:pPr>
            <w:r>
              <w:t>Parc Naturel Régional</w:t>
            </w:r>
          </w:p>
          <w:p w14:paraId="3786D964" w14:textId="07CDCAB3" w:rsidR="00034323" w:rsidRPr="00943F23" w:rsidRDefault="00034323" w:rsidP="00277087">
            <w:pPr>
              <w:jc w:val="both"/>
            </w:pPr>
          </w:p>
        </w:tc>
      </w:tr>
      <w:tr w:rsidR="00581B1F" w14:paraId="6AC4DB92" w14:textId="77777777" w:rsidTr="00F4316A">
        <w:tc>
          <w:tcPr>
            <w:tcW w:w="1809" w:type="dxa"/>
          </w:tcPr>
          <w:p w14:paraId="467B833A" w14:textId="1A54D734" w:rsidR="00581B1F" w:rsidRDefault="00581B1F" w:rsidP="004102C1">
            <w:pPr>
              <w:jc w:val="both"/>
              <w:rPr>
                <w:rFonts w:cstheme="minorHAnsi"/>
                <w:b/>
              </w:rPr>
            </w:pPr>
            <w:r>
              <w:rPr>
                <w:rFonts w:cstheme="minorHAnsi"/>
                <w:b/>
              </w:rPr>
              <w:t>SIG</w:t>
            </w:r>
          </w:p>
        </w:tc>
        <w:tc>
          <w:tcPr>
            <w:tcW w:w="7403" w:type="dxa"/>
          </w:tcPr>
          <w:p w14:paraId="0A3206FE" w14:textId="77777777" w:rsidR="00581B1F" w:rsidRDefault="00581B1F" w:rsidP="00277087">
            <w:pPr>
              <w:jc w:val="both"/>
            </w:pPr>
            <w:r w:rsidRPr="00943F23">
              <w:t>Système d’information Géographique</w:t>
            </w:r>
          </w:p>
          <w:p w14:paraId="0B663325" w14:textId="77777777" w:rsidR="00581B1F" w:rsidRDefault="00581B1F" w:rsidP="004102C1">
            <w:pPr>
              <w:jc w:val="both"/>
              <w:rPr>
                <w:rFonts w:cstheme="minorHAnsi"/>
                <w:b/>
              </w:rPr>
            </w:pPr>
          </w:p>
        </w:tc>
      </w:tr>
      <w:tr w:rsidR="00F4316A" w14:paraId="047F1BAA" w14:textId="77777777" w:rsidTr="00F4316A">
        <w:tc>
          <w:tcPr>
            <w:tcW w:w="1809" w:type="dxa"/>
          </w:tcPr>
          <w:p w14:paraId="1D2854AC" w14:textId="43D3A06C" w:rsidR="00F4316A" w:rsidRDefault="00817AF5" w:rsidP="004102C1">
            <w:pPr>
              <w:jc w:val="both"/>
              <w:rPr>
                <w:rFonts w:cstheme="minorHAnsi"/>
                <w:b/>
              </w:rPr>
            </w:pPr>
            <w:r>
              <w:rPr>
                <w:rFonts w:cstheme="minorHAnsi"/>
                <w:b/>
              </w:rPr>
              <w:t>UP</w:t>
            </w:r>
          </w:p>
        </w:tc>
        <w:tc>
          <w:tcPr>
            <w:tcW w:w="7403" w:type="dxa"/>
          </w:tcPr>
          <w:p w14:paraId="78944A34" w14:textId="77777777" w:rsidR="00F4316A" w:rsidRDefault="00817AF5" w:rsidP="004102C1">
            <w:pPr>
              <w:jc w:val="both"/>
            </w:pPr>
            <w:r w:rsidRPr="00817AF5">
              <w:t>Unité Paysagère</w:t>
            </w:r>
          </w:p>
          <w:p w14:paraId="2F44FBDD" w14:textId="2CCCF532" w:rsidR="00817AF5" w:rsidRDefault="00817AF5" w:rsidP="004102C1">
            <w:pPr>
              <w:jc w:val="both"/>
              <w:rPr>
                <w:rFonts w:cstheme="minorHAnsi"/>
                <w:b/>
              </w:rPr>
            </w:pPr>
          </w:p>
        </w:tc>
      </w:tr>
      <w:tr w:rsidR="00E72CE5" w14:paraId="43450109" w14:textId="77777777" w:rsidTr="00F4316A">
        <w:trPr>
          <w:ins w:id="25" w:author="Dominique Laurent" w:date="2023-09-05T10:03:00Z"/>
        </w:trPr>
        <w:tc>
          <w:tcPr>
            <w:tcW w:w="1809" w:type="dxa"/>
          </w:tcPr>
          <w:p w14:paraId="7FE7489C" w14:textId="49458817" w:rsidR="00E72CE5" w:rsidRDefault="00E72CE5" w:rsidP="004102C1">
            <w:pPr>
              <w:jc w:val="both"/>
              <w:rPr>
                <w:ins w:id="26" w:author="Dominique Laurent" w:date="2023-09-05T10:03:00Z"/>
                <w:rFonts w:cstheme="minorHAnsi"/>
                <w:b/>
              </w:rPr>
            </w:pPr>
            <w:ins w:id="27" w:author="Dominique Laurent" w:date="2023-09-05T10:03:00Z">
              <w:r>
                <w:rPr>
                  <w:rFonts w:cstheme="minorHAnsi"/>
                  <w:b/>
                </w:rPr>
                <w:t>UML</w:t>
              </w:r>
            </w:ins>
          </w:p>
        </w:tc>
        <w:tc>
          <w:tcPr>
            <w:tcW w:w="7403" w:type="dxa"/>
          </w:tcPr>
          <w:p w14:paraId="15948A75" w14:textId="77777777" w:rsidR="00E72CE5" w:rsidRDefault="00E72CE5" w:rsidP="004102C1">
            <w:pPr>
              <w:jc w:val="both"/>
              <w:rPr>
                <w:ins w:id="28" w:author="Dominique Laurent" w:date="2023-09-05T10:03:00Z"/>
              </w:rPr>
            </w:pPr>
            <w:proofErr w:type="spellStart"/>
            <w:ins w:id="29" w:author="Dominique Laurent" w:date="2023-09-05T10:03:00Z">
              <w:r>
                <w:t>Unified</w:t>
              </w:r>
              <w:proofErr w:type="spellEnd"/>
              <w:r>
                <w:t xml:space="preserve"> </w:t>
              </w:r>
              <w:proofErr w:type="spellStart"/>
              <w:r>
                <w:t>Modeling</w:t>
              </w:r>
              <w:proofErr w:type="spellEnd"/>
              <w:r>
                <w:t xml:space="preserve"> </w:t>
              </w:r>
              <w:proofErr w:type="spellStart"/>
              <w:r>
                <w:t>Language</w:t>
              </w:r>
              <w:proofErr w:type="spellEnd"/>
            </w:ins>
          </w:p>
          <w:p w14:paraId="66D98EB7" w14:textId="14E0F7F1" w:rsidR="00E72CE5" w:rsidRPr="00F06654" w:rsidRDefault="00E72CE5" w:rsidP="004102C1">
            <w:pPr>
              <w:jc w:val="both"/>
              <w:rPr>
                <w:ins w:id="30" w:author="Dominique Laurent" w:date="2023-09-05T10:03:00Z"/>
              </w:rPr>
            </w:pPr>
          </w:p>
        </w:tc>
      </w:tr>
      <w:tr w:rsidR="00F4316A" w14:paraId="09FE1035" w14:textId="77777777" w:rsidTr="00F4316A">
        <w:tc>
          <w:tcPr>
            <w:tcW w:w="1809" w:type="dxa"/>
          </w:tcPr>
          <w:p w14:paraId="1B54FC16" w14:textId="7E905CED" w:rsidR="00F4316A" w:rsidRDefault="00F06654" w:rsidP="004102C1">
            <w:pPr>
              <w:jc w:val="both"/>
              <w:rPr>
                <w:rFonts w:cstheme="minorHAnsi"/>
                <w:b/>
              </w:rPr>
            </w:pPr>
            <w:r>
              <w:rPr>
                <w:rFonts w:cstheme="minorHAnsi"/>
                <w:b/>
              </w:rPr>
              <w:t>URL</w:t>
            </w:r>
          </w:p>
        </w:tc>
        <w:tc>
          <w:tcPr>
            <w:tcW w:w="7403" w:type="dxa"/>
          </w:tcPr>
          <w:p w14:paraId="0770404B" w14:textId="77777777" w:rsidR="00F4316A" w:rsidRDefault="00F06654" w:rsidP="004102C1">
            <w:pPr>
              <w:jc w:val="both"/>
            </w:pPr>
            <w:r w:rsidRPr="00F06654">
              <w:t>Unique Resource Locator</w:t>
            </w:r>
          </w:p>
          <w:p w14:paraId="26579BBB" w14:textId="06D2212D" w:rsidR="00F06654" w:rsidRDefault="00F06654" w:rsidP="004102C1">
            <w:pPr>
              <w:jc w:val="both"/>
              <w:rPr>
                <w:rFonts w:cstheme="minorHAnsi"/>
                <w:b/>
              </w:rPr>
            </w:pPr>
          </w:p>
        </w:tc>
      </w:tr>
    </w:tbl>
    <w:p w14:paraId="0AD9C6F4" w14:textId="77777777" w:rsidR="00CC191C" w:rsidRDefault="00CC191C" w:rsidP="004102C1">
      <w:pPr>
        <w:jc w:val="both"/>
        <w:rPr>
          <w:rFonts w:cstheme="minorHAnsi"/>
        </w:rPr>
      </w:pPr>
    </w:p>
    <w:p w14:paraId="7EA1D792" w14:textId="72CCECAF" w:rsidR="007E3B6C" w:rsidRPr="003A3F26" w:rsidRDefault="00BA7DBE" w:rsidP="00BA7DBE">
      <w:pPr>
        <w:spacing w:line="276" w:lineRule="auto"/>
        <w:rPr>
          <w:rFonts w:cstheme="minorHAnsi"/>
        </w:rPr>
      </w:pPr>
      <w:r>
        <w:rPr>
          <w:rFonts w:cstheme="minorHAnsi"/>
        </w:rPr>
        <w:br w:type="page"/>
      </w:r>
    </w:p>
    <w:p w14:paraId="763C0C33" w14:textId="77777777" w:rsidR="001D77C7" w:rsidRDefault="00693430" w:rsidP="0047239A">
      <w:pPr>
        <w:pStyle w:val="Titre1"/>
      </w:pPr>
      <w:bookmarkStart w:id="31" w:name="_Toc142385168"/>
      <w:r>
        <w:lastRenderedPageBreak/>
        <w:t>Concepts généraux</w:t>
      </w:r>
      <w:bookmarkEnd w:id="31"/>
    </w:p>
    <w:p w14:paraId="1CC45A1F" w14:textId="77777777" w:rsidR="00CB2528" w:rsidRDefault="00CB2528" w:rsidP="61E40676">
      <w:pPr>
        <w:jc w:val="both"/>
      </w:pPr>
    </w:p>
    <w:p w14:paraId="62456265" w14:textId="74A5EEBA" w:rsidR="61E40676" w:rsidRPr="00327EF0" w:rsidRDefault="073D9285" w:rsidP="61E40676">
      <w:pPr>
        <w:jc w:val="both"/>
        <w:rPr>
          <w:rFonts w:eastAsia="Marianne" w:cs="Marianne"/>
          <w:color w:val="202122"/>
        </w:rPr>
      </w:pPr>
      <w:r w:rsidRPr="00327EF0">
        <w:t>Les cas d’utilisation</w:t>
      </w:r>
      <w:r w:rsidRPr="00327EF0">
        <w:rPr>
          <w:rFonts w:eastAsia="Marianne" w:cs="Marianne"/>
          <w:color w:val="202122"/>
        </w:rPr>
        <w:t xml:space="preserve"> permettent de décrire les interactions entre les acteurs (utilisateurs) et le </w:t>
      </w:r>
      <w:r w:rsidR="000B4445" w:rsidRPr="00327EF0">
        <w:rPr>
          <w:rFonts w:eastAsia="Marianne" w:cs="Marianne"/>
          <w:color w:val="202122"/>
        </w:rPr>
        <w:t xml:space="preserve">standard des données géomatiques du paysage </w:t>
      </w:r>
      <w:r w:rsidR="04875CE8" w:rsidRPr="00327EF0">
        <w:rPr>
          <w:rFonts w:eastAsia="Marianne" w:cs="Marianne"/>
          <w:color w:val="202122"/>
        </w:rPr>
        <w:t>afin de</w:t>
      </w:r>
      <w:r w:rsidRPr="00327EF0">
        <w:rPr>
          <w:rFonts w:eastAsia="Marianne" w:cs="Marianne"/>
          <w:color w:val="202122"/>
        </w:rPr>
        <w:t xml:space="preserve"> permettre à l'acteur d'atteindre son objectif</w:t>
      </w:r>
      <w:r w:rsidR="2279A736" w:rsidRPr="00327EF0">
        <w:rPr>
          <w:rFonts w:eastAsia="Marianne" w:cs="Marianne"/>
          <w:color w:val="202122"/>
        </w:rPr>
        <w:t>.</w:t>
      </w:r>
      <w:r w:rsidR="0D3587E1" w:rsidRPr="00327EF0">
        <w:rPr>
          <w:rFonts w:eastAsia="Marianne" w:cs="Marianne"/>
          <w:color w:val="202122"/>
        </w:rPr>
        <w:t xml:space="preserve"> </w:t>
      </w:r>
    </w:p>
    <w:p w14:paraId="1952BDEE" w14:textId="29A3D52A" w:rsidR="00BB7D08" w:rsidRPr="00BB7D08" w:rsidRDefault="000B4445" w:rsidP="00842A8C">
      <w:pPr>
        <w:pStyle w:val="Titre2"/>
      </w:pPr>
      <w:bookmarkStart w:id="32" w:name="_Toc142385169"/>
      <w:r>
        <w:t xml:space="preserve">4.1 </w:t>
      </w:r>
      <w:r w:rsidR="001D77C7">
        <w:t>Les acteurs et rôles concernés</w:t>
      </w:r>
      <w:bookmarkEnd w:id="32"/>
    </w:p>
    <w:p w14:paraId="1EDEF653" w14:textId="043D9DF5" w:rsidR="00E13CDE" w:rsidRDefault="024D768C" w:rsidP="00842A8C">
      <w:pPr>
        <w:jc w:val="both"/>
      </w:pPr>
      <w:r w:rsidRPr="00943F23">
        <w:t>Par leurs missions, les différents intervenants</w:t>
      </w:r>
      <w:r w:rsidR="40F30E40" w:rsidRPr="00943F23">
        <w:t xml:space="preserve"> </w:t>
      </w:r>
      <w:r w:rsidRPr="00943F23">
        <w:t xml:space="preserve">liés au </w:t>
      </w:r>
      <w:r w:rsidR="00B8386F" w:rsidRPr="00943F23">
        <w:t>paysage</w:t>
      </w:r>
      <w:r w:rsidRPr="00943F23">
        <w:t xml:space="preserve"> peuvent être amenés à se reconnaître dans plusieurs rôles très distincts. </w:t>
      </w:r>
      <w:r w:rsidR="785AFC17" w:rsidRPr="00943F23">
        <w:t>Ces rôles décrivent les besoins et les capacités de l'acteur.</w:t>
      </w:r>
      <w:r w:rsidR="00E13CDE">
        <w:t xml:space="preserve"> </w:t>
      </w:r>
      <w:r>
        <w:t xml:space="preserve">Ces rôles peuvent </w:t>
      </w:r>
      <w:r w:rsidR="789CE6F2">
        <w:t>être :</w:t>
      </w:r>
      <w:r w:rsidR="3F1B7964">
        <w:t xml:space="preserve"> </w:t>
      </w: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7"/>
        <w:gridCol w:w="6780"/>
      </w:tblGrid>
      <w:tr w:rsidR="00842A8C" w14:paraId="5FD75FAC" w14:textId="77777777" w:rsidTr="00842A8C">
        <w:trPr>
          <w:cantSplit/>
          <w:trHeight w:val="300"/>
        </w:trPr>
        <w:tc>
          <w:tcPr>
            <w:tcW w:w="2227" w:type="dxa"/>
            <w:tcMar>
              <w:top w:w="55" w:type="dxa"/>
              <w:left w:w="55" w:type="dxa"/>
              <w:bottom w:w="55" w:type="dxa"/>
              <w:right w:w="55" w:type="dxa"/>
            </w:tcMar>
            <w:vAlign w:val="center"/>
          </w:tcPr>
          <w:p w14:paraId="1E3605FF" w14:textId="77777777" w:rsidR="00842A8C" w:rsidRPr="00E13CDE" w:rsidRDefault="00842A8C" w:rsidP="00842A8C">
            <w:pPr>
              <w:jc w:val="center"/>
              <w:rPr>
                <w:rFonts w:eastAsia="SimSun" w:cs="Mangal"/>
                <w:b/>
                <w:bCs/>
                <w:lang w:eastAsia="zh-CN" w:bidi="hi-IN"/>
              </w:rPr>
            </w:pPr>
            <w:r w:rsidRPr="00E13CDE">
              <w:rPr>
                <w:rFonts w:eastAsia="SimSun" w:cs="Mangal"/>
                <w:b/>
                <w:bCs/>
                <w:lang w:eastAsia="zh-CN" w:bidi="hi-IN"/>
              </w:rPr>
              <w:t>Nom du rôle</w:t>
            </w:r>
          </w:p>
        </w:tc>
        <w:tc>
          <w:tcPr>
            <w:tcW w:w="6780" w:type="dxa"/>
            <w:tcMar>
              <w:top w:w="0" w:type="dxa"/>
              <w:left w:w="0" w:type="dxa"/>
              <w:bottom w:w="0" w:type="dxa"/>
              <w:right w:w="0" w:type="dxa"/>
            </w:tcMar>
            <w:vAlign w:val="center"/>
          </w:tcPr>
          <w:p w14:paraId="1990B75E" w14:textId="77777777" w:rsidR="00842A8C" w:rsidRPr="00E13CDE" w:rsidRDefault="00842A8C" w:rsidP="00842A8C">
            <w:pPr>
              <w:ind w:left="147" w:right="140"/>
              <w:jc w:val="center"/>
              <w:rPr>
                <w:b/>
                <w:bCs/>
              </w:rPr>
            </w:pPr>
            <w:r w:rsidRPr="00E13CDE">
              <w:rPr>
                <w:b/>
                <w:bCs/>
              </w:rPr>
              <w:t>Caractéristiques</w:t>
            </w:r>
          </w:p>
        </w:tc>
      </w:tr>
      <w:tr w:rsidR="00361037" w14:paraId="0D68C4E2" w14:textId="77777777" w:rsidTr="00842A8C">
        <w:trPr>
          <w:cantSplit/>
          <w:trHeight w:val="1439"/>
        </w:trPr>
        <w:tc>
          <w:tcPr>
            <w:tcW w:w="2227" w:type="dxa"/>
            <w:shd w:val="clear" w:color="auto" w:fill="FFFFFF" w:themeFill="background1"/>
            <w:tcMar>
              <w:top w:w="55" w:type="dxa"/>
              <w:left w:w="55" w:type="dxa"/>
              <w:bottom w:w="55" w:type="dxa"/>
              <w:right w:w="55" w:type="dxa"/>
            </w:tcMar>
          </w:tcPr>
          <w:p w14:paraId="23C128EA" w14:textId="3500D622" w:rsidR="05FDD753" w:rsidRPr="00E13CDE" w:rsidRDefault="00B8386F" w:rsidP="004B5853">
            <w:pPr>
              <w:keepNext/>
              <w:widowControl w:val="0"/>
              <w:spacing w:after="0"/>
              <w:ind w:left="87" w:right="81"/>
              <w:jc w:val="center"/>
              <w:rPr>
                <w:rFonts w:eastAsia="SimSun" w:cs="Mangal"/>
                <w:b/>
                <w:bCs/>
                <w:lang w:eastAsia="zh-CN" w:bidi="hi-IN"/>
              </w:rPr>
            </w:pPr>
            <w:r w:rsidRPr="00E13CDE">
              <w:rPr>
                <w:rFonts w:eastAsia="SimSun" w:cs="Mangal"/>
                <w:b/>
                <w:bCs/>
                <w:lang w:eastAsia="zh-CN" w:bidi="hi-IN"/>
              </w:rPr>
              <w:lastRenderedPageBreak/>
              <w:t>Commanditaire d’atlas du paysage</w:t>
            </w:r>
          </w:p>
        </w:tc>
        <w:tc>
          <w:tcPr>
            <w:tcW w:w="6780" w:type="dxa"/>
            <w:shd w:val="clear" w:color="auto" w:fill="FFFFFF" w:themeFill="background1"/>
            <w:tcMar>
              <w:top w:w="0" w:type="dxa"/>
              <w:left w:w="0" w:type="dxa"/>
              <w:bottom w:w="0" w:type="dxa"/>
              <w:right w:w="0" w:type="dxa"/>
            </w:tcMar>
          </w:tcPr>
          <w:p w14:paraId="62C0CEF9" w14:textId="20E5C9BF" w:rsidR="61E40676" w:rsidRPr="00E13CDE" w:rsidRDefault="00361037" w:rsidP="00D33341">
            <w:pPr>
              <w:pStyle w:val="Citation"/>
              <w:ind w:left="147" w:right="140"/>
              <w:jc w:val="both"/>
              <w:rPr>
                <w:i w:val="0"/>
                <w:iCs w:val="0"/>
                <w:color w:val="auto"/>
              </w:rPr>
            </w:pPr>
            <w:r w:rsidRPr="00E13CDE">
              <w:rPr>
                <w:i w:val="0"/>
                <w:iCs w:val="0"/>
                <w:color w:val="auto"/>
              </w:rPr>
              <w:t>C’est l’organisme public qui passe commande d’un atlas du paysage. Il joue le rôle de maître d’ouvrage. En particulier, il prépare le cahier des charges. En pratique, il peut s’agir d’un conseil départemental, d’un conseil régional, d’un parc naturel, etc.</w:t>
            </w:r>
          </w:p>
        </w:tc>
      </w:tr>
      <w:tr w:rsidR="00361037" w14:paraId="5A2448CC" w14:textId="77777777" w:rsidTr="00842A8C">
        <w:trPr>
          <w:cantSplit/>
          <w:trHeight w:val="300"/>
        </w:trPr>
        <w:tc>
          <w:tcPr>
            <w:tcW w:w="2227" w:type="dxa"/>
            <w:shd w:val="clear" w:color="auto" w:fill="FFFFFF" w:themeFill="background1"/>
            <w:tcMar>
              <w:top w:w="55" w:type="dxa"/>
              <w:left w:w="55" w:type="dxa"/>
              <w:bottom w:w="55" w:type="dxa"/>
              <w:right w:w="55" w:type="dxa"/>
            </w:tcMar>
          </w:tcPr>
          <w:p w14:paraId="2E3974C8" w14:textId="2FC51D31" w:rsidR="4F37269A" w:rsidRPr="00E13CDE" w:rsidRDefault="00B8386F" w:rsidP="004B5853">
            <w:pPr>
              <w:keepNext/>
              <w:widowControl w:val="0"/>
              <w:spacing w:after="0"/>
              <w:ind w:left="87" w:right="81"/>
              <w:jc w:val="center"/>
              <w:rPr>
                <w:rFonts w:eastAsia="SimSun" w:cs="Mangal"/>
                <w:b/>
                <w:bCs/>
                <w:lang w:eastAsia="zh-CN" w:bidi="hi-IN"/>
              </w:rPr>
            </w:pPr>
            <w:r w:rsidRPr="00E13CDE">
              <w:rPr>
                <w:rFonts w:eastAsia="SimSun" w:cs="Mangal"/>
                <w:b/>
                <w:bCs/>
                <w:lang w:eastAsia="zh-CN" w:bidi="hi-IN"/>
              </w:rPr>
              <w:t xml:space="preserve">Auteur d’atlas de paysage </w:t>
            </w:r>
          </w:p>
          <w:p w14:paraId="01415BA3" w14:textId="634709F0" w:rsidR="61E40676" w:rsidRPr="00E13CDE" w:rsidRDefault="61E40676" w:rsidP="004B5853">
            <w:pPr>
              <w:ind w:left="87" w:right="81"/>
              <w:jc w:val="center"/>
            </w:pPr>
          </w:p>
        </w:tc>
        <w:tc>
          <w:tcPr>
            <w:tcW w:w="6780" w:type="dxa"/>
            <w:shd w:val="clear" w:color="auto" w:fill="FFFFFF" w:themeFill="background1"/>
            <w:tcMar>
              <w:top w:w="0" w:type="dxa"/>
              <w:left w:w="0" w:type="dxa"/>
              <w:bottom w:w="0" w:type="dxa"/>
              <w:right w:w="0" w:type="dxa"/>
            </w:tcMar>
          </w:tcPr>
          <w:p w14:paraId="618D308B" w14:textId="2A7974C9" w:rsidR="2B31D060" w:rsidRPr="00E13CDE" w:rsidRDefault="00361037" w:rsidP="00D33341">
            <w:pPr>
              <w:pStyle w:val="Citation"/>
              <w:ind w:left="147" w:right="140"/>
              <w:jc w:val="both"/>
              <w:rPr>
                <w:i w:val="0"/>
                <w:iCs w:val="0"/>
                <w:color w:val="auto"/>
              </w:rPr>
            </w:pPr>
            <w:r w:rsidRPr="00E13CDE">
              <w:rPr>
                <w:i w:val="0"/>
                <w:iCs w:val="0"/>
                <w:color w:val="auto"/>
              </w:rPr>
              <w:t>C’est la structure qui réalise l’atlas du paysage. Il joue le rôle de maître d’œuvre. En pratique, il peut s’agir d’un bureau d’études, d’une société de paysagistes, etc.</w:t>
            </w:r>
          </w:p>
        </w:tc>
      </w:tr>
      <w:tr w:rsidR="000A75C2" w14:paraId="30BB8541" w14:textId="77777777" w:rsidTr="00842A8C">
        <w:trPr>
          <w:cantSplit/>
          <w:trHeight w:val="300"/>
        </w:trPr>
        <w:tc>
          <w:tcPr>
            <w:tcW w:w="2227" w:type="dxa"/>
            <w:shd w:val="clear" w:color="auto" w:fill="FFFFFF" w:themeFill="background1"/>
            <w:tcMar>
              <w:top w:w="55" w:type="dxa"/>
              <w:left w:w="55" w:type="dxa"/>
              <w:bottom w:w="55" w:type="dxa"/>
              <w:right w:w="55" w:type="dxa"/>
            </w:tcMar>
          </w:tcPr>
          <w:p w14:paraId="5BA55DDB" w14:textId="7C23B941" w:rsidR="000A75C2" w:rsidRPr="00E13CDE" w:rsidRDefault="000A75C2" w:rsidP="004B5853">
            <w:pPr>
              <w:keepNext/>
              <w:widowControl w:val="0"/>
              <w:spacing w:after="0"/>
              <w:ind w:left="87" w:right="81"/>
              <w:jc w:val="center"/>
              <w:rPr>
                <w:rFonts w:eastAsia="SimSun" w:cs="Mangal"/>
                <w:b/>
                <w:bCs/>
                <w:lang w:eastAsia="zh-CN" w:bidi="hi-IN"/>
              </w:rPr>
            </w:pPr>
            <w:r w:rsidRPr="00E13CDE">
              <w:rPr>
                <w:rFonts w:eastAsia="SimSun" w:cs="Mangal"/>
                <w:b/>
                <w:bCs/>
                <w:lang w:eastAsia="zh-CN" w:bidi="hi-IN"/>
              </w:rPr>
              <w:t>Préparateur des donn</w:t>
            </w:r>
            <w:r w:rsidRPr="00E13CDE">
              <w:rPr>
                <w:rFonts w:eastAsia="SimSun" w:cs="Marianne"/>
                <w:b/>
                <w:bCs/>
                <w:lang w:eastAsia="zh-CN" w:bidi="hi-IN"/>
              </w:rPr>
              <w:t>ées géomatiques du paysage</w:t>
            </w:r>
          </w:p>
          <w:p w14:paraId="0BE21409" w14:textId="77777777" w:rsidR="000A75C2" w:rsidRPr="00E13CDE" w:rsidRDefault="000A75C2" w:rsidP="004B5853">
            <w:pPr>
              <w:keepNext/>
              <w:widowControl w:val="0"/>
              <w:spacing w:after="0"/>
              <w:ind w:left="87" w:right="81"/>
              <w:jc w:val="center"/>
              <w:rPr>
                <w:rFonts w:eastAsia="SimSun" w:cs="Mangal"/>
                <w:b/>
                <w:bCs/>
                <w:lang w:eastAsia="zh-CN" w:bidi="hi-IN"/>
              </w:rPr>
            </w:pPr>
          </w:p>
        </w:tc>
        <w:tc>
          <w:tcPr>
            <w:tcW w:w="6780" w:type="dxa"/>
            <w:shd w:val="clear" w:color="auto" w:fill="FFFFFF" w:themeFill="background1"/>
            <w:tcMar>
              <w:top w:w="0" w:type="dxa"/>
              <w:left w:w="0" w:type="dxa"/>
              <w:bottom w:w="0" w:type="dxa"/>
              <w:right w:w="0" w:type="dxa"/>
            </w:tcMar>
          </w:tcPr>
          <w:p w14:paraId="7B2760DA" w14:textId="21D68BFF" w:rsidR="000A75C2" w:rsidRPr="00E13CDE" w:rsidRDefault="00943F23" w:rsidP="00943F23">
            <w:pPr>
              <w:pStyle w:val="Citation"/>
              <w:ind w:left="147" w:right="140"/>
              <w:jc w:val="both"/>
              <w:rPr>
                <w:i w:val="0"/>
                <w:iCs w:val="0"/>
                <w:color w:val="auto"/>
              </w:rPr>
            </w:pPr>
            <w:r w:rsidRPr="00E13CDE">
              <w:rPr>
                <w:i w:val="0"/>
                <w:iCs w:val="0"/>
                <w:color w:val="auto"/>
              </w:rPr>
              <w:t xml:space="preserve">C’est la personne dotée de compétences en </w:t>
            </w:r>
            <w:r w:rsidR="00CB2528" w:rsidRPr="00E13CDE">
              <w:rPr>
                <w:i w:val="0"/>
                <w:iCs w:val="0"/>
                <w:color w:val="auto"/>
              </w:rPr>
              <w:t>SIG qui</w:t>
            </w:r>
            <w:r w:rsidRPr="00E13CDE">
              <w:rPr>
                <w:i w:val="0"/>
                <w:iCs w:val="0"/>
                <w:color w:val="auto"/>
              </w:rPr>
              <w:t xml:space="preserve"> prépare les données géomatiques du paysage </w:t>
            </w:r>
            <w:r w:rsidR="00FF42FA" w:rsidRPr="00E13CDE">
              <w:rPr>
                <w:i w:val="0"/>
                <w:iCs w:val="0"/>
                <w:color w:val="auto"/>
              </w:rPr>
              <w:t xml:space="preserve"> en vue de leur diffusion. Cette préparation peut avoir lieu </w:t>
            </w:r>
            <w:r w:rsidRPr="00E13CDE">
              <w:rPr>
                <w:i w:val="0"/>
                <w:iCs w:val="0"/>
                <w:color w:val="auto"/>
              </w:rPr>
              <w:t>lors de la réalisation d’un nouvel atlas ou lors de la mise au standard de données issues d’atlas existants.  En pratique, il peut s’agir de l’auteur de l’atlas (nouvel atlas) ou de la cellule SIG du commanditaire de l’atlas (atlas existant</w:t>
            </w:r>
            <w:r w:rsidR="003A013F">
              <w:rPr>
                <w:i w:val="0"/>
                <w:iCs w:val="0"/>
                <w:color w:val="auto"/>
              </w:rPr>
              <w:t>, nouvel atlas</w:t>
            </w:r>
            <w:r w:rsidRPr="00E13CDE">
              <w:rPr>
                <w:i w:val="0"/>
                <w:iCs w:val="0"/>
                <w:color w:val="auto"/>
              </w:rPr>
              <w:t>).</w:t>
            </w:r>
          </w:p>
        </w:tc>
      </w:tr>
      <w:tr w:rsidR="000A75C2" w14:paraId="0DA5FAF8" w14:textId="77777777" w:rsidTr="00842A8C">
        <w:trPr>
          <w:cantSplit/>
          <w:trHeight w:val="300"/>
        </w:trPr>
        <w:tc>
          <w:tcPr>
            <w:tcW w:w="2227" w:type="dxa"/>
            <w:shd w:val="clear" w:color="auto" w:fill="FFFFFF" w:themeFill="background1"/>
            <w:tcMar>
              <w:top w:w="55" w:type="dxa"/>
              <w:left w:w="55" w:type="dxa"/>
              <w:bottom w:w="55" w:type="dxa"/>
              <w:right w:w="55" w:type="dxa"/>
            </w:tcMar>
          </w:tcPr>
          <w:p w14:paraId="5F253B85" w14:textId="23A59BCF" w:rsidR="000A75C2" w:rsidRPr="00E13CDE" w:rsidRDefault="000A75C2" w:rsidP="004B5853">
            <w:pPr>
              <w:keepNext/>
              <w:widowControl w:val="0"/>
              <w:spacing w:after="0"/>
              <w:ind w:left="87" w:right="81"/>
              <w:jc w:val="center"/>
              <w:rPr>
                <w:rFonts w:eastAsia="SimSun" w:cs="Mangal"/>
                <w:b/>
                <w:bCs/>
                <w:lang w:eastAsia="zh-CN" w:bidi="hi-IN"/>
              </w:rPr>
            </w:pPr>
            <w:r w:rsidRPr="00E13CDE">
              <w:rPr>
                <w:rFonts w:eastAsia="SimSun" w:cs="Mangal"/>
                <w:b/>
                <w:bCs/>
                <w:lang w:eastAsia="zh-CN" w:bidi="hi-IN"/>
              </w:rPr>
              <w:t xml:space="preserve">Utilisateur direct de données </w:t>
            </w:r>
            <w:r w:rsidRPr="00E13CDE">
              <w:rPr>
                <w:rFonts w:eastAsia="SimSun" w:cs="Marianne"/>
                <w:b/>
                <w:bCs/>
                <w:lang w:eastAsia="zh-CN" w:bidi="hi-IN"/>
              </w:rPr>
              <w:t>géomatiques du paysage</w:t>
            </w:r>
          </w:p>
        </w:tc>
        <w:tc>
          <w:tcPr>
            <w:tcW w:w="6780" w:type="dxa"/>
            <w:shd w:val="clear" w:color="auto" w:fill="FFFFFF" w:themeFill="background1"/>
            <w:tcMar>
              <w:top w:w="0" w:type="dxa"/>
              <w:left w:w="0" w:type="dxa"/>
              <w:bottom w:w="0" w:type="dxa"/>
              <w:right w:w="0" w:type="dxa"/>
            </w:tcMar>
          </w:tcPr>
          <w:p w14:paraId="3269531B" w14:textId="37D4C079" w:rsidR="000A75C2" w:rsidRPr="00E13CDE" w:rsidRDefault="00FF42FA" w:rsidP="004B5853">
            <w:pPr>
              <w:pStyle w:val="Citation"/>
              <w:ind w:left="147" w:right="140"/>
              <w:jc w:val="both"/>
              <w:rPr>
                <w:i w:val="0"/>
                <w:iCs w:val="0"/>
                <w:color w:val="auto"/>
              </w:rPr>
            </w:pPr>
            <w:r w:rsidRPr="00E13CDE">
              <w:rPr>
                <w:i w:val="0"/>
                <w:iCs w:val="0"/>
                <w:color w:val="auto"/>
              </w:rPr>
              <w:t xml:space="preserve">C’est l’utilisateur professionnel de la donnée paysage, également doté de compétences SIG.  Il utilise cette donnée paysage, généralement combinée à d’autres couches d’information pour produire diverses études, analyses, cartographies.  </w:t>
            </w:r>
            <w:r w:rsidR="004B5853" w:rsidRPr="00E13CDE">
              <w:rPr>
                <w:i w:val="0"/>
                <w:iCs w:val="0"/>
                <w:color w:val="auto"/>
              </w:rPr>
              <w:t>I</w:t>
            </w:r>
            <w:r w:rsidRPr="00E13CDE">
              <w:rPr>
                <w:i w:val="0"/>
                <w:iCs w:val="0"/>
                <w:color w:val="auto"/>
              </w:rPr>
              <w:t xml:space="preserve">l peut s’agir </w:t>
            </w:r>
            <w:r w:rsidR="004B5853" w:rsidRPr="00E13CDE">
              <w:rPr>
                <w:i w:val="0"/>
                <w:iCs w:val="0"/>
                <w:color w:val="auto"/>
              </w:rPr>
              <w:t xml:space="preserve">par exemple </w:t>
            </w:r>
            <w:r w:rsidRPr="00E13CDE">
              <w:rPr>
                <w:i w:val="0"/>
                <w:iCs w:val="0"/>
                <w:color w:val="auto"/>
              </w:rPr>
              <w:t xml:space="preserve">de la cellule géomatique d’un organisme public (aide à la décision, recherches, </w:t>
            </w:r>
            <w:proofErr w:type="spellStart"/>
            <w:proofErr w:type="gramStart"/>
            <w:r w:rsidRPr="00E13CDE">
              <w:rPr>
                <w:i w:val="0"/>
                <w:iCs w:val="0"/>
                <w:color w:val="auto"/>
              </w:rPr>
              <w:t>etc</w:t>
            </w:r>
            <w:proofErr w:type="spellEnd"/>
            <w:r w:rsidRPr="00E13CDE">
              <w:rPr>
                <w:i w:val="0"/>
                <w:iCs w:val="0"/>
                <w:color w:val="auto"/>
              </w:rPr>
              <w:t xml:space="preserve"> )</w:t>
            </w:r>
            <w:proofErr w:type="gramEnd"/>
            <w:r w:rsidR="00327EF0" w:rsidRPr="00E13CDE">
              <w:rPr>
                <w:i w:val="0"/>
                <w:iCs w:val="0"/>
                <w:color w:val="auto"/>
              </w:rPr>
              <w:t xml:space="preserve"> ou d’un chercheur pour des études liées au paysage</w:t>
            </w:r>
            <w:r w:rsidRPr="00E13CDE">
              <w:rPr>
                <w:i w:val="0"/>
                <w:iCs w:val="0"/>
                <w:color w:val="auto"/>
              </w:rPr>
              <w:t>.</w:t>
            </w:r>
          </w:p>
        </w:tc>
      </w:tr>
      <w:tr w:rsidR="000A75C2" w14:paraId="73DB3BA1" w14:textId="77777777" w:rsidTr="00842A8C">
        <w:trPr>
          <w:cantSplit/>
          <w:trHeight w:val="300"/>
        </w:trPr>
        <w:tc>
          <w:tcPr>
            <w:tcW w:w="2227" w:type="dxa"/>
            <w:shd w:val="clear" w:color="auto" w:fill="FFFFFF" w:themeFill="background1"/>
            <w:tcMar>
              <w:top w:w="55" w:type="dxa"/>
              <w:left w:w="55" w:type="dxa"/>
              <w:bottom w:w="55" w:type="dxa"/>
              <w:right w:w="55" w:type="dxa"/>
            </w:tcMar>
          </w:tcPr>
          <w:p w14:paraId="5A8622B8" w14:textId="1C4B1660" w:rsidR="000A75C2" w:rsidRPr="00E13CDE" w:rsidRDefault="000A75C2" w:rsidP="004B5853">
            <w:pPr>
              <w:keepNext/>
              <w:widowControl w:val="0"/>
              <w:spacing w:after="0"/>
              <w:ind w:left="87" w:right="81"/>
              <w:jc w:val="center"/>
              <w:rPr>
                <w:rFonts w:eastAsia="SimSun" w:cs="Mangal"/>
                <w:b/>
                <w:bCs/>
                <w:lang w:eastAsia="zh-CN" w:bidi="hi-IN"/>
              </w:rPr>
            </w:pPr>
            <w:r w:rsidRPr="00E13CDE">
              <w:rPr>
                <w:rFonts w:eastAsia="SimSun" w:cs="Mangal"/>
                <w:b/>
                <w:bCs/>
                <w:lang w:eastAsia="zh-CN" w:bidi="hi-IN"/>
              </w:rPr>
              <w:t xml:space="preserve">Utilisateur indirect de données </w:t>
            </w:r>
            <w:r w:rsidRPr="00E13CDE">
              <w:rPr>
                <w:rFonts w:eastAsia="SimSun" w:cs="Marianne"/>
                <w:b/>
                <w:bCs/>
                <w:lang w:eastAsia="zh-CN" w:bidi="hi-IN"/>
              </w:rPr>
              <w:t>géomatiques du paysage</w:t>
            </w:r>
          </w:p>
        </w:tc>
        <w:tc>
          <w:tcPr>
            <w:tcW w:w="6780" w:type="dxa"/>
            <w:shd w:val="clear" w:color="auto" w:fill="FFFFFF" w:themeFill="background1"/>
            <w:tcMar>
              <w:top w:w="0" w:type="dxa"/>
              <w:left w:w="0" w:type="dxa"/>
              <w:bottom w:w="0" w:type="dxa"/>
              <w:right w:w="0" w:type="dxa"/>
            </w:tcMar>
          </w:tcPr>
          <w:p w14:paraId="66EED7D7" w14:textId="6016554F" w:rsidR="000A75C2" w:rsidRPr="00E13CDE" w:rsidRDefault="003A013F" w:rsidP="004B5853">
            <w:pPr>
              <w:pStyle w:val="Citation"/>
              <w:ind w:left="147" w:right="140"/>
              <w:jc w:val="both"/>
              <w:rPr>
                <w:i w:val="0"/>
                <w:iCs w:val="0"/>
                <w:color w:val="auto"/>
              </w:rPr>
            </w:pPr>
            <w:r w:rsidRPr="00E13CDE">
              <w:rPr>
                <w:i w:val="0"/>
                <w:iCs w:val="0"/>
                <w:color w:val="auto"/>
              </w:rPr>
              <w:t>C’est la personne ou l’organisme qui bénéficie des études, analyses, cartographies réalisées par l’utilisateur direct des données géomatiques du paysage.  Il peut s’agir par exemple des décideurs politiques</w:t>
            </w:r>
            <w:r>
              <w:rPr>
                <w:i w:val="0"/>
                <w:iCs w:val="0"/>
                <w:color w:val="auto"/>
              </w:rPr>
              <w:t>, de maitres d’œuvre, de services instructeurs</w:t>
            </w:r>
            <w:r w:rsidRPr="00E13CDE">
              <w:rPr>
                <w:i w:val="0"/>
                <w:iCs w:val="0"/>
                <w:color w:val="auto"/>
              </w:rPr>
              <w:t xml:space="preserve"> pour de la  planification urbaine, des projets d’aménagement, </w:t>
            </w:r>
            <w:r>
              <w:rPr>
                <w:i w:val="0"/>
                <w:iCs w:val="0"/>
                <w:color w:val="auto"/>
              </w:rPr>
              <w:t xml:space="preserve">d’implantation d’ENR, comme des écoles, de la société civile ou de la population, </w:t>
            </w:r>
            <w:r w:rsidRPr="00E13CDE">
              <w:rPr>
                <w:i w:val="0"/>
                <w:iCs w:val="0"/>
                <w:color w:val="auto"/>
              </w:rPr>
              <w:t>etc.</w:t>
            </w:r>
          </w:p>
        </w:tc>
      </w:tr>
      <w:tr w:rsidR="00327EF0" w14:paraId="244A09CC" w14:textId="77777777" w:rsidTr="00842A8C">
        <w:trPr>
          <w:cantSplit/>
          <w:trHeight w:val="300"/>
        </w:trPr>
        <w:tc>
          <w:tcPr>
            <w:tcW w:w="2227" w:type="dxa"/>
            <w:shd w:val="clear" w:color="auto" w:fill="FFFFFF" w:themeFill="background1"/>
            <w:tcMar>
              <w:top w:w="55" w:type="dxa"/>
              <w:left w:w="55" w:type="dxa"/>
              <w:bottom w:w="55" w:type="dxa"/>
              <w:right w:w="55" w:type="dxa"/>
            </w:tcMar>
          </w:tcPr>
          <w:p w14:paraId="7EB83D91" w14:textId="36CDAC82" w:rsidR="00327EF0" w:rsidRPr="00E13CDE" w:rsidRDefault="00327EF0" w:rsidP="004B5853">
            <w:pPr>
              <w:keepNext/>
              <w:widowControl w:val="0"/>
              <w:spacing w:after="0"/>
              <w:ind w:left="87" w:right="81"/>
              <w:jc w:val="center"/>
              <w:rPr>
                <w:rFonts w:eastAsia="SimSun" w:cs="Mangal"/>
                <w:b/>
                <w:bCs/>
                <w:lang w:eastAsia="zh-CN" w:bidi="hi-IN"/>
              </w:rPr>
            </w:pPr>
            <w:r w:rsidRPr="00E13CDE">
              <w:rPr>
                <w:rFonts w:eastAsia="SimSun" w:cs="Mangal"/>
                <w:b/>
                <w:bCs/>
                <w:lang w:eastAsia="zh-CN" w:bidi="hi-IN"/>
              </w:rPr>
              <w:t xml:space="preserve">Utilisateur local de données </w:t>
            </w:r>
            <w:r w:rsidRPr="00E13CDE">
              <w:rPr>
                <w:rFonts w:eastAsia="SimSun" w:cs="Marianne"/>
                <w:b/>
                <w:bCs/>
                <w:lang w:eastAsia="zh-CN" w:bidi="hi-IN"/>
              </w:rPr>
              <w:t>géomatiques du paysage</w:t>
            </w:r>
          </w:p>
        </w:tc>
        <w:tc>
          <w:tcPr>
            <w:tcW w:w="6780" w:type="dxa"/>
            <w:shd w:val="clear" w:color="auto" w:fill="FFFFFF" w:themeFill="background1"/>
            <w:tcMar>
              <w:top w:w="0" w:type="dxa"/>
              <w:left w:w="0" w:type="dxa"/>
              <w:bottom w:w="0" w:type="dxa"/>
              <w:right w:w="0" w:type="dxa"/>
            </w:tcMar>
          </w:tcPr>
          <w:p w14:paraId="7D1EDE7B" w14:textId="7F23526E" w:rsidR="00327EF0" w:rsidRPr="00E13CDE" w:rsidRDefault="00327EF0" w:rsidP="00327EF0">
            <w:pPr>
              <w:pStyle w:val="Citation"/>
              <w:ind w:left="147" w:right="140"/>
              <w:jc w:val="both"/>
              <w:rPr>
                <w:i w:val="0"/>
                <w:iCs w:val="0"/>
                <w:color w:val="auto"/>
              </w:rPr>
            </w:pPr>
            <w:r w:rsidRPr="00E13CDE">
              <w:rPr>
                <w:i w:val="0"/>
                <w:iCs w:val="0"/>
                <w:color w:val="auto"/>
              </w:rPr>
              <w:t>C’est une personne ou un organisme qui travaille sur l’emprise d’un seul atlas. En pratique, l’utilisateur local est souvent localisé sur le même territoire que le commanditaire de l’atlas</w:t>
            </w:r>
          </w:p>
        </w:tc>
      </w:tr>
      <w:tr w:rsidR="00327EF0" w14:paraId="5E14285F" w14:textId="77777777" w:rsidTr="00842A8C">
        <w:trPr>
          <w:cantSplit/>
          <w:trHeight w:val="300"/>
        </w:trPr>
        <w:tc>
          <w:tcPr>
            <w:tcW w:w="2227" w:type="dxa"/>
            <w:shd w:val="clear" w:color="auto" w:fill="FFFFFF" w:themeFill="background1"/>
            <w:tcMar>
              <w:top w:w="55" w:type="dxa"/>
              <w:left w:w="55" w:type="dxa"/>
              <w:bottom w:w="55" w:type="dxa"/>
              <w:right w:w="55" w:type="dxa"/>
            </w:tcMar>
          </w:tcPr>
          <w:p w14:paraId="4D3207EA" w14:textId="427ED2BB" w:rsidR="00327EF0" w:rsidRPr="00E13CDE" w:rsidRDefault="00327EF0" w:rsidP="00327EF0">
            <w:pPr>
              <w:keepNext/>
              <w:widowControl w:val="0"/>
              <w:spacing w:after="0"/>
              <w:ind w:left="87" w:right="81"/>
              <w:jc w:val="center"/>
              <w:rPr>
                <w:rFonts w:eastAsia="SimSun" w:cs="Mangal"/>
                <w:b/>
                <w:bCs/>
                <w:lang w:eastAsia="zh-CN" w:bidi="hi-IN"/>
              </w:rPr>
            </w:pPr>
            <w:r w:rsidRPr="00E13CDE">
              <w:rPr>
                <w:rFonts w:eastAsia="SimSun" w:cs="Mangal"/>
                <w:b/>
                <w:bCs/>
                <w:lang w:eastAsia="zh-CN" w:bidi="hi-IN"/>
              </w:rPr>
              <w:t xml:space="preserve">Utilisateur général de données </w:t>
            </w:r>
            <w:r w:rsidRPr="00E13CDE">
              <w:rPr>
                <w:rFonts w:eastAsia="SimSun" w:cs="Marianne"/>
                <w:b/>
                <w:bCs/>
                <w:lang w:eastAsia="zh-CN" w:bidi="hi-IN"/>
              </w:rPr>
              <w:t>géomatiques du paysage</w:t>
            </w:r>
          </w:p>
        </w:tc>
        <w:tc>
          <w:tcPr>
            <w:tcW w:w="6780" w:type="dxa"/>
            <w:shd w:val="clear" w:color="auto" w:fill="FFFFFF" w:themeFill="background1"/>
            <w:tcMar>
              <w:top w:w="0" w:type="dxa"/>
              <w:left w:w="0" w:type="dxa"/>
              <w:bottom w:w="0" w:type="dxa"/>
              <w:right w:w="0" w:type="dxa"/>
            </w:tcMar>
          </w:tcPr>
          <w:p w14:paraId="13667E9E" w14:textId="75E3769C" w:rsidR="00327EF0" w:rsidRPr="00E13CDE" w:rsidRDefault="00327EF0" w:rsidP="00327EF0">
            <w:pPr>
              <w:pStyle w:val="Citation"/>
              <w:ind w:left="147" w:right="140"/>
              <w:jc w:val="both"/>
              <w:rPr>
                <w:i w:val="0"/>
                <w:iCs w:val="0"/>
                <w:color w:val="auto"/>
              </w:rPr>
            </w:pPr>
            <w:r w:rsidRPr="00E13CDE">
              <w:rPr>
                <w:i w:val="0"/>
                <w:iCs w:val="0"/>
                <w:color w:val="auto"/>
              </w:rPr>
              <w:t>C’est une personne ou un organisme qui travaille sur l’emprise de plusieurs atlas. Il peut s’agir d’une utilisation à cheval sur plusieurs départements ou régions ou d’une utilisation au niveau national.</w:t>
            </w:r>
          </w:p>
        </w:tc>
      </w:tr>
    </w:tbl>
    <w:p w14:paraId="6042140B" w14:textId="66B3AEBA" w:rsidR="61E40676" w:rsidRDefault="61E40676" w:rsidP="61E40676"/>
    <w:p w14:paraId="07675A62" w14:textId="5480F724" w:rsidR="001D77C7" w:rsidRDefault="000B4445" w:rsidP="00842A8C">
      <w:pPr>
        <w:pStyle w:val="Titre2"/>
      </w:pPr>
      <w:r>
        <w:lastRenderedPageBreak/>
        <w:t xml:space="preserve"> </w:t>
      </w:r>
      <w:bookmarkStart w:id="33" w:name="_Toc142385170"/>
      <w:r>
        <w:t xml:space="preserve">4.2 </w:t>
      </w:r>
      <w:r w:rsidR="001D77C7">
        <w:t>Cas d’utilisation</w:t>
      </w:r>
      <w:bookmarkEnd w:id="33"/>
    </w:p>
    <w:p w14:paraId="0B3EDC86" w14:textId="4FAC0B3A" w:rsidR="0468DFD5" w:rsidRPr="000B4445" w:rsidRDefault="0468DFD5" w:rsidP="61E40676">
      <w:pPr>
        <w:jc w:val="both"/>
      </w:pPr>
      <w:r w:rsidRPr="000B4445">
        <w:t xml:space="preserve">Dans un diagramme de cas d'utilisation, les acteurs apparaissent dans </w:t>
      </w:r>
      <w:r w:rsidR="0DB9BA03" w:rsidRPr="000B4445">
        <w:t xml:space="preserve">des </w:t>
      </w:r>
      <w:r w:rsidR="695BCBD4" w:rsidRPr="000B4445">
        <w:t>scénarios identifiant des utilisations majeures du sta</w:t>
      </w:r>
      <w:r w:rsidR="000B4445" w:rsidRPr="000B4445">
        <w:t>ndard</w:t>
      </w:r>
      <w:r w:rsidR="695BCBD4" w:rsidRPr="000B4445">
        <w:t>.</w:t>
      </w:r>
    </w:p>
    <w:p w14:paraId="16C72C78" w14:textId="6D7340C2" w:rsidR="00E50213" w:rsidRPr="00E13CDE" w:rsidRDefault="000B4445" w:rsidP="00842A8C">
      <w:pPr>
        <w:pStyle w:val="Titre2"/>
      </w:pPr>
      <w:bookmarkStart w:id="34" w:name="_Toc142385171"/>
      <w:r w:rsidRPr="00327EF0">
        <w:t xml:space="preserve">4.2.1 </w:t>
      </w:r>
      <w:r w:rsidR="001D77C7" w:rsidRPr="00D93BA1">
        <w:t>Cas d’utilisation «</w:t>
      </w:r>
      <w:r w:rsidR="001D77C7" w:rsidRPr="00D93BA1">
        <w:rPr>
          <w:rFonts w:ascii="Courier New" w:hAnsi="Courier New" w:cs="Courier New"/>
        </w:rPr>
        <w:t> </w:t>
      </w:r>
      <w:r w:rsidR="004B5853" w:rsidRPr="00D93BA1">
        <w:t>Mutualiser les efforts de production</w:t>
      </w:r>
      <w:r w:rsidR="001D77C7" w:rsidRPr="00D93BA1">
        <w:t>»</w:t>
      </w:r>
      <w:bookmarkEnd w:id="34"/>
    </w:p>
    <w:p w14:paraId="7201C704" w14:textId="785E909B" w:rsidR="00E50213" w:rsidRDefault="00E50213" w:rsidP="00E50213">
      <w:pPr>
        <w:jc w:val="center"/>
        <w:rPr>
          <w:highlight w:val="yellow"/>
        </w:rPr>
      </w:pPr>
      <w:r>
        <w:rPr>
          <w:noProof/>
          <w:lang w:eastAsia="fr-FR"/>
        </w:rPr>
        <w:drawing>
          <wp:inline distT="0" distB="0" distL="0" distR="0" wp14:anchorId="03E55E75" wp14:editId="2B22FD5D">
            <wp:extent cx="4905375" cy="265747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05375" cy="2657475"/>
                    </a:xfrm>
                    <a:prstGeom prst="rect">
                      <a:avLst/>
                    </a:prstGeom>
                    <a:noFill/>
                    <a:ln>
                      <a:noFill/>
                    </a:ln>
                  </pic:spPr>
                </pic:pic>
              </a:graphicData>
            </a:graphic>
          </wp:inline>
        </w:drawing>
      </w:r>
    </w:p>
    <w:p w14:paraId="0AA50977" w14:textId="77777777" w:rsidR="00A74C7B" w:rsidRPr="00E13CDE" w:rsidRDefault="004612EC" w:rsidP="00A74C7B">
      <w:pPr>
        <w:jc w:val="both"/>
      </w:pPr>
      <w:r w:rsidRPr="00E13CDE">
        <w:t>Lors de la commande d’un nouvel atlas, le standard des données géomatiques du paysage est joint au cahier des charges</w:t>
      </w:r>
      <w:r w:rsidRPr="00E13CDE">
        <w:rPr>
          <w:rFonts w:ascii="Courier New" w:hAnsi="Courier New" w:cs="Courier New"/>
        </w:rPr>
        <w:t xml:space="preserve">. </w:t>
      </w:r>
      <w:r w:rsidRPr="00E13CDE">
        <w:t>L’utilisation du standard facilite le</w:t>
      </w:r>
      <w:r w:rsidR="00A74C7B" w:rsidRPr="00E13CDE">
        <w:t>s rapports entre le commanditaire et l’auteur de l’atlas :</w:t>
      </w:r>
    </w:p>
    <w:p w14:paraId="4D783A34" w14:textId="4AAC540D" w:rsidR="004612EC" w:rsidRPr="00E13CDE" w:rsidRDefault="00A74C7B" w:rsidP="00CA7F7A">
      <w:pPr>
        <w:pStyle w:val="Paragraphedeliste"/>
        <w:numPr>
          <w:ilvl w:val="0"/>
          <w:numId w:val="12"/>
        </w:numPr>
        <w:jc w:val="both"/>
      </w:pPr>
      <w:r w:rsidRPr="00E13CDE">
        <w:t xml:space="preserve">Aide à </w:t>
      </w:r>
      <w:r w:rsidR="004612EC" w:rsidRPr="00E13CDE">
        <w:t xml:space="preserve">la rédaction du CCTP </w:t>
      </w:r>
    </w:p>
    <w:p w14:paraId="02AF6B2C" w14:textId="1586AD6C" w:rsidR="00A74C7B" w:rsidRPr="00E13CDE" w:rsidRDefault="00A74C7B" w:rsidP="00CA7F7A">
      <w:pPr>
        <w:pStyle w:val="Paragraphedeliste"/>
        <w:numPr>
          <w:ilvl w:val="0"/>
          <w:numId w:val="12"/>
        </w:numPr>
        <w:jc w:val="both"/>
      </w:pPr>
      <w:r w:rsidRPr="00E13CDE">
        <w:t>Aide à la lecture des CCTP</w:t>
      </w:r>
    </w:p>
    <w:p w14:paraId="15F3B7C5" w14:textId="6A357E51" w:rsidR="00A74C7B" w:rsidRPr="00E13CDE" w:rsidRDefault="00A74C7B" w:rsidP="00CA7F7A">
      <w:pPr>
        <w:pStyle w:val="Paragraphedeliste"/>
        <w:numPr>
          <w:ilvl w:val="0"/>
          <w:numId w:val="12"/>
        </w:numPr>
        <w:jc w:val="both"/>
      </w:pPr>
      <w:r w:rsidRPr="00E13CDE">
        <w:t xml:space="preserve">Base commune pour le suivi des travaux </w:t>
      </w:r>
    </w:p>
    <w:p w14:paraId="649EE3F2" w14:textId="2AF0727D" w:rsidR="004612EC" w:rsidRDefault="00A74C7B" w:rsidP="00E13CDE">
      <w:pPr>
        <w:jc w:val="both"/>
      </w:pPr>
      <w:r w:rsidRPr="00E13CDE">
        <w:t xml:space="preserve">Le standard permet </w:t>
      </w:r>
      <w:r w:rsidR="00E13CDE">
        <w:t xml:space="preserve">en particulier </w:t>
      </w:r>
      <w:r w:rsidRPr="00E13CDE">
        <w:t xml:space="preserve">de définir précisément un des livrables du </w:t>
      </w:r>
      <w:r w:rsidR="009D1386" w:rsidRPr="00E13CDE">
        <w:t>processus de réalisation de l’atlas</w:t>
      </w:r>
      <w:r w:rsidR="009D1386" w:rsidRPr="00E13CDE">
        <w:rPr>
          <w:rFonts w:ascii="Courier New" w:hAnsi="Courier New" w:cs="Courier New"/>
        </w:rPr>
        <w:t> </w:t>
      </w:r>
      <w:r w:rsidR="009D1386" w:rsidRPr="00E13CDE">
        <w:t>:</w:t>
      </w:r>
      <w:r w:rsidRPr="00E13CDE">
        <w:t xml:space="preserve"> </w:t>
      </w:r>
      <w:r w:rsidR="009D1386" w:rsidRPr="00E13CDE">
        <w:t>le modèle de données géomatiques, lequel va servir</w:t>
      </w:r>
      <w:r w:rsidR="000B4445" w:rsidRPr="00E13CDE">
        <w:t xml:space="preserve"> au préparateur de ces données</w:t>
      </w:r>
      <w:r w:rsidR="003A013F">
        <w:t xml:space="preserve"> (</w:t>
      </w:r>
      <w:commentRangeStart w:id="35"/>
      <w:r w:rsidR="003A013F">
        <w:t>ceci indépendamment de la réalisation du Standard par le commanditaire ou l’auteur de l’atlas de paysages</w:t>
      </w:r>
      <w:commentRangeEnd w:id="35"/>
      <w:r w:rsidR="004947FB">
        <w:rPr>
          <w:rStyle w:val="Marquedecommentaire"/>
        </w:rPr>
        <w:commentReference w:id="35"/>
      </w:r>
      <w:r w:rsidR="003A013F">
        <w:t>)</w:t>
      </w:r>
      <w:r w:rsidR="003A013F" w:rsidRPr="00E13CDE">
        <w:t>.</w:t>
      </w:r>
    </w:p>
    <w:p w14:paraId="35F54698" w14:textId="77777777" w:rsidR="00E13CDE" w:rsidRPr="00E13CDE" w:rsidRDefault="00E13CDE" w:rsidP="00E13CDE">
      <w:pPr>
        <w:jc w:val="both"/>
      </w:pPr>
    </w:p>
    <w:p w14:paraId="562C75D1" w14:textId="1DA21102" w:rsidR="00DB32EA" w:rsidRPr="00DB32EA" w:rsidRDefault="000B4445" w:rsidP="00842A8C">
      <w:pPr>
        <w:pStyle w:val="Titre2"/>
      </w:pPr>
      <w:bookmarkStart w:id="36" w:name="_Toc142385172"/>
      <w:r w:rsidRPr="000B4445">
        <w:t>4.2.2 Cas</w:t>
      </w:r>
      <w:r w:rsidR="001D77C7" w:rsidRPr="000B4445">
        <w:t xml:space="preserve"> d’utilisation «</w:t>
      </w:r>
      <w:r w:rsidR="001D77C7" w:rsidRPr="00D93BA1">
        <w:rPr>
          <w:rFonts w:ascii="Courier New" w:hAnsi="Courier New" w:cs="Courier New"/>
        </w:rPr>
        <w:t> </w:t>
      </w:r>
      <w:r w:rsidR="009D1386" w:rsidRPr="000B4445">
        <w:t>Centraliser les données</w:t>
      </w:r>
      <w:r w:rsidR="001D77C7" w:rsidRPr="000B4445">
        <w:t>»</w:t>
      </w:r>
      <w:bookmarkEnd w:id="36"/>
    </w:p>
    <w:p w14:paraId="620A34A4" w14:textId="3DC06C91" w:rsidR="005A0C04" w:rsidRDefault="005A0C04" w:rsidP="00DB32EA">
      <w:pPr>
        <w:spacing w:line="276" w:lineRule="auto"/>
      </w:pPr>
      <w:r>
        <w:rPr>
          <w:noProof/>
          <w:lang w:eastAsia="fr-FR"/>
        </w:rPr>
        <w:drawing>
          <wp:inline distT="0" distB="0" distL="0" distR="0" wp14:anchorId="379BDDB1" wp14:editId="51132216">
            <wp:extent cx="5610225" cy="1466850"/>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0225" cy="1466850"/>
                    </a:xfrm>
                    <a:prstGeom prst="rect">
                      <a:avLst/>
                    </a:prstGeom>
                    <a:noFill/>
                    <a:ln>
                      <a:noFill/>
                    </a:ln>
                  </pic:spPr>
                </pic:pic>
              </a:graphicData>
            </a:graphic>
          </wp:inline>
        </w:drawing>
      </w:r>
    </w:p>
    <w:p w14:paraId="5E73D510" w14:textId="0E37600F" w:rsidR="005A0C04" w:rsidRDefault="005A0C04" w:rsidP="00DB32EA">
      <w:pPr>
        <w:spacing w:line="276" w:lineRule="auto"/>
      </w:pPr>
      <w:r w:rsidRPr="00E13CDE">
        <w:t>Le standard de données géomatiques fournit une spécification commune pour des données produites à l’échelon local (département, région, parc naturel, etc</w:t>
      </w:r>
      <w:r w:rsidR="003A013F">
        <w:t>.</w:t>
      </w:r>
      <w:r w:rsidRPr="00E13CDE">
        <w:t>)</w:t>
      </w:r>
      <w:r w:rsidRPr="00E13CDE">
        <w:rPr>
          <w:rFonts w:ascii="Courier New" w:hAnsi="Courier New" w:cs="Courier New"/>
        </w:rPr>
        <w:t> </w:t>
      </w:r>
      <w:r w:rsidRPr="00E13CDE">
        <w:t xml:space="preserve">; il doit </w:t>
      </w:r>
      <w:r w:rsidR="003A013F">
        <w:lastRenderedPageBreak/>
        <w:t xml:space="preserve">donc permettre de </w:t>
      </w:r>
      <w:r w:rsidRPr="00E13CDE">
        <w:t>diffuser ces données de façon homogène sur un portail national, améliorant ainsi l’accessibilité et l’utilisation de ces données.</w:t>
      </w:r>
      <w:r>
        <w:t xml:space="preserve"> </w:t>
      </w:r>
    </w:p>
    <w:p w14:paraId="45DD377F" w14:textId="77777777" w:rsidR="005A0C04" w:rsidRDefault="005A0C04" w:rsidP="00DB32EA">
      <w:pPr>
        <w:spacing w:line="276" w:lineRule="auto"/>
      </w:pPr>
    </w:p>
    <w:p w14:paraId="52A6DD59" w14:textId="375E23B3" w:rsidR="005A0C04" w:rsidRDefault="000B4445" w:rsidP="00842A8C">
      <w:pPr>
        <w:pStyle w:val="Titre2"/>
      </w:pPr>
      <w:bookmarkStart w:id="37" w:name="_Toc142385173"/>
      <w:r>
        <w:t>4.2.3 Cas</w:t>
      </w:r>
      <w:r w:rsidR="005A0C04">
        <w:t xml:space="preserve"> d’utilisation «</w:t>
      </w:r>
      <w:r w:rsidR="005A0C04" w:rsidRPr="00D93BA1">
        <w:rPr>
          <w:rFonts w:ascii="Courier New" w:hAnsi="Courier New" w:cs="Courier New"/>
        </w:rPr>
        <w:t> </w:t>
      </w:r>
      <w:r w:rsidR="007A503B">
        <w:t xml:space="preserve">Rendre les données paysage </w:t>
      </w:r>
      <w:bookmarkEnd w:id="37"/>
      <w:r w:rsidR="00A137C3">
        <w:t>opérationnelles »</w:t>
      </w:r>
    </w:p>
    <w:p w14:paraId="5F265B76" w14:textId="512C2C19" w:rsidR="007A503B" w:rsidRDefault="00D42160" w:rsidP="00DB32EA">
      <w:pPr>
        <w:spacing w:line="276" w:lineRule="auto"/>
      </w:pPr>
      <w:r>
        <w:rPr>
          <w:noProof/>
          <w:lang w:eastAsia="fr-FR"/>
        </w:rPr>
        <w:drawing>
          <wp:inline distT="0" distB="0" distL="0" distR="0" wp14:anchorId="31EE390F" wp14:editId="7B40798C">
            <wp:extent cx="5572125" cy="2705100"/>
            <wp:effectExtent l="0" t="0" r="952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72125" cy="2705100"/>
                    </a:xfrm>
                    <a:prstGeom prst="rect">
                      <a:avLst/>
                    </a:prstGeom>
                    <a:noFill/>
                    <a:ln>
                      <a:noFill/>
                    </a:ln>
                  </pic:spPr>
                </pic:pic>
              </a:graphicData>
            </a:graphic>
          </wp:inline>
        </w:drawing>
      </w:r>
    </w:p>
    <w:p w14:paraId="70668C81" w14:textId="28A8BB75" w:rsidR="007A503B" w:rsidRPr="00E13CDE" w:rsidRDefault="007A503B" w:rsidP="007A503B">
      <w:pPr>
        <w:spacing w:line="276" w:lineRule="auto"/>
        <w:jc w:val="both"/>
      </w:pPr>
      <w:r w:rsidRPr="00E13CDE">
        <w:t xml:space="preserve">Pour l’utilisateur local (celui qui travaille sur l’emprise d’un seul atlas), le standard lui permet de bénéficier de données SIG bien structurées et documentées, qu’il peut utiliser et combiner avec d’autres sources d’informations afin de réaliser diverses études en vue de préparer des documents d’urbanisme, des </w:t>
      </w:r>
      <w:r w:rsidR="00D42160" w:rsidRPr="00E13CDE">
        <w:t xml:space="preserve">analyses de </w:t>
      </w:r>
      <w:r w:rsidRPr="00E13CDE">
        <w:t>projets d’aménagement, etc.</w:t>
      </w:r>
    </w:p>
    <w:p w14:paraId="5871FE8C" w14:textId="27D7520B" w:rsidR="007A503B" w:rsidRPr="00E13CDE" w:rsidRDefault="007A503B" w:rsidP="00D42160">
      <w:pPr>
        <w:spacing w:line="276" w:lineRule="auto"/>
        <w:jc w:val="both"/>
      </w:pPr>
      <w:r w:rsidRPr="00E13CDE">
        <w:t>Pour l’utilisateur général (celui qui a besoin de données de plusieurs atlas), le standard lui permet de bénéficier de données SIG ayant une structure commune et donc facilement exploitables.  Le standard permet par exemple de réaliser des cartes régionales du paysage par compilation des données géomatiques provenant d’atlas départementaux ou de réaliser des études sur des territoires à cheval sur plusieurs départements.</w:t>
      </w:r>
    </w:p>
    <w:p w14:paraId="5F488185" w14:textId="2DE1C9EE" w:rsidR="007A503B" w:rsidRDefault="007A503B" w:rsidP="007A503B">
      <w:pPr>
        <w:spacing w:line="276" w:lineRule="auto"/>
      </w:pPr>
      <w:r w:rsidRPr="00E13CDE">
        <w:t xml:space="preserve">L’utilisation accrue des données du </w:t>
      </w:r>
      <w:r w:rsidR="00A137C3" w:rsidRPr="00E13CDE">
        <w:t>paysage assure</w:t>
      </w:r>
      <w:r w:rsidRPr="00E13CDE">
        <w:t xml:space="preserve"> que l’investissement réalisé par le commanditaire a été  bénéfique.</w:t>
      </w:r>
    </w:p>
    <w:p w14:paraId="696E45DB" w14:textId="77777777" w:rsidR="007A503B" w:rsidRDefault="007A503B" w:rsidP="007A503B">
      <w:pPr>
        <w:spacing w:line="276" w:lineRule="auto"/>
      </w:pPr>
    </w:p>
    <w:p w14:paraId="7DF4E37C" w14:textId="26A4A628" w:rsidR="00693430" w:rsidRDefault="00DB32EA" w:rsidP="00DB32EA">
      <w:pPr>
        <w:spacing w:line="276" w:lineRule="auto"/>
      </w:pPr>
      <w:r>
        <w:br w:type="page"/>
      </w:r>
    </w:p>
    <w:p w14:paraId="6BBC5CCD" w14:textId="453BBC25" w:rsidR="00807FF2" w:rsidRPr="00807FF2" w:rsidRDefault="00693430" w:rsidP="00807FF2">
      <w:pPr>
        <w:pStyle w:val="Titre1"/>
      </w:pPr>
      <w:bookmarkStart w:id="38" w:name="_Toc142385174"/>
      <w:r>
        <w:lastRenderedPageBreak/>
        <w:t>Modèle conceptuel de don</w:t>
      </w:r>
      <w:r w:rsidR="0021566C">
        <w:t>nées</w:t>
      </w:r>
      <w:bookmarkEnd w:id="38"/>
    </w:p>
    <w:p w14:paraId="7F2CE85D" w14:textId="77777777" w:rsidR="00A137C3" w:rsidRDefault="00A137C3" w:rsidP="004F0C12">
      <w:pPr>
        <w:jc w:val="both"/>
      </w:pPr>
    </w:p>
    <w:p w14:paraId="71EBEB5B" w14:textId="2D9318D8" w:rsidR="004F0C12" w:rsidRDefault="004F0C12" w:rsidP="004F0C12">
      <w:pPr>
        <w:jc w:val="both"/>
      </w:pPr>
      <w:r>
        <w:t>Les présentes recommandations conduisent à produire des données numériques représentant essentiellement les divers découpages paysagers définis et décrits dans les atlas de paysage ou documents équivalents. Ces découpages paysagers sont les unités paysagères, les ensembles paysagers et les sous-unités paysagères. Ces découpages paysagers portent des informations de base (géométrie – nom – lien vers la page correspondante de l’atlas), des informations de diagnostic (par exemple, des mots-clés) et éventuellement des informations de dynamique</w:t>
      </w:r>
      <w:r w:rsidR="003A013F">
        <w:t xml:space="preserve"> (une ou plusieurs pour un même découpage paysager)</w:t>
      </w:r>
      <w:r>
        <w:t>.</w:t>
      </w:r>
    </w:p>
    <w:p w14:paraId="134A6A17" w14:textId="3422131F" w:rsidR="0021566C" w:rsidRDefault="0071736B" w:rsidP="0021566C">
      <w:r>
        <w:rPr>
          <w:noProof/>
          <w:lang w:eastAsia="fr-FR"/>
        </w:rPr>
        <w:drawing>
          <wp:inline distT="0" distB="0" distL="0" distR="0" wp14:anchorId="5B5B0EE4" wp14:editId="1C248135">
            <wp:extent cx="5760720" cy="5238395"/>
            <wp:effectExtent l="0" t="0" r="0" b="6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5238395"/>
                    </a:xfrm>
                    <a:prstGeom prst="rect">
                      <a:avLst/>
                    </a:prstGeom>
                    <a:noFill/>
                    <a:ln>
                      <a:noFill/>
                    </a:ln>
                  </pic:spPr>
                </pic:pic>
              </a:graphicData>
            </a:graphic>
          </wp:inline>
        </w:drawing>
      </w:r>
    </w:p>
    <w:p w14:paraId="72A8D208" w14:textId="504C5ED9" w:rsidR="007D195C" w:rsidRPr="00CF0C9E" w:rsidRDefault="007D195C" w:rsidP="00CF0C9E">
      <w:pPr>
        <w:jc w:val="center"/>
        <w:rPr>
          <w:b/>
          <w:sz w:val="20"/>
        </w:rPr>
      </w:pPr>
      <w:r w:rsidRPr="00CF0C9E">
        <w:rPr>
          <w:b/>
          <w:sz w:val="20"/>
        </w:rPr>
        <w:t>Les découpages paysagers avec leurs informations de base et de diagnostic</w:t>
      </w:r>
    </w:p>
    <w:p w14:paraId="3373DE98" w14:textId="77777777" w:rsidR="00EB05A8" w:rsidRDefault="00EB05A8" w:rsidP="007D195C">
      <w:pPr>
        <w:jc w:val="center"/>
      </w:pPr>
    </w:p>
    <w:p w14:paraId="7F2F3273" w14:textId="47F52034" w:rsidR="00EB05A8" w:rsidRDefault="007D4F50" w:rsidP="007D195C">
      <w:pPr>
        <w:jc w:val="center"/>
      </w:pPr>
      <w:r>
        <w:rPr>
          <w:noProof/>
          <w:lang w:eastAsia="fr-FR"/>
        </w:rPr>
        <w:lastRenderedPageBreak/>
        <w:drawing>
          <wp:inline distT="0" distB="0" distL="0" distR="0" wp14:anchorId="211104B8" wp14:editId="54683A9B">
            <wp:extent cx="5760720" cy="2798311"/>
            <wp:effectExtent l="0" t="0" r="0" b="254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2798311"/>
                    </a:xfrm>
                    <a:prstGeom prst="rect">
                      <a:avLst/>
                    </a:prstGeom>
                    <a:noFill/>
                    <a:ln>
                      <a:noFill/>
                    </a:ln>
                  </pic:spPr>
                </pic:pic>
              </a:graphicData>
            </a:graphic>
          </wp:inline>
        </w:drawing>
      </w:r>
    </w:p>
    <w:p w14:paraId="5B3F5EED" w14:textId="6365CCAB" w:rsidR="00EB05A8" w:rsidRPr="00CF0C9E" w:rsidRDefault="00EB05A8" w:rsidP="007D195C">
      <w:pPr>
        <w:jc w:val="center"/>
        <w:rPr>
          <w:b/>
          <w:sz w:val="20"/>
          <w:szCs w:val="20"/>
        </w:rPr>
      </w:pPr>
      <w:r w:rsidRPr="00CF0C9E">
        <w:rPr>
          <w:b/>
          <w:sz w:val="20"/>
          <w:szCs w:val="20"/>
        </w:rPr>
        <w:t xml:space="preserve">Les unités paysagères et les ensembles paysagers peuvent porter des informations </w:t>
      </w:r>
      <w:r w:rsidR="00A74753" w:rsidRPr="00CF0C9E">
        <w:rPr>
          <w:b/>
          <w:sz w:val="20"/>
          <w:szCs w:val="20"/>
        </w:rPr>
        <w:t xml:space="preserve">sur les </w:t>
      </w:r>
      <w:r w:rsidRPr="00CF0C9E">
        <w:rPr>
          <w:b/>
          <w:sz w:val="20"/>
          <w:szCs w:val="20"/>
        </w:rPr>
        <w:t>dynamique</w:t>
      </w:r>
      <w:r w:rsidR="00A74753" w:rsidRPr="00CF0C9E">
        <w:rPr>
          <w:b/>
          <w:sz w:val="20"/>
          <w:szCs w:val="20"/>
        </w:rPr>
        <w:t>s</w:t>
      </w:r>
    </w:p>
    <w:p w14:paraId="39DD2E0D" w14:textId="77777777" w:rsidR="004F0C12" w:rsidRDefault="004F0C12" w:rsidP="007D195C">
      <w:pPr>
        <w:jc w:val="center"/>
      </w:pPr>
    </w:p>
    <w:p w14:paraId="78A33CA7" w14:textId="287CD004" w:rsidR="004F0C12" w:rsidRDefault="004F0C12" w:rsidP="004F0C12">
      <w:pPr>
        <w:jc w:val="both"/>
      </w:pPr>
      <w:r>
        <w:t xml:space="preserve">Il est en </w:t>
      </w:r>
      <w:r w:rsidR="00AD734E">
        <w:t xml:space="preserve">plus </w:t>
      </w:r>
      <w:r>
        <w:t>conseillé de fournir la classe sur les limites des découpages paysagers, principalement pour indiquer le niveau de précision de ces limites.</w:t>
      </w:r>
    </w:p>
    <w:p w14:paraId="3E0D5A28" w14:textId="2693EDA3" w:rsidR="004F0C12" w:rsidRDefault="004F0C12" w:rsidP="007D4F50">
      <w:pPr>
        <w:jc w:val="both"/>
      </w:pPr>
      <w:r>
        <w:t xml:space="preserve">Outre les découpages paysagers et leurs limites, le modèle de données prévoit une classe sur l’atlas permettant de renseigner quelques métadonnées (comme par exemple, l’emprise, la date de réalisation) et une classe pour publier sous forme </w:t>
      </w:r>
      <w:proofErr w:type="spellStart"/>
      <w:r>
        <w:t>géolocalisée</w:t>
      </w:r>
      <w:proofErr w:type="spellEnd"/>
      <w:r>
        <w:t xml:space="preserve"> les diverses illustrations des atlas (</w:t>
      </w:r>
      <w:proofErr w:type="spellStart"/>
      <w:r>
        <w:t>blocs-diagrammes</w:t>
      </w:r>
      <w:proofErr w:type="spellEnd"/>
      <w:r w:rsidR="007D4F50">
        <w:t>, croquis, photographies, etc</w:t>
      </w:r>
      <w:r w:rsidR="003A013F">
        <w:t>.</w:t>
      </w:r>
      <w:r w:rsidR="007D4F50">
        <w:t>).</w:t>
      </w:r>
    </w:p>
    <w:p w14:paraId="037A998E" w14:textId="7BCFD5E1" w:rsidR="00EB05A8" w:rsidRDefault="00E620B4" w:rsidP="007D195C">
      <w:pPr>
        <w:jc w:val="center"/>
      </w:pPr>
      <w:r>
        <w:rPr>
          <w:noProof/>
          <w:lang w:eastAsia="fr-FR"/>
        </w:rPr>
        <w:drawing>
          <wp:inline distT="0" distB="0" distL="0" distR="0" wp14:anchorId="67F4735B" wp14:editId="6D858F4C">
            <wp:extent cx="4762500" cy="3443098"/>
            <wp:effectExtent l="0" t="0" r="0" b="5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62500" cy="3443098"/>
                    </a:xfrm>
                    <a:prstGeom prst="rect">
                      <a:avLst/>
                    </a:prstGeom>
                    <a:noFill/>
                    <a:ln>
                      <a:noFill/>
                    </a:ln>
                  </pic:spPr>
                </pic:pic>
              </a:graphicData>
            </a:graphic>
          </wp:inline>
        </w:drawing>
      </w:r>
    </w:p>
    <w:p w14:paraId="3F520C87" w14:textId="1DFC5991" w:rsidR="00037928" w:rsidRPr="00CF0C9E" w:rsidRDefault="00037928" w:rsidP="007D195C">
      <w:pPr>
        <w:jc w:val="center"/>
        <w:rPr>
          <w:b/>
          <w:sz w:val="20"/>
        </w:rPr>
      </w:pPr>
      <w:r w:rsidRPr="00CF0C9E">
        <w:rPr>
          <w:b/>
          <w:sz w:val="20"/>
        </w:rPr>
        <w:t xml:space="preserve">Autres classes du modèle de données </w:t>
      </w:r>
    </w:p>
    <w:p w14:paraId="578DC0B9" w14:textId="77777777" w:rsidR="0057247E" w:rsidRDefault="00F767B8" w:rsidP="0057247E">
      <w:pPr>
        <w:pStyle w:val="Titre1"/>
      </w:pPr>
      <w:bookmarkStart w:id="39" w:name="_Toc142385175"/>
      <w:r>
        <w:lastRenderedPageBreak/>
        <w:t>Catalogue d’objets</w:t>
      </w:r>
      <w:bookmarkEnd w:id="39"/>
    </w:p>
    <w:p w14:paraId="578809BF" w14:textId="7C1FE30D" w:rsidR="00037928" w:rsidRDefault="00037928" w:rsidP="00037928"/>
    <w:p w14:paraId="6E566B0C" w14:textId="5E1A181B" w:rsidR="00842A8C" w:rsidRPr="00842A8C" w:rsidRDefault="00842A8C" w:rsidP="00037928">
      <w:pPr>
        <w:rPr>
          <w:i/>
          <w:color w:val="FF0000"/>
        </w:rPr>
      </w:pPr>
      <w:r w:rsidRPr="00842A8C">
        <w:rPr>
          <w:i/>
          <w:color w:val="FF0000"/>
        </w:rPr>
        <w:t xml:space="preserve">Définition </w:t>
      </w:r>
      <w:del w:id="40" w:author="Dominique Laurent" w:date="2023-09-05T10:09:00Z">
        <w:r w:rsidRPr="00842A8C" w:rsidDel="004947FB">
          <w:rPr>
            <w:i/>
            <w:color w:val="FF0000"/>
          </w:rPr>
          <w:delText xml:space="preserve">et illustration </w:delText>
        </w:r>
      </w:del>
      <w:r w:rsidRPr="00842A8C">
        <w:rPr>
          <w:i/>
          <w:color w:val="FF0000"/>
        </w:rPr>
        <w:t>à venir.</w:t>
      </w:r>
    </w:p>
    <w:p w14:paraId="18EAC6EC" w14:textId="0B4EE06F" w:rsidR="00037928" w:rsidRDefault="00AD734E" w:rsidP="00842A8C">
      <w:pPr>
        <w:pStyle w:val="Titre2"/>
      </w:pPr>
      <w:bookmarkStart w:id="41" w:name="_Toc142385176"/>
      <w:r>
        <w:t>6</w:t>
      </w:r>
      <w:r w:rsidR="000B4445">
        <w:t xml:space="preserve">.1 </w:t>
      </w:r>
      <w:r w:rsidR="00037928">
        <w:t xml:space="preserve">Classe </w:t>
      </w:r>
      <w:proofErr w:type="spellStart"/>
      <w:r w:rsidR="00037928">
        <w:t>DécoupagePaysager</w:t>
      </w:r>
      <w:bookmarkEnd w:id="41"/>
      <w:proofErr w:type="spellEnd"/>
    </w:p>
    <w:p w14:paraId="7771BC3F" w14:textId="77777777" w:rsidR="00037928" w:rsidRDefault="00037928" w:rsidP="00037928"/>
    <w:tbl>
      <w:tblPr>
        <w:tblStyle w:val="Grilledutableau"/>
        <w:tblW w:w="0" w:type="auto"/>
        <w:tblLook w:val="04A0" w:firstRow="1" w:lastRow="0" w:firstColumn="1" w:lastColumn="0" w:noHBand="0" w:noVBand="1"/>
      </w:tblPr>
      <w:tblGrid>
        <w:gridCol w:w="1951"/>
        <w:gridCol w:w="7261"/>
      </w:tblGrid>
      <w:tr w:rsidR="00037928" w14:paraId="75A98E74" w14:textId="77777777" w:rsidTr="00037928">
        <w:tc>
          <w:tcPr>
            <w:tcW w:w="1951" w:type="dxa"/>
          </w:tcPr>
          <w:p w14:paraId="11F168E9" w14:textId="77777777" w:rsidR="00037928" w:rsidRPr="00002AB8" w:rsidRDefault="00037928" w:rsidP="00037928">
            <w:pPr>
              <w:rPr>
                <w:b/>
                <w:szCs w:val="20"/>
              </w:rPr>
            </w:pPr>
            <w:r w:rsidRPr="00002AB8">
              <w:rPr>
                <w:b/>
                <w:szCs w:val="20"/>
              </w:rPr>
              <w:t>Nom de la classe</w:t>
            </w:r>
          </w:p>
          <w:p w14:paraId="29E0F76A" w14:textId="70E0D38C" w:rsidR="00002AB8" w:rsidRPr="00002AB8" w:rsidRDefault="00002AB8" w:rsidP="00037928">
            <w:pPr>
              <w:rPr>
                <w:b/>
                <w:szCs w:val="20"/>
              </w:rPr>
            </w:pPr>
          </w:p>
        </w:tc>
        <w:tc>
          <w:tcPr>
            <w:tcW w:w="7261" w:type="dxa"/>
          </w:tcPr>
          <w:p w14:paraId="36805E2C" w14:textId="5231E8A0" w:rsidR="00037928" w:rsidRPr="00002AB8" w:rsidRDefault="00037928" w:rsidP="00416CE8">
            <w:pPr>
              <w:jc w:val="both"/>
              <w:rPr>
                <w:b/>
                <w:szCs w:val="20"/>
              </w:rPr>
            </w:pPr>
            <w:proofErr w:type="spellStart"/>
            <w:r w:rsidRPr="00002AB8">
              <w:rPr>
                <w:b/>
                <w:szCs w:val="20"/>
              </w:rPr>
              <w:t>DécoupagePaysager</w:t>
            </w:r>
            <w:proofErr w:type="spellEnd"/>
          </w:p>
        </w:tc>
      </w:tr>
      <w:tr w:rsidR="00037928" w14:paraId="0BC2C140" w14:textId="77777777" w:rsidTr="00037928">
        <w:tc>
          <w:tcPr>
            <w:tcW w:w="1951" w:type="dxa"/>
          </w:tcPr>
          <w:p w14:paraId="08E24990" w14:textId="6C2CD57A" w:rsidR="00037928" w:rsidRPr="001D5211" w:rsidRDefault="00037928" w:rsidP="00037928">
            <w:pPr>
              <w:rPr>
                <w:sz w:val="20"/>
                <w:szCs w:val="20"/>
              </w:rPr>
            </w:pPr>
            <w:r w:rsidRPr="001D5211">
              <w:rPr>
                <w:sz w:val="20"/>
                <w:szCs w:val="20"/>
              </w:rPr>
              <w:t xml:space="preserve">Définition </w:t>
            </w:r>
          </w:p>
          <w:p w14:paraId="04CAFB7E" w14:textId="7C209432" w:rsidR="00037928" w:rsidRPr="001D5211" w:rsidRDefault="00037928" w:rsidP="00037928">
            <w:pPr>
              <w:rPr>
                <w:sz w:val="20"/>
                <w:szCs w:val="20"/>
              </w:rPr>
            </w:pPr>
          </w:p>
        </w:tc>
        <w:tc>
          <w:tcPr>
            <w:tcW w:w="7261" w:type="dxa"/>
          </w:tcPr>
          <w:p w14:paraId="7637775F" w14:textId="704B9F03" w:rsidR="0065013A" w:rsidRPr="001D5211" w:rsidRDefault="0065013A" w:rsidP="00416CE8">
            <w:pPr>
              <w:jc w:val="both"/>
              <w:rPr>
                <w:sz w:val="20"/>
                <w:szCs w:val="20"/>
              </w:rPr>
            </w:pPr>
            <w:r w:rsidRPr="001D5211">
              <w:rPr>
                <w:sz w:val="20"/>
                <w:szCs w:val="20"/>
              </w:rPr>
              <w:t>U</w:t>
            </w:r>
            <w:r w:rsidR="00416CE8" w:rsidRPr="001D5211">
              <w:rPr>
                <w:sz w:val="20"/>
                <w:szCs w:val="20"/>
              </w:rPr>
              <w:t xml:space="preserve">n découpage paysager </w:t>
            </w:r>
            <w:r w:rsidRPr="001D5211">
              <w:rPr>
                <w:sz w:val="20"/>
                <w:szCs w:val="20"/>
              </w:rPr>
              <w:t xml:space="preserve">est </w:t>
            </w:r>
            <w:r w:rsidR="00416CE8" w:rsidRPr="001D5211">
              <w:rPr>
                <w:sz w:val="20"/>
                <w:szCs w:val="20"/>
              </w:rPr>
              <w:t>une partie continue de territoire cohérente selon des critères paysagers. En pratique, c’est une zone sur laquelle il a été procédé à une analyse paysagère dans un atlas de paysage.</w:t>
            </w:r>
          </w:p>
          <w:p w14:paraId="7A1ED448" w14:textId="35E13E0C" w:rsidR="0065013A" w:rsidRPr="001D5211" w:rsidRDefault="0065013A" w:rsidP="00416CE8">
            <w:pPr>
              <w:jc w:val="both"/>
              <w:rPr>
                <w:sz w:val="20"/>
                <w:szCs w:val="20"/>
              </w:rPr>
            </w:pPr>
          </w:p>
        </w:tc>
      </w:tr>
      <w:tr w:rsidR="00037928" w14:paraId="66DC4FE9" w14:textId="77777777" w:rsidTr="00037928">
        <w:tc>
          <w:tcPr>
            <w:tcW w:w="1951" w:type="dxa"/>
          </w:tcPr>
          <w:p w14:paraId="497C67BA" w14:textId="0CD074F2" w:rsidR="00037928" w:rsidRPr="001D5211" w:rsidRDefault="00037928" w:rsidP="00037928">
            <w:pPr>
              <w:rPr>
                <w:sz w:val="20"/>
                <w:szCs w:val="20"/>
              </w:rPr>
            </w:pPr>
            <w:r w:rsidRPr="001D5211">
              <w:rPr>
                <w:sz w:val="20"/>
                <w:szCs w:val="20"/>
              </w:rPr>
              <w:t xml:space="preserve">Remarque </w:t>
            </w:r>
          </w:p>
        </w:tc>
        <w:tc>
          <w:tcPr>
            <w:tcW w:w="7261" w:type="dxa"/>
          </w:tcPr>
          <w:p w14:paraId="713A022A" w14:textId="447CD170" w:rsidR="00416CE8" w:rsidRPr="001D5211" w:rsidRDefault="00416CE8" w:rsidP="00416CE8">
            <w:pPr>
              <w:jc w:val="both"/>
              <w:rPr>
                <w:sz w:val="20"/>
                <w:szCs w:val="20"/>
              </w:rPr>
            </w:pPr>
            <w:r w:rsidRPr="001D5211">
              <w:rPr>
                <w:sz w:val="20"/>
                <w:szCs w:val="20"/>
              </w:rPr>
              <w:t>Il s’agit d’une classe abstraite regroupant les attributs communs aux divers découpages paysagers</w:t>
            </w:r>
            <w:r w:rsidRPr="001D5211">
              <w:rPr>
                <w:rFonts w:ascii="Courier New" w:hAnsi="Courier New" w:cs="Courier New"/>
                <w:sz w:val="20"/>
                <w:szCs w:val="20"/>
              </w:rPr>
              <w:t> </w:t>
            </w:r>
            <w:r w:rsidRPr="001D5211">
              <w:rPr>
                <w:sz w:val="20"/>
                <w:szCs w:val="20"/>
              </w:rPr>
              <w:t>: unités paysagères, ensembles paysagers, sous-unités paysagères.</w:t>
            </w:r>
          </w:p>
          <w:p w14:paraId="44A41C3E" w14:textId="037B7C59" w:rsidR="00037928" w:rsidRPr="001D5211" w:rsidRDefault="00037928" w:rsidP="00416CE8">
            <w:pPr>
              <w:jc w:val="both"/>
              <w:rPr>
                <w:sz w:val="20"/>
                <w:szCs w:val="20"/>
              </w:rPr>
            </w:pPr>
            <w:r w:rsidRPr="001D5211">
              <w:rPr>
                <w:sz w:val="20"/>
                <w:szCs w:val="20"/>
              </w:rPr>
              <w:t>Cette classe ne comporte aucune instance.  Les instances sont portées au niveau des classes filles</w:t>
            </w:r>
            <w:r w:rsidRPr="001D5211">
              <w:rPr>
                <w:rFonts w:ascii="Courier New" w:hAnsi="Courier New" w:cs="Courier New"/>
                <w:sz w:val="20"/>
                <w:szCs w:val="20"/>
              </w:rPr>
              <w:t> </w:t>
            </w:r>
            <w:r w:rsidRPr="001D5211">
              <w:rPr>
                <w:sz w:val="20"/>
                <w:szCs w:val="20"/>
              </w:rPr>
              <w:t xml:space="preserve">: </w:t>
            </w:r>
            <w:proofErr w:type="spellStart"/>
            <w:r w:rsidRPr="001D5211">
              <w:rPr>
                <w:sz w:val="20"/>
                <w:szCs w:val="20"/>
              </w:rPr>
              <w:t>UnitéPaysagère</w:t>
            </w:r>
            <w:proofErr w:type="spellEnd"/>
            <w:r w:rsidRPr="001D5211">
              <w:rPr>
                <w:sz w:val="20"/>
                <w:szCs w:val="20"/>
              </w:rPr>
              <w:t xml:space="preserve">, </w:t>
            </w:r>
            <w:proofErr w:type="spellStart"/>
            <w:r w:rsidRPr="001D5211">
              <w:rPr>
                <w:sz w:val="20"/>
                <w:szCs w:val="20"/>
              </w:rPr>
              <w:t>EnsemblePaysager</w:t>
            </w:r>
            <w:proofErr w:type="spellEnd"/>
            <w:r w:rsidRPr="001D5211">
              <w:rPr>
                <w:sz w:val="20"/>
                <w:szCs w:val="20"/>
              </w:rPr>
              <w:t xml:space="preserve">, </w:t>
            </w:r>
            <w:proofErr w:type="spellStart"/>
            <w:r w:rsidRPr="001D5211">
              <w:rPr>
                <w:sz w:val="20"/>
                <w:szCs w:val="20"/>
              </w:rPr>
              <w:t>Sous-UnitéPaysagère</w:t>
            </w:r>
            <w:proofErr w:type="spellEnd"/>
          </w:p>
        </w:tc>
      </w:tr>
      <w:tr w:rsidR="001D5211" w14:paraId="6D00A571" w14:textId="77777777" w:rsidTr="00037928">
        <w:tc>
          <w:tcPr>
            <w:tcW w:w="1951" w:type="dxa"/>
          </w:tcPr>
          <w:p w14:paraId="35442F10" w14:textId="0E44CC13" w:rsidR="001D5211" w:rsidRPr="001D5211" w:rsidRDefault="001D5211" w:rsidP="00037928">
            <w:pPr>
              <w:rPr>
                <w:sz w:val="20"/>
                <w:szCs w:val="20"/>
              </w:rPr>
            </w:pPr>
            <w:r w:rsidRPr="001D5211">
              <w:rPr>
                <w:sz w:val="20"/>
                <w:szCs w:val="20"/>
              </w:rPr>
              <w:t>Statut</w:t>
            </w:r>
          </w:p>
        </w:tc>
        <w:tc>
          <w:tcPr>
            <w:tcW w:w="7261" w:type="dxa"/>
          </w:tcPr>
          <w:p w14:paraId="6802F194" w14:textId="77777777" w:rsidR="00BE07F6" w:rsidRDefault="00BE07F6" w:rsidP="00416CE8">
            <w:pPr>
              <w:jc w:val="both"/>
              <w:rPr>
                <w:sz w:val="20"/>
                <w:szCs w:val="20"/>
              </w:rPr>
            </w:pPr>
            <w:r>
              <w:rPr>
                <w:sz w:val="20"/>
                <w:szCs w:val="20"/>
              </w:rPr>
              <w:t>Sans objet (classe abstraite)</w:t>
            </w:r>
          </w:p>
          <w:p w14:paraId="13CE50DB" w14:textId="44FE8FB9" w:rsidR="001D5211" w:rsidRPr="001D5211" w:rsidRDefault="001D5211" w:rsidP="00416CE8">
            <w:pPr>
              <w:jc w:val="both"/>
              <w:rPr>
                <w:sz w:val="20"/>
                <w:szCs w:val="20"/>
              </w:rPr>
            </w:pPr>
            <w:r w:rsidRPr="001D5211">
              <w:rPr>
                <w:sz w:val="20"/>
                <w:szCs w:val="20"/>
              </w:rPr>
              <w:t xml:space="preserve">Tout jeu de données géomatiques du paysage doit comporter au moins une classe fille de la classe abstraite </w:t>
            </w:r>
            <w:proofErr w:type="spellStart"/>
            <w:r w:rsidRPr="001D5211">
              <w:rPr>
                <w:sz w:val="20"/>
                <w:szCs w:val="20"/>
              </w:rPr>
              <w:t>DécoupagePaysager</w:t>
            </w:r>
            <w:proofErr w:type="spellEnd"/>
            <w:r w:rsidRPr="001D5211">
              <w:rPr>
                <w:sz w:val="20"/>
                <w:szCs w:val="20"/>
              </w:rPr>
              <w:t>.</w:t>
            </w:r>
            <w:r w:rsidR="002B47B5">
              <w:rPr>
                <w:sz w:val="20"/>
                <w:szCs w:val="20"/>
              </w:rPr>
              <w:t xml:space="preserve"> </w:t>
            </w:r>
          </w:p>
        </w:tc>
      </w:tr>
    </w:tbl>
    <w:p w14:paraId="614FC6FA" w14:textId="53FAA430" w:rsidR="00037928" w:rsidRPr="00037928" w:rsidRDefault="00037928" w:rsidP="00037928"/>
    <w:p w14:paraId="3041E394" w14:textId="489727F0" w:rsidR="001D77C7" w:rsidRPr="00037928" w:rsidRDefault="00037928" w:rsidP="004102C1">
      <w:pPr>
        <w:jc w:val="both"/>
        <w:rPr>
          <w:rFonts w:cstheme="minorHAnsi"/>
          <w:u w:val="single"/>
        </w:rPr>
      </w:pPr>
      <w:r w:rsidRPr="00037928">
        <w:rPr>
          <w:rFonts w:cstheme="minorHAnsi"/>
          <w:u w:val="single"/>
        </w:rPr>
        <w:t xml:space="preserve">Liste des attributs </w:t>
      </w:r>
    </w:p>
    <w:p w14:paraId="69E3FF3F" w14:textId="77777777" w:rsidR="00037928" w:rsidRDefault="00037928" w:rsidP="004102C1">
      <w:pPr>
        <w:jc w:val="both"/>
        <w:rPr>
          <w:rFonts w:cstheme="minorHAnsi"/>
        </w:rPr>
      </w:pPr>
    </w:p>
    <w:tbl>
      <w:tblPr>
        <w:tblStyle w:val="Grilledutableau"/>
        <w:tblW w:w="0" w:type="auto"/>
        <w:tblLook w:val="04A0" w:firstRow="1" w:lastRow="0" w:firstColumn="1" w:lastColumn="0" w:noHBand="0" w:noVBand="1"/>
      </w:tblPr>
      <w:tblGrid>
        <w:gridCol w:w="2222"/>
        <w:gridCol w:w="7066"/>
      </w:tblGrid>
      <w:tr w:rsidR="00416CE8" w14:paraId="78BC9D80" w14:textId="77777777" w:rsidTr="001D5211">
        <w:tc>
          <w:tcPr>
            <w:tcW w:w="9288" w:type="dxa"/>
            <w:gridSpan w:val="2"/>
            <w:tcBorders>
              <w:bottom w:val="nil"/>
            </w:tcBorders>
          </w:tcPr>
          <w:p w14:paraId="5E8FBB7D" w14:textId="29DDD946" w:rsidR="00416CE8" w:rsidRDefault="000D347D" w:rsidP="00416CE8">
            <w:pPr>
              <w:jc w:val="both"/>
              <w:rPr>
                <w:rFonts w:cstheme="minorHAnsi"/>
                <w:b/>
              </w:rPr>
            </w:pPr>
            <w:r>
              <w:rPr>
                <w:rFonts w:cstheme="minorHAnsi"/>
                <w:b/>
              </w:rPr>
              <w:t>g</w:t>
            </w:r>
            <w:r w:rsidR="00416CE8" w:rsidRPr="0065013A">
              <w:rPr>
                <w:rFonts w:cstheme="minorHAnsi"/>
                <w:b/>
              </w:rPr>
              <w:t>éométrie</w:t>
            </w:r>
          </w:p>
          <w:p w14:paraId="5E420576" w14:textId="77777777" w:rsidR="00416CE8" w:rsidRDefault="00416CE8" w:rsidP="004102C1">
            <w:pPr>
              <w:jc w:val="both"/>
              <w:rPr>
                <w:rFonts w:cstheme="minorHAnsi"/>
              </w:rPr>
            </w:pPr>
          </w:p>
        </w:tc>
      </w:tr>
      <w:tr w:rsidR="00416CE8" w14:paraId="648D2ABE" w14:textId="77777777" w:rsidTr="00533903">
        <w:tc>
          <w:tcPr>
            <w:tcW w:w="2222" w:type="dxa"/>
            <w:tcBorders>
              <w:top w:val="nil"/>
              <w:left w:val="single" w:sz="4" w:space="0" w:color="auto"/>
              <w:bottom w:val="nil"/>
              <w:right w:val="nil"/>
            </w:tcBorders>
          </w:tcPr>
          <w:p w14:paraId="1BE32E0B" w14:textId="3B7D4CFF" w:rsidR="00416CE8" w:rsidRPr="00416CE8" w:rsidRDefault="00416CE8" w:rsidP="004102C1">
            <w:pPr>
              <w:jc w:val="both"/>
              <w:rPr>
                <w:rFonts w:cstheme="minorHAnsi"/>
                <w:b/>
              </w:rPr>
            </w:pPr>
            <w:r w:rsidRPr="0065013A">
              <w:rPr>
                <w:rFonts w:cstheme="minorHAnsi"/>
                <w:sz w:val="20"/>
              </w:rPr>
              <w:t>Définition</w:t>
            </w:r>
          </w:p>
        </w:tc>
        <w:tc>
          <w:tcPr>
            <w:tcW w:w="7066" w:type="dxa"/>
            <w:tcBorders>
              <w:top w:val="nil"/>
              <w:left w:val="nil"/>
              <w:bottom w:val="nil"/>
              <w:right w:val="single" w:sz="4" w:space="0" w:color="auto"/>
            </w:tcBorders>
          </w:tcPr>
          <w:p w14:paraId="76F32771" w14:textId="22A67A38" w:rsidR="00416CE8" w:rsidRPr="001D5211" w:rsidRDefault="00416CE8" w:rsidP="00416CE8">
            <w:pPr>
              <w:jc w:val="both"/>
              <w:rPr>
                <w:rFonts w:cstheme="minorHAnsi"/>
                <w:sz w:val="20"/>
              </w:rPr>
            </w:pPr>
            <w:r>
              <w:rPr>
                <w:rFonts w:cstheme="minorHAnsi"/>
                <w:sz w:val="20"/>
              </w:rPr>
              <w:t xml:space="preserve">représentation géométrique 2D du découpage </w:t>
            </w:r>
            <w:r w:rsidRPr="0065013A">
              <w:rPr>
                <w:rFonts w:cstheme="minorHAnsi"/>
                <w:sz w:val="20"/>
              </w:rPr>
              <w:t xml:space="preserve"> </w:t>
            </w:r>
            <w:r>
              <w:rPr>
                <w:rFonts w:cstheme="minorHAnsi"/>
                <w:sz w:val="20"/>
              </w:rPr>
              <w:t>paysager</w:t>
            </w:r>
          </w:p>
        </w:tc>
      </w:tr>
      <w:tr w:rsidR="00416CE8" w14:paraId="5BA5FEE3" w14:textId="77777777" w:rsidTr="00533903">
        <w:tc>
          <w:tcPr>
            <w:tcW w:w="2222" w:type="dxa"/>
            <w:tcBorders>
              <w:top w:val="nil"/>
              <w:left w:val="single" w:sz="4" w:space="0" w:color="auto"/>
              <w:bottom w:val="nil"/>
              <w:right w:val="nil"/>
            </w:tcBorders>
          </w:tcPr>
          <w:p w14:paraId="04B49A88" w14:textId="2DD29FD9" w:rsidR="00416CE8" w:rsidRDefault="00416CE8" w:rsidP="004102C1">
            <w:pPr>
              <w:jc w:val="both"/>
              <w:rPr>
                <w:rFonts w:cstheme="minorHAnsi"/>
              </w:rPr>
            </w:pPr>
            <w:r w:rsidRPr="0065013A">
              <w:rPr>
                <w:rFonts w:cstheme="minorHAnsi"/>
                <w:sz w:val="20"/>
              </w:rPr>
              <w:t>Type</w:t>
            </w:r>
          </w:p>
        </w:tc>
        <w:tc>
          <w:tcPr>
            <w:tcW w:w="7066" w:type="dxa"/>
            <w:tcBorders>
              <w:top w:val="nil"/>
              <w:left w:val="nil"/>
              <w:bottom w:val="nil"/>
              <w:right w:val="single" w:sz="4" w:space="0" w:color="auto"/>
            </w:tcBorders>
          </w:tcPr>
          <w:p w14:paraId="16ADA9C5" w14:textId="17B6AEE0" w:rsidR="00416CE8" w:rsidRDefault="00416CE8" w:rsidP="004102C1">
            <w:pPr>
              <w:jc w:val="both"/>
              <w:rPr>
                <w:rFonts w:cstheme="minorHAnsi"/>
              </w:rPr>
            </w:pPr>
            <w:proofErr w:type="spellStart"/>
            <w:r>
              <w:rPr>
                <w:rFonts w:cstheme="minorHAnsi"/>
                <w:sz w:val="20"/>
              </w:rPr>
              <w:t>GM_MultiSurface</w:t>
            </w:r>
            <w:proofErr w:type="spellEnd"/>
          </w:p>
        </w:tc>
      </w:tr>
      <w:tr w:rsidR="00416CE8" w14:paraId="0809FC81" w14:textId="77777777" w:rsidTr="00533903">
        <w:tc>
          <w:tcPr>
            <w:tcW w:w="2222" w:type="dxa"/>
            <w:tcBorders>
              <w:top w:val="nil"/>
              <w:left w:val="single" w:sz="4" w:space="0" w:color="auto"/>
              <w:bottom w:val="nil"/>
              <w:right w:val="nil"/>
            </w:tcBorders>
          </w:tcPr>
          <w:p w14:paraId="4EBAC5FA" w14:textId="40EC5C0C" w:rsidR="00416CE8" w:rsidRDefault="00416CE8" w:rsidP="004102C1">
            <w:pPr>
              <w:jc w:val="both"/>
              <w:rPr>
                <w:rFonts w:cstheme="minorHAnsi"/>
              </w:rPr>
            </w:pPr>
            <w:r w:rsidRPr="0065013A">
              <w:rPr>
                <w:rFonts w:cstheme="minorHAnsi"/>
                <w:sz w:val="20"/>
              </w:rPr>
              <w:t>Multiplicité</w:t>
            </w:r>
          </w:p>
        </w:tc>
        <w:tc>
          <w:tcPr>
            <w:tcW w:w="7066" w:type="dxa"/>
            <w:tcBorders>
              <w:top w:val="nil"/>
              <w:left w:val="nil"/>
              <w:bottom w:val="nil"/>
              <w:right w:val="single" w:sz="4" w:space="0" w:color="auto"/>
            </w:tcBorders>
          </w:tcPr>
          <w:p w14:paraId="0A30347E" w14:textId="038B5619" w:rsidR="00416CE8" w:rsidRPr="001D5211" w:rsidRDefault="00416CE8" w:rsidP="004102C1">
            <w:pPr>
              <w:jc w:val="both"/>
              <w:rPr>
                <w:rFonts w:cstheme="minorHAnsi"/>
                <w:sz w:val="20"/>
                <w:szCs w:val="20"/>
              </w:rPr>
            </w:pPr>
            <w:r w:rsidRPr="001D5211">
              <w:rPr>
                <w:rFonts w:cstheme="minorHAnsi"/>
                <w:sz w:val="20"/>
                <w:szCs w:val="20"/>
              </w:rPr>
              <w:t>1</w:t>
            </w:r>
          </w:p>
        </w:tc>
      </w:tr>
      <w:tr w:rsidR="00416CE8" w14:paraId="2629B6E7" w14:textId="77777777" w:rsidTr="00533903">
        <w:tc>
          <w:tcPr>
            <w:tcW w:w="2222" w:type="dxa"/>
            <w:tcBorders>
              <w:top w:val="nil"/>
              <w:left w:val="single" w:sz="4" w:space="0" w:color="auto"/>
              <w:bottom w:val="nil"/>
              <w:right w:val="nil"/>
            </w:tcBorders>
          </w:tcPr>
          <w:p w14:paraId="24AA9353" w14:textId="3750AC37" w:rsidR="00416CE8" w:rsidRDefault="00416CE8" w:rsidP="004102C1">
            <w:pPr>
              <w:jc w:val="both"/>
              <w:rPr>
                <w:rFonts w:cstheme="minorHAnsi"/>
              </w:rPr>
            </w:pPr>
            <w:r>
              <w:rPr>
                <w:rFonts w:cstheme="minorHAnsi"/>
                <w:sz w:val="20"/>
              </w:rPr>
              <w:t>Statut</w:t>
            </w:r>
          </w:p>
        </w:tc>
        <w:tc>
          <w:tcPr>
            <w:tcW w:w="7066" w:type="dxa"/>
            <w:tcBorders>
              <w:top w:val="nil"/>
              <w:left w:val="nil"/>
              <w:bottom w:val="nil"/>
              <w:right w:val="single" w:sz="4" w:space="0" w:color="auto"/>
            </w:tcBorders>
          </w:tcPr>
          <w:p w14:paraId="02288D00" w14:textId="0FC4266A" w:rsidR="00416CE8" w:rsidRDefault="00416CE8" w:rsidP="004102C1">
            <w:pPr>
              <w:jc w:val="both"/>
              <w:rPr>
                <w:rFonts w:cstheme="minorHAnsi"/>
              </w:rPr>
            </w:pPr>
            <w:r>
              <w:rPr>
                <w:rFonts w:cstheme="minorHAnsi"/>
                <w:sz w:val="20"/>
              </w:rPr>
              <w:t>obligatoire</w:t>
            </w:r>
          </w:p>
        </w:tc>
      </w:tr>
      <w:tr w:rsidR="00416CE8" w14:paraId="1B4A8D27" w14:textId="77777777" w:rsidTr="00533903">
        <w:tc>
          <w:tcPr>
            <w:tcW w:w="2222" w:type="dxa"/>
            <w:tcBorders>
              <w:top w:val="nil"/>
              <w:left w:val="single" w:sz="4" w:space="0" w:color="auto"/>
              <w:bottom w:val="single" w:sz="4" w:space="0" w:color="auto"/>
              <w:right w:val="nil"/>
            </w:tcBorders>
          </w:tcPr>
          <w:p w14:paraId="18316305" w14:textId="4D3EF6B5" w:rsidR="00416CE8" w:rsidRDefault="00416CE8" w:rsidP="004102C1">
            <w:pPr>
              <w:jc w:val="both"/>
              <w:rPr>
                <w:rFonts w:cstheme="minorHAnsi"/>
              </w:rPr>
            </w:pPr>
            <w:r w:rsidRPr="0065013A">
              <w:rPr>
                <w:rFonts w:cstheme="minorHAnsi"/>
                <w:sz w:val="20"/>
              </w:rPr>
              <w:t>Remarque</w:t>
            </w:r>
          </w:p>
        </w:tc>
        <w:tc>
          <w:tcPr>
            <w:tcW w:w="7066" w:type="dxa"/>
            <w:tcBorders>
              <w:top w:val="nil"/>
              <w:left w:val="nil"/>
              <w:bottom w:val="single" w:sz="4" w:space="0" w:color="auto"/>
              <w:right w:val="single" w:sz="4" w:space="0" w:color="auto"/>
            </w:tcBorders>
          </w:tcPr>
          <w:p w14:paraId="421ABF25" w14:textId="77777777" w:rsidR="00416CE8" w:rsidRDefault="001D5211" w:rsidP="004102C1">
            <w:pPr>
              <w:jc w:val="both"/>
              <w:rPr>
                <w:rFonts w:cstheme="minorHAnsi"/>
                <w:b/>
                <w:sz w:val="20"/>
              </w:rPr>
            </w:pPr>
            <w:r>
              <w:rPr>
                <w:rFonts w:cstheme="minorHAnsi"/>
                <w:sz w:val="20"/>
              </w:rPr>
              <w:t>E</w:t>
            </w:r>
            <w:r w:rsidR="00416CE8">
              <w:rPr>
                <w:rFonts w:cstheme="minorHAnsi"/>
                <w:sz w:val="20"/>
              </w:rPr>
              <w:t xml:space="preserve">n règle générale, les découpages paysagers doivent constituer une portion continue du territoire. Le standard autorise une géométrie de type </w:t>
            </w:r>
            <w:proofErr w:type="spellStart"/>
            <w:r w:rsidR="00416CE8">
              <w:rPr>
                <w:rFonts w:cstheme="minorHAnsi"/>
                <w:sz w:val="20"/>
              </w:rPr>
              <w:t>GM_MultiSurface</w:t>
            </w:r>
            <w:proofErr w:type="spellEnd"/>
            <w:r w:rsidR="00416CE8">
              <w:rPr>
                <w:rFonts w:cstheme="minorHAnsi"/>
                <w:sz w:val="20"/>
              </w:rPr>
              <w:t xml:space="preserve"> pour permettre de traiter certaines exceptions (exemple</w:t>
            </w:r>
            <w:r w:rsidR="00416CE8">
              <w:rPr>
                <w:rFonts w:ascii="Courier New" w:hAnsi="Courier New" w:cs="Courier New"/>
                <w:sz w:val="20"/>
              </w:rPr>
              <w:t> </w:t>
            </w:r>
            <w:r w:rsidR="00416CE8">
              <w:rPr>
                <w:rFonts w:cstheme="minorHAnsi"/>
                <w:sz w:val="20"/>
              </w:rPr>
              <w:t>: un ensemble d’îles).</w:t>
            </w:r>
          </w:p>
          <w:p w14:paraId="295A7C6F" w14:textId="6F30E6FF" w:rsidR="00E47671" w:rsidRPr="00E47671" w:rsidRDefault="00E47671" w:rsidP="004102C1">
            <w:pPr>
              <w:jc w:val="both"/>
              <w:rPr>
                <w:rFonts w:cstheme="minorHAnsi"/>
                <w:b/>
                <w:sz w:val="20"/>
              </w:rPr>
            </w:pPr>
          </w:p>
        </w:tc>
      </w:tr>
      <w:tr w:rsidR="001D5211" w14:paraId="210ABB3B" w14:textId="77777777" w:rsidTr="001D5211">
        <w:tc>
          <w:tcPr>
            <w:tcW w:w="9288" w:type="dxa"/>
            <w:gridSpan w:val="2"/>
            <w:tcBorders>
              <w:top w:val="single" w:sz="4" w:space="0" w:color="auto"/>
              <w:bottom w:val="nil"/>
            </w:tcBorders>
          </w:tcPr>
          <w:p w14:paraId="67A56666" w14:textId="5C92F61A" w:rsidR="001D5211" w:rsidRDefault="000D347D" w:rsidP="00416CE8">
            <w:pPr>
              <w:jc w:val="both"/>
              <w:rPr>
                <w:rFonts w:cstheme="minorHAnsi"/>
                <w:b/>
              </w:rPr>
            </w:pPr>
            <w:r>
              <w:rPr>
                <w:rFonts w:cstheme="minorHAnsi"/>
                <w:b/>
              </w:rPr>
              <w:t>i</w:t>
            </w:r>
            <w:r w:rsidR="001D5211" w:rsidRPr="00416CE8">
              <w:rPr>
                <w:rFonts w:cstheme="minorHAnsi"/>
                <w:b/>
              </w:rPr>
              <w:t xml:space="preserve">dentifiant </w:t>
            </w:r>
          </w:p>
          <w:p w14:paraId="1615D3DB" w14:textId="1D80118D" w:rsidR="001D5211" w:rsidRDefault="001D5211" w:rsidP="004102C1">
            <w:pPr>
              <w:jc w:val="both"/>
              <w:rPr>
                <w:rFonts w:cstheme="minorHAnsi"/>
              </w:rPr>
            </w:pPr>
          </w:p>
        </w:tc>
      </w:tr>
      <w:tr w:rsidR="001D5211" w14:paraId="42293BC4" w14:textId="77777777" w:rsidTr="00533903">
        <w:tc>
          <w:tcPr>
            <w:tcW w:w="2222" w:type="dxa"/>
            <w:tcBorders>
              <w:top w:val="nil"/>
              <w:left w:val="single" w:sz="4" w:space="0" w:color="auto"/>
              <w:bottom w:val="nil"/>
              <w:right w:val="nil"/>
            </w:tcBorders>
          </w:tcPr>
          <w:p w14:paraId="051DD882" w14:textId="0C58300D" w:rsidR="001D5211" w:rsidRPr="001D5211" w:rsidRDefault="001D5211" w:rsidP="004102C1">
            <w:pPr>
              <w:jc w:val="both"/>
              <w:rPr>
                <w:rFonts w:cstheme="minorHAnsi"/>
                <w:sz w:val="20"/>
              </w:rPr>
            </w:pPr>
            <w:r w:rsidRPr="001D5211">
              <w:rPr>
                <w:rFonts w:cstheme="minorHAnsi"/>
                <w:sz w:val="20"/>
              </w:rPr>
              <w:t>Définition</w:t>
            </w:r>
          </w:p>
        </w:tc>
        <w:tc>
          <w:tcPr>
            <w:tcW w:w="7066" w:type="dxa"/>
            <w:tcBorders>
              <w:top w:val="nil"/>
              <w:left w:val="nil"/>
              <w:bottom w:val="nil"/>
              <w:right w:val="single" w:sz="4" w:space="0" w:color="auto"/>
            </w:tcBorders>
          </w:tcPr>
          <w:p w14:paraId="33BD93FC" w14:textId="552E0A50" w:rsidR="001D5211" w:rsidRPr="001D5211" w:rsidRDefault="001D5211" w:rsidP="004102C1">
            <w:pPr>
              <w:jc w:val="both"/>
              <w:rPr>
                <w:rFonts w:cstheme="minorHAnsi"/>
                <w:sz w:val="20"/>
              </w:rPr>
            </w:pPr>
            <w:r w:rsidRPr="001D5211">
              <w:rPr>
                <w:rFonts w:cstheme="minorHAnsi"/>
                <w:sz w:val="20"/>
              </w:rPr>
              <w:t>Chaîne de caractères identifiant de façon unique le découpage paysager au sein de l’atlas dans lequel il a été défini</w:t>
            </w:r>
          </w:p>
        </w:tc>
      </w:tr>
      <w:tr w:rsidR="001D5211" w14:paraId="59ADE127" w14:textId="77777777" w:rsidTr="00533903">
        <w:tc>
          <w:tcPr>
            <w:tcW w:w="2222" w:type="dxa"/>
            <w:tcBorders>
              <w:top w:val="nil"/>
              <w:left w:val="single" w:sz="4" w:space="0" w:color="auto"/>
              <w:bottom w:val="nil"/>
              <w:right w:val="nil"/>
            </w:tcBorders>
          </w:tcPr>
          <w:p w14:paraId="7011EA64" w14:textId="2E38245C" w:rsidR="001D5211" w:rsidRPr="001D5211" w:rsidRDefault="001D5211" w:rsidP="004102C1">
            <w:pPr>
              <w:jc w:val="both"/>
              <w:rPr>
                <w:rFonts w:cstheme="minorHAnsi"/>
                <w:sz w:val="20"/>
              </w:rPr>
            </w:pPr>
            <w:r w:rsidRPr="001D5211">
              <w:rPr>
                <w:rFonts w:cstheme="minorHAnsi"/>
                <w:sz w:val="20"/>
              </w:rPr>
              <w:t>Type</w:t>
            </w:r>
          </w:p>
        </w:tc>
        <w:tc>
          <w:tcPr>
            <w:tcW w:w="7066" w:type="dxa"/>
            <w:tcBorders>
              <w:top w:val="nil"/>
              <w:left w:val="nil"/>
              <w:bottom w:val="nil"/>
              <w:right w:val="single" w:sz="4" w:space="0" w:color="auto"/>
            </w:tcBorders>
          </w:tcPr>
          <w:p w14:paraId="42E6ABB7" w14:textId="7FB37657" w:rsidR="001D5211" w:rsidRPr="001D5211" w:rsidRDefault="001D5211" w:rsidP="004102C1">
            <w:pPr>
              <w:jc w:val="both"/>
              <w:rPr>
                <w:rFonts w:cstheme="minorHAnsi"/>
                <w:sz w:val="20"/>
              </w:rPr>
            </w:pPr>
            <w:proofErr w:type="spellStart"/>
            <w:r w:rsidRPr="001D5211">
              <w:rPr>
                <w:rFonts w:cstheme="minorHAnsi"/>
                <w:sz w:val="20"/>
              </w:rPr>
              <w:t>CharacterString</w:t>
            </w:r>
            <w:proofErr w:type="spellEnd"/>
          </w:p>
        </w:tc>
      </w:tr>
      <w:tr w:rsidR="001D5211" w14:paraId="0E5A699B" w14:textId="77777777" w:rsidTr="00533903">
        <w:tc>
          <w:tcPr>
            <w:tcW w:w="2222" w:type="dxa"/>
            <w:tcBorders>
              <w:top w:val="nil"/>
              <w:left w:val="single" w:sz="4" w:space="0" w:color="auto"/>
              <w:bottom w:val="nil"/>
              <w:right w:val="nil"/>
            </w:tcBorders>
          </w:tcPr>
          <w:p w14:paraId="65FA2205" w14:textId="3AD7BBC2" w:rsidR="001D5211" w:rsidRPr="001D5211" w:rsidRDefault="001D5211" w:rsidP="004102C1">
            <w:pPr>
              <w:jc w:val="both"/>
              <w:rPr>
                <w:rFonts w:cstheme="minorHAnsi"/>
                <w:sz w:val="20"/>
              </w:rPr>
            </w:pPr>
            <w:r w:rsidRPr="001D5211">
              <w:rPr>
                <w:rFonts w:cstheme="minorHAnsi"/>
                <w:sz w:val="20"/>
              </w:rPr>
              <w:t>Multiplicité</w:t>
            </w:r>
          </w:p>
        </w:tc>
        <w:tc>
          <w:tcPr>
            <w:tcW w:w="7066" w:type="dxa"/>
            <w:tcBorders>
              <w:top w:val="nil"/>
              <w:left w:val="nil"/>
              <w:bottom w:val="nil"/>
              <w:right w:val="single" w:sz="4" w:space="0" w:color="auto"/>
            </w:tcBorders>
          </w:tcPr>
          <w:p w14:paraId="7EA375BF" w14:textId="22CFE9D5" w:rsidR="001D5211" w:rsidRPr="001D5211" w:rsidRDefault="001D5211" w:rsidP="004102C1">
            <w:pPr>
              <w:jc w:val="both"/>
              <w:rPr>
                <w:rFonts w:cstheme="minorHAnsi"/>
                <w:sz w:val="20"/>
              </w:rPr>
            </w:pPr>
            <w:r w:rsidRPr="001D5211">
              <w:rPr>
                <w:rFonts w:cstheme="minorHAnsi"/>
                <w:sz w:val="20"/>
              </w:rPr>
              <w:t>1</w:t>
            </w:r>
          </w:p>
        </w:tc>
      </w:tr>
      <w:tr w:rsidR="001D5211" w14:paraId="097EB771" w14:textId="77777777" w:rsidTr="00533903">
        <w:tc>
          <w:tcPr>
            <w:tcW w:w="2222" w:type="dxa"/>
            <w:tcBorders>
              <w:top w:val="nil"/>
              <w:left w:val="single" w:sz="4" w:space="0" w:color="auto"/>
              <w:bottom w:val="nil"/>
              <w:right w:val="nil"/>
            </w:tcBorders>
          </w:tcPr>
          <w:p w14:paraId="0EF7BDF2" w14:textId="014ACF42" w:rsidR="001D5211" w:rsidRPr="001D5211" w:rsidRDefault="001D5211" w:rsidP="004102C1">
            <w:pPr>
              <w:jc w:val="both"/>
              <w:rPr>
                <w:rFonts w:cstheme="minorHAnsi"/>
                <w:sz w:val="20"/>
              </w:rPr>
            </w:pPr>
            <w:r w:rsidRPr="001D5211">
              <w:rPr>
                <w:rFonts w:cstheme="minorHAnsi"/>
                <w:sz w:val="20"/>
              </w:rPr>
              <w:t>Statut</w:t>
            </w:r>
          </w:p>
        </w:tc>
        <w:tc>
          <w:tcPr>
            <w:tcW w:w="7066" w:type="dxa"/>
            <w:tcBorders>
              <w:top w:val="nil"/>
              <w:left w:val="nil"/>
              <w:bottom w:val="nil"/>
              <w:right w:val="single" w:sz="4" w:space="0" w:color="auto"/>
            </w:tcBorders>
          </w:tcPr>
          <w:p w14:paraId="3D9228E3" w14:textId="54D1F3F5" w:rsidR="001D5211" w:rsidRPr="001D5211" w:rsidRDefault="001D5211" w:rsidP="004102C1">
            <w:pPr>
              <w:jc w:val="both"/>
              <w:rPr>
                <w:rFonts w:cstheme="minorHAnsi"/>
                <w:sz w:val="20"/>
              </w:rPr>
            </w:pPr>
            <w:r w:rsidRPr="001D5211">
              <w:rPr>
                <w:rFonts w:cstheme="minorHAnsi"/>
                <w:sz w:val="20"/>
              </w:rPr>
              <w:t>obligatoire</w:t>
            </w:r>
          </w:p>
        </w:tc>
      </w:tr>
      <w:tr w:rsidR="001D5211" w14:paraId="3D25C6DC" w14:textId="77777777" w:rsidTr="00533903">
        <w:tc>
          <w:tcPr>
            <w:tcW w:w="2222" w:type="dxa"/>
            <w:tcBorders>
              <w:top w:val="nil"/>
              <w:left w:val="single" w:sz="4" w:space="0" w:color="auto"/>
              <w:bottom w:val="single" w:sz="4" w:space="0" w:color="auto"/>
              <w:right w:val="nil"/>
            </w:tcBorders>
          </w:tcPr>
          <w:p w14:paraId="35460FB9" w14:textId="2DFDB8EC" w:rsidR="001D5211" w:rsidRPr="001D5211" w:rsidRDefault="001D5211" w:rsidP="004102C1">
            <w:pPr>
              <w:jc w:val="both"/>
              <w:rPr>
                <w:rFonts w:cstheme="minorHAnsi"/>
                <w:sz w:val="20"/>
              </w:rPr>
            </w:pPr>
            <w:r w:rsidRPr="001D5211">
              <w:rPr>
                <w:rFonts w:cstheme="minorHAnsi"/>
                <w:sz w:val="20"/>
              </w:rPr>
              <w:t>Remarque</w:t>
            </w:r>
          </w:p>
        </w:tc>
        <w:tc>
          <w:tcPr>
            <w:tcW w:w="7066" w:type="dxa"/>
            <w:tcBorders>
              <w:top w:val="nil"/>
              <w:left w:val="nil"/>
              <w:bottom w:val="single" w:sz="4" w:space="0" w:color="auto"/>
              <w:right w:val="single" w:sz="4" w:space="0" w:color="auto"/>
            </w:tcBorders>
          </w:tcPr>
          <w:p w14:paraId="5BD6090B" w14:textId="20202F07" w:rsidR="001D5211" w:rsidRPr="001D5211" w:rsidRDefault="001D5211" w:rsidP="004102C1">
            <w:pPr>
              <w:jc w:val="both"/>
              <w:rPr>
                <w:rFonts w:cstheme="minorHAnsi"/>
                <w:sz w:val="20"/>
              </w:rPr>
            </w:pPr>
            <w:r w:rsidRPr="001D5211">
              <w:rPr>
                <w:rFonts w:cstheme="minorHAnsi"/>
                <w:sz w:val="20"/>
              </w:rPr>
              <w:t>Il est conseillé d’utiliser un système simple d’identification, par exemple une suite d’entiers</w:t>
            </w:r>
            <w:r w:rsidR="00CF0C9E">
              <w:rPr>
                <w:rFonts w:cstheme="minorHAnsi"/>
                <w:sz w:val="20"/>
              </w:rPr>
              <w:t xml:space="preserve"> ou un acronyme tiré du nom du découpage</w:t>
            </w:r>
            <w:r w:rsidRPr="001D5211">
              <w:rPr>
                <w:rFonts w:cstheme="minorHAnsi"/>
                <w:sz w:val="20"/>
              </w:rPr>
              <w:t>.</w:t>
            </w:r>
          </w:p>
        </w:tc>
      </w:tr>
      <w:tr w:rsidR="001D5211" w14:paraId="271FB942" w14:textId="77777777" w:rsidTr="00E47671">
        <w:tc>
          <w:tcPr>
            <w:tcW w:w="9288" w:type="dxa"/>
            <w:gridSpan w:val="2"/>
            <w:tcBorders>
              <w:top w:val="single" w:sz="4" w:space="0" w:color="auto"/>
              <w:left w:val="single" w:sz="4" w:space="0" w:color="auto"/>
              <w:bottom w:val="nil"/>
            </w:tcBorders>
          </w:tcPr>
          <w:p w14:paraId="0A4E0C0C" w14:textId="3ACBD4C3" w:rsidR="001D5211" w:rsidRDefault="000D347D" w:rsidP="004102C1">
            <w:pPr>
              <w:jc w:val="both"/>
              <w:rPr>
                <w:rFonts w:cstheme="minorHAnsi"/>
                <w:b/>
              </w:rPr>
            </w:pPr>
            <w:r>
              <w:rPr>
                <w:rFonts w:cstheme="minorHAnsi"/>
                <w:b/>
              </w:rPr>
              <w:t>n</w:t>
            </w:r>
            <w:r w:rsidR="001D5211" w:rsidRPr="001D5211">
              <w:rPr>
                <w:rFonts w:cstheme="minorHAnsi"/>
                <w:b/>
              </w:rPr>
              <w:t>om</w:t>
            </w:r>
          </w:p>
          <w:p w14:paraId="65E541F1" w14:textId="77C94070" w:rsidR="00E47671" w:rsidRPr="001D5211" w:rsidRDefault="00E47671" w:rsidP="004102C1">
            <w:pPr>
              <w:jc w:val="both"/>
              <w:rPr>
                <w:rFonts w:cstheme="minorHAnsi"/>
                <w:b/>
              </w:rPr>
            </w:pPr>
          </w:p>
        </w:tc>
      </w:tr>
      <w:tr w:rsidR="001D5211" w14:paraId="1ACF6551" w14:textId="77777777" w:rsidTr="00533903">
        <w:tc>
          <w:tcPr>
            <w:tcW w:w="2222" w:type="dxa"/>
            <w:tcBorders>
              <w:top w:val="nil"/>
              <w:left w:val="single" w:sz="4" w:space="0" w:color="auto"/>
              <w:bottom w:val="nil"/>
              <w:right w:val="nil"/>
            </w:tcBorders>
          </w:tcPr>
          <w:p w14:paraId="0712D260" w14:textId="241361EE" w:rsidR="001D5211" w:rsidRPr="00DA25A8" w:rsidRDefault="001D5211" w:rsidP="004102C1">
            <w:pPr>
              <w:jc w:val="both"/>
              <w:rPr>
                <w:rFonts w:cstheme="minorHAnsi"/>
                <w:sz w:val="20"/>
                <w:szCs w:val="20"/>
              </w:rPr>
            </w:pPr>
            <w:r w:rsidRPr="00DA25A8">
              <w:rPr>
                <w:rFonts w:cstheme="minorHAnsi"/>
                <w:sz w:val="20"/>
                <w:szCs w:val="20"/>
              </w:rPr>
              <w:t>Définition</w:t>
            </w:r>
          </w:p>
        </w:tc>
        <w:tc>
          <w:tcPr>
            <w:tcW w:w="7066" w:type="dxa"/>
            <w:tcBorders>
              <w:top w:val="nil"/>
              <w:left w:val="nil"/>
              <w:bottom w:val="nil"/>
              <w:right w:val="single" w:sz="4" w:space="0" w:color="auto"/>
            </w:tcBorders>
          </w:tcPr>
          <w:p w14:paraId="781D6598" w14:textId="1BE0FFC8" w:rsidR="001D5211" w:rsidRPr="00E47671" w:rsidRDefault="00E47671" w:rsidP="004102C1">
            <w:pPr>
              <w:jc w:val="both"/>
              <w:rPr>
                <w:rFonts w:cstheme="minorHAnsi"/>
                <w:sz w:val="20"/>
                <w:szCs w:val="20"/>
              </w:rPr>
            </w:pPr>
            <w:r w:rsidRPr="00E47671">
              <w:rPr>
                <w:rFonts w:cstheme="minorHAnsi"/>
                <w:sz w:val="20"/>
                <w:szCs w:val="20"/>
              </w:rPr>
              <w:t>Le nom du découpage paysager, tel qu’il apparaît dans l’atlas du paysage au sein de l’atlas dans lequel il a été défini</w:t>
            </w:r>
          </w:p>
        </w:tc>
      </w:tr>
      <w:tr w:rsidR="001D5211" w14:paraId="7A4F1200" w14:textId="77777777" w:rsidTr="00533903">
        <w:tc>
          <w:tcPr>
            <w:tcW w:w="2222" w:type="dxa"/>
            <w:tcBorders>
              <w:top w:val="nil"/>
              <w:left w:val="single" w:sz="4" w:space="0" w:color="auto"/>
              <w:bottom w:val="nil"/>
              <w:right w:val="nil"/>
            </w:tcBorders>
          </w:tcPr>
          <w:p w14:paraId="216E99E3" w14:textId="16A0A7D4" w:rsidR="001D5211" w:rsidRPr="00DA25A8" w:rsidRDefault="001D5211" w:rsidP="004102C1">
            <w:pPr>
              <w:jc w:val="both"/>
              <w:rPr>
                <w:rFonts w:cstheme="minorHAnsi"/>
                <w:sz w:val="20"/>
                <w:szCs w:val="20"/>
              </w:rPr>
            </w:pPr>
            <w:r w:rsidRPr="00DA25A8">
              <w:rPr>
                <w:rFonts w:cstheme="minorHAnsi"/>
                <w:sz w:val="20"/>
                <w:szCs w:val="20"/>
              </w:rPr>
              <w:lastRenderedPageBreak/>
              <w:t>Type</w:t>
            </w:r>
          </w:p>
        </w:tc>
        <w:tc>
          <w:tcPr>
            <w:tcW w:w="7066" w:type="dxa"/>
            <w:tcBorders>
              <w:top w:val="nil"/>
              <w:left w:val="nil"/>
              <w:bottom w:val="nil"/>
              <w:right w:val="single" w:sz="4" w:space="0" w:color="auto"/>
            </w:tcBorders>
          </w:tcPr>
          <w:p w14:paraId="2B125B8E" w14:textId="2F7904A6" w:rsidR="001D5211" w:rsidRPr="00E47671" w:rsidRDefault="00E47671" w:rsidP="004102C1">
            <w:pPr>
              <w:jc w:val="both"/>
              <w:rPr>
                <w:rFonts w:cstheme="minorHAnsi"/>
                <w:sz w:val="20"/>
                <w:szCs w:val="20"/>
              </w:rPr>
            </w:pPr>
            <w:proofErr w:type="spellStart"/>
            <w:r w:rsidRPr="00E47671">
              <w:rPr>
                <w:rFonts w:cstheme="minorHAnsi"/>
                <w:sz w:val="20"/>
                <w:szCs w:val="20"/>
              </w:rPr>
              <w:t>CharacterString</w:t>
            </w:r>
            <w:proofErr w:type="spellEnd"/>
          </w:p>
        </w:tc>
      </w:tr>
      <w:tr w:rsidR="001D5211" w14:paraId="0523B9E7" w14:textId="77777777" w:rsidTr="00533903">
        <w:tc>
          <w:tcPr>
            <w:tcW w:w="2222" w:type="dxa"/>
            <w:tcBorders>
              <w:top w:val="nil"/>
              <w:left w:val="single" w:sz="4" w:space="0" w:color="auto"/>
              <w:bottom w:val="nil"/>
              <w:right w:val="nil"/>
            </w:tcBorders>
          </w:tcPr>
          <w:p w14:paraId="625E2367" w14:textId="2C53249E" w:rsidR="001D5211" w:rsidRPr="00DA25A8" w:rsidRDefault="001D5211" w:rsidP="004102C1">
            <w:pPr>
              <w:jc w:val="both"/>
              <w:rPr>
                <w:rFonts w:cstheme="minorHAnsi"/>
                <w:sz w:val="20"/>
                <w:szCs w:val="20"/>
              </w:rPr>
            </w:pPr>
            <w:r w:rsidRPr="00DA25A8">
              <w:rPr>
                <w:rFonts w:cstheme="minorHAnsi"/>
                <w:sz w:val="20"/>
                <w:szCs w:val="20"/>
              </w:rPr>
              <w:t>Multiplicité</w:t>
            </w:r>
          </w:p>
        </w:tc>
        <w:tc>
          <w:tcPr>
            <w:tcW w:w="7066" w:type="dxa"/>
            <w:tcBorders>
              <w:top w:val="nil"/>
              <w:left w:val="nil"/>
              <w:bottom w:val="nil"/>
              <w:right w:val="single" w:sz="4" w:space="0" w:color="auto"/>
            </w:tcBorders>
          </w:tcPr>
          <w:p w14:paraId="508122E0" w14:textId="50B41DCF" w:rsidR="001D5211" w:rsidRPr="00E47671" w:rsidRDefault="00E47671" w:rsidP="004102C1">
            <w:pPr>
              <w:jc w:val="both"/>
              <w:rPr>
                <w:rFonts w:cstheme="minorHAnsi"/>
                <w:sz w:val="20"/>
                <w:szCs w:val="20"/>
              </w:rPr>
            </w:pPr>
            <w:r w:rsidRPr="00E47671">
              <w:rPr>
                <w:rFonts w:cstheme="minorHAnsi"/>
                <w:sz w:val="20"/>
                <w:szCs w:val="20"/>
              </w:rPr>
              <w:t>1</w:t>
            </w:r>
          </w:p>
        </w:tc>
      </w:tr>
      <w:tr w:rsidR="001D5211" w14:paraId="1044BF0F" w14:textId="77777777" w:rsidTr="00533903">
        <w:tc>
          <w:tcPr>
            <w:tcW w:w="2222" w:type="dxa"/>
            <w:tcBorders>
              <w:top w:val="nil"/>
              <w:left w:val="single" w:sz="4" w:space="0" w:color="auto"/>
              <w:bottom w:val="single" w:sz="4" w:space="0" w:color="auto"/>
              <w:right w:val="nil"/>
            </w:tcBorders>
          </w:tcPr>
          <w:p w14:paraId="469F942E" w14:textId="0CB08882" w:rsidR="001D5211" w:rsidRPr="00DA25A8" w:rsidRDefault="001D5211" w:rsidP="004102C1">
            <w:pPr>
              <w:jc w:val="both"/>
              <w:rPr>
                <w:rFonts w:cstheme="minorHAnsi"/>
                <w:sz w:val="20"/>
                <w:szCs w:val="20"/>
              </w:rPr>
            </w:pPr>
            <w:r w:rsidRPr="00DA25A8">
              <w:rPr>
                <w:rFonts w:cstheme="minorHAnsi"/>
                <w:sz w:val="20"/>
                <w:szCs w:val="20"/>
              </w:rPr>
              <w:t>Statut</w:t>
            </w:r>
          </w:p>
        </w:tc>
        <w:tc>
          <w:tcPr>
            <w:tcW w:w="7066" w:type="dxa"/>
            <w:tcBorders>
              <w:top w:val="nil"/>
              <w:left w:val="nil"/>
              <w:bottom w:val="single" w:sz="4" w:space="0" w:color="auto"/>
              <w:right w:val="single" w:sz="4" w:space="0" w:color="auto"/>
            </w:tcBorders>
          </w:tcPr>
          <w:p w14:paraId="73048A91" w14:textId="7802ECC2" w:rsidR="001D5211" w:rsidRPr="00E47671" w:rsidRDefault="00E47671" w:rsidP="004102C1">
            <w:pPr>
              <w:jc w:val="both"/>
              <w:rPr>
                <w:rFonts w:cstheme="minorHAnsi"/>
                <w:sz w:val="20"/>
                <w:szCs w:val="20"/>
              </w:rPr>
            </w:pPr>
            <w:r w:rsidRPr="00E47671">
              <w:rPr>
                <w:rFonts w:cstheme="minorHAnsi"/>
                <w:sz w:val="20"/>
                <w:szCs w:val="20"/>
              </w:rPr>
              <w:t>Obligatoire</w:t>
            </w:r>
          </w:p>
        </w:tc>
      </w:tr>
      <w:tr w:rsidR="00E47671" w14:paraId="5B2A0D2F" w14:textId="77777777" w:rsidTr="00970A8A">
        <w:tc>
          <w:tcPr>
            <w:tcW w:w="9288" w:type="dxa"/>
            <w:gridSpan w:val="2"/>
            <w:tcBorders>
              <w:top w:val="single" w:sz="4" w:space="0" w:color="auto"/>
              <w:bottom w:val="nil"/>
            </w:tcBorders>
          </w:tcPr>
          <w:p w14:paraId="2A472AF1" w14:textId="09472749" w:rsidR="00E47671" w:rsidRDefault="000D347D" w:rsidP="004102C1">
            <w:pPr>
              <w:jc w:val="both"/>
              <w:rPr>
                <w:rFonts w:cstheme="minorHAnsi"/>
                <w:b/>
              </w:rPr>
            </w:pPr>
            <w:proofErr w:type="spellStart"/>
            <w:r>
              <w:rPr>
                <w:rFonts w:cstheme="minorHAnsi"/>
                <w:b/>
              </w:rPr>
              <w:t>l</w:t>
            </w:r>
            <w:r w:rsidR="00E47671" w:rsidRPr="00E47671">
              <w:rPr>
                <w:rFonts w:cstheme="minorHAnsi"/>
                <w:b/>
              </w:rPr>
              <w:t>ienPageAtlas</w:t>
            </w:r>
            <w:proofErr w:type="spellEnd"/>
          </w:p>
          <w:p w14:paraId="326155EC" w14:textId="39FC975A" w:rsidR="00E47671" w:rsidRDefault="00E47671" w:rsidP="004102C1">
            <w:pPr>
              <w:jc w:val="both"/>
              <w:rPr>
                <w:rFonts w:cstheme="minorHAnsi"/>
              </w:rPr>
            </w:pPr>
          </w:p>
        </w:tc>
      </w:tr>
      <w:tr w:rsidR="00E47671" w14:paraId="310BEFBA" w14:textId="77777777" w:rsidTr="00533903">
        <w:tc>
          <w:tcPr>
            <w:tcW w:w="2222" w:type="dxa"/>
            <w:tcBorders>
              <w:top w:val="nil"/>
              <w:left w:val="single" w:sz="4" w:space="0" w:color="auto"/>
              <w:bottom w:val="nil"/>
              <w:right w:val="nil"/>
            </w:tcBorders>
          </w:tcPr>
          <w:p w14:paraId="7748A4BB" w14:textId="4B2C10E8" w:rsidR="00E47671" w:rsidRDefault="00E47671" w:rsidP="004102C1">
            <w:pPr>
              <w:jc w:val="both"/>
              <w:rPr>
                <w:rFonts w:cstheme="minorHAnsi"/>
              </w:rPr>
            </w:pPr>
            <w:r w:rsidRPr="001D5211">
              <w:rPr>
                <w:rFonts w:cstheme="minorHAnsi"/>
                <w:sz w:val="20"/>
              </w:rPr>
              <w:t>Définition</w:t>
            </w:r>
          </w:p>
        </w:tc>
        <w:tc>
          <w:tcPr>
            <w:tcW w:w="7066" w:type="dxa"/>
            <w:tcBorders>
              <w:top w:val="nil"/>
              <w:left w:val="nil"/>
              <w:bottom w:val="nil"/>
              <w:right w:val="single" w:sz="4" w:space="0" w:color="auto"/>
            </w:tcBorders>
          </w:tcPr>
          <w:p w14:paraId="38E47FE9" w14:textId="5187DE2C" w:rsidR="00E47671" w:rsidRPr="00970A8A" w:rsidRDefault="00E47671" w:rsidP="00970A8A">
            <w:pPr>
              <w:jc w:val="both"/>
              <w:rPr>
                <w:rFonts w:cstheme="minorHAnsi"/>
                <w:sz w:val="20"/>
                <w:szCs w:val="20"/>
              </w:rPr>
            </w:pPr>
            <w:r w:rsidRPr="00970A8A">
              <w:rPr>
                <w:rFonts w:cstheme="minorHAnsi"/>
                <w:sz w:val="20"/>
                <w:szCs w:val="20"/>
              </w:rPr>
              <w:t xml:space="preserve">Lien vers la </w:t>
            </w:r>
            <w:r w:rsidR="00970A8A" w:rsidRPr="00970A8A">
              <w:rPr>
                <w:rFonts w:cstheme="minorHAnsi"/>
                <w:sz w:val="20"/>
                <w:szCs w:val="20"/>
              </w:rPr>
              <w:t xml:space="preserve">partie </w:t>
            </w:r>
            <w:r w:rsidRPr="00970A8A">
              <w:rPr>
                <w:rFonts w:cstheme="minorHAnsi"/>
                <w:sz w:val="20"/>
                <w:szCs w:val="20"/>
              </w:rPr>
              <w:t>de l’atlas de paysage décrivant le découpage paysager</w:t>
            </w:r>
            <w:r w:rsidR="00970A8A" w:rsidRPr="00970A8A">
              <w:rPr>
                <w:rFonts w:cstheme="minorHAnsi"/>
                <w:sz w:val="20"/>
                <w:szCs w:val="20"/>
              </w:rPr>
              <w:t xml:space="preserve">. </w:t>
            </w:r>
          </w:p>
        </w:tc>
      </w:tr>
      <w:tr w:rsidR="00E47671" w14:paraId="1E401754" w14:textId="77777777" w:rsidTr="00533903">
        <w:tc>
          <w:tcPr>
            <w:tcW w:w="2222" w:type="dxa"/>
            <w:tcBorders>
              <w:top w:val="nil"/>
              <w:left w:val="single" w:sz="4" w:space="0" w:color="auto"/>
              <w:bottom w:val="nil"/>
              <w:right w:val="nil"/>
            </w:tcBorders>
          </w:tcPr>
          <w:p w14:paraId="31F8837E" w14:textId="74916460" w:rsidR="00E47671" w:rsidRDefault="00E47671" w:rsidP="004102C1">
            <w:pPr>
              <w:jc w:val="both"/>
              <w:rPr>
                <w:rFonts w:cstheme="minorHAnsi"/>
              </w:rPr>
            </w:pPr>
            <w:r w:rsidRPr="001D5211">
              <w:rPr>
                <w:rFonts w:cstheme="minorHAnsi"/>
                <w:sz w:val="20"/>
              </w:rPr>
              <w:t>Type</w:t>
            </w:r>
          </w:p>
        </w:tc>
        <w:tc>
          <w:tcPr>
            <w:tcW w:w="7066" w:type="dxa"/>
            <w:tcBorders>
              <w:top w:val="nil"/>
              <w:left w:val="nil"/>
              <w:bottom w:val="nil"/>
              <w:right w:val="single" w:sz="4" w:space="0" w:color="auto"/>
            </w:tcBorders>
          </w:tcPr>
          <w:p w14:paraId="25D95935" w14:textId="499B47AA" w:rsidR="00E47671" w:rsidRPr="00970A8A" w:rsidRDefault="00970A8A" w:rsidP="004102C1">
            <w:pPr>
              <w:jc w:val="both"/>
              <w:rPr>
                <w:rFonts w:cstheme="minorHAnsi"/>
                <w:sz w:val="20"/>
                <w:szCs w:val="20"/>
              </w:rPr>
            </w:pPr>
            <w:r w:rsidRPr="00970A8A">
              <w:rPr>
                <w:rFonts w:cstheme="minorHAnsi"/>
                <w:sz w:val="20"/>
                <w:szCs w:val="20"/>
              </w:rPr>
              <w:t>URL</w:t>
            </w:r>
          </w:p>
        </w:tc>
      </w:tr>
      <w:tr w:rsidR="00E47671" w14:paraId="1867F459" w14:textId="77777777" w:rsidTr="00533903">
        <w:tc>
          <w:tcPr>
            <w:tcW w:w="2222" w:type="dxa"/>
            <w:tcBorders>
              <w:top w:val="nil"/>
              <w:left w:val="single" w:sz="4" w:space="0" w:color="auto"/>
              <w:bottom w:val="nil"/>
              <w:right w:val="nil"/>
            </w:tcBorders>
          </w:tcPr>
          <w:p w14:paraId="1BCBB986" w14:textId="08C4BDC0" w:rsidR="00E47671" w:rsidRDefault="00E47671" w:rsidP="004102C1">
            <w:pPr>
              <w:jc w:val="both"/>
              <w:rPr>
                <w:rFonts w:cstheme="minorHAnsi"/>
              </w:rPr>
            </w:pPr>
            <w:r w:rsidRPr="001D5211">
              <w:rPr>
                <w:rFonts w:cstheme="minorHAnsi"/>
                <w:sz w:val="20"/>
              </w:rPr>
              <w:t>Multiplicité</w:t>
            </w:r>
          </w:p>
        </w:tc>
        <w:tc>
          <w:tcPr>
            <w:tcW w:w="7066" w:type="dxa"/>
            <w:tcBorders>
              <w:top w:val="nil"/>
              <w:left w:val="nil"/>
              <w:bottom w:val="nil"/>
              <w:right w:val="single" w:sz="4" w:space="0" w:color="auto"/>
            </w:tcBorders>
          </w:tcPr>
          <w:p w14:paraId="71991282" w14:textId="65193094" w:rsidR="00E47671" w:rsidRPr="00970A8A" w:rsidRDefault="00970A8A" w:rsidP="004102C1">
            <w:pPr>
              <w:jc w:val="both"/>
              <w:rPr>
                <w:rFonts w:cstheme="minorHAnsi"/>
                <w:sz w:val="20"/>
                <w:szCs w:val="20"/>
              </w:rPr>
            </w:pPr>
            <w:r w:rsidRPr="00970A8A">
              <w:rPr>
                <w:rFonts w:cstheme="minorHAnsi"/>
                <w:sz w:val="20"/>
                <w:szCs w:val="20"/>
              </w:rPr>
              <w:t>1</w:t>
            </w:r>
          </w:p>
        </w:tc>
      </w:tr>
      <w:tr w:rsidR="00E47671" w14:paraId="346C4269" w14:textId="77777777" w:rsidTr="00533903">
        <w:tc>
          <w:tcPr>
            <w:tcW w:w="2222" w:type="dxa"/>
            <w:tcBorders>
              <w:top w:val="nil"/>
              <w:left w:val="single" w:sz="4" w:space="0" w:color="auto"/>
              <w:bottom w:val="nil"/>
              <w:right w:val="nil"/>
            </w:tcBorders>
          </w:tcPr>
          <w:p w14:paraId="6715BC31" w14:textId="7EB0206D" w:rsidR="00E47671" w:rsidRDefault="00E47671" w:rsidP="004102C1">
            <w:pPr>
              <w:jc w:val="both"/>
              <w:rPr>
                <w:rFonts w:cstheme="minorHAnsi"/>
              </w:rPr>
            </w:pPr>
            <w:r w:rsidRPr="001D5211">
              <w:rPr>
                <w:rFonts w:cstheme="minorHAnsi"/>
                <w:sz w:val="20"/>
              </w:rPr>
              <w:t>Statut</w:t>
            </w:r>
          </w:p>
        </w:tc>
        <w:tc>
          <w:tcPr>
            <w:tcW w:w="7066" w:type="dxa"/>
            <w:tcBorders>
              <w:top w:val="nil"/>
              <w:left w:val="nil"/>
              <w:bottom w:val="nil"/>
              <w:right w:val="single" w:sz="4" w:space="0" w:color="auto"/>
            </w:tcBorders>
          </w:tcPr>
          <w:p w14:paraId="47E1970A" w14:textId="754ECDC2" w:rsidR="00E47671" w:rsidRPr="00970A8A" w:rsidRDefault="00970A8A" w:rsidP="004102C1">
            <w:pPr>
              <w:jc w:val="both"/>
              <w:rPr>
                <w:rFonts w:cstheme="minorHAnsi"/>
                <w:sz w:val="20"/>
                <w:szCs w:val="20"/>
              </w:rPr>
            </w:pPr>
            <w:r w:rsidRPr="00970A8A">
              <w:rPr>
                <w:rFonts w:cstheme="minorHAnsi"/>
                <w:sz w:val="20"/>
                <w:szCs w:val="20"/>
              </w:rPr>
              <w:t>Obligatoire</w:t>
            </w:r>
          </w:p>
        </w:tc>
      </w:tr>
      <w:tr w:rsidR="001D5211" w14:paraId="36760FAE" w14:textId="77777777" w:rsidTr="000D347D">
        <w:tc>
          <w:tcPr>
            <w:tcW w:w="2222" w:type="dxa"/>
            <w:tcBorders>
              <w:top w:val="nil"/>
              <w:left w:val="single" w:sz="4" w:space="0" w:color="auto"/>
              <w:bottom w:val="single" w:sz="4" w:space="0" w:color="auto"/>
              <w:right w:val="nil"/>
            </w:tcBorders>
          </w:tcPr>
          <w:p w14:paraId="383C7F93" w14:textId="738FC12A" w:rsidR="001D5211" w:rsidRPr="00970A8A" w:rsidRDefault="00970A8A" w:rsidP="004102C1">
            <w:pPr>
              <w:jc w:val="both"/>
              <w:rPr>
                <w:rFonts w:cstheme="minorHAnsi"/>
                <w:sz w:val="20"/>
                <w:szCs w:val="20"/>
              </w:rPr>
            </w:pPr>
            <w:r w:rsidRPr="00970A8A">
              <w:rPr>
                <w:rFonts w:cstheme="minorHAnsi"/>
                <w:sz w:val="20"/>
                <w:szCs w:val="20"/>
              </w:rPr>
              <w:t>Remarque</w:t>
            </w:r>
          </w:p>
        </w:tc>
        <w:tc>
          <w:tcPr>
            <w:tcW w:w="7066" w:type="dxa"/>
            <w:tcBorders>
              <w:top w:val="nil"/>
              <w:left w:val="nil"/>
              <w:bottom w:val="single" w:sz="4" w:space="0" w:color="auto"/>
              <w:right w:val="single" w:sz="4" w:space="0" w:color="auto"/>
            </w:tcBorders>
          </w:tcPr>
          <w:p w14:paraId="03F7048C" w14:textId="07812D1D" w:rsidR="001D5211" w:rsidRPr="00970A8A" w:rsidRDefault="00970A8A" w:rsidP="00CF0C9E">
            <w:pPr>
              <w:jc w:val="both"/>
              <w:rPr>
                <w:rFonts w:cstheme="minorHAnsi"/>
                <w:sz w:val="20"/>
                <w:szCs w:val="20"/>
              </w:rPr>
            </w:pPr>
            <w:r>
              <w:rPr>
                <w:rFonts w:cstheme="minorHAnsi"/>
                <w:sz w:val="20"/>
                <w:szCs w:val="20"/>
              </w:rPr>
              <w:t xml:space="preserve">Il est attendu que l’atlas soit en ligne et donc que le lien se fasse vers </w:t>
            </w:r>
            <w:r w:rsidR="00CF0C9E">
              <w:rPr>
                <w:rFonts w:cstheme="minorHAnsi"/>
                <w:sz w:val="20"/>
                <w:szCs w:val="20"/>
              </w:rPr>
              <w:t xml:space="preserve">la </w:t>
            </w:r>
            <w:r>
              <w:rPr>
                <w:rFonts w:cstheme="minorHAnsi"/>
                <w:sz w:val="20"/>
                <w:szCs w:val="20"/>
              </w:rPr>
              <w:t xml:space="preserve">page d’un site web. </w:t>
            </w:r>
            <w:r w:rsidRPr="00970A8A">
              <w:rPr>
                <w:rFonts w:cstheme="minorHAnsi"/>
                <w:sz w:val="20"/>
                <w:szCs w:val="20"/>
              </w:rPr>
              <w:t xml:space="preserve">Si le découpage paysager est décrit sur plusieurs pages de l’atlas, donner le lien vers la </w:t>
            </w:r>
            <w:r>
              <w:rPr>
                <w:rFonts w:cstheme="minorHAnsi"/>
                <w:sz w:val="20"/>
                <w:szCs w:val="20"/>
              </w:rPr>
              <w:t>page d’introduction</w:t>
            </w:r>
          </w:p>
        </w:tc>
      </w:tr>
      <w:tr w:rsidR="0004504E" w14:paraId="20615057" w14:textId="77777777" w:rsidTr="000D347D">
        <w:tc>
          <w:tcPr>
            <w:tcW w:w="9288" w:type="dxa"/>
            <w:gridSpan w:val="2"/>
            <w:tcBorders>
              <w:top w:val="single" w:sz="4" w:space="0" w:color="auto"/>
              <w:bottom w:val="nil"/>
            </w:tcBorders>
          </w:tcPr>
          <w:p w14:paraId="61C02B47" w14:textId="6C2103BA" w:rsidR="0004504E" w:rsidRDefault="00533903" w:rsidP="00970A8A">
            <w:pPr>
              <w:jc w:val="both"/>
              <w:rPr>
                <w:rFonts w:cstheme="minorHAnsi"/>
                <w:b/>
              </w:rPr>
            </w:pPr>
            <w:r>
              <w:rPr>
                <w:rFonts w:cstheme="minorHAnsi"/>
                <w:b/>
              </w:rPr>
              <w:t>s</w:t>
            </w:r>
            <w:r w:rsidR="0004504E" w:rsidRPr="0004504E">
              <w:rPr>
                <w:rFonts w:cstheme="minorHAnsi"/>
                <w:b/>
              </w:rPr>
              <w:t>uperficie</w:t>
            </w:r>
          </w:p>
          <w:p w14:paraId="5D40F76F" w14:textId="084532F2" w:rsidR="0004504E" w:rsidRPr="00970A8A" w:rsidRDefault="0004504E" w:rsidP="00970A8A">
            <w:pPr>
              <w:jc w:val="both"/>
              <w:rPr>
                <w:rFonts w:cstheme="minorHAnsi"/>
                <w:sz w:val="20"/>
                <w:szCs w:val="20"/>
              </w:rPr>
            </w:pPr>
          </w:p>
        </w:tc>
      </w:tr>
      <w:tr w:rsidR="00970A8A" w14:paraId="2EF3638D" w14:textId="77777777" w:rsidTr="000D347D">
        <w:tc>
          <w:tcPr>
            <w:tcW w:w="2222" w:type="dxa"/>
            <w:tcBorders>
              <w:top w:val="nil"/>
              <w:left w:val="single" w:sz="4" w:space="0" w:color="auto"/>
              <w:bottom w:val="nil"/>
              <w:right w:val="nil"/>
            </w:tcBorders>
          </w:tcPr>
          <w:p w14:paraId="5053EC7A" w14:textId="3474019F" w:rsidR="00970A8A" w:rsidRDefault="00970A8A" w:rsidP="004102C1">
            <w:pPr>
              <w:jc w:val="both"/>
              <w:rPr>
                <w:rFonts w:cstheme="minorHAnsi"/>
              </w:rPr>
            </w:pPr>
            <w:r w:rsidRPr="001D5211">
              <w:rPr>
                <w:rFonts w:cstheme="minorHAnsi"/>
                <w:sz w:val="20"/>
              </w:rPr>
              <w:t>Définition</w:t>
            </w:r>
          </w:p>
        </w:tc>
        <w:tc>
          <w:tcPr>
            <w:tcW w:w="7066" w:type="dxa"/>
            <w:tcBorders>
              <w:top w:val="nil"/>
              <w:left w:val="nil"/>
              <w:bottom w:val="nil"/>
              <w:right w:val="single" w:sz="4" w:space="0" w:color="auto"/>
            </w:tcBorders>
          </w:tcPr>
          <w:p w14:paraId="3EA3DA1D" w14:textId="505FC803" w:rsidR="00970A8A" w:rsidRPr="00970A8A" w:rsidRDefault="00970A8A" w:rsidP="00970A8A">
            <w:pPr>
              <w:jc w:val="both"/>
              <w:rPr>
                <w:rFonts w:cstheme="minorHAnsi"/>
                <w:sz w:val="20"/>
                <w:szCs w:val="20"/>
              </w:rPr>
            </w:pPr>
            <w:r>
              <w:rPr>
                <w:rFonts w:cstheme="minorHAnsi"/>
                <w:sz w:val="20"/>
                <w:szCs w:val="20"/>
              </w:rPr>
              <w:t>Superficie en km</w:t>
            </w:r>
            <w:r w:rsidRPr="0004504E">
              <w:rPr>
                <w:rFonts w:cstheme="minorHAnsi"/>
                <w:sz w:val="20"/>
                <w:szCs w:val="20"/>
                <w:vertAlign w:val="superscript"/>
              </w:rPr>
              <w:t>2</w:t>
            </w:r>
            <w:r>
              <w:rPr>
                <w:rFonts w:cstheme="minorHAnsi"/>
                <w:sz w:val="20"/>
                <w:szCs w:val="20"/>
              </w:rPr>
              <w:t xml:space="preserve"> du découpage paysager</w:t>
            </w:r>
          </w:p>
        </w:tc>
      </w:tr>
      <w:tr w:rsidR="00970A8A" w14:paraId="7E31BF3E" w14:textId="77777777" w:rsidTr="00533903">
        <w:tc>
          <w:tcPr>
            <w:tcW w:w="2222" w:type="dxa"/>
            <w:tcBorders>
              <w:top w:val="nil"/>
              <w:left w:val="single" w:sz="4" w:space="0" w:color="auto"/>
              <w:bottom w:val="nil"/>
              <w:right w:val="nil"/>
            </w:tcBorders>
          </w:tcPr>
          <w:p w14:paraId="4A3EE9F8" w14:textId="616EEDC0" w:rsidR="00970A8A" w:rsidRDefault="00970A8A" w:rsidP="004102C1">
            <w:pPr>
              <w:jc w:val="both"/>
              <w:rPr>
                <w:rFonts w:cstheme="minorHAnsi"/>
              </w:rPr>
            </w:pPr>
            <w:r w:rsidRPr="001D5211">
              <w:rPr>
                <w:rFonts w:cstheme="minorHAnsi"/>
                <w:sz w:val="20"/>
              </w:rPr>
              <w:t>Type</w:t>
            </w:r>
          </w:p>
        </w:tc>
        <w:tc>
          <w:tcPr>
            <w:tcW w:w="7066" w:type="dxa"/>
            <w:tcBorders>
              <w:top w:val="nil"/>
              <w:left w:val="nil"/>
              <w:bottom w:val="nil"/>
              <w:right w:val="single" w:sz="4" w:space="0" w:color="auto"/>
            </w:tcBorders>
          </w:tcPr>
          <w:p w14:paraId="6AA2AF73" w14:textId="75569B88" w:rsidR="00970A8A" w:rsidRPr="00970A8A" w:rsidRDefault="00970A8A" w:rsidP="00970A8A">
            <w:pPr>
              <w:jc w:val="both"/>
              <w:rPr>
                <w:rFonts w:cstheme="minorHAnsi"/>
                <w:sz w:val="20"/>
                <w:szCs w:val="20"/>
              </w:rPr>
            </w:pPr>
            <w:proofErr w:type="spellStart"/>
            <w:r>
              <w:rPr>
                <w:rFonts w:cstheme="minorHAnsi"/>
                <w:sz w:val="20"/>
                <w:szCs w:val="20"/>
              </w:rPr>
              <w:t>Decimal</w:t>
            </w:r>
            <w:proofErr w:type="spellEnd"/>
          </w:p>
        </w:tc>
      </w:tr>
      <w:tr w:rsidR="00970A8A" w14:paraId="5F2193EC" w14:textId="77777777" w:rsidTr="00533903">
        <w:tc>
          <w:tcPr>
            <w:tcW w:w="2222" w:type="dxa"/>
            <w:tcBorders>
              <w:top w:val="nil"/>
              <w:left w:val="single" w:sz="4" w:space="0" w:color="auto"/>
              <w:bottom w:val="nil"/>
              <w:right w:val="nil"/>
            </w:tcBorders>
          </w:tcPr>
          <w:p w14:paraId="5582A003" w14:textId="77A3D968" w:rsidR="00970A8A" w:rsidRDefault="00970A8A" w:rsidP="004102C1">
            <w:pPr>
              <w:jc w:val="both"/>
              <w:rPr>
                <w:rFonts w:cstheme="minorHAnsi"/>
              </w:rPr>
            </w:pPr>
            <w:r w:rsidRPr="001D5211">
              <w:rPr>
                <w:rFonts w:cstheme="minorHAnsi"/>
                <w:sz w:val="20"/>
              </w:rPr>
              <w:t>Multiplicité</w:t>
            </w:r>
          </w:p>
        </w:tc>
        <w:tc>
          <w:tcPr>
            <w:tcW w:w="7066" w:type="dxa"/>
            <w:tcBorders>
              <w:top w:val="nil"/>
              <w:left w:val="nil"/>
              <w:bottom w:val="nil"/>
              <w:right w:val="single" w:sz="4" w:space="0" w:color="auto"/>
            </w:tcBorders>
          </w:tcPr>
          <w:p w14:paraId="0F4181E9" w14:textId="1699A0CD" w:rsidR="00970A8A" w:rsidRPr="00970A8A" w:rsidRDefault="00970A8A" w:rsidP="00970A8A">
            <w:pPr>
              <w:jc w:val="both"/>
              <w:rPr>
                <w:rFonts w:cstheme="minorHAnsi"/>
                <w:sz w:val="20"/>
                <w:szCs w:val="20"/>
              </w:rPr>
            </w:pPr>
            <w:r>
              <w:rPr>
                <w:rFonts w:cstheme="minorHAnsi"/>
                <w:sz w:val="20"/>
                <w:szCs w:val="20"/>
              </w:rPr>
              <w:t>1</w:t>
            </w:r>
          </w:p>
        </w:tc>
      </w:tr>
      <w:tr w:rsidR="00970A8A" w14:paraId="0C3D8E53" w14:textId="77777777" w:rsidTr="00533903">
        <w:tc>
          <w:tcPr>
            <w:tcW w:w="2222" w:type="dxa"/>
            <w:tcBorders>
              <w:top w:val="nil"/>
              <w:left w:val="single" w:sz="4" w:space="0" w:color="auto"/>
              <w:bottom w:val="nil"/>
              <w:right w:val="nil"/>
            </w:tcBorders>
          </w:tcPr>
          <w:p w14:paraId="26349B21" w14:textId="63D851E1" w:rsidR="00970A8A" w:rsidRDefault="00970A8A" w:rsidP="004102C1">
            <w:pPr>
              <w:jc w:val="both"/>
              <w:rPr>
                <w:rFonts w:cstheme="minorHAnsi"/>
              </w:rPr>
            </w:pPr>
            <w:r w:rsidRPr="001D5211">
              <w:rPr>
                <w:rFonts w:cstheme="minorHAnsi"/>
                <w:sz w:val="20"/>
              </w:rPr>
              <w:t>Statut</w:t>
            </w:r>
          </w:p>
        </w:tc>
        <w:tc>
          <w:tcPr>
            <w:tcW w:w="7066" w:type="dxa"/>
            <w:tcBorders>
              <w:top w:val="nil"/>
              <w:left w:val="nil"/>
              <w:bottom w:val="nil"/>
              <w:right w:val="single" w:sz="4" w:space="0" w:color="auto"/>
            </w:tcBorders>
          </w:tcPr>
          <w:p w14:paraId="4B300506" w14:textId="783E1C6D" w:rsidR="00970A8A" w:rsidRPr="00970A8A" w:rsidRDefault="00970A8A" w:rsidP="00970A8A">
            <w:pPr>
              <w:jc w:val="both"/>
              <w:rPr>
                <w:rFonts w:cstheme="minorHAnsi"/>
                <w:sz w:val="20"/>
                <w:szCs w:val="20"/>
              </w:rPr>
            </w:pPr>
            <w:r>
              <w:rPr>
                <w:rFonts w:cstheme="minorHAnsi"/>
                <w:sz w:val="20"/>
                <w:szCs w:val="20"/>
              </w:rPr>
              <w:t>Obligatoire</w:t>
            </w:r>
          </w:p>
        </w:tc>
      </w:tr>
      <w:tr w:rsidR="00970A8A" w14:paraId="10DF7A14" w14:textId="77777777" w:rsidTr="000D347D">
        <w:tc>
          <w:tcPr>
            <w:tcW w:w="2222" w:type="dxa"/>
            <w:tcBorders>
              <w:top w:val="nil"/>
              <w:left w:val="single" w:sz="4" w:space="0" w:color="auto"/>
              <w:bottom w:val="single" w:sz="4" w:space="0" w:color="auto"/>
              <w:right w:val="nil"/>
            </w:tcBorders>
          </w:tcPr>
          <w:p w14:paraId="7910B165" w14:textId="7CCA228A" w:rsidR="00970A8A" w:rsidRDefault="00970A8A" w:rsidP="004102C1">
            <w:pPr>
              <w:jc w:val="both"/>
              <w:rPr>
                <w:rFonts w:cstheme="minorHAnsi"/>
              </w:rPr>
            </w:pPr>
            <w:r w:rsidRPr="00970A8A">
              <w:rPr>
                <w:rFonts w:cstheme="minorHAnsi"/>
                <w:sz w:val="20"/>
                <w:szCs w:val="20"/>
              </w:rPr>
              <w:t>Remarque</w:t>
            </w:r>
          </w:p>
        </w:tc>
        <w:tc>
          <w:tcPr>
            <w:tcW w:w="7066" w:type="dxa"/>
            <w:tcBorders>
              <w:top w:val="nil"/>
              <w:left w:val="nil"/>
              <w:bottom w:val="single" w:sz="4" w:space="0" w:color="auto"/>
              <w:right w:val="single" w:sz="4" w:space="0" w:color="auto"/>
            </w:tcBorders>
          </w:tcPr>
          <w:p w14:paraId="10726D80" w14:textId="7DD67C10" w:rsidR="00970A8A" w:rsidRPr="00970A8A" w:rsidRDefault="0004504E" w:rsidP="0004504E">
            <w:pPr>
              <w:jc w:val="both"/>
              <w:rPr>
                <w:rFonts w:cstheme="minorHAnsi"/>
                <w:sz w:val="20"/>
                <w:szCs w:val="20"/>
              </w:rPr>
            </w:pPr>
            <w:r>
              <w:rPr>
                <w:rFonts w:cstheme="minorHAnsi"/>
                <w:sz w:val="20"/>
                <w:szCs w:val="20"/>
              </w:rPr>
              <w:t>Les limites d’un découpage paysager étant souvent floues sur le terrain, il est recommandé d’indiquer la superficie d’un découpage à une résolution adaptée</w:t>
            </w:r>
            <w:r w:rsidR="005137D9">
              <w:rPr>
                <w:rFonts w:cstheme="minorHAnsi"/>
                <w:sz w:val="20"/>
                <w:szCs w:val="20"/>
              </w:rPr>
              <w:t>, i.e. pas trop détaillée</w:t>
            </w:r>
            <w:r>
              <w:rPr>
                <w:rFonts w:cstheme="minorHAnsi"/>
                <w:sz w:val="20"/>
                <w:szCs w:val="20"/>
              </w:rPr>
              <w:t xml:space="preserve">. </w:t>
            </w:r>
          </w:p>
        </w:tc>
      </w:tr>
      <w:tr w:rsidR="00533903" w14:paraId="2F18300D" w14:textId="77777777" w:rsidTr="000D347D">
        <w:tc>
          <w:tcPr>
            <w:tcW w:w="9288" w:type="dxa"/>
            <w:gridSpan w:val="2"/>
            <w:tcBorders>
              <w:top w:val="single" w:sz="4" w:space="0" w:color="auto"/>
              <w:bottom w:val="nil"/>
            </w:tcBorders>
          </w:tcPr>
          <w:p w14:paraId="611A1E5A" w14:textId="08CA8383" w:rsidR="00533903" w:rsidRDefault="00533903" w:rsidP="00970A8A">
            <w:pPr>
              <w:jc w:val="both"/>
              <w:rPr>
                <w:rFonts w:cstheme="minorHAnsi"/>
                <w:b/>
              </w:rPr>
            </w:pPr>
            <w:proofErr w:type="spellStart"/>
            <w:r>
              <w:rPr>
                <w:rFonts w:cstheme="minorHAnsi"/>
                <w:b/>
              </w:rPr>
              <w:t>p</w:t>
            </w:r>
            <w:r w:rsidRPr="00533903">
              <w:rPr>
                <w:rFonts w:cstheme="minorHAnsi"/>
                <w:b/>
              </w:rPr>
              <w:t>opulationEstimée</w:t>
            </w:r>
            <w:proofErr w:type="spellEnd"/>
          </w:p>
          <w:p w14:paraId="0A4FB67B" w14:textId="4395B3A8" w:rsidR="00533903" w:rsidRPr="00970A8A" w:rsidRDefault="00533903" w:rsidP="00970A8A">
            <w:pPr>
              <w:jc w:val="both"/>
              <w:rPr>
                <w:rFonts w:cstheme="minorHAnsi"/>
                <w:sz w:val="20"/>
                <w:szCs w:val="20"/>
              </w:rPr>
            </w:pPr>
          </w:p>
        </w:tc>
      </w:tr>
      <w:tr w:rsidR="00533903" w14:paraId="3C7A28CF" w14:textId="77777777" w:rsidTr="000D347D">
        <w:tc>
          <w:tcPr>
            <w:tcW w:w="2222" w:type="dxa"/>
            <w:tcBorders>
              <w:top w:val="nil"/>
              <w:left w:val="single" w:sz="4" w:space="0" w:color="auto"/>
              <w:bottom w:val="nil"/>
              <w:right w:val="nil"/>
            </w:tcBorders>
          </w:tcPr>
          <w:p w14:paraId="4DF8325F" w14:textId="70F0D2B2" w:rsidR="00533903" w:rsidRDefault="00533903" w:rsidP="004102C1">
            <w:pPr>
              <w:jc w:val="both"/>
              <w:rPr>
                <w:rFonts w:cstheme="minorHAnsi"/>
              </w:rPr>
            </w:pPr>
            <w:r w:rsidRPr="001D5211">
              <w:rPr>
                <w:rFonts w:cstheme="minorHAnsi"/>
                <w:sz w:val="20"/>
              </w:rPr>
              <w:t>Définition</w:t>
            </w:r>
          </w:p>
        </w:tc>
        <w:tc>
          <w:tcPr>
            <w:tcW w:w="7066" w:type="dxa"/>
            <w:tcBorders>
              <w:top w:val="nil"/>
              <w:left w:val="nil"/>
              <w:bottom w:val="nil"/>
              <w:right w:val="single" w:sz="4" w:space="0" w:color="auto"/>
            </w:tcBorders>
          </w:tcPr>
          <w:p w14:paraId="45B14393" w14:textId="42D72900" w:rsidR="00533903" w:rsidRPr="00970A8A" w:rsidRDefault="00533903" w:rsidP="00533903">
            <w:pPr>
              <w:jc w:val="both"/>
              <w:rPr>
                <w:rFonts w:cstheme="minorHAnsi"/>
                <w:sz w:val="20"/>
                <w:szCs w:val="20"/>
              </w:rPr>
            </w:pPr>
            <w:r>
              <w:rPr>
                <w:rFonts w:cstheme="minorHAnsi"/>
                <w:sz w:val="20"/>
                <w:szCs w:val="20"/>
              </w:rPr>
              <w:t xml:space="preserve">Population estimée du découpage paysager, exprimée par le nombre d’habitants </w:t>
            </w:r>
          </w:p>
        </w:tc>
      </w:tr>
      <w:tr w:rsidR="00533903" w14:paraId="1C323B0B" w14:textId="77777777" w:rsidTr="000D347D">
        <w:tc>
          <w:tcPr>
            <w:tcW w:w="2222" w:type="dxa"/>
            <w:tcBorders>
              <w:top w:val="nil"/>
              <w:left w:val="single" w:sz="4" w:space="0" w:color="auto"/>
              <w:bottom w:val="nil"/>
              <w:right w:val="nil"/>
            </w:tcBorders>
          </w:tcPr>
          <w:p w14:paraId="357C4ED6" w14:textId="61CFF4FE" w:rsidR="00533903" w:rsidRDefault="00533903" w:rsidP="004102C1">
            <w:pPr>
              <w:jc w:val="both"/>
              <w:rPr>
                <w:rFonts w:cstheme="minorHAnsi"/>
              </w:rPr>
            </w:pPr>
            <w:r w:rsidRPr="001D5211">
              <w:rPr>
                <w:rFonts w:cstheme="minorHAnsi"/>
                <w:sz w:val="20"/>
              </w:rPr>
              <w:t>Type</w:t>
            </w:r>
          </w:p>
        </w:tc>
        <w:tc>
          <w:tcPr>
            <w:tcW w:w="7066" w:type="dxa"/>
            <w:tcBorders>
              <w:top w:val="nil"/>
              <w:left w:val="nil"/>
              <w:bottom w:val="nil"/>
              <w:right w:val="single" w:sz="4" w:space="0" w:color="auto"/>
            </w:tcBorders>
          </w:tcPr>
          <w:p w14:paraId="7CE94613" w14:textId="421F9154" w:rsidR="00533903" w:rsidRPr="00970A8A" w:rsidRDefault="00533903" w:rsidP="00970A8A">
            <w:pPr>
              <w:jc w:val="both"/>
              <w:rPr>
                <w:rFonts w:cstheme="minorHAnsi"/>
                <w:sz w:val="20"/>
                <w:szCs w:val="20"/>
              </w:rPr>
            </w:pPr>
            <w:proofErr w:type="spellStart"/>
            <w:r>
              <w:rPr>
                <w:rFonts w:cstheme="minorHAnsi"/>
                <w:sz w:val="20"/>
                <w:szCs w:val="20"/>
              </w:rPr>
              <w:t>Integer</w:t>
            </w:r>
            <w:proofErr w:type="spellEnd"/>
          </w:p>
        </w:tc>
      </w:tr>
      <w:tr w:rsidR="00533903" w14:paraId="53851A43" w14:textId="77777777" w:rsidTr="000D347D">
        <w:tc>
          <w:tcPr>
            <w:tcW w:w="2222" w:type="dxa"/>
            <w:tcBorders>
              <w:top w:val="nil"/>
              <w:left w:val="single" w:sz="4" w:space="0" w:color="auto"/>
              <w:bottom w:val="nil"/>
              <w:right w:val="nil"/>
            </w:tcBorders>
          </w:tcPr>
          <w:p w14:paraId="4E0FDD74" w14:textId="01F697B5" w:rsidR="00533903" w:rsidRDefault="00533903" w:rsidP="004102C1">
            <w:pPr>
              <w:jc w:val="both"/>
              <w:rPr>
                <w:rFonts w:cstheme="minorHAnsi"/>
              </w:rPr>
            </w:pPr>
            <w:r w:rsidRPr="001D5211">
              <w:rPr>
                <w:rFonts w:cstheme="minorHAnsi"/>
                <w:sz w:val="20"/>
              </w:rPr>
              <w:t>Multiplicité</w:t>
            </w:r>
          </w:p>
        </w:tc>
        <w:tc>
          <w:tcPr>
            <w:tcW w:w="7066" w:type="dxa"/>
            <w:tcBorders>
              <w:top w:val="nil"/>
              <w:left w:val="nil"/>
              <w:bottom w:val="nil"/>
              <w:right w:val="single" w:sz="4" w:space="0" w:color="auto"/>
            </w:tcBorders>
          </w:tcPr>
          <w:p w14:paraId="51AF776B" w14:textId="6081F4E7" w:rsidR="00533903" w:rsidRPr="00970A8A" w:rsidRDefault="00533903" w:rsidP="00970A8A">
            <w:pPr>
              <w:jc w:val="both"/>
              <w:rPr>
                <w:rFonts w:cstheme="minorHAnsi"/>
                <w:sz w:val="20"/>
                <w:szCs w:val="20"/>
              </w:rPr>
            </w:pPr>
            <w:r>
              <w:rPr>
                <w:rFonts w:cstheme="minorHAnsi"/>
                <w:sz w:val="20"/>
                <w:szCs w:val="20"/>
              </w:rPr>
              <w:t>[0</w:t>
            </w:r>
            <w:r>
              <w:rPr>
                <w:rFonts w:ascii="Courier New" w:hAnsi="Courier New" w:cs="Courier New"/>
                <w:sz w:val="20"/>
                <w:szCs w:val="20"/>
              </w:rPr>
              <w:t>..</w:t>
            </w:r>
            <w:r>
              <w:rPr>
                <w:rFonts w:cstheme="minorHAnsi"/>
                <w:sz w:val="20"/>
                <w:szCs w:val="20"/>
              </w:rPr>
              <w:t>1]</w:t>
            </w:r>
          </w:p>
        </w:tc>
      </w:tr>
      <w:tr w:rsidR="00533903" w14:paraId="67F00CF1" w14:textId="77777777" w:rsidTr="000D347D">
        <w:tc>
          <w:tcPr>
            <w:tcW w:w="2222" w:type="dxa"/>
            <w:tcBorders>
              <w:top w:val="nil"/>
              <w:left w:val="single" w:sz="4" w:space="0" w:color="auto"/>
              <w:bottom w:val="nil"/>
              <w:right w:val="nil"/>
            </w:tcBorders>
          </w:tcPr>
          <w:p w14:paraId="17E242F7" w14:textId="6C26AFA7" w:rsidR="00533903" w:rsidRDefault="00533903" w:rsidP="004102C1">
            <w:pPr>
              <w:jc w:val="both"/>
              <w:rPr>
                <w:rFonts w:cstheme="minorHAnsi"/>
              </w:rPr>
            </w:pPr>
            <w:r w:rsidRPr="001D5211">
              <w:rPr>
                <w:rFonts w:cstheme="minorHAnsi"/>
                <w:sz w:val="20"/>
              </w:rPr>
              <w:t>Statut</w:t>
            </w:r>
          </w:p>
        </w:tc>
        <w:tc>
          <w:tcPr>
            <w:tcW w:w="7066" w:type="dxa"/>
            <w:tcBorders>
              <w:top w:val="nil"/>
              <w:left w:val="nil"/>
              <w:bottom w:val="nil"/>
              <w:right w:val="single" w:sz="4" w:space="0" w:color="auto"/>
            </w:tcBorders>
          </w:tcPr>
          <w:p w14:paraId="5E2FB999" w14:textId="749D2771" w:rsidR="00533903" w:rsidRPr="00970A8A" w:rsidRDefault="00533903" w:rsidP="00970A8A">
            <w:pPr>
              <w:jc w:val="both"/>
              <w:rPr>
                <w:rFonts w:cstheme="minorHAnsi"/>
                <w:sz w:val="20"/>
                <w:szCs w:val="20"/>
              </w:rPr>
            </w:pPr>
            <w:r>
              <w:rPr>
                <w:rFonts w:cstheme="minorHAnsi"/>
                <w:sz w:val="20"/>
                <w:szCs w:val="20"/>
              </w:rPr>
              <w:t>facultatif</w:t>
            </w:r>
          </w:p>
        </w:tc>
      </w:tr>
      <w:tr w:rsidR="00533903" w14:paraId="582D698C" w14:textId="77777777" w:rsidTr="000D347D">
        <w:tc>
          <w:tcPr>
            <w:tcW w:w="2222" w:type="dxa"/>
            <w:tcBorders>
              <w:top w:val="nil"/>
              <w:left w:val="single" w:sz="4" w:space="0" w:color="auto"/>
              <w:bottom w:val="single" w:sz="4" w:space="0" w:color="auto"/>
              <w:right w:val="nil"/>
            </w:tcBorders>
          </w:tcPr>
          <w:p w14:paraId="7F2D6059" w14:textId="232D7CA7" w:rsidR="00533903" w:rsidRDefault="00533903" w:rsidP="004102C1">
            <w:pPr>
              <w:jc w:val="both"/>
              <w:rPr>
                <w:rFonts w:cstheme="minorHAnsi"/>
              </w:rPr>
            </w:pPr>
            <w:r w:rsidRPr="00970A8A">
              <w:rPr>
                <w:rFonts w:cstheme="minorHAnsi"/>
                <w:sz w:val="20"/>
                <w:szCs w:val="20"/>
              </w:rPr>
              <w:t>Remarque</w:t>
            </w:r>
          </w:p>
        </w:tc>
        <w:tc>
          <w:tcPr>
            <w:tcW w:w="7066" w:type="dxa"/>
            <w:tcBorders>
              <w:top w:val="nil"/>
              <w:left w:val="nil"/>
              <w:bottom w:val="single" w:sz="4" w:space="0" w:color="auto"/>
              <w:right w:val="single" w:sz="4" w:space="0" w:color="auto"/>
            </w:tcBorders>
          </w:tcPr>
          <w:p w14:paraId="0AD63EA1" w14:textId="6BF5919A" w:rsidR="00533903" w:rsidRPr="00970A8A" w:rsidRDefault="00533903" w:rsidP="005137D9">
            <w:pPr>
              <w:jc w:val="both"/>
              <w:rPr>
                <w:rFonts w:cstheme="minorHAnsi"/>
                <w:sz w:val="20"/>
                <w:szCs w:val="20"/>
              </w:rPr>
            </w:pPr>
            <w:r>
              <w:rPr>
                <w:rFonts w:cstheme="minorHAnsi"/>
                <w:sz w:val="20"/>
                <w:szCs w:val="20"/>
              </w:rPr>
              <w:t>Cet attribut vise à donner un ordre de grandeur de la population d’un découpage paysager. Il ne s’agit ni d’une valeur</w:t>
            </w:r>
            <w:r w:rsidR="005137D9">
              <w:rPr>
                <w:rFonts w:cstheme="minorHAnsi"/>
                <w:sz w:val="20"/>
                <w:szCs w:val="20"/>
              </w:rPr>
              <w:t xml:space="preserve"> précise</w:t>
            </w:r>
            <w:r>
              <w:rPr>
                <w:rFonts w:cstheme="minorHAnsi"/>
                <w:sz w:val="20"/>
                <w:szCs w:val="20"/>
              </w:rPr>
              <w:t>, ni d’une valeur officielle.</w:t>
            </w:r>
          </w:p>
        </w:tc>
      </w:tr>
      <w:tr w:rsidR="000D347D" w14:paraId="65EF1F99" w14:textId="77777777" w:rsidTr="000D347D">
        <w:tc>
          <w:tcPr>
            <w:tcW w:w="9288" w:type="dxa"/>
            <w:gridSpan w:val="2"/>
            <w:tcBorders>
              <w:top w:val="single" w:sz="4" w:space="0" w:color="auto"/>
              <w:bottom w:val="nil"/>
            </w:tcBorders>
          </w:tcPr>
          <w:p w14:paraId="5FDE8DB7" w14:textId="77777777" w:rsidR="000D347D" w:rsidRDefault="000D347D" w:rsidP="004102C1">
            <w:pPr>
              <w:jc w:val="both"/>
              <w:rPr>
                <w:rFonts w:cstheme="minorHAnsi"/>
                <w:b/>
              </w:rPr>
            </w:pPr>
            <w:proofErr w:type="spellStart"/>
            <w:r>
              <w:rPr>
                <w:rFonts w:cstheme="minorHAnsi"/>
                <w:b/>
              </w:rPr>
              <w:t>d</w:t>
            </w:r>
            <w:r w:rsidRPr="00533903">
              <w:rPr>
                <w:rFonts w:cstheme="minorHAnsi"/>
                <w:b/>
              </w:rPr>
              <w:t>ensitéEstimée</w:t>
            </w:r>
            <w:proofErr w:type="spellEnd"/>
          </w:p>
          <w:p w14:paraId="185A9411" w14:textId="3833C176" w:rsidR="000D347D" w:rsidRPr="00970A8A" w:rsidRDefault="000D347D" w:rsidP="00970A8A">
            <w:pPr>
              <w:jc w:val="both"/>
              <w:rPr>
                <w:rFonts w:cstheme="minorHAnsi"/>
                <w:sz w:val="20"/>
                <w:szCs w:val="20"/>
              </w:rPr>
            </w:pPr>
          </w:p>
        </w:tc>
      </w:tr>
      <w:tr w:rsidR="00533903" w14:paraId="21D55696" w14:textId="77777777" w:rsidTr="000D347D">
        <w:tc>
          <w:tcPr>
            <w:tcW w:w="2222" w:type="dxa"/>
            <w:tcBorders>
              <w:top w:val="nil"/>
              <w:left w:val="single" w:sz="4" w:space="0" w:color="auto"/>
              <w:bottom w:val="nil"/>
              <w:right w:val="nil"/>
            </w:tcBorders>
          </w:tcPr>
          <w:p w14:paraId="3388A17F" w14:textId="46419E52" w:rsidR="00533903" w:rsidRDefault="00533903" w:rsidP="004102C1">
            <w:pPr>
              <w:jc w:val="both"/>
              <w:rPr>
                <w:rFonts w:cstheme="minorHAnsi"/>
              </w:rPr>
            </w:pPr>
            <w:r w:rsidRPr="001D5211">
              <w:rPr>
                <w:rFonts w:cstheme="minorHAnsi"/>
                <w:sz w:val="20"/>
              </w:rPr>
              <w:t>Définition</w:t>
            </w:r>
          </w:p>
        </w:tc>
        <w:tc>
          <w:tcPr>
            <w:tcW w:w="7066" w:type="dxa"/>
            <w:tcBorders>
              <w:top w:val="nil"/>
              <w:left w:val="nil"/>
              <w:bottom w:val="nil"/>
              <w:right w:val="single" w:sz="4" w:space="0" w:color="auto"/>
            </w:tcBorders>
          </w:tcPr>
          <w:p w14:paraId="1BA847C0" w14:textId="63FCC0F3" w:rsidR="00533903" w:rsidRPr="00970A8A" w:rsidRDefault="00533903" w:rsidP="00533903">
            <w:pPr>
              <w:jc w:val="both"/>
              <w:rPr>
                <w:rFonts w:cstheme="minorHAnsi"/>
                <w:sz w:val="20"/>
                <w:szCs w:val="20"/>
              </w:rPr>
            </w:pPr>
            <w:r>
              <w:rPr>
                <w:rFonts w:cstheme="minorHAnsi"/>
                <w:sz w:val="20"/>
                <w:szCs w:val="20"/>
              </w:rPr>
              <w:t>Densité estimée du dé</w:t>
            </w:r>
            <w:r w:rsidR="00D030E8">
              <w:rPr>
                <w:rFonts w:cstheme="minorHAnsi"/>
                <w:sz w:val="20"/>
                <w:szCs w:val="20"/>
              </w:rPr>
              <w:t>coupage paysager, exprimée par n</w:t>
            </w:r>
            <w:r>
              <w:rPr>
                <w:rFonts w:cstheme="minorHAnsi"/>
                <w:sz w:val="20"/>
                <w:szCs w:val="20"/>
              </w:rPr>
              <w:t>ombre d’habitants au km</w:t>
            </w:r>
            <w:r w:rsidRPr="00533903">
              <w:rPr>
                <w:rFonts w:cstheme="minorHAnsi"/>
                <w:sz w:val="20"/>
                <w:szCs w:val="20"/>
                <w:vertAlign w:val="superscript"/>
              </w:rPr>
              <w:t>2</w:t>
            </w:r>
            <w:r>
              <w:rPr>
                <w:rFonts w:cstheme="minorHAnsi"/>
                <w:sz w:val="20"/>
                <w:szCs w:val="20"/>
              </w:rPr>
              <w:t>.</w:t>
            </w:r>
          </w:p>
        </w:tc>
      </w:tr>
      <w:tr w:rsidR="00533903" w14:paraId="387BA269" w14:textId="77777777" w:rsidTr="000D347D">
        <w:tc>
          <w:tcPr>
            <w:tcW w:w="2222" w:type="dxa"/>
            <w:tcBorders>
              <w:top w:val="nil"/>
              <w:left w:val="single" w:sz="4" w:space="0" w:color="auto"/>
              <w:bottom w:val="nil"/>
              <w:right w:val="nil"/>
            </w:tcBorders>
          </w:tcPr>
          <w:p w14:paraId="1067770F" w14:textId="5E6392FE" w:rsidR="00533903" w:rsidRDefault="00533903" w:rsidP="004102C1">
            <w:pPr>
              <w:jc w:val="both"/>
              <w:rPr>
                <w:rFonts w:cstheme="minorHAnsi"/>
              </w:rPr>
            </w:pPr>
            <w:r w:rsidRPr="001D5211">
              <w:rPr>
                <w:rFonts w:cstheme="minorHAnsi"/>
                <w:sz w:val="20"/>
              </w:rPr>
              <w:t>Type</w:t>
            </w:r>
          </w:p>
        </w:tc>
        <w:tc>
          <w:tcPr>
            <w:tcW w:w="7066" w:type="dxa"/>
            <w:tcBorders>
              <w:top w:val="nil"/>
              <w:left w:val="nil"/>
              <w:bottom w:val="nil"/>
              <w:right w:val="single" w:sz="4" w:space="0" w:color="auto"/>
            </w:tcBorders>
          </w:tcPr>
          <w:p w14:paraId="6C4F479F" w14:textId="1F07BEF1" w:rsidR="00533903" w:rsidRPr="00970A8A" w:rsidRDefault="00533903" w:rsidP="00970A8A">
            <w:pPr>
              <w:jc w:val="both"/>
              <w:rPr>
                <w:rFonts w:cstheme="minorHAnsi"/>
                <w:sz w:val="20"/>
                <w:szCs w:val="20"/>
              </w:rPr>
            </w:pPr>
            <w:proofErr w:type="spellStart"/>
            <w:r>
              <w:rPr>
                <w:rFonts w:cstheme="minorHAnsi"/>
                <w:sz w:val="20"/>
                <w:szCs w:val="20"/>
              </w:rPr>
              <w:t>Integer</w:t>
            </w:r>
            <w:proofErr w:type="spellEnd"/>
          </w:p>
        </w:tc>
      </w:tr>
      <w:tr w:rsidR="00533903" w14:paraId="245A21A5" w14:textId="77777777" w:rsidTr="000D347D">
        <w:tc>
          <w:tcPr>
            <w:tcW w:w="2222" w:type="dxa"/>
            <w:tcBorders>
              <w:top w:val="nil"/>
              <w:left w:val="single" w:sz="4" w:space="0" w:color="auto"/>
              <w:bottom w:val="nil"/>
              <w:right w:val="nil"/>
            </w:tcBorders>
          </w:tcPr>
          <w:p w14:paraId="7A127586" w14:textId="2D0B06FF" w:rsidR="00533903" w:rsidRDefault="00533903" w:rsidP="004102C1">
            <w:pPr>
              <w:jc w:val="both"/>
              <w:rPr>
                <w:rFonts w:cstheme="minorHAnsi"/>
              </w:rPr>
            </w:pPr>
            <w:r w:rsidRPr="001D5211">
              <w:rPr>
                <w:rFonts w:cstheme="minorHAnsi"/>
                <w:sz w:val="20"/>
              </w:rPr>
              <w:t>Multiplicité</w:t>
            </w:r>
          </w:p>
        </w:tc>
        <w:tc>
          <w:tcPr>
            <w:tcW w:w="7066" w:type="dxa"/>
            <w:tcBorders>
              <w:top w:val="nil"/>
              <w:left w:val="nil"/>
              <w:bottom w:val="nil"/>
              <w:right w:val="single" w:sz="4" w:space="0" w:color="auto"/>
            </w:tcBorders>
          </w:tcPr>
          <w:p w14:paraId="31339EA6" w14:textId="38C3916B" w:rsidR="00533903" w:rsidRPr="00970A8A" w:rsidRDefault="00533903" w:rsidP="00970A8A">
            <w:pPr>
              <w:jc w:val="both"/>
              <w:rPr>
                <w:rFonts w:cstheme="minorHAnsi"/>
                <w:sz w:val="20"/>
                <w:szCs w:val="20"/>
              </w:rPr>
            </w:pPr>
            <w:r>
              <w:rPr>
                <w:rFonts w:cstheme="minorHAnsi"/>
                <w:sz w:val="20"/>
                <w:szCs w:val="20"/>
              </w:rPr>
              <w:t>[0</w:t>
            </w:r>
            <w:r>
              <w:rPr>
                <w:rFonts w:ascii="Courier New" w:hAnsi="Courier New" w:cs="Courier New"/>
                <w:sz w:val="20"/>
                <w:szCs w:val="20"/>
              </w:rPr>
              <w:t>..</w:t>
            </w:r>
            <w:r>
              <w:rPr>
                <w:rFonts w:cstheme="minorHAnsi"/>
                <w:sz w:val="20"/>
                <w:szCs w:val="20"/>
              </w:rPr>
              <w:t>1]</w:t>
            </w:r>
          </w:p>
        </w:tc>
      </w:tr>
      <w:tr w:rsidR="00533903" w14:paraId="1A8A1D77" w14:textId="77777777" w:rsidTr="000D347D">
        <w:tc>
          <w:tcPr>
            <w:tcW w:w="2222" w:type="dxa"/>
            <w:tcBorders>
              <w:top w:val="nil"/>
              <w:left w:val="single" w:sz="4" w:space="0" w:color="auto"/>
              <w:bottom w:val="nil"/>
              <w:right w:val="nil"/>
            </w:tcBorders>
          </w:tcPr>
          <w:p w14:paraId="71820860" w14:textId="1B182D9F" w:rsidR="00533903" w:rsidRDefault="00533903" w:rsidP="004102C1">
            <w:pPr>
              <w:jc w:val="both"/>
              <w:rPr>
                <w:rFonts w:cstheme="minorHAnsi"/>
              </w:rPr>
            </w:pPr>
            <w:r w:rsidRPr="001D5211">
              <w:rPr>
                <w:rFonts w:cstheme="minorHAnsi"/>
                <w:sz w:val="20"/>
              </w:rPr>
              <w:t>Statut</w:t>
            </w:r>
          </w:p>
        </w:tc>
        <w:tc>
          <w:tcPr>
            <w:tcW w:w="7066" w:type="dxa"/>
            <w:tcBorders>
              <w:top w:val="nil"/>
              <w:left w:val="nil"/>
              <w:bottom w:val="nil"/>
              <w:right w:val="single" w:sz="4" w:space="0" w:color="auto"/>
            </w:tcBorders>
          </w:tcPr>
          <w:p w14:paraId="24884349" w14:textId="41AE9062" w:rsidR="00533903" w:rsidRPr="00970A8A" w:rsidRDefault="00533903" w:rsidP="00970A8A">
            <w:pPr>
              <w:jc w:val="both"/>
              <w:rPr>
                <w:rFonts w:cstheme="minorHAnsi"/>
                <w:sz w:val="20"/>
                <w:szCs w:val="20"/>
              </w:rPr>
            </w:pPr>
            <w:r>
              <w:rPr>
                <w:rFonts w:cstheme="minorHAnsi"/>
                <w:sz w:val="20"/>
                <w:szCs w:val="20"/>
              </w:rPr>
              <w:t>facultatif</w:t>
            </w:r>
          </w:p>
        </w:tc>
      </w:tr>
      <w:tr w:rsidR="00533903" w14:paraId="684377DA" w14:textId="77777777" w:rsidTr="007848F9">
        <w:tc>
          <w:tcPr>
            <w:tcW w:w="2222" w:type="dxa"/>
            <w:tcBorders>
              <w:top w:val="nil"/>
              <w:left w:val="single" w:sz="4" w:space="0" w:color="auto"/>
              <w:bottom w:val="single" w:sz="4" w:space="0" w:color="auto"/>
              <w:right w:val="nil"/>
            </w:tcBorders>
          </w:tcPr>
          <w:p w14:paraId="3F991ED2" w14:textId="099ADD18" w:rsidR="00533903" w:rsidRDefault="00533903" w:rsidP="004102C1">
            <w:pPr>
              <w:jc w:val="both"/>
              <w:rPr>
                <w:rFonts w:cstheme="minorHAnsi"/>
              </w:rPr>
            </w:pPr>
            <w:r w:rsidRPr="00970A8A">
              <w:rPr>
                <w:rFonts w:cstheme="minorHAnsi"/>
                <w:sz w:val="20"/>
                <w:szCs w:val="20"/>
              </w:rPr>
              <w:t>Remarque</w:t>
            </w:r>
          </w:p>
        </w:tc>
        <w:tc>
          <w:tcPr>
            <w:tcW w:w="7066" w:type="dxa"/>
            <w:tcBorders>
              <w:top w:val="nil"/>
              <w:left w:val="nil"/>
              <w:bottom w:val="single" w:sz="4" w:space="0" w:color="auto"/>
              <w:right w:val="single" w:sz="4" w:space="0" w:color="auto"/>
            </w:tcBorders>
          </w:tcPr>
          <w:p w14:paraId="7A896C40" w14:textId="4A0C80C2" w:rsidR="00533903" w:rsidRDefault="00533903" w:rsidP="00533903">
            <w:pPr>
              <w:jc w:val="both"/>
              <w:rPr>
                <w:rFonts w:cstheme="minorHAnsi"/>
                <w:sz w:val="20"/>
                <w:szCs w:val="20"/>
              </w:rPr>
            </w:pPr>
            <w:r>
              <w:rPr>
                <w:rFonts w:cstheme="minorHAnsi"/>
                <w:sz w:val="20"/>
                <w:szCs w:val="20"/>
              </w:rPr>
              <w:t xml:space="preserve">Cet attribut s’obtient en divisant l’attribut </w:t>
            </w:r>
            <w:proofErr w:type="spellStart"/>
            <w:r>
              <w:rPr>
                <w:rFonts w:cstheme="minorHAnsi"/>
                <w:sz w:val="20"/>
                <w:szCs w:val="20"/>
              </w:rPr>
              <w:t>populationEstimée</w:t>
            </w:r>
            <w:proofErr w:type="spellEnd"/>
            <w:r>
              <w:rPr>
                <w:rFonts w:cstheme="minorHAnsi"/>
                <w:sz w:val="20"/>
                <w:szCs w:val="20"/>
              </w:rPr>
              <w:t xml:space="preserve"> </w:t>
            </w:r>
            <w:r w:rsidR="00A137C3">
              <w:rPr>
                <w:rFonts w:cstheme="minorHAnsi"/>
                <w:sz w:val="20"/>
                <w:szCs w:val="20"/>
              </w:rPr>
              <w:t>par l’attribut</w:t>
            </w:r>
            <w:r>
              <w:rPr>
                <w:rFonts w:cstheme="minorHAnsi"/>
                <w:sz w:val="20"/>
                <w:szCs w:val="20"/>
              </w:rPr>
              <w:t xml:space="preserve"> superficie. </w:t>
            </w:r>
          </w:p>
          <w:p w14:paraId="704027CB" w14:textId="2A22E459" w:rsidR="000D347D" w:rsidRPr="00970A8A" w:rsidRDefault="000D347D" w:rsidP="005137D9">
            <w:pPr>
              <w:jc w:val="both"/>
              <w:rPr>
                <w:rFonts w:cstheme="minorHAnsi"/>
                <w:sz w:val="20"/>
                <w:szCs w:val="20"/>
              </w:rPr>
            </w:pPr>
            <w:r>
              <w:rPr>
                <w:rFonts w:cstheme="minorHAnsi"/>
                <w:sz w:val="20"/>
                <w:szCs w:val="20"/>
              </w:rPr>
              <w:t>Cet attribut vise à donner un ordre de grandeur de la densité d’un découpage paysager. Il ne s’agit ni d’une valeur</w:t>
            </w:r>
            <w:r w:rsidR="005137D9">
              <w:rPr>
                <w:rFonts w:cstheme="minorHAnsi"/>
                <w:sz w:val="20"/>
                <w:szCs w:val="20"/>
              </w:rPr>
              <w:t xml:space="preserve"> précise</w:t>
            </w:r>
            <w:r>
              <w:rPr>
                <w:rFonts w:cstheme="minorHAnsi"/>
                <w:sz w:val="20"/>
                <w:szCs w:val="20"/>
              </w:rPr>
              <w:t>, ni d’une valeur officielle.</w:t>
            </w:r>
          </w:p>
        </w:tc>
      </w:tr>
      <w:tr w:rsidR="007848F9" w14:paraId="17C47099" w14:textId="77777777" w:rsidTr="007848F9">
        <w:tc>
          <w:tcPr>
            <w:tcW w:w="9288" w:type="dxa"/>
            <w:gridSpan w:val="2"/>
            <w:tcBorders>
              <w:top w:val="single" w:sz="4" w:space="0" w:color="auto"/>
              <w:bottom w:val="nil"/>
            </w:tcBorders>
          </w:tcPr>
          <w:p w14:paraId="4E4BEE92" w14:textId="77777777" w:rsidR="007848F9" w:rsidRDefault="007848F9" w:rsidP="00970A8A">
            <w:pPr>
              <w:jc w:val="both"/>
              <w:rPr>
                <w:rFonts w:cstheme="minorHAnsi"/>
                <w:b/>
              </w:rPr>
            </w:pPr>
            <w:proofErr w:type="spellStart"/>
            <w:r w:rsidRPr="007848F9">
              <w:rPr>
                <w:rFonts w:cstheme="minorHAnsi"/>
                <w:b/>
              </w:rPr>
              <w:t>altitudeMinimale</w:t>
            </w:r>
            <w:proofErr w:type="spellEnd"/>
          </w:p>
          <w:p w14:paraId="50599560" w14:textId="282C808A" w:rsidR="007848F9" w:rsidRPr="00970A8A" w:rsidRDefault="007848F9" w:rsidP="00970A8A">
            <w:pPr>
              <w:jc w:val="both"/>
              <w:rPr>
                <w:rFonts w:cstheme="minorHAnsi"/>
                <w:sz w:val="20"/>
                <w:szCs w:val="20"/>
              </w:rPr>
            </w:pPr>
          </w:p>
        </w:tc>
      </w:tr>
      <w:tr w:rsidR="00002AB8" w14:paraId="472DFB45" w14:textId="77777777" w:rsidTr="007848F9">
        <w:tc>
          <w:tcPr>
            <w:tcW w:w="2222" w:type="dxa"/>
            <w:tcBorders>
              <w:top w:val="nil"/>
              <w:left w:val="single" w:sz="4" w:space="0" w:color="auto"/>
              <w:bottom w:val="nil"/>
              <w:right w:val="nil"/>
            </w:tcBorders>
          </w:tcPr>
          <w:p w14:paraId="6620668F" w14:textId="236EA77B" w:rsidR="00002AB8" w:rsidRPr="007848F9" w:rsidRDefault="00002AB8" w:rsidP="004102C1">
            <w:pPr>
              <w:jc w:val="both"/>
              <w:rPr>
                <w:rFonts w:cstheme="minorHAnsi"/>
                <w:sz w:val="20"/>
                <w:szCs w:val="20"/>
              </w:rPr>
            </w:pPr>
            <w:r w:rsidRPr="007848F9">
              <w:rPr>
                <w:rFonts w:cstheme="minorHAnsi"/>
                <w:sz w:val="20"/>
                <w:szCs w:val="20"/>
              </w:rPr>
              <w:t>Définition</w:t>
            </w:r>
          </w:p>
        </w:tc>
        <w:tc>
          <w:tcPr>
            <w:tcW w:w="7066" w:type="dxa"/>
            <w:tcBorders>
              <w:top w:val="nil"/>
              <w:left w:val="nil"/>
              <w:bottom w:val="nil"/>
              <w:right w:val="single" w:sz="4" w:space="0" w:color="auto"/>
            </w:tcBorders>
          </w:tcPr>
          <w:p w14:paraId="040B7902" w14:textId="38F3127D" w:rsidR="00002AB8" w:rsidRPr="007848F9" w:rsidRDefault="007848F9" w:rsidP="00970A8A">
            <w:pPr>
              <w:jc w:val="both"/>
              <w:rPr>
                <w:rFonts w:cstheme="minorHAnsi"/>
                <w:sz w:val="20"/>
                <w:szCs w:val="20"/>
              </w:rPr>
            </w:pPr>
            <w:r w:rsidRPr="007848F9">
              <w:rPr>
                <w:rFonts w:cstheme="minorHAnsi"/>
                <w:sz w:val="20"/>
                <w:szCs w:val="20"/>
              </w:rPr>
              <w:t xml:space="preserve">Altitude minimale du découpage paysager, exprimée en mètres </w:t>
            </w:r>
          </w:p>
        </w:tc>
      </w:tr>
      <w:tr w:rsidR="00002AB8" w14:paraId="2300025A" w14:textId="77777777" w:rsidTr="007848F9">
        <w:tc>
          <w:tcPr>
            <w:tcW w:w="2222" w:type="dxa"/>
            <w:tcBorders>
              <w:top w:val="nil"/>
              <w:left w:val="single" w:sz="4" w:space="0" w:color="auto"/>
              <w:bottom w:val="nil"/>
              <w:right w:val="nil"/>
            </w:tcBorders>
          </w:tcPr>
          <w:p w14:paraId="7F59CF9E" w14:textId="671BCD75" w:rsidR="00002AB8" w:rsidRPr="007848F9" w:rsidRDefault="00002AB8" w:rsidP="004102C1">
            <w:pPr>
              <w:jc w:val="both"/>
              <w:rPr>
                <w:rFonts w:cstheme="minorHAnsi"/>
                <w:sz w:val="20"/>
                <w:szCs w:val="20"/>
              </w:rPr>
            </w:pPr>
            <w:r w:rsidRPr="007848F9">
              <w:rPr>
                <w:rFonts w:cstheme="minorHAnsi"/>
                <w:sz w:val="20"/>
                <w:szCs w:val="20"/>
              </w:rPr>
              <w:t>Type</w:t>
            </w:r>
          </w:p>
        </w:tc>
        <w:tc>
          <w:tcPr>
            <w:tcW w:w="7066" w:type="dxa"/>
            <w:tcBorders>
              <w:top w:val="nil"/>
              <w:left w:val="nil"/>
              <w:bottom w:val="nil"/>
              <w:right w:val="single" w:sz="4" w:space="0" w:color="auto"/>
            </w:tcBorders>
          </w:tcPr>
          <w:p w14:paraId="337ED00B" w14:textId="3D3E3E07" w:rsidR="00002AB8" w:rsidRPr="007848F9" w:rsidRDefault="007848F9" w:rsidP="00970A8A">
            <w:pPr>
              <w:jc w:val="both"/>
              <w:rPr>
                <w:rFonts w:cstheme="minorHAnsi"/>
                <w:sz w:val="20"/>
                <w:szCs w:val="20"/>
              </w:rPr>
            </w:pPr>
            <w:proofErr w:type="spellStart"/>
            <w:r w:rsidRPr="007848F9">
              <w:rPr>
                <w:rFonts w:cstheme="minorHAnsi"/>
                <w:sz w:val="20"/>
                <w:szCs w:val="20"/>
              </w:rPr>
              <w:t>Integer</w:t>
            </w:r>
            <w:proofErr w:type="spellEnd"/>
          </w:p>
        </w:tc>
      </w:tr>
      <w:tr w:rsidR="007848F9" w14:paraId="55465648" w14:textId="77777777" w:rsidTr="007848F9">
        <w:tc>
          <w:tcPr>
            <w:tcW w:w="2222" w:type="dxa"/>
            <w:tcBorders>
              <w:top w:val="nil"/>
              <w:left w:val="single" w:sz="4" w:space="0" w:color="auto"/>
              <w:bottom w:val="nil"/>
              <w:right w:val="nil"/>
            </w:tcBorders>
          </w:tcPr>
          <w:p w14:paraId="5266EDB1" w14:textId="30A5EF0D" w:rsidR="007848F9" w:rsidRPr="007848F9" w:rsidRDefault="007848F9" w:rsidP="004102C1">
            <w:pPr>
              <w:jc w:val="both"/>
              <w:rPr>
                <w:rFonts w:cstheme="minorHAnsi"/>
                <w:sz w:val="20"/>
                <w:szCs w:val="20"/>
              </w:rPr>
            </w:pPr>
            <w:r w:rsidRPr="007848F9">
              <w:rPr>
                <w:rFonts w:cstheme="minorHAnsi"/>
                <w:sz w:val="20"/>
                <w:szCs w:val="20"/>
              </w:rPr>
              <w:t>Multiplicité</w:t>
            </w:r>
          </w:p>
        </w:tc>
        <w:tc>
          <w:tcPr>
            <w:tcW w:w="7066" w:type="dxa"/>
            <w:tcBorders>
              <w:top w:val="nil"/>
              <w:left w:val="nil"/>
              <w:bottom w:val="nil"/>
              <w:right w:val="single" w:sz="4" w:space="0" w:color="auto"/>
            </w:tcBorders>
          </w:tcPr>
          <w:p w14:paraId="51B98594" w14:textId="54C08310" w:rsidR="007848F9" w:rsidRPr="007848F9" w:rsidRDefault="007848F9" w:rsidP="00970A8A">
            <w:pPr>
              <w:jc w:val="both"/>
              <w:rPr>
                <w:rFonts w:cstheme="minorHAnsi"/>
                <w:sz w:val="20"/>
                <w:szCs w:val="20"/>
              </w:rPr>
            </w:pPr>
            <w:r w:rsidRPr="007848F9">
              <w:rPr>
                <w:rFonts w:cstheme="minorHAnsi"/>
                <w:sz w:val="20"/>
                <w:szCs w:val="20"/>
              </w:rPr>
              <w:t>[0</w:t>
            </w:r>
            <w:r w:rsidRPr="007848F9">
              <w:rPr>
                <w:rFonts w:ascii="Courier New" w:hAnsi="Courier New" w:cs="Courier New"/>
                <w:sz w:val="20"/>
                <w:szCs w:val="20"/>
              </w:rPr>
              <w:t>..</w:t>
            </w:r>
            <w:r w:rsidRPr="007848F9">
              <w:rPr>
                <w:rFonts w:cstheme="minorHAnsi"/>
                <w:sz w:val="20"/>
                <w:szCs w:val="20"/>
              </w:rPr>
              <w:t>1]</w:t>
            </w:r>
          </w:p>
        </w:tc>
      </w:tr>
      <w:tr w:rsidR="007848F9" w14:paraId="48AD5D08" w14:textId="77777777" w:rsidTr="007848F9">
        <w:tc>
          <w:tcPr>
            <w:tcW w:w="2222" w:type="dxa"/>
            <w:tcBorders>
              <w:top w:val="nil"/>
              <w:left w:val="single" w:sz="4" w:space="0" w:color="auto"/>
              <w:bottom w:val="nil"/>
              <w:right w:val="nil"/>
            </w:tcBorders>
          </w:tcPr>
          <w:p w14:paraId="36A5060A" w14:textId="68D08EA0" w:rsidR="007848F9" w:rsidRPr="007848F9" w:rsidRDefault="007848F9" w:rsidP="004102C1">
            <w:pPr>
              <w:jc w:val="both"/>
              <w:rPr>
                <w:rFonts w:cstheme="minorHAnsi"/>
                <w:sz w:val="20"/>
                <w:szCs w:val="20"/>
              </w:rPr>
            </w:pPr>
            <w:r w:rsidRPr="007848F9">
              <w:rPr>
                <w:rFonts w:cstheme="minorHAnsi"/>
                <w:sz w:val="20"/>
                <w:szCs w:val="20"/>
              </w:rPr>
              <w:t>Statut</w:t>
            </w:r>
          </w:p>
        </w:tc>
        <w:tc>
          <w:tcPr>
            <w:tcW w:w="7066" w:type="dxa"/>
            <w:tcBorders>
              <w:top w:val="nil"/>
              <w:left w:val="nil"/>
              <w:bottom w:val="nil"/>
              <w:right w:val="single" w:sz="4" w:space="0" w:color="auto"/>
            </w:tcBorders>
          </w:tcPr>
          <w:p w14:paraId="73E58F0A" w14:textId="7870DFB7" w:rsidR="007848F9" w:rsidRPr="007848F9" w:rsidRDefault="007848F9" w:rsidP="00970A8A">
            <w:pPr>
              <w:jc w:val="both"/>
              <w:rPr>
                <w:rFonts w:cstheme="minorHAnsi"/>
                <w:sz w:val="20"/>
                <w:szCs w:val="20"/>
              </w:rPr>
            </w:pPr>
            <w:r w:rsidRPr="007848F9">
              <w:rPr>
                <w:rFonts w:cstheme="minorHAnsi"/>
                <w:sz w:val="20"/>
                <w:szCs w:val="20"/>
              </w:rPr>
              <w:t>facultatif</w:t>
            </w:r>
          </w:p>
        </w:tc>
      </w:tr>
      <w:tr w:rsidR="00002AB8" w14:paraId="31EA7EC7" w14:textId="77777777" w:rsidTr="007848F9">
        <w:tc>
          <w:tcPr>
            <w:tcW w:w="2222" w:type="dxa"/>
            <w:tcBorders>
              <w:top w:val="nil"/>
              <w:left w:val="single" w:sz="4" w:space="0" w:color="auto"/>
              <w:bottom w:val="single" w:sz="4" w:space="0" w:color="auto"/>
              <w:right w:val="nil"/>
            </w:tcBorders>
          </w:tcPr>
          <w:p w14:paraId="3DD6D30C" w14:textId="3DC76DD7" w:rsidR="00002AB8" w:rsidRPr="007848F9" w:rsidRDefault="007848F9" w:rsidP="004102C1">
            <w:pPr>
              <w:jc w:val="both"/>
              <w:rPr>
                <w:rFonts w:cstheme="minorHAnsi"/>
                <w:sz w:val="20"/>
                <w:szCs w:val="20"/>
              </w:rPr>
            </w:pPr>
            <w:r w:rsidRPr="007848F9">
              <w:rPr>
                <w:rFonts w:cstheme="minorHAnsi"/>
                <w:sz w:val="20"/>
                <w:szCs w:val="20"/>
              </w:rPr>
              <w:t>Remarque</w:t>
            </w:r>
          </w:p>
        </w:tc>
        <w:tc>
          <w:tcPr>
            <w:tcW w:w="7066" w:type="dxa"/>
            <w:tcBorders>
              <w:top w:val="nil"/>
              <w:left w:val="nil"/>
              <w:bottom w:val="single" w:sz="4" w:space="0" w:color="auto"/>
              <w:right w:val="single" w:sz="4" w:space="0" w:color="auto"/>
            </w:tcBorders>
          </w:tcPr>
          <w:p w14:paraId="756B56B6" w14:textId="520C38F8" w:rsidR="00002AB8" w:rsidRPr="007848F9" w:rsidRDefault="007848F9" w:rsidP="007848F9">
            <w:pPr>
              <w:jc w:val="both"/>
              <w:rPr>
                <w:rFonts w:cstheme="minorHAnsi"/>
                <w:sz w:val="20"/>
                <w:szCs w:val="20"/>
              </w:rPr>
            </w:pPr>
            <w:r w:rsidRPr="007848F9">
              <w:rPr>
                <w:rFonts w:cstheme="minorHAnsi"/>
                <w:sz w:val="20"/>
                <w:szCs w:val="20"/>
              </w:rPr>
              <w:t>Cet attribut vise à donner un ordre de grandeur de l’altitude</w:t>
            </w:r>
            <w:r>
              <w:rPr>
                <w:rFonts w:cstheme="minorHAnsi"/>
                <w:sz w:val="20"/>
                <w:szCs w:val="20"/>
              </w:rPr>
              <w:t xml:space="preserve"> minimale</w:t>
            </w:r>
            <w:r w:rsidRPr="007848F9">
              <w:rPr>
                <w:rFonts w:cstheme="minorHAnsi"/>
                <w:sz w:val="20"/>
                <w:szCs w:val="20"/>
              </w:rPr>
              <w:t xml:space="preserve"> d’un découpage paysager. Il ne s’agit ni d’une valeur précise, ni d’une valeur officielle.</w:t>
            </w:r>
          </w:p>
        </w:tc>
      </w:tr>
      <w:tr w:rsidR="007848F9" w14:paraId="68EF1C16" w14:textId="77777777" w:rsidTr="007848F9">
        <w:tc>
          <w:tcPr>
            <w:tcW w:w="9288" w:type="dxa"/>
            <w:gridSpan w:val="2"/>
            <w:tcBorders>
              <w:top w:val="single" w:sz="4" w:space="0" w:color="auto"/>
              <w:bottom w:val="nil"/>
            </w:tcBorders>
          </w:tcPr>
          <w:p w14:paraId="3460AF0D" w14:textId="6D623B14" w:rsidR="007848F9" w:rsidRDefault="007848F9" w:rsidP="00970A8A">
            <w:pPr>
              <w:jc w:val="both"/>
              <w:rPr>
                <w:rFonts w:cstheme="minorHAnsi"/>
                <w:b/>
              </w:rPr>
            </w:pPr>
            <w:proofErr w:type="spellStart"/>
            <w:r w:rsidRPr="007848F9">
              <w:rPr>
                <w:rFonts w:cstheme="minorHAnsi"/>
                <w:b/>
              </w:rPr>
              <w:t>altitude</w:t>
            </w:r>
            <w:r>
              <w:rPr>
                <w:rFonts w:cstheme="minorHAnsi"/>
                <w:b/>
              </w:rPr>
              <w:t>Max</w:t>
            </w:r>
            <w:r w:rsidRPr="007848F9">
              <w:rPr>
                <w:rFonts w:cstheme="minorHAnsi"/>
                <w:b/>
              </w:rPr>
              <w:t>imale</w:t>
            </w:r>
            <w:proofErr w:type="spellEnd"/>
          </w:p>
          <w:p w14:paraId="1D7D3F38" w14:textId="2B9CAB34" w:rsidR="007848F9" w:rsidRPr="00970A8A" w:rsidRDefault="007848F9" w:rsidP="00970A8A">
            <w:pPr>
              <w:jc w:val="both"/>
              <w:rPr>
                <w:rFonts w:cstheme="minorHAnsi"/>
                <w:sz w:val="20"/>
                <w:szCs w:val="20"/>
              </w:rPr>
            </w:pPr>
          </w:p>
        </w:tc>
      </w:tr>
      <w:tr w:rsidR="007848F9" w14:paraId="623D4BBA" w14:textId="77777777" w:rsidTr="007848F9">
        <w:tc>
          <w:tcPr>
            <w:tcW w:w="2222" w:type="dxa"/>
            <w:tcBorders>
              <w:top w:val="nil"/>
              <w:left w:val="single" w:sz="4" w:space="0" w:color="auto"/>
              <w:bottom w:val="nil"/>
              <w:right w:val="nil"/>
            </w:tcBorders>
          </w:tcPr>
          <w:p w14:paraId="3815628B" w14:textId="4180EE14" w:rsidR="007848F9" w:rsidRDefault="007848F9" w:rsidP="004102C1">
            <w:pPr>
              <w:jc w:val="both"/>
              <w:rPr>
                <w:rFonts w:cstheme="minorHAnsi"/>
              </w:rPr>
            </w:pPr>
            <w:r w:rsidRPr="007848F9">
              <w:rPr>
                <w:rFonts w:cstheme="minorHAnsi"/>
                <w:sz w:val="20"/>
                <w:szCs w:val="20"/>
              </w:rPr>
              <w:t>Définition</w:t>
            </w:r>
          </w:p>
        </w:tc>
        <w:tc>
          <w:tcPr>
            <w:tcW w:w="7066" w:type="dxa"/>
            <w:tcBorders>
              <w:top w:val="nil"/>
              <w:left w:val="nil"/>
              <w:bottom w:val="nil"/>
              <w:right w:val="single" w:sz="4" w:space="0" w:color="auto"/>
            </w:tcBorders>
          </w:tcPr>
          <w:p w14:paraId="27722D37" w14:textId="3526CE0E" w:rsidR="007848F9" w:rsidRPr="00970A8A" w:rsidRDefault="007848F9" w:rsidP="00970A8A">
            <w:pPr>
              <w:jc w:val="both"/>
              <w:rPr>
                <w:rFonts w:cstheme="minorHAnsi"/>
                <w:sz w:val="20"/>
                <w:szCs w:val="20"/>
              </w:rPr>
            </w:pPr>
            <w:r w:rsidRPr="007848F9">
              <w:rPr>
                <w:rFonts w:cstheme="minorHAnsi"/>
                <w:sz w:val="20"/>
                <w:szCs w:val="20"/>
              </w:rPr>
              <w:t xml:space="preserve">Altitude </w:t>
            </w:r>
            <w:r>
              <w:rPr>
                <w:rFonts w:cstheme="minorHAnsi"/>
                <w:sz w:val="20"/>
                <w:szCs w:val="20"/>
              </w:rPr>
              <w:t>max</w:t>
            </w:r>
            <w:r w:rsidRPr="007848F9">
              <w:rPr>
                <w:rFonts w:cstheme="minorHAnsi"/>
                <w:sz w:val="20"/>
                <w:szCs w:val="20"/>
              </w:rPr>
              <w:t xml:space="preserve">imale du découpage paysager, exprimée en mètres </w:t>
            </w:r>
          </w:p>
        </w:tc>
      </w:tr>
      <w:tr w:rsidR="007848F9" w14:paraId="721840BA" w14:textId="77777777" w:rsidTr="007848F9">
        <w:tc>
          <w:tcPr>
            <w:tcW w:w="2222" w:type="dxa"/>
            <w:tcBorders>
              <w:top w:val="nil"/>
              <w:left w:val="single" w:sz="4" w:space="0" w:color="auto"/>
              <w:bottom w:val="nil"/>
              <w:right w:val="nil"/>
            </w:tcBorders>
          </w:tcPr>
          <w:p w14:paraId="360B6B55" w14:textId="7BFEF933" w:rsidR="007848F9" w:rsidRDefault="007848F9" w:rsidP="004102C1">
            <w:pPr>
              <w:jc w:val="both"/>
              <w:rPr>
                <w:rFonts w:cstheme="minorHAnsi"/>
              </w:rPr>
            </w:pPr>
            <w:r w:rsidRPr="007848F9">
              <w:rPr>
                <w:rFonts w:cstheme="minorHAnsi"/>
                <w:sz w:val="20"/>
                <w:szCs w:val="20"/>
              </w:rPr>
              <w:lastRenderedPageBreak/>
              <w:t>Type</w:t>
            </w:r>
          </w:p>
        </w:tc>
        <w:tc>
          <w:tcPr>
            <w:tcW w:w="7066" w:type="dxa"/>
            <w:tcBorders>
              <w:top w:val="nil"/>
              <w:left w:val="nil"/>
              <w:bottom w:val="nil"/>
              <w:right w:val="single" w:sz="4" w:space="0" w:color="auto"/>
            </w:tcBorders>
          </w:tcPr>
          <w:p w14:paraId="6F21787D" w14:textId="7FAB0C64" w:rsidR="007848F9" w:rsidRPr="00970A8A" w:rsidRDefault="007848F9" w:rsidP="00970A8A">
            <w:pPr>
              <w:jc w:val="both"/>
              <w:rPr>
                <w:rFonts w:cstheme="minorHAnsi"/>
                <w:sz w:val="20"/>
                <w:szCs w:val="20"/>
              </w:rPr>
            </w:pPr>
            <w:proofErr w:type="spellStart"/>
            <w:r w:rsidRPr="007848F9">
              <w:rPr>
                <w:rFonts w:cstheme="minorHAnsi"/>
                <w:sz w:val="20"/>
                <w:szCs w:val="20"/>
              </w:rPr>
              <w:t>Integer</w:t>
            </w:r>
            <w:proofErr w:type="spellEnd"/>
          </w:p>
        </w:tc>
      </w:tr>
      <w:tr w:rsidR="007848F9" w14:paraId="078ADC56" w14:textId="77777777" w:rsidTr="007848F9">
        <w:tc>
          <w:tcPr>
            <w:tcW w:w="2222" w:type="dxa"/>
            <w:tcBorders>
              <w:top w:val="nil"/>
              <w:left w:val="single" w:sz="4" w:space="0" w:color="auto"/>
              <w:bottom w:val="nil"/>
              <w:right w:val="nil"/>
            </w:tcBorders>
          </w:tcPr>
          <w:p w14:paraId="27782060" w14:textId="600743B3" w:rsidR="007848F9" w:rsidRDefault="007848F9" w:rsidP="004102C1">
            <w:pPr>
              <w:jc w:val="both"/>
              <w:rPr>
                <w:rFonts w:cstheme="minorHAnsi"/>
              </w:rPr>
            </w:pPr>
            <w:r w:rsidRPr="007848F9">
              <w:rPr>
                <w:rFonts w:cstheme="minorHAnsi"/>
                <w:sz w:val="20"/>
                <w:szCs w:val="20"/>
              </w:rPr>
              <w:t>Multiplicité</w:t>
            </w:r>
          </w:p>
        </w:tc>
        <w:tc>
          <w:tcPr>
            <w:tcW w:w="7066" w:type="dxa"/>
            <w:tcBorders>
              <w:top w:val="nil"/>
              <w:left w:val="nil"/>
              <w:bottom w:val="nil"/>
              <w:right w:val="single" w:sz="4" w:space="0" w:color="auto"/>
            </w:tcBorders>
          </w:tcPr>
          <w:p w14:paraId="467EBFA4" w14:textId="11BD0F1C" w:rsidR="007848F9" w:rsidRPr="00970A8A" w:rsidRDefault="007848F9" w:rsidP="00970A8A">
            <w:pPr>
              <w:jc w:val="both"/>
              <w:rPr>
                <w:rFonts w:cstheme="minorHAnsi"/>
                <w:sz w:val="20"/>
                <w:szCs w:val="20"/>
              </w:rPr>
            </w:pPr>
            <w:r w:rsidRPr="007848F9">
              <w:rPr>
                <w:rFonts w:cstheme="minorHAnsi"/>
                <w:sz w:val="20"/>
                <w:szCs w:val="20"/>
              </w:rPr>
              <w:t>[0</w:t>
            </w:r>
            <w:r w:rsidRPr="007848F9">
              <w:rPr>
                <w:rFonts w:ascii="Courier New" w:hAnsi="Courier New" w:cs="Courier New"/>
                <w:sz w:val="20"/>
                <w:szCs w:val="20"/>
              </w:rPr>
              <w:t>..</w:t>
            </w:r>
            <w:r w:rsidRPr="007848F9">
              <w:rPr>
                <w:rFonts w:cstheme="minorHAnsi"/>
                <w:sz w:val="20"/>
                <w:szCs w:val="20"/>
              </w:rPr>
              <w:t>1]</w:t>
            </w:r>
          </w:p>
        </w:tc>
      </w:tr>
      <w:tr w:rsidR="007848F9" w14:paraId="474DB5EE" w14:textId="77777777" w:rsidTr="007848F9">
        <w:tc>
          <w:tcPr>
            <w:tcW w:w="2222" w:type="dxa"/>
            <w:tcBorders>
              <w:top w:val="nil"/>
              <w:left w:val="single" w:sz="4" w:space="0" w:color="auto"/>
              <w:bottom w:val="nil"/>
              <w:right w:val="nil"/>
            </w:tcBorders>
          </w:tcPr>
          <w:p w14:paraId="753375FA" w14:textId="1CF959ED" w:rsidR="007848F9" w:rsidRDefault="007848F9" w:rsidP="004102C1">
            <w:pPr>
              <w:jc w:val="both"/>
              <w:rPr>
                <w:rFonts w:cstheme="minorHAnsi"/>
              </w:rPr>
            </w:pPr>
            <w:r w:rsidRPr="007848F9">
              <w:rPr>
                <w:rFonts w:cstheme="minorHAnsi"/>
                <w:sz w:val="20"/>
                <w:szCs w:val="20"/>
              </w:rPr>
              <w:t>Statut</w:t>
            </w:r>
          </w:p>
        </w:tc>
        <w:tc>
          <w:tcPr>
            <w:tcW w:w="7066" w:type="dxa"/>
            <w:tcBorders>
              <w:top w:val="nil"/>
              <w:left w:val="nil"/>
              <w:bottom w:val="nil"/>
              <w:right w:val="single" w:sz="4" w:space="0" w:color="auto"/>
            </w:tcBorders>
          </w:tcPr>
          <w:p w14:paraId="5241F480" w14:textId="24FB87C8" w:rsidR="007848F9" w:rsidRPr="00970A8A" w:rsidRDefault="007848F9" w:rsidP="00970A8A">
            <w:pPr>
              <w:jc w:val="both"/>
              <w:rPr>
                <w:rFonts w:cstheme="minorHAnsi"/>
                <w:sz w:val="20"/>
                <w:szCs w:val="20"/>
              </w:rPr>
            </w:pPr>
            <w:r w:rsidRPr="007848F9">
              <w:rPr>
                <w:rFonts w:cstheme="minorHAnsi"/>
                <w:sz w:val="20"/>
                <w:szCs w:val="20"/>
              </w:rPr>
              <w:t>facultatif</w:t>
            </w:r>
          </w:p>
        </w:tc>
      </w:tr>
      <w:tr w:rsidR="007848F9" w14:paraId="2F32AB41" w14:textId="77777777" w:rsidTr="00652E32">
        <w:tc>
          <w:tcPr>
            <w:tcW w:w="2222" w:type="dxa"/>
            <w:tcBorders>
              <w:top w:val="nil"/>
              <w:left w:val="single" w:sz="4" w:space="0" w:color="auto"/>
              <w:bottom w:val="single" w:sz="4" w:space="0" w:color="auto"/>
              <w:right w:val="nil"/>
            </w:tcBorders>
          </w:tcPr>
          <w:p w14:paraId="0B4946BA" w14:textId="6094BD59" w:rsidR="007848F9" w:rsidRDefault="007848F9" w:rsidP="004102C1">
            <w:pPr>
              <w:jc w:val="both"/>
              <w:rPr>
                <w:rFonts w:cstheme="minorHAnsi"/>
              </w:rPr>
            </w:pPr>
            <w:r w:rsidRPr="007848F9">
              <w:rPr>
                <w:rFonts w:cstheme="minorHAnsi"/>
                <w:sz w:val="20"/>
                <w:szCs w:val="20"/>
              </w:rPr>
              <w:t>Remarque</w:t>
            </w:r>
          </w:p>
        </w:tc>
        <w:tc>
          <w:tcPr>
            <w:tcW w:w="7066" w:type="dxa"/>
            <w:tcBorders>
              <w:top w:val="nil"/>
              <w:left w:val="nil"/>
              <w:bottom w:val="single" w:sz="4" w:space="0" w:color="auto"/>
              <w:right w:val="single" w:sz="4" w:space="0" w:color="auto"/>
            </w:tcBorders>
          </w:tcPr>
          <w:p w14:paraId="152B0A31" w14:textId="2CBBC0AF" w:rsidR="007848F9" w:rsidRPr="00970A8A" w:rsidRDefault="007848F9" w:rsidP="00970A8A">
            <w:pPr>
              <w:jc w:val="both"/>
              <w:rPr>
                <w:rFonts w:cstheme="minorHAnsi"/>
                <w:sz w:val="20"/>
                <w:szCs w:val="20"/>
              </w:rPr>
            </w:pPr>
            <w:r w:rsidRPr="007848F9">
              <w:rPr>
                <w:rFonts w:cstheme="minorHAnsi"/>
                <w:sz w:val="20"/>
                <w:szCs w:val="20"/>
              </w:rPr>
              <w:t xml:space="preserve">Cet attribut vise à donner un ordre de grandeur de l’altitude </w:t>
            </w:r>
            <w:r>
              <w:rPr>
                <w:rFonts w:cstheme="minorHAnsi"/>
                <w:sz w:val="20"/>
                <w:szCs w:val="20"/>
              </w:rPr>
              <w:t xml:space="preserve">maximale </w:t>
            </w:r>
            <w:r w:rsidRPr="007848F9">
              <w:rPr>
                <w:rFonts w:cstheme="minorHAnsi"/>
                <w:sz w:val="20"/>
                <w:szCs w:val="20"/>
              </w:rPr>
              <w:t>d’un découpage paysager. Il ne s’agit ni d’une valeur précise, ni d’une valeur officielle.</w:t>
            </w:r>
          </w:p>
        </w:tc>
      </w:tr>
      <w:tr w:rsidR="007848F9" w14:paraId="16FB21AE" w14:textId="77777777" w:rsidTr="00652E32">
        <w:tc>
          <w:tcPr>
            <w:tcW w:w="9288" w:type="dxa"/>
            <w:gridSpan w:val="2"/>
            <w:tcBorders>
              <w:top w:val="single" w:sz="4" w:space="0" w:color="auto"/>
              <w:bottom w:val="nil"/>
            </w:tcBorders>
          </w:tcPr>
          <w:p w14:paraId="15B09E3B" w14:textId="77777777" w:rsidR="007848F9" w:rsidRPr="007848F9" w:rsidRDefault="007848F9" w:rsidP="004102C1">
            <w:pPr>
              <w:jc w:val="both"/>
              <w:rPr>
                <w:rFonts w:cstheme="minorHAnsi"/>
                <w:b/>
                <w:sz w:val="20"/>
                <w:szCs w:val="20"/>
              </w:rPr>
            </w:pPr>
            <w:proofErr w:type="spellStart"/>
            <w:r w:rsidRPr="007848F9">
              <w:rPr>
                <w:rFonts w:cstheme="minorHAnsi"/>
                <w:b/>
                <w:szCs w:val="20"/>
              </w:rPr>
              <w:t>mot-clefGénérique</w:t>
            </w:r>
            <w:proofErr w:type="spellEnd"/>
          </w:p>
          <w:p w14:paraId="11CA3FB8" w14:textId="77777777" w:rsidR="007848F9" w:rsidRPr="007848F9" w:rsidRDefault="007848F9" w:rsidP="00970A8A">
            <w:pPr>
              <w:jc w:val="both"/>
              <w:rPr>
                <w:rFonts w:cstheme="minorHAnsi"/>
                <w:sz w:val="20"/>
                <w:szCs w:val="20"/>
              </w:rPr>
            </w:pPr>
          </w:p>
        </w:tc>
      </w:tr>
      <w:tr w:rsidR="007848F9" w14:paraId="178B2586" w14:textId="77777777" w:rsidTr="00652E32">
        <w:tc>
          <w:tcPr>
            <w:tcW w:w="2222" w:type="dxa"/>
            <w:tcBorders>
              <w:top w:val="nil"/>
              <w:left w:val="single" w:sz="4" w:space="0" w:color="auto"/>
              <w:bottom w:val="nil"/>
              <w:right w:val="nil"/>
            </w:tcBorders>
          </w:tcPr>
          <w:p w14:paraId="3B47CDA7" w14:textId="67E14946" w:rsidR="007848F9" w:rsidRPr="007848F9" w:rsidRDefault="007848F9" w:rsidP="004102C1">
            <w:pPr>
              <w:jc w:val="both"/>
              <w:rPr>
                <w:rFonts w:cstheme="minorHAnsi"/>
                <w:sz w:val="20"/>
                <w:szCs w:val="20"/>
              </w:rPr>
            </w:pPr>
            <w:r w:rsidRPr="007848F9">
              <w:rPr>
                <w:rFonts w:cstheme="minorHAnsi"/>
                <w:sz w:val="20"/>
                <w:szCs w:val="20"/>
              </w:rPr>
              <w:t>Définition</w:t>
            </w:r>
          </w:p>
        </w:tc>
        <w:tc>
          <w:tcPr>
            <w:tcW w:w="7066" w:type="dxa"/>
            <w:tcBorders>
              <w:top w:val="nil"/>
              <w:left w:val="nil"/>
              <w:bottom w:val="nil"/>
              <w:right w:val="single" w:sz="4" w:space="0" w:color="auto"/>
            </w:tcBorders>
          </w:tcPr>
          <w:p w14:paraId="4CA95769" w14:textId="6C4FF598" w:rsidR="007848F9" w:rsidRPr="007848F9" w:rsidRDefault="008B6DF5" w:rsidP="00970A8A">
            <w:pPr>
              <w:jc w:val="both"/>
              <w:rPr>
                <w:rFonts w:cstheme="minorHAnsi"/>
                <w:sz w:val="20"/>
                <w:szCs w:val="20"/>
              </w:rPr>
            </w:pPr>
            <w:r>
              <w:rPr>
                <w:rFonts w:cstheme="minorHAnsi"/>
                <w:sz w:val="20"/>
                <w:szCs w:val="20"/>
              </w:rPr>
              <w:t>Suite de m</w:t>
            </w:r>
            <w:r w:rsidR="00F81E65">
              <w:rPr>
                <w:rFonts w:cstheme="minorHAnsi"/>
                <w:sz w:val="20"/>
                <w:szCs w:val="20"/>
              </w:rPr>
              <w:t>ot</w:t>
            </w:r>
            <w:r w:rsidR="007A5506">
              <w:rPr>
                <w:rFonts w:cstheme="minorHAnsi"/>
                <w:sz w:val="20"/>
                <w:szCs w:val="20"/>
              </w:rPr>
              <w:t>s</w:t>
            </w:r>
            <w:r w:rsidR="00F81E65">
              <w:rPr>
                <w:rFonts w:cstheme="minorHAnsi"/>
                <w:sz w:val="20"/>
                <w:szCs w:val="20"/>
              </w:rPr>
              <w:t xml:space="preserve"> ou expression</w:t>
            </w:r>
            <w:r w:rsidR="007A5506">
              <w:rPr>
                <w:rFonts w:cstheme="minorHAnsi"/>
                <w:sz w:val="20"/>
                <w:szCs w:val="20"/>
              </w:rPr>
              <w:t>s</w:t>
            </w:r>
            <w:r w:rsidR="00F81E65">
              <w:rPr>
                <w:rFonts w:cstheme="minorHAnsi"/>
                <w:sz w:val="20"/>
                <w:szCs w:val="20"/>
              </w:rPr>
              <w:t xml:space="preserve"> indiquant les principales caractéristiques du découpage paysager. Un mot-clef générique ne contient pas de nom propre. </w:t>
            </w:r>
          </w:p>
        </w:tc>
      </w:tr>
      <w:tr w:rsidR="007848F9" w14:paraId="41422180" w14:textId="77777777" w:rsidTr="00652E32">
        <w:tc>
          <w:tcPr>
            <w:tcW w:w="2222" w:type="dxa"/>
            <w:tcBorders>
              <w:top w:val="nil"/>
              <w:left w:val="single" w:sz="4" w:space="0" w:color="auto"/>
              <w:bottom w:val="nil"/>
              <w:right w:val="nil"/>
            </w:tcBorders>
          </w:tcPr>
          <w:p w14:paraId="502B3901" w14:textId="48C4E26A" w:rsidR="007848F9" w:rsidRPr="007848F9" w:rsidRDefault="007848F9" w:rsidP="004102C1">
            <w:pPr>
              <w:jc w:val="both"/>
              <w:rPr>
                <w:rFonts w:cstheme="minorHAnsi"/>
                <w:sz w:val="20"/>
                <w:szCs w:val="20"/>
              </w:rPr>
            </w:pPr>
            <w:r w:rsidRPr="007848F9">
              <w:rPr>
                <w:rFonts w:cstheme="minorHAnsi"/>
                <w:sz w:val="20"/>
                <w:szCs w:val="20"/>
              </w:rPr>
              <w:t>Type</w:t>
            </w:r>
          </w:p>
        </w:tc>
        <w:tc>
          <w:tcPr>
            <w:tcW w:w="7066" w:type="dxa"/>
            <w:tcBorders>
              <w:top w:val="nil"/>
              <w:left w:val="nil"/>
              <w:bottom w:val="nil"/>
              <w:right w:val="single" w:sz="4" w:space="0" w:color="auto"/>
            </w:tcBorders>
          </w:tcPr>
          <w:p w14:paraId="2536C577" w14:textId="064FBC7A" w:rsidR="007848F9" w:rsidRPr="007848F9" w:rsidRDefault="00F81E65" w:rsidP="00970A8A">
            <w:pPr>
              <w:jc w:val="both"/>
              <w:rPr>
                <w:rFonts w:cstheme="minorHAnsi"/>
                <w:sz w:val="20"/>
                <w:szCs w:val="20"/>
              </w:rPr>
            </w:pPr>
            <w:proofErr w:type="spellStart"/>
            <w:r>
              <w:rPr>
                <w:rFonts w:cstheme="minorHAnsi"/>
                <w:sz w:val="20"/>
                <w:szCs w:val="20"/>
              </w:rPr>
              <w:t>CharacterString</w:t>
            </w:r>
            <w:proofErr w:type="spellEnd"/>
          </w:p>
        </w:tc>
      </w:tr>
      <w:tr w:rsidR="00F81E65" w14:paraId="43BCB939" w14:textId="77777777" w:rsidTr="00652E32">
        <w:tc>
          <w:tcPr>
            <w:tcW w:w="2222" w:type="dxa"/>
            <w:tcBorders>
              <w:top w:val="nil"/>
              <w:left w:val="single" w:sz="4" w:space="0" w:color="auto"/>
              <w:bottom w:val="nil"/>
              <w:right w:val="nil"/>
            </w:tcBorders>
          </w:tcPr>
          <w:p w14:paraId="210BF8FA" w14:textId="442ECA22" w:rsidR="00F81E65" w:rsidRPr="007848F9" w:rsidRDefault="00F81E65" w:rsidP="004102C1">
            <w:pPr>
              <w:jc w:val="both"/>
              <w:rPr>
                <w:rFonts w:cstheme="minorHAnsi"/>
                <w:sz w:val="20"/>
                <w:szCs w:val="20"/>
              </w:rPr>
            </w:pPr>
            <w:r w:rsidRPr="007848F9">
              <w:rPr>
                <w:rFonts w:cstheme="minorHAnsi"/>
                <w:sz w:val="20"/>
                <w:szCs w:val="20"/>
              </w:rPr>
              <w:t>Multiplicité</w:t>
            </w:r>
          </w:p>
        </w:tc>
        <w:tc>
          <w:tcPr>
            <w:tcW w:w="7066" w:type="dxa"/>
            <w:tcBorders>
              <w:top w:val="nil"/>
              <w:left w:val="nil"/>
              <w:bottom w:val="nil"/>
              <w:right w:val="single" w:sz="4" w:space="0" w:color="auto"/>
            </w:tcBorders>
          </w:tcPr>
          <w:p w14:paraId="635B619D" w14:textId="23FABAC3" w:rsidR="00F81E65" w:rsidRPr="007848F9" w:rsidRDefault="008B6DF5" w:rsidP="00970A8A">
            <w:pPr>
              <w:jc w:val="both"/>
              <w:rPr>
                <w:rFonts w:cstheme="minorHAnsi"/>
                <w:sz w:val="20"/>
                <w:szCs w:val="20"/>
              </w:rPr>
            </w:pPr>
            <w:r>
              <w:rPr>
                <w:rFonts w:cstheme="minorHAnsi"/>
                <w:sz w:val="20"/>
                <w:szCs w:val="20"/>
              </w:rPr>
              <w:t>1</w:t>
            </w:r>
          </w:p>
        </w:tc>
      </w:tr>
      <w:tr w:rsidR="00F81E65" w14:paraId="57A1AAFC" w14:textId="77777777" w:rsidTr="00652E32">
        <w:tc>
          <w:tcPr>
            <w:tcW w:w="2222" w:type="dxa"/>
            <w:tcBorders>
              <w:top w:val="nil"/>
              <w:left w:val="single" w:sz="4" w:space="0" w:color="auto"/>
              <w:bottom w:val="nil"/>
              <w:right w:val="nil"/>
            </w:tcBorders>
          </w:tcPr>
          <w:p w14:paraId="3A1A9CD8" w14:textId="520D5B15" w:rsidR="00F81E65" w:rsidRPr="007848F9" w:rsidRDefault="00F81E65" w:rsidP="004102C1">
            <w:pPr>
              <w:jc w:val="both"/>
              <w:rPr>
                <w:rFonts w:cstheme="minorHAnsi"/>
                <w:sz w:val="20"/>
                <w:szCs w:val="20"/>
              </w:rPr>
            </w:pPr>
            <w:r w:rsidRPr="007848F9">
              <w:rPr>
                <w:rFonts w:cstheme="minorHAnsi"/>
                <w:sz w:val="20"/>
                <w:szCs w:val="20"/>
              </w:rPr>
              <w:t>Statut</w:t>
            </w:r>
          </w:p>
        </w:tc>
        <w:tc>
          <w:tcPr>
            <w:tcW w:w="7066" w:type="dxa"/>
            <w:tcBorders>
              <w:top w:val="nil"/>
              <w:left w:val="nil"/>
              <w:bottom w:val="nil"/>
              <w:right w:val="single" w:sz="4" w:space="0" w:color="auto"/>
            </w:tcBorders>
          </w:tcPr>
          <w:p w14:paraId="29FFDBD8" w14:textId="6901F09A" w:rsidR="00F81E65" w:rsidRPr="007848F9" w:rsidRDefault="008B6DF5" w:rsidP="008B6DF5">
            <w:pPr>
              <w:jc w:val="both"/>
              <w:rPr>
                <w:rFonts w:cstheme="minorHAnsi"/>
                <w:sz w:val="20"/>
                <w:szCs w:val="20"/>
              </w:rPr>
            </w:pPr>
            <w:r>
              <w:rPr>
                <w:rFonts w:cstheme="minorHAnsi"/>
                <w:sz w:val="20"/>
                <w:szCs w:val="20"/>
              </w:rPr>
              <w:t xml:space="preserve">Obligatoire </w:t>
            </w:r>
          </w:p>
        </w:tc>
      </w:tr>
      <w:tr w:rsidR="007848F9" w14:paraId="5A7BFC44" w14:textId="77777777" w:rsidTr="007A5506">
        <w:tc>
          <w:tcPr>
            <w:tcW w:w="2222" w:type="dxa"/>
            <w:tcBorders>
              <w:top w:val="nil"/>
              <w:left w:val="single" w:sz="4" w:space="0" w:color="auto"/>
              <w:bottom w:val="single" w:sz="4" w:space="0" w:color="auto"/>
              <w:right w:val="nil"/>
            </w:tcBorders>
          </w:tcPr>
          <w:p w14:paraId="0B7A6B93" w14:textId="656C2193" w:rsidR="007848F9" w:rsidRPr="007848F9" w:rsidRDefault="007848F9" w:rsidP="004102C1">
            <w:pPr>
              <w:jc w:val="both"/>
              <w:rPr>
                <w:rFonts w:cstheme="minorHAnsi"/>
                <w:sz w:val="20"/>
                <w:szCs w:val="20"/>
              </w:rPr>
            </w:pPr>
            <w:r w:rsidRPr="007848F9">
              <w:rPr>
                <w:rFonts w:cstheme="minorHAnsi"/>
                <w:sz w:val="20"/>
                <w:szCs w:val="20"/>
              </w:rPr>
              <w:t>Remarque</w:t>
            </w:r>
          </w:p>
        </w:tc>
        <w:tc>
          <w:tcPr>
            <w:tcW w:w="7066" w:type="dxa"/>
            <w:tcBorders>
              <w:top w:val="nil"/>
              <w:left w:val="nil"/>
              <w:bottom w:val="single" w:sz="4" w:space="0" w:color="auto"/>
              <w:right w:val="single" w:sz="4" w:space="0" w:color="auto"/>
            </w:tcBorders>
          </w:tcPr>
          <w:p w14:paraId="727DADA8" w14:textId="67B8271B" w:rsidR="007848F9" w:rsidRPr="007848F9" w:rsidRDefault="00F81E65" w:rsidP="00970A8A">
            <w:pPr>
              <w:jc w:val="both"/>
              <w:rPr>
                <w:rFonts w:cstheme="minorHAnsi"/>
                <w:sz w:val="20"/>
                <w:szCs w:val="20"/>
              </w:rPr>
            </w:pPr>
            <w:r>
              <w:rPr>
                <w:rFonts w:cstheme="minorHAnsi"/>
                <w:sz w:val="20"/>
                <w:szCs w:val="20"/>
              </w:rPr>
              <w:t xml:space="preserve">Les mots-clefs sont issus de la description du découpage paysager dans l’atlas. </w:t>
            </w:r>
            <w:r w:rsidR="007A5506">
              <w:rPr>
                <w:rFonts w:cstheme="minorHAnsi"/>
                <w:sz w:val="20"/>
                <w:szCs w:val="20"/>
              </w:rPr>
              <w:t xml:space="preserve"> L’attribut est fourni sous forme d’une concaténation des mots ou expressions clefs, avec un </w:t>
            </w:r>
            <w:r w:rsidR="008B6DF5">
              <w:rPr>
                <w:rFonts w:cstheme="minorHAnsi"/>
                <w:sz w:val="20"/>
                <w:szCs w:val="20"/>
              </w:rPr>
              <w:t>point-virgule (</w:t>
            </w:r>
            <w:r w:rsidR="008B6DF5">
              <w:rPr>
                <w:rFonts w:ascii="Courier New" w:hAnsi="Courier New" w:cs="Courier New"/>
                <w:sz w:val="20"/>
                <w:szCs w:val="20"/>
              </w:rPr>
              <w:t> </w:t>
            </w:r>
            <w:proofErr w:type="gramStart"/>
            <w:r w:rsidR="008B6DF5">
              <w:rPr>
                <w:rFonts w:cstheme="minorHAnsi"/>
                <w:sz w:val="20"/>
                <w:szCs w:val="20"/>
              </w:rPr>
              <w:t>; )</w:t>
            </w:r>
            <w:proofErr w:type="gramEnd"/>
            <w:r w:rsidR="008B6DF5">
              <w:rPr>
                <w:rFonts w:cstheme="minorHAnsi"/>
                <w:sz w:val="20"/>
                <w:szCs w:val="20"/>
              </w:rPr>
              <w:t xml:space="preserve"> comme </w:t>
            </w:r>
            <w:r w:rsidR="007A5506">
              <w:rPr>
                <w:rFonts w:cstheme="minorHAnsi"/>
                <w:sz w:val="20"/>
                <w:szCs w:val="20"/>
              </w:rPr>
              <w:t>séparateur entre ces différents mots ou expressions</w:t>
            </w:r>
          </w:p>
        </w:tc>
      </w:tr>
      <w:tr w:rsidR="007848F9" w14:paraId="18D36397" w14:textId="77777777" w:rsidTr="007A5506">
        <w:tc>
          <w:tcPr>
            <w:tcW w:w="9288" w:type="dxa"/>
            <w:gridSpan w:val="2"/>
            <w:tcBorders>
              <w:top w:val="single" w:sz="4" w:space="0" w:color="auto"/>
              <w:bottom w:val="nil"/>
            </w:tcBorders>
          </w:tcPr>
          <w:p w14:paraId="3E943026" w14:textId="25EDBCC0" w:rsidR="007848F9" w:rsidRDefault="00652E32" w:rsidP="00970A8A">
            <w:pPr>
              <w:jc w:val="both"/>
              <w:rPr>
                <w:rFonts w:cstheme="minorHAnsi"/>
                <w:b/>
              </w:rPr>
            </w:pPr>
            <w:proofErr w:type="spellStart"/>
            <w:r>
              <w:rPr>
                <w:rFonts w:cstheme="minorHAnsi"/>
                <w:b/>
              </w:rPr>
              <w:t>m</w:t>
            </w:r>
            <w:r w:rsidR="007848F9" w:rsidRPr="007848F9">
              <w:rPr>
                <w:rFonts w:cstheme="minorHAnsi"/>
                <w:b/>
              </w:rPr>
              <w:t>ot-clefToponymique</w:t>
            </w:r>
            <w:proofErr w:type="spellEnd"/>
          </w:p>
          <w:p w14:paraId="7A047A43" w14:textId="65C0A801" w:rsidR="00F81E65" w:rsidRPr="007848F9" w:rsidRDefault="00F81E65" w:rsidP="00970A8A">
            <w:pPr>
              <w:jc w:val="both"/>
              <w:rPr>
                <w:rFonts w:cstheme="minorHAnsi"/>
                <w:sz w:val="20"/>
                <w:szCs w:val="20"/>
              </w:rPr>
            </w:pPr>
          </w:p>
        </w:tc>
      </w:tr>
      <w:tr w:rsidR="00F81E65" w14:paraId="61777F44" w14:textId="77777777" w:rsidTr="007A5506">
        <w:tc>
          <w:tcPr>
            <w:tcW w:w="2222" w:type="dxa"/>
            <w:tcBorders>
              <w:top w:val="nil"/>
              <w:left w:val="single" w:sz="4" w:space="0" w:color="auto"/>
              <w:bottom w:val="nil"/>
              <w:right w:val="nil"/>
            </w:tcBorders>
          </w:tcPr>
          <w:p w14:paraId="00A04617" w14:textId="0CFFE7A4" w:rsidR="00F81E65" w:rsidRPr="007848F9" w:rsidRDefault="00F81E65" w:rsidP="004102C1">
            <w:pPr>
              <w:jc w:val="both"/>
              <w:rPr>
                <w:rFonts w:cstheme="minorHAnsi"/>
                <w:sz w:val="20"/>
                <w:szCs w:val="20"/>
              </w:rPr>
            </w:pPr>
            <w:r w:rsidRPr="007848F9">
              <w:rPr>
                <w:rFonts w:cstheme="minorHAnsi"/>
                <w:sz w:val="20"/>
                <w:szCs w:val="20"/>
              </w:rPr>
              <w:t>Définition</w:t>
            </w:r>
          </w:p>
        </w:tc>
        <w:tc>
          <w:tcPr>
            <w:tcW w:w="7066" w:type="dxa"/>
            <w:tcBorders>
              <w:top w:val="nil"/>
              <w:left w:val="nil"/>
              <w:bottom w:val="nil"/>
              <w:right w:val="single" w:sz="4" w:space="0" w:color="auto"/>
            </w:tcBorders>
          </w:tcPr>
          <w:p w14:paraId="1FAD969B" w14:textId="5CB46F63" w:rsidR="00F81E65" w:rsidRPr="007848F9" w:rsidRDefault="00976D4B" w:rsidP="00F81E65">
            <w:pPr>
              <w:jc w:val="both"/>
              <w:rPr>
                <w:rFonts w:cstheme="minorHAnsi"/>
                <w:sz w:val="20"/>
                <w:szCs w:val="20"/>
              </w:rPr>
            </w:pPr>
            <w:r>
              <w:rPr>
                <w:rFonts w:cstheme="minorHAnsi"/>
                <w:sz w:val="20"/>
                <w:szCs w:val="20"/>
              </w:rPr>
              <w:t>Suite de m</w:t>
            </w:r>
            <w:r w:rsidR="00F81E65">
              <w:rPr>
                <w:rFonts w:cstheme="minorHAnsi"/>
                <w:sz w:val="20"/>
                <w:szCs w:val="20"/>
              </w:rPr>
              <w:t>ot</w:t>
            </w:r>
            <w:r>
              <w:rPr>
                <w:rFonts w:cstheme="minorHAnsi"/>
                <w:sz w:val="20"/>
                <w:szCs w:val="20"/>
              </w:rPr>
              <w:t>s</w:t>
            </w:r>
            <w:r w:rsidR="00F81E65">
              <w:rPr>
                <w:rFonts w:cstheme="minorHAnsi"/>
                <w:sz w:val="20"/>
                <w:szCs w:val="20"/>
              </w:rPr>
              <w:t xml:space="preserve"> ou expression</w:t>
            </w:r>
            <w:r>
              <w:rPr>
                <w:rFonts w:cstheme="minorHAnsi"/>
                <w:sz w:val="20"/>
                <w:szCs w:val="20"/>
              </w:rPr>
              <w:t>s</w:t>
            </w:r>
            <w:r w:rsidR="00F81E65">
              <w:rPr>
                <w:rFonts w:cstheme="minorHAnsi"/>
                <w:sz w:val="20"/>
                <w:szCs w:val="20"/>
              </w:rPr>
              <w:t xml:space="preserve"> indiquant les principaux lieux nommés </w:t>
            </w:r>
            <w:r w:rsidR="00A137C3">
              <w:rPr>
                <w:rFonts w:cstheme="minorHAnsi"/>
                <w:sz w:val="20"/>
                <w:szCs w:val="20"/>
              </w:rPr>
              <w:t>d’intérêt du</w:t>
            </w:r>
            <w:r w:rsidR="00F81E65">
              <w:rPr>
                <w:rFonts w:cstheme="minorHAnsi"/>
                <w:sz w:val="20"/>
                <w:szCs w:val="20"/>
              </w:rPr>
              <w:t xml:space="preserve"> découpage paysager. Un mot-clef toponymique est un nom de lieu (avec un nom propre).</w:t>
            </w:r>
          </w:p>
        </w:tc>
      </w:tr>
      <w:tr w:rsidR="00F81E65" w14:paraId="451AE187" w14:textId="77777777" w:rsidTr="007A5506">
        <w:tc>
          <w:tcPr>
            <w:tcW w:w="2222" w:type="dxa"/>
            <w:tcBorders>
              <w:top w:val="nil"/>
              <w:left w:val="single" w:sz="4" w:space="0" w:color="auto"/>
              <w:bottom w:val="nil"/>
              <w:right w:val="nil"/>
            </w:tcBorders>
          </w:tcPr>
          <w:p w14:paraId="405A3992" w14:textId="50662D08" w:rsidR="00F81E65" w:rsidRPr="007848F9" w:rsidRDefault="00F81E65" w:rsidP="004102C1">
            <w:pPr>
              <w:jc w:val="both"/>
              <w:rPr>
                <w:rFonts w:cstheme="minorHAnsi"/>
                <w:sz w:val="20"/>
                <w:szCs w:val="20"/>
              </w:rPr>
            </w:pPr>
            <w:r w:rsidRPr="007848F9">
              <w:rPr>
                <w:rFonts w:cstheme="minorHAnsi"/>
                <w:sz w:val="20"/>
                <w:szCs w:val="20"/>
              </w:rPr>
              <w:t>Type</w:t>
            </w:r>
          </w:p>
        </w:tc>
        <w:tc>
          <w:tcPr>
            <w:tcW w:w="7066" w:type="dxa"/>
            <w:tcBorders>
              <w:top w:val="nil"/>
              <w:left w:val="nil"/>
              <w:bottom w:val="nil"/>
              <w:right w:val="single" w:sz="4" w:space="0" w:color="auto"/>
            </w:tcBorders>
          </w:tcPr>
          <w:p w14:paraId="605F5A5F" w14:textId="688854A6" w:rsidR="00F81E65" w:rsidRPr="007848F9" w:rsidRDefault="00F81E65" w:rsidP="00970A8A">
            <w:pPr>
              <w:jc w:val="both"/>
              <w:rPr>
                <w:rFonts w:cstheme="minorHAnsi"/>
                <w:sz w:val="20"/>
                <w:szCs w:val="20"/>
              </w:rPr>
            </w:pPr>
            <w:proofErr w:type="spellStart"/>
            <w:r>
              <w:rPr>
                <w:rFonts w:cstheme="minorHAnsi"/>
                <w:sz w:val="20"/>
                <w:szCs w:val="20"/>
              </w:rPr>
              <w:t>CharacterString</w:t>
            </w:r>
            <w:proofErr w:type="spellEnd"/>
          </w:p>
        </w:tc>
      </w:tr>
      <w:tr w:rsidR="00F81E65" w14:paraId="4A90B97D" w14:textId="77777777" w:rsidTr="007A5506">
        <w:tc>
          <w:tcPr>
            <w:tcW w:w="2222" w:type="dxa"/>
            <w:tcBorders>
              <w:top w:val="nil"/>
              <w:left w:val="single" w:sz="4" w:space="0" w:color="auto"/>
              <w:bottom w:val="nil"/>
              <w:right w:val="nil"/>
            </w:tcBorders>
          </w:tcPr>
          <w:p w14:paraId="334ACAEA" w14:textId="7ADA7D6B" w:rsidR="00F81E65" w:rsidRPr="007848F9" w:rsidRDefault="00F81E65" w:rsidP="004102C1">
            <w:pPr>
              <w:jc w:val="both"/>
              <w:rPr>
                <w:rFonts w:cstheme="minorHAnsi"/>
                <w:sz w:val="20"/>
                <w:szCs w:val="20"/>
              </w:rPr>
            </w:pPr>
            <w:r w:rsidRPr="007848F9">
              <w:rPr>
                <w:rFonts w:cstheme="minorHAnsi"/>
                <w:sz w:val="20"/>
                <w:szCs w:val="20"/>
              </w:rPr>
              <w:t>Multiplicité</w:t>
            </w:r>
          </w:p>
        </w:tc>
        <w:tc>
          <w:tcPr>
            <w:tcW w:w="7066" w:type="dxa"/>
            <w:tcBorders>
              <w:top w:val="nil"/>
              <w:left w:val="nil"/>
              <w:bottom w:val="nil"/>
              <w:right w:val="single" w:sz="4" w:space="0" w:color="auto"/>
            </w:tcBorders>
          </w:tcPr>
          <w:p w14:paraId="575748CD" w14:textId="36C2BDDA" w:rsidR="00F81E65" w:rsidRPr="007848F9" w:rsidRDefault="007A5506" w:rsidP="00970A8A">
            <w:pPr>
              <w:jc w:val="both"/>
              <w:rPr>
                <w:rFonts w:cstheme="minorHAnsi"/>
                <w:sz w:val="20"/>
                <w:szCs w:val="20"/>
              </w:rPr>
            </w:pPr>
            <w:r>
              <w:rPr>
                <w:rFonts w:cstheme="minorHAnsi"/>
                <w:sz w:val="20"/>
                <w:szCs w:val="20"/>
              </w:rPr>
              <w:t>[0..1]</w:t>
            </w:r>
          </w:p>
        </w:tc>
      </w:tr>
      <w:tr w:rsidR="00F81E65" w14:paraId="0426511A" w14:textId="77777777" w:rsidTr="007A5506">
        <w:tc>
          <w:tcPr>
            <w:tcW w:w="2222" w:type="dxa"/>
            <w:tcBorders>
              <w:top w:val="nil"/>
              <w:left w:val="single" w:sz="4" w:space="0" w:color="auto"/>
              <w:bottom w:val="nil"/>
              <w:right w:val="nil"/>
            </w:tcBorders>
          </w:tcPr>
          <w:p w14:paraId="0837ECF0" w14:textId="2B0A7931" w:rsidR="00F81E65" w:rsidRPr="007848F9" w:rsidRDefault="00F81E65" w:rsidP="004102C1">
            <w:pPr>
              <w:jc w:val="both"/>
              <w:rPr>
                <w:rFonts w:cstheme="minorHAnsi"/>
                <w:sz w:val="20"/>
                <w:szCs w:val="20"/>
              </w:rPr>
            </w:pPr>
            <w:r w:rsidRPr="007848F9">
              <w:rPr>
                <w:rFonts w:cstheme="minorHAnsi"/>
                <w:sz w:val="20"/>
                <w:szCs w:val="20"/>
              </w:rPr>
              <w:t>Statut</w:t>
            </w:r>
          </w:p>
        </w:tc>
        <w:tc>
          <w:tcPr>
            <w:tcW w:w="7066" w:type="dxa"/>
            <w:tcBorders>
              <w:top w:val="nil"/>
              <w:left w:val="nil"/>
              <w:bottom w:val="nil"/>
              <w:right w:val="single" w:sz="4" w:space="0" w:color="auto"/>
            </w:tcBorders>
          </w:tcPr>
          <w:p w14:paraId="648958F3" w14:textId="364B0B0E" w:rsidR="00F81E65" w:rsidRPr="007848F9" w:rsidRDefault="00F81E65" w:rsidP="00970A8A">
            <w:pPr>
              <w:jc w:val="both"/>
              <w:rPr>
                <w:rFonts w:cstheme="minorHAnsi"/>
                <w:sz w:val="20"/>
                <w:szCs w:val="20"/>
              </w:rPr>
            </w:pPr>
            <w:r>
              <w:rPr>
                <w:rFonts w:cstheme="minorHAnsi"/>
                <w:sz w:val="20"/>
                <w:szCs w:val="20"/>
              </w:rPr>
              <w:t>Facultatif</w:t>
            </w:r>
          </w:p>
        </w:tc>
      </w:tr>
      <w:tr w:rsidR="00F81E65" w14:paraId="5A1590F6" w14:textId="77777777" w:rsidTr="007A5506">
        <w:tc>
          <w:tcPr>
            <w:tcW w:w="2222" w:type="dxa"/>
            <w:tcBorders>
              <w:top w:val="nil"/>
              <w:left w:val="single" w:sz="4" w:space="0" w:color="auto"/>
              <w:bottom w:val="nil"/>
              <w:right w:val="nil"/>
            </w:tcBorders>
          </w:tcPr>
          <w:p w14:paraId="4D01F85C" w14:textId="599464A7" w:rsidR="00F81E65" w:rsidRPr="007848F9" w:rsidRDefault="00F81E65" w:rsidP="004102C1">
            <w:pPr>
              <w:jc w:val="both"/>
              <w:rPr>
                <w:rFonts w:cstheme="minorHAnsi"/>
                <w:sz w:val="20"/>
                <w:szCs w:val="20"/>
              </w:rPr>
            </w:pPr>
            <w:r>
              <w:rPr>
                <w:rFonts w:cstheme="minorHAnsi"/>
                <w:sz w:val="20"/>
                <w:szCs w:val="20"/>
              </w:rPr>
              <w:t>Exemples</w:t>
            </w:r>
          </w:p>
        </w:tc>
        <w:tc>
          <w:tcPr>
            <w:tcW w:w="7066" w:type="dxa"/>
            <w:tcBorders>
              <w:top w:val="nil"/>
              <w:left w:val="nil"/>
              <w:bottom w:val="nil"/>
              <w:right w:val="single" w:sz="4" w:space="0" w:color="auto"/>
            </w:tcBorders>
          </w:tcPr>
          <w:p w14:paraId="5FA1B7D0" w14:textId="5778B0B3" w:rsidR="00F81E65" w:rsidRPr="007848F9" w:rsidRDefault="00976D4B" w:rsidP="00970A8A">
            <w:pPr>
              <w:jc w:val="both"/>
              <w:rPr>
                <w:rFonts w:cstheme="minorHAnsi"/>
                <w:sz w:val="20"/>
                <w:szCs w:val="20"/>
              </w:rPr>
            </w:pPr>
            <w:r>
              <w:rPr>
                <w:rFonts w:cstheme="minorHAnsi"/>
                <w:sz w:val="20"/>
                <w:szCs w:val="20"/>
              </w:rPr>
              <w:t>Durance</w:t>
            </w:r>
            <w:r w:rsidR="00F81E65">
              <w:rPr>
                <w:rFonts w:cstheme="minorHAnsi"/>
                <w:sz w:val="20"/>
                <w:szCs w:val="20"/>
              </w:rPr>
              <w:t xml:space="preserve">, lac des Settons, </w:t>
            </w:r>
            <w:r w:rsidR="00652E32">
              <w:rPr>
                <w:rFonts w:cstheme="minorHAnsi"/>
                <w:sz w:val="20"/>
                <w:szCs w:val="20"/>
              </w:rPr>
              <w:t>Puy de Dôme, château de Chantilly</w:t>
            </w:r>
          </w:p>
        </w:tc>
      </w:tr>
      <w:tr w:rsidR="007A5506" w14:paraId="2853E185" w14:textId="77777777" w:rsidTr="007A5506">
        <w:tc>
          <w:tcPr>
            <w:tcW w:w="2222" w:type="dxa"/>
            <w:tcBorders>
              <w:top w:val="nil"/>
              <w:left w:val="single" w:sz="4" w:space="0" w:color="auto"/>
              <w:bottom w:val="single" w:sz="4" w:space="0" w:color="auto"/>
              <w:right w:val="nil"/>
            </w:tcBorders>
          </w:tcPr>
          <w:p w14:paraId="5A15B2BE" w14:textId="5F74AA2E" w:rsidR="007A5506" w:rsidRDefault="007A5506" w:rsidP="004102C1">
            <w:pPr>
              <w:jc w:val="both"/>
              <w:rPr>
                <w:rFonts w:cstheme="minorHAnsi"/>
                <w:sz w:val="20"/>
                <w:szCs w:val="20"/>
              </w:rPr>
            </w:pPr>
            <w:r>
              <w:rPr>
                <w:rFonts w:cstheme="minorHAnsi"/>
                <w:sz w:val="20"/>
                <w:szCs w:val="20"/>
              </w:rPr>
              <w:t>Remarque</w:t>
            </w:r>
          </w:p>
        </w:tc>
        <w:tc>
          <w:tcPr>
            <w:tcW w:w="7066" w:type="dxa"/>
            <w:tcBorders>
              <w:top w:val="nil"/>
              <w:left w:val="nil"/>
              <w:bottom w:val="single" w:sz="4" w:space="0" w:color="auto"/>
              <w:right w:val="single" w:sz="4" w:space="0" w:color="auto"/>
            </w:tcBorders>
          </w:tcPr>
          <w:p w14:paraId="0D76F9A5" w14:textId="764011D2" w:rsidR="007A5506" w:rsidRDefault="007A5506" w:rsidP="00970A8A">
            <w:pPr>
              <w:jc w:val="both"/>
              <w:rPr>
                <w:rFonts w:cstheme="minorHAnsi"/>
                <w:sz w:val="20"/>
                <w:szCs w:val="20"/>
              </w:rPr>
            </w:pPr>
            <w:r>
              <w:rPr>
                <w:rFonts w:cstheme="minorHAnsi"/>
                <w:sz w:val="20"/>
                <w:szCs w:val="20"/>
              </w:rPr>
              <w:t xml:space="preserve">L’attribut est fourni sous forme d’une concaténation des mots ou expressions clefs, avec un </w:t>
            </w:r>
            <w:r w:rsidR="008B6DF5">
              <w:rPr>
                <w:rFonts w:cstheme="minorHAnsi"/>
                <w:sz w:val="20"/>
                <w:szCs w:val="20"/>
              </w:rPr>
              <w:t>avec un point-virgule (</w:t>
            </w:r>
            <w:r w:rsidR="008B6DF5">
              <w:rPr>
                <w:rFonts w:ascii="Courier New" w:hAnsi="Courier New" w:cs="Courier New"/>
                <w:sz w:val="20"/>
                <w:szCs w:val="20"/>
              </w:rPr>
              <w:t> </w:t>
            </w:r>
            <w:proofErr w:type="gramStart"/>
            <w:r w:rsidR="008B6DF5">
              <w:rPr>
                <w:rFonts w:cstheme="minorHAnsi"/>
                <w:sz w:val="20"/>
                <w:szCs w:val="20"/>
              </w:rPr>
              <w:t>; )</w:t>
            </w:r>
            <w:proofErr w:type="gramEnd"/>
            <w:r w:rsidR="008B6DF5">
              <w:rPr>
                <w:rFonts w:cstheme="minorHAnsi"/>
                <w:sz w:val="20"/>
                <w:szCs w:val="20"/>
              </w:rPr>
              <w:t xml:space="preserve"> comme </w:t>
            </w:r>
            <w:r>
              <w:rPr>
                <w:rFonts w:cstheme="minorHAnsi"/>
                <w:sz w:val="20"/>
                <w:szCs w:val="20"/>
              </w:rPr>
              <w:t>séparateur entre ces différents mots ou expressions</w:t>
            </w:r>
          </w:p>
        </w:tc>
      </w:tr>
      <w:tr w:rsidR="00652E32" w14:paraId="66AF726C" w14:textId="77777777" w:rsidTr="007A5506">
        <w:tc>
          <w:tcPr>
            <w:tcW w:w="9288" w:type="dxa"/>
            <w:gridSpan w:val="2"/>
            <w:tcBorders>
              <w:top w:val="single" w:sz="4" w:space="0" w:color="auto"/>
              <w:bottom w:val="nil"/>
            </w:tcBorders>
          </w:tcPr>
          <w:p w14:paraId="54BB9210" w14:textId="35D816F6" w:rsidR="00652E32" w:rsidRDefault="00652E32" w:rsidP="00970A8A">
            <w:pPr>
              <w:jc w:val="both"/>
              <w:rPr>
                <w:rFonts w:cstheme="minorHAnsi"/>
                <w:b/>
                <w:szCs w:val="20"/>
              </w:rPr>
            </w:pPr>
            <w:r>
              <w:rPr>
                <w:rFonts w:cstheme="minorHAnsi"/>
                <w:b/>
                <w:szCs w:val="20"/>
              </w:rPr>
              <w:t>d</w:t>
            </w:r>
            <w:r w:rsidRPr="00652E32">
              <w:rPr>
                <w:rFonts w:cstheme="minorHAnsi"/>
                <w:b/>
                <w:szCs w:val="20"/>
              </w:rPr>
              <w:t>escription</w:t>
            </w:r>
          </w:p>
          <w:p w14:paraId="7324D294" w14:textId="535BA3A6" w:rsidR="00652E32" w:rsidRPr="007848F9" w:rsidRDefault="00652E32" w:rsidP="00970A8A">
            <w:pPr>
              <w:jc w:val="both"/>
              <w:rPr>
                <w:rFonts w:cstheme="minorHAnsi"/>
                <w:sz w:val="20"/>
                <w:szCs w:val="20"/>
              </w:rPr>
            </w:pPr>
          </w:p>
        </w:tc>
      </w:tr>
      <w:tr w:rsidR="00652E32" w14:paraId="68F38E54" w14:textId="77777777" w:rsidTr="00652E32">
        <w:tc>
          <w:tcPr>
            <w:tcW w:w="2222" w:type="dxa"/>
            <w:tcBorders>
              <w:top w:val="nil"/>
              <w:left w:val="single" w:sz="4" w:space="0" w:color="auto"/>
              <w:bottom w:val="nil"/>
              <w:right w:val="nil"/>
            </w:tcBorders>
          </w:tcPr>
          <w:p w14:paraId="73C58068" w14:textId="0E8ABBE6" w:rsidR="00652E32" w:rsidRPr="007848F9" w:rsidRDefault="00652E32" w:rsidP="004102C1">
            <w:pPr>
              <w:jc w:val="both"/>
              <w:rPr>
                <w:rFonts w:cstheme="minorHAnsi"/>
                <w:sz w:val="20"/>
                <w:szCs w:val="20"/>
              </w:rPr>
            </w:pPr>
            <w:r w:rsidRPr="007848F9">
              <w:rPr>
                <w:rFonts w:cstheme="minorHAnsi"/>
                <w:sz w:val="20"/>
                <w:szCs w:val="20"/>
              </w:rPr>
              <w:t>Définition</w:t>
            </w:r>
          </w:p>
        </w:tc>
        <w:tc>
          <w:tcPr>
            <w:tcW w:w="7066" w:type="dxa"/>
            <w:tcBorders>
              <w:top w:val="nil"/>
              <w:left w:val="nil"/>
              <w:bottom w:val="nil"/>
              <w:right w:val="single" w:sz="4" w:space="0" w:color="auto"/>
            </w:tcBorders>
          </w:tcPr>
          <w:p w14:paraId="7ADC1A8D" w14:textId="3DF5A206" w:rsidR="00652E32" w:rsidRPr="007848F9" w:rsidRDefault="00652E32" w:rsidP="00970A8A">
            <w:pPr>
              <w:jc w:val="both"/>
              <w:rPr>
                <w:rFonts w:cstheme="minorHAnsi"/>
                <w:sz w:val="20"/>
                <w:szCs w:val="20"/>
              </w:rPr>
            </w:pPr>
            <w:r>
              <w:rPr>
                <w:rFonts w:cstheme="minorHAnsi"/>
                <w:sz w:val="20"/>
                <w:szCs w:val="20"/>
              </w:rPr>
              <w:t>Texte court, extrait de l’atlas, décrivant de façon synthétique le découpage paysager</w:t>
            </w:r>
          </w:p>
        </w:tc>
      </w:tr>
      <w:tr w:rsidR="00652E32" w14:paraId="5AF460D5" w14:textId="77777777" w:rsidTr="00652E32">
        <w:tc>
          <w:tcPr>
            <w:tcW w:w="2222" w:type="dxa"/>
            <w:tcBorders>
              <w:top w:val="nil"/>
              <w:left w:val="single" w:sz="4" w:space="0" w:color="auto"/>
              <w:bottom w:val="nil"/>
              <w:right w:val="nil"/>
            </w:tcBorders>
          </w:tcPr>
          <w:p w14:paraId="62A81723" w14:textId="56B6E047" w:rsidR="00652E32" w:rsidRPr="007848F9" w:rsidRDefault="00652E32" w:rsidP="004102C1">
            <w:pPr>
              <w:jc w:val="both"/>
              <w:rPr>
                <w:rFonts w:cstheme="minorHAnsi"/>
                <w:sz w:val="20"/>
                <w:szCs w:val="20"/>
              </w:rPr>
            </w:pPr>
            <w:r w:rsidRPr="007848F9">
              <w:rPr>
                <w:rFonts w:cstheme="minorHAnsi"/>
                <w:sz w:val="20"/>
                <w:szCs w:val="20"/>
              </w:rPr>
              <w:t>Type</w:t>
            </w:r>
          </w:p>
        </w:tc>
        <w:tc>
          <w:tcPr>
            <w:tcW w:w="7066" w:type="dxa"/>
            <w:tcBorders>
              <w:top w:val="nil"/>
              <w:left w:val="nil"/>
              <w:bottom w:val="nil"/>
              <w:right w:val="single" w:sz="4" w:space="0" w:color="auto"/>
            </w:tcBorders>
          </w:tcPr>
          <w:p w14:paraId="658C85C2" w14:textId="40C6DF6E" w:rsidR="00652E32" w:rsidRPr="007848F9" w:rsidRDefault="00652E32" w:rsidP="00970A8A">
            <w:pPr>
              <w:jc w:val="both"/>
              <w:rPr>
                <w:rFonts w:cstheme="minorHAnsi"/>
                <w:sz w:val="20"/>
                <w:szCs w:val="20"/>
              </w:rPr>
            </w:pPr>
            <w:proofErr w:type="spellStart"/>
            <w:r>
              <w:rPr>
                <w:rFonts w:cstheme="minorHAnsi"/>
                <w:sz w:val="20"/>
                <w:szCs w:val="20"/>
              </w:rPr>
              <w:t>CharacterString</w:t>
            </w:r>
            <w:proofErr w:type="spellEnd"/>
          </w:p>
        </w:tc>
      </w:tr>
      <w:tr w:rsidR="00652E32" w14:paraId="2ABDE16C" w14:textId="77777777" w:rsidTr="00652E32">
        <w:tc>
          <w:tcPr>
            <w:tcW w:w="2222" w:type="dxa"/>
            <w:tcBorders>
              <w:top w:val="nil"/>
              <w:left w:val="single" w:sz="4" w:space="0" w:color="auto"/>
              <w:bottom w:val="nil"/>
              <w:right w:val="nil"/>
            </w:tcBorders>
          </w:tcPr>
          <w:p w14:paraId="139CE54E" w14:textId="28765E6C" w:rsidR="00652E32" w:rsidRPr="007848F9" w:rsidRDefault="00652E32" w:rsidP="004102C1">
            <w:pPr>
              <w:jc w:val="both"/>
              <w:rPr>
                <w:rFonts w:cstheme="minorHAnsi"/>
                <w:sz w:val="20"/>
                <w:szCs w:val="20"/>
              </w:rPr>
            </w:pPr>
            <w:r w:rsidRPr="007848F9">
              <w:rPr>
                <w:rFonts w:cstheme="minorHAnsi"/>
                <w:sz w:val="20"/>
                <w:szCs w:val="20"/>
              </w:rPr>
              <w:t>Multiplicité</w:t>
            </w:r>
          </w:p>
        </w:tc>
        <w:tc>
          <w:tcPr>
            <w:tcW w:w="7066" w:type="dxa"/>
            <w:tcBorders>
              <w:top w:val="nil"/>
              <w:left w:val="nil"/>
              <w:bottom w:val="nil"/>
              <w:right w:val="single" w:sz="4" w:space="0" w:color="auto"/>
            </w:tcBorders>
          </w:tcPr>
          <w:p w14:paraId="0515A73F" w14:textId="60111872" w:rsidR="00652E32" w:rsidRPr="007848F9" w:rsidRDefault="00652E32" w:rsidP="00970A8A">
            <w:pPr>
              <w:jc w:val="both"/>
              <w:rPr>
                <w:rFonts w:cstheme="minorHAnsi"/>
                <w:sz w:val="20"/>
                <w:szCs w:val="20"/>
              </w:rPr>
            </w:pPr>
            <w:r>
              <w:rPr>
                <w:rFonts w:cstheme="minorHAnsi"/>
                <w:sz w:val="20"/>
                <w:szCs w:val="20"/>
              </w:rPr>
              <w:t>[0..*]</w:t>
            </w:r>
          </w:p>
        </w:tc>
      </w:tr>
      <w:tr w:rsidR="00652E32" w14:paraId="56617148" w14:textId="77777777" w:rsidTr="00343C61">
        <w:tc>
          <w:tcPr>
            <w:tcW w:w="2222" w:type="dxa"/>
            <w:tcBorders>
              <w:top w:val="nil"/>
              <w:left w:val="single" w:sz="4" w:space="0" w:color="auto"/>
              <w:bottom w:val="single" w:sz="4" w:space="0" w:color="auto"/>
              <w:right w:val="nil"/>
            </w:tcBorders>
          </w:tcPr>
          <w:p w14:paraId="517DB54A" w14:textId="0AE3A4A2" w:rsidR="00652E32" w:rsidRPr="007848F9" w:rsidRDefault="00652E32" w:rsidP="004102C1">
            <w:pPr>
              <w:jc w:val="both"/>
              <w:rPr>
                <w:rFonts w:cstheme="minorHAnsi"/>
                <w:sz w:val="20"/>
                <w:szCs w:val="20"/>
              </w:rPr>
            </w:pPr>
            <w:r w:rsidRPr="007848F9">
              <w:rPr>
                <w:rFonts w:cstheme="minorHAnsi"/>
                <w:sz w:val="20"/>
                <w:szCs w:val="20"/>
              </w:rPr>
              <w:t>Statut</w:t>
            </w:r>
          </w:p>
        </w:tc>
        <w:tc>
          <w:tcPr>
            <w:tcW w:w="7066" w:type="dxa"/>
            <w:tcBorders>
              <w:top w:val="nil"/>
              <w:left w:val="nil"/>
              <w:bottom w:val="single" w:sz="4" w:space="0" w:color="auto"/>
              <w:right w:val="single" w:sz="4" w:space="0" w:color="auto"/>
            </w:tcBorders>
          </w:tcPr>
          <w:p w14:paraId="5EA0B58B" w14:textId="5A2F9ECF" w:rsidR="00652E32" w:rsidRPr="007848F9" w:rsidRDefault="00652E32" w:rsidP="00970A8A">
            <w:pPr>
              <w:jc w:val="both"/>
              <w:rPr>
                <w:rFonts w:cstheme="minorHAnsi"/>
                <w:sz w:val="20"/>
                <w:szCs w:val="20"/>
              </w:rPr>
            </w:pPr>
            <w:r>
              <w:rPr>
                <w:rFonts w:cstheme="minorHAnsi"/>
                <w:sz w:val="20"/>
                <w:szCs w:val="20"/>
              </w:rPr>
              <w:t>Facultatif</w:t>
            </w:r>
          </w:p>
        </w:tc>
      </w:tr>
      <w:tr w:rsidR="00343C61" w14:paraId="2E706515" w14:textId="77777777" w:rsidTr="00343C61">
        <w:tc>
          <w:tcPr>
            <w:tcW w:w="9288" w:type="dxa"/>
            <w:gridSpan w:val="2"/>
            <w:tcBorders>
              <w:top w:val="single" w:sz="4" w:space="0" w:color="auto"/>
              <w:bottom w:val="nil"/>
            </w:tcBorders>
          </w:tcPr>
          <w:p w14:paraId="50760E03" w14:textId="49112D6F" w:rsidR="00343C61" w:rsidRDefault="005137D9" w:rsidP="00970A8A">
            <w:pPr>
              <w:jc w:val="both"/>
              <w:rPr>
                <w:rFonts w:cstheme="minorHAnsi"/>
                <w:b/>
                <w:szCs w:val="20"/>
              </w:rPr>
            </w:pPr>
            <w:r>
              <w:rPr>
                <w:rFonts w:cstheme="minorHAnsi"/>
                <w:b/>
                <w:szCs w:val="20"/>
              </w:rPr>
              <w:t>i</w:t>
            </w:r>
            <w:r w:rsidR="00343C61" w:rsidRPr="00652E32">
              <w:rPr>
                <w:rFonts w:cstheme="minorHAnsi"/>
                <w:b/>
                <w:szCs w:val="20"/>
              </w:rPr>
              <w:t>mage</w:t>
            </w:r>
          </w:p>
          <w:p w14:paraId="2BC48D60" w14:textId="0B517EB1" w:rsidR="00343C61" w:rsidRPr="007848F9" w:rsidRDefault="00343C61" w:rsidP="00970A8A">
            <w:pPr>
              <w:jc w:val="both"/>
              <w:rPr>
                <w:rFonts w:cstheme="minorHAnsi"/>
                <w:sz w:val="20"/>
                <w:szCs w:val="20"/>
              </w:rPr>
            </w:pPr>
          </w:p>
        </w:tc>
      </w:tr>
      <w:tr w:rsidR="00652E32" w14:paraId="57FDF329" w14:textId="77777777" w:rsidTr="00343C61">
        <w:tc>
          <w:tcPr>
            <w:tcW w:w="2222" w:type="dxa"/>
            <w:tcBorders>
              <w:top w:val="nil"/>
              <w:left w:val="single" w:sz="4" w:space="0" w:color="auto"/>
              <w:bottom w:val="nil"/>
              <w:right w:val="nil"/>
            </w:tcBorders>
          </w:tcPr>
          <w:p w14:paraId="28E29BDD" w14:textId="5AD0CC5C" w:rsidR="00652E32" w:rsidRPr="007848F9" w:rsidRDefault="00652E32" w:rsidP="004102C1">
            <w:pPr>
              <w:jc w:val="both"/>
              <w:rPr>
                <w:rFonts w:cstheme="minorHAnsi"/>
                <w:sz w:val="20"/>
                <w:szCs w:val="20"/>
              </w:rPr>
            </w:pPr>
            <w:r w:rsidRPr="007848F9">
              <w:rPr>
                <w:rFonts w:cstheme="minorHAnsi"/>
                <w:sz w:val="20"/>
                <w:szCs w:val="20"/>
              </w:rPr>
              <w:t>Définition</w:t>
            </w:r>
          </w:p>
        </w:tc>
        <w:tc>
          <w:tcPr>
            <w:tcW w:w="7066" w:type="dxa"/>
            <w:tcBorders>
              <w:top w:val="nil"/>
              <w:left w:val="nil"/>
              <w:bottom w:val="nil"/>
              <w:right w:val="single" w:sz="4" w:space="0" w:color="auto"/>
            </w:tcBorders>
          </w:tcPr>
          <w:p w14:paraId="188240D5" w14:textId="29712149" w:rsidR="00652E32" w:rsidRPr="007848F9" w:rsidRDefault="00343C61" w:rsidP="00343C61">
            <w:pPr>
              <w:jc w:val="both"/>
              <w:rPr>
                <w:rFonts w:cstheme="minorHAnsi"/>
                <w:sz w:val="20"/>
                <w:szCs w:val="20"/>
              </w:rPr>
            </w:pPr>
            <w:r>
              <w:rPr>
                <w:rFonts w:cstheme="minorHAnsi"/>
                <w:sz w:val="20"/>
                <w:szCs w:val="20"/>
              </w:rPr>
              <w:t>Lien vers une i</w:t>
            </w:r>
            <w:r w:rsidR="00652E32">
              <w:rPr>
                <w:rFonts w:cstheme="minorHAnsi"/>
                <w:sz w:val="20"/>
                <w:szCs w:val="20"/>
              </w:rPr>
              <w:t xml:space="preserve">mage </w:t>
            </w:r>
            <w:r>
              <w:rPr>
                <w:rFonts w:cstheme="minorHAnsi"/>
                <w:sz w:val="20"/>
                <w:szCs w:val="20"/>
              </w:rPr>
              <w:t xml:space="preserve">illustrant ou symbolisant le découpage paysager. </w:t>
            </w:r>
          </w:p>
        </w:tc>
      </w:tr>
      <w:tr w:rsidR="00652E32" w14:paraId="548794D4" w14:textId="77777777" w:rsidTr="00343C61">
        <w:tc>
          <w:tcPr>
            <w:tcW w:w="2222" w:type="dxa"/>
            <w:tcBorders>
              <w:top w:val="nil"/>
              <w:left w:val="single" w:sz="4" w:space="0" w:color="auto"/>
              <w:bottom w:val="nil"/>
              <w:right w:val="nil"/>
            </w:tcBorders>
          </w:tcPr>
          <w:p w14:paraId="4466462F" w14:textId="173CCA81" w:rsidR="00652E32" w:rsidRPr="007848F9" w:rsidRDefault="00652E32" w:rsidP="004102C1">
            <w:pPr>
              <w:jc w:val="both"/>
              <w:rPr>
                <w:rFonts w:cstheme="minorHAnsi"/>
                <w:sz w:val="20"/>
                <w:szCs w:val="20"/>
              </w:rPr>
            </w:pPr>
            <w:r w:rsidRPr="007848F9">
              <w:rPr>
                <w:rFonts w:cstheme="minorHAnsi"/>
                <w:sz w:val="20"/>
                <w:szCs w:val="20"/>
              </w:rPr>
              <w:t>Type</w:t>
            </w:r>
          </w:p>
        </w:tc>
        <w:tc>
          <w:tcPr>
            <w:tcW w:w="7066" w:type="dxa"/>
            <w:tcBorders>
              <w:top w:val="nil"/>
              <w:left w:val="nil"/>
              <w:bottom w:val="nil"/>
              <w:right w:val="single" w:sz="4" w:space="0" w:color="auto"/>
            </w:tcBorders>
          </w:tcPr>
          <w:p w14:paraId="229F4E32" w14:textId="77869A93" w:rsidR="00652E32" w:rsidRPr="007848F9" w:rsidRDefault="00343C61" w:rsidP="00970A8A">
            <w:pPr>
              <w:jc w:val="both"/>
              <w:rPr>
                <w:rFonts w:cstheme="minorHAnsi"/>
                <w:sz w:val="20"/>
                <w:szCs w:val="20"/>
              </w:rPr>
            </w:pPr>
            <w:r>
              <w:rPr>
                <w:rFonts w:cstheme="minorHAnsi"/>
                <w:sz w:val="20"/>
                <w:szCs w:val="20"/>
              </w:rPr>
              <w:t>URL.</w:t>
            </w:r>
          </w:p>
        </w:tc>
      </w:tr>
      <w:tr w:rsidR="00343C61" w14:paraId="1F6E2591" w14:textId="77777777" w:rsidTr="00343C61">
        <w:tc>
          <w:tcPr>
            <w:tcW w:w="2222" w:type="dxa"/>
            <w:tcBorders>
              <w:top w:val="nil"/>
              <w:left w:val="single" w:sz="4" w:space="0" w:color="auto"/>
              <w:bottom w:val="nil"/>
              <w:right w:val="nil"/>
            </w:tcBorders>
          </w:tcPr>
          <w:p w14:paraId="7065597C" w14:textId="12316B9E" w:rsidR="00343C61" w:rsidRPr="007848F9" w:rsidRDefault="00343C61" w:rsidP="004102C1">
            <w:pPr>
              <w:jc w:val="both"/>
              <w:rPr>
                <w:rFonts w:cstheme="minorHAnsi"/>
                <w:sz w:val="20"/>
                <w:szCs w:val="20"/>
              </w:rPr>
            </w:pPr>
            <w:r w:rsidRPr="007848F9">
              <w:rPr>
                <w:rFonts w:cstheme="minorHAnsi"/>
                <w:sz w:val="20"/>
                <w:szCs w:val="20"/>
              </w:rPr>
              <w:t>Multiplicité</w:t>
            </w:r>
          </w:p>
        </w:tc>
        <w:tc>
          <w:tcPr>
            <w:tcW w:w="7066" w:type="dxa"/>
            <w:tcBorders>
              <w:top w:val="nil"/>
              <w:left w:val="nil"/>
              <w:bottom w:val="nil"/>
              <w:right w:val="single" w:sz="4" w:space="0" w:color="auto"/>
            </w:tcBorders>
          </w:tcPr>
          <w:p w14:paraId="7B26ED65" w14:textId="1D7BC627" w:rsidR="00343C61" w:rsidRPr="007848F9" w:rsidRDefault="00343C61" w:rsidP="00970A8A">
            <w:pPr>
              <w:jc w:val="both"/>
              <w:rPr>
                <w:rFonts w:cstheme="minorHAnsi"/>
                <w:sz w:val="20"/>
                <w:szCs w:val="20"/>
              </w:rPr>
            </w:pPr>
            <w:r>
              <w:rPr>
                <w:rFonts w:cstheme="minorHAnsi"/>
                <w:sz w:val="20"/>
                <w:szCs w:val="20"/>
              </w:rPr>
              <w:t>[0..*]</w:t>
            </w:r>
          </w:p>
        </w:tc>
      </w:tr>
      <w:tr w:rsidR="00343C61" w14:paraId="04A28943" w14:textId="77777777" w:rsidTr="00343C61">
        <w:tc>
          <w:tcPr>
            <w:tcW w:w="2222" w:type="dxa"/>
            <w:tcBorders>
              <w:top w:val="nil"/>
              <w:left w:val="single" w:sz="4" w:space="0" w:color="auto"/>
              <w:bottom w:val="nil"/>
              <w:right w:val="nil"/>
            </w:tcBorders>
          </w:tcPr>
          <w:p w14:paraId="434F5C8A" w14:textId="0CFA3B15" w:rsidR="00343C61" w:rsidRPr="007848F9" w:rsidRDefault="00343C61" w:rsidP="004102C1">
            <w:pPr>
              <w:jc w:val="both"/>
              <w:rPr>
                <w:rFonts w:cstheme="minorHAnsi"/>
                <w:sz w:val="20"/>
                <w:szCs w:val="20"/>
              </w:rPr>
            </w:pPr>
            <w:r w:rsidRPr="007848F9">
              <w:rPr>
                <w:rFonts w:cstheme="minorHAnsi"/>
                <w:sz w:val="20"/>
                <w:szCs w:val="20"/>
              </w:rPr>
              <w:t>Statut</w:t>
            </w:r>
          </w:p>
        </w:tc>
        <w:tc>
          <w:tcPr>
            <w:tcW w:w="7066" w:type="dxa"/>
            <w:tcBorders>
              <w:top w:val="nil"/>
              <w:left w:val="nil"/>
              <w:bottom w:val="nil"/>
              <w:right w:val="single" w:sz="4" w:space="0" w:color="auto"/>
            </w:tcBorders>
          </w:tcPr>
          <w:p w14:paraId="569DF3E5" w14:textId="306D7F0A" w:rsidR="00343C61" w:rsidRPr="007848F9" w:rsidRDefault="00343C61" w:rsidP="00970A8A">
            <w:pPr>
              <w:jc w:val="both"/>
              <w:rPr>
                <w:rFonts w:cstheme="minorHAnsi"/>
                <w:sz w:val="20"/>
                <w:szCs w:val="20"/>
              </w:rPr>
            </w:pPr>
            <w:r>
              <w:rPr>
                <w:rFonts w:cstheme="minorHAnsi"/>
                <w:sz w:val="20"/>
                <w:szCs w:val="20"/>
              </w:rPr>
              <w:t>Facultatif</w:t>
            </w:r>
          </w:p>
        </w:tc>
      </w:tr>
      <w:tr w:rsidR="00652E32" w14:paraId="3170D49D" w14:textId="77777777" w:rsidTr="00343C61">
        <w:tc>
          <w:tcPr>
            <w:tcW w:w="2222" w:type="dxa"/>
            <w:tcBorders>
              <w:top w:val="nil"/>
              <w:left w:val="single" w:sz="4" w:space="0" w:color="auto"/>
              <w:bottom w:val="single" w:sz="4" w:space="0" w:color="auto"/>
              <w:right w:val="nil"/>
            </w:tcBorders>
          </w:tcPr>
          <w:p w14:paraId="6A78867C" w14:textId="3DFE9ABF" w:rsidR="00652E32" w:rsidRPr="007848F9" w:rsidRDefault="00652E32" w:rsidP="004102C1">
            <w:pPr>
              <w:jc w:val="both"/>
              <w:rPr>
                <w:rFonts w:cstheme="minorHAnsi"/>
                <w:sz w:val="20"/>
                <w:szCs w:val="20"/>
              </w:rPr>
            </w:pPr>
            <w:r>
              <w:rPr>
                <w:rFonts w:cstheme="minorHAnsi"/>
                <w:sz w:val="20"/>
                <w:szCs w:val="20"/>
              </w:rPr>
              <w:t>Remarque</w:t>
            </w:r>
          </w:p>
        </w:tc>
        <w:tc>
          <w:tcPr>
            <w:tcW w:w="7066" w:type="dxa"/>
            <w:tcBorders>
              <w:top w:val="nil"/>
              <w:left w:val="nil"/>
              <w:bottom w:val="single" w:sz="4" w:space="0" w:color="auto"/>
              <w:right w:val="single" w:sz="4" w:space="0" w:color="auto"/>
            </w:tcBorders>
          </w:tcPr>
          <w:p w14:paraId="2CCC3743" w14:textId="37B2D7F1" w:rsidR="00652E32" w:rsidRPr="007848F9" w:rsidRDefault="00343C61" w:rsidP="00970A8A">
            <w:pPr>
              <w:jc w:val="both"/>
              <w:rPr>
                <w:rFonts w:cstheme="minorHAnsi"/>
                <w:sz w:val="20"/>
                <w:szCs w:val="20"/>
              </w:rPr>
            </w:pPr>
            <w:r>
              <w:rPr>
                <w:rFonts w:cstheme="minorHAnsi"/>
                <w:sz w:val="20"/>
                <w:szCs w:val="20"/>
              </w:rPr>
              <w:t xml:space="preserve">Il est conseillé de se limiter à un très petit nombre d’images, voire à une seule.  </w:t>
            </w:r>
          </w:p>
        </w:tc>
      </w:tr>
      <w:tr w:rsidR="00343C61" w14:paraId="459F5AE9" w14:textId="77777777" w:rsidTr="00343C61">
        <w:tc>
          <w:tcPr>
            <w:tcW w:w="9288" w:type="dxa"/>
            <w:gridSpan w:val="2"/>
            <w:tcBorders>
              <w:top w:val="single" w:sz="4" w:space="0" w:color="auto"/>
              <w:bottom w:val="nil"/>
            </w:tcBorders>
          </w:tcPr>
          <w:p w14:paraId="61B4F3A4" w14:textId="77777777" w:rsidR="00343C61" w:rsidRDefault="00343C61" w:rsidP="00970A8A">
            <w:pPr>
              <w:jc w:val="both"/>
              <w:rPr>
                <w:rFonts w:cstheme="minorHAnsi"/>
                <w:b/>
                <w:szCs w:val="20"/>
              </w:rPr>
            </w:pPr>
            <w:proofErr w:type="spellStart"/>
            <w:r w:rsidRPr="00652E32">
              <w:rPr>
                <w:rFonts w:cstheme="minorHAnsi"/>
                <w:b/>
                <w:szCs w:val="20"/>
              </w:rPr>
              <w:t>dateDéfinition</w:t>
            </w:r>
            <w:proofErr w:type="spellEnd"/>
          </w:p>
          <w:p w14:paraId="28C26B69" w14:textId="3C429759" w:rsidR="00343C61" w:rsidRPr="007848F9" w:rsidRDefault="00343C61" w:rsidP="00970A8A">
            <w:pPr>
              <w:jc w:val="both"/>
              <w:rPr>
                <w:rFonts w:cstheme="minorHAnsi"/>
                <w:sz w:val="20"/>
                <w:szCs w:val="20"/>
              </w:rPr>
            </w:pPr>
          </w:p>
        </w:tc>
      </w:tr>
      <w:tr w:rsidR="00343C61" w14:paraId="05A65DF7" w14:textId="77777777" w:rsidTr="00343C61">
        <w:tc>
          <w:tcPr>
            <w:tcW w:w="2222" w:type="dxa"/>
            <w:tcBorders>
              <w:top w:val="nil"/>
              <w:left w:val="single" w:sz="4" w:space="0" w:color="auto"/>
              <w:bottom w:val="nil"/>
              <w:right w:val="nil"/>
            </w:tcBorders>
          </w:tcPr>
          <w:p w14:paraId="0D6F663A" w14:textId="34652BAC" w:rsidR="00343C61" w:rsidRPr="007848F9" w:rsidRDefault="00343C61" w:rsidP="004102C1">
            <w:pPr>
              <w:jc w:val="both"/>
              <w:rPr>
                <w:rFonts w:cstheme="minorHAnsi"/>
                <w:sz w:val="20"/>
                <w:szCs w:val="20"/>
              </w:rPr>
            </w:pPr>
            <w:r w:rsidRPr="007848F9">
              <w:rPr>
                <w:rFonts w:cstheme="minorHAnsi"/>
                <w:sz w:val="20"/>
                <w:szCs w:val="20"/>
              </w:rPr>
              <w:t>Définition</w:t>
            </w:r>
          </w:p>
        </w:tc>
        <w:tc>
          <w:tcPr>
            <w:tcW w:w="7066" w:type="dxa"/>
            <w:tcBorders>
              <w:top w:val="nil"/>
              <w:left w:val="nil"/>
              <w:bottom w:val="nil"/>
              <w:right w:val="single" w:sz="4" w:space="0" w:color="auto"/>
            </w:tcBorders>
          </w:tcPr>
          <w:p w14:paraId="05B180C9" w14:textId="71F3B360" w:rsidR="00343C61" w:rsidRPr="007848F9" w:rsidRDefault="00343C61" w:rsidP="00970A8A">
            <w:pPr>
              <w:jc w:val="both"/>
              <w:rPr>
                <w:rFonts w:cstheme="minorHAnsi"/>
                <w:sz w:val="20"/>
                <w:szCs w:val="20"/>
              </w:rPr>
            </w:pPr>
            <w:r>
              <w:rPr>
                <w:rFonts w:cstheme="minorHAnsi"/>
                <w:sz w:val="20"/>
                <w:szCs w:val="20"/>
              </w:rPr>
              <w:t>Date à laquelle le découpage paysager a été défini, délimité et nommé.</w:t>
            </w:r>
          </w:p>
        </w:tc>
      </w:tr>
      <w:tr w:rsidR="00343C61" w14:paraId="55AEE91E" w14:textId="77777777" w:rsidTr="00343C61">
        <w:tc>
          <w:tcPr>
            <w:tcW w:w="2222" w:type="dxa"/>
            <w:tcBorders>
              <w:top w:val="nil"/>
              <w:left w:val="single" w:sz="4" w:space="0" w:color="auto"/>
              <w:bottom w:val="nil"/>
              <w:right w:val="nil"/>
            </w:tcBorders>
          </w:tcPr>
          <w:p w14:paraId="1E978C76" w14:textId="284938F5" w:rsidR="00343C61" w:rsidRPr="007848F9" w:rsidRDefault="00343C61" w:rsidP="004102C1">
            <w:pPr>
              <w:jc w:val="both"/>
              <w:rPr>
                <w:rFonts w:cstheme="minorHAnsi"/>
                <w:sz w:val="20"/>
                <w:szCs w:val="20"/>
              </w:rPr>
            </w:pPr>
            <w:r w:rsidRPr="007848F9">
              <w:rPr>
                <w:rFonts w:cstheme="minorHAnsi"/>
                <w:sz w:val="20"/>
                <w:szCs w:val="20"/>
              </w:rPr>
              <w:t>Type</w:t>
            </w:r>
          </w:p>
        </w:tc>
        <w:tc>
          <w:tcPr>
            <w:tcW w:w="7066" w:type="dxa"/>
            <w:tcBorders>
              <w:top w:val="nil"/>
              <w:left w:val="nil"/>
              <w:bottom w:val="nil"/>
              <w:right w:val="single" w:sz="4" w:space="0" w:color="auto"/>
            </w:tcBorders>
          </w:tcPr>
          <w:p w14:paraId="36F45007" w14:textId="7547722E" w:rsidR="00343C61" w:rsidRPr="007848F9" w:rsidRDefault="00343C61" w:rsidP="00970A8A">
            <w:pPr>
              <w:jc w:val="both"/>
              <w:rPr>
                <w:rFonts w:cstheme="minorHAnsi"/>
                <w:sz w:val="20"/>
                <w:szCs w:val="20"/>
              </w:rPr>
            </w:pPr>
            <w:r>
              <w:rPr>
                <w:rFonts w:cstheme="minorHAnsi"/>
                <w:sz w:val="20"/>
                <w:szCs w:val="20"/>
              </w:rPr>
              <w:t>Date</w:t>
            </w:r>
          </w:p>
        </w:tc>
      </w:tr>
      <w:tr w:rsidR="00343C61" w14:paraId="772DC34A" w14:textId="77777777" w:rsidTr="00343C61">
        <w:tc>
          <w:tcPr>
            <w:tcW w:w="2222" w:type="dxa"/>
            <w:tcBorders>
              <w:top w:val="nil"/>
              <w:left w:val="single" w:sz="4" w:space="0" w:color="auto"/>
              <w:bottom w:val="nil"/>
              <w:right w:val="nil"/>
            </w:tcBorders>
          </w:tcPr>
          <w:p w14:paraId="161727A1" w14:textId="1C1ACFD2" w:rsidR="00343C61" w:rsidRPr="007848F9" w:rsidRDefault="00343C61" w:rsidP="004102C1">
            <w:pPr>
              <w:jc w:val="both"/>
              <w:rPr>
                <w:rFonts w:cstheme="minorHAnsi"/>
                <w:sz w:val="20"/>
                <w:szCs w:val="20"/>
              </w:rPr>
            </w:pPr>
            <w:r w:rsidRPr="007848F9">
              <w:rPr>
                <w:rFonts w:cstheme="minorHAnsi"/>
                <w:sz w:val="20"/>
                <w:szCs w:val="20"/>
              </w:rPr>
              <w:t>Multiplicité</w:t>
            </w:r>
          </w:p>
        </w:tc>
        <w:tc>
          <w:tcPr>
            <w:tcW w:w="7066" w:type="dxa"/>
            <w:tcBorders>
              <w:top w:val="nil"/>
              <w:left w:val="nil"/>
              <w:bottom w:val="nil"/>
              <w:right w:val="single" w:sz="4" w:space="0" w:color="auto"/>
            </w:tcBorders>
          </w:tcPr>
          <w:p w14:paraId="1157FA66" w14:textId="02E9F0E1" w:rsidR="00343C61" w:rsidRPr="007848F9" w:rsidRDefault="00343C61" w:rsidP="00970A8A">
            <w:pPr>
              <w:jc w:val="both"/>
              <w:rPr>
                <w:rFonts w:cstheme="minorHAnsi"/>
                <w:sz w:val="20"/>
                <w:szCs w:val="20"/>
              </w:rPr>
            </w:pPr>
            <w:r>
              <w:rPr>
                <w:rFonts w:cstheme="minorHAnsi"/>
                <w:sz w:val="20"/>
                <w:szCs w:val="20"/>
              </w:rPr>
              <w:t>[0..*]</w:t>
            </w:r>
          </w:p>
        </w:tc>
      </w:tr>
      <w:tr w:rsidR="00343C61" w14:paraId="1ECD85D8" w14:textId="77777777" w:rsidTr="00343C61">
        <w:tc>
          <w:tcPr>
            <w:tcW w:w="2222" w:type="dxa"/>
            <w:tcBorders>
              <w:top w:val="nil"/>
              <w:left w:val="single" w:sz="4" w:space="0" w:color="auto"/>
              <w:bottom w:val="nil"/>
              <w:right w:val="nil"/>
            </w:tcBorders>
          </w:tcPr>
          <w:p w14:paraId="31A9DC7A" w14:textId="4BA36356" w:rsidR="00343C61" w:rsidRPr="007848F9" w:rsidRDefault="00343C61" w:rsidP="004102C1">
            <w:pPr>
              <w:jc w:val="both"/>
              <w:rPr>
                <w:rFonts w:cstheme="minorHAnsi"/>
                <w:sz w:val="20"/>
                <w:szCs w:val="20"/>
              </w:rPr>
            </w:pPr>
            <w:r w:rsidRPr="007848F9">
              <w:rPr>
                <w:rFonts w:cstheme="minorHAnsi"/>
                <w:sz w:val="20"/>
                <w:szCs w:val="20"/>
              </w:rPr>
              <w:t>Statut</w:t>
            </w:r>
          </w:p>
        </w:tc>
        <w:tc>
          <w:tcPr>
            <w:tcW w:w="7066" w:type="dxa"/>
            <w:tcBorders>
              <w:top w:val="nil"/>
              <w:left w:val="nil"/>
              <w:bottom w:val="nil"/>
              <w:right w:val="single" w:sz="4" w:space="0" w:color="auto"/>
            </w:tcBorders>
          </w:tcPr>
          <w:p w14:paraId="5C7C120E" w14:textId="63CA901F" w:rsidR="00343C61" w:rsidRPr="007848F9" w:rsidRDefault="00343C61" w:rsidP="00970A8A">
            <w:pPr>
              <w:jc w:val="both"/>
              <w:rPr>
                <w:rFonts w:cstheme="minorHAnsi"/>
                <w:sz w:val="20"/>
                <w:szCs w:val="20"/>
              </w:rPr>
            </w:pPr>
            <w:r>
              <w:rPr>
                <w:rFonts w:cstheme="minorHAnsi"/>
                <w:sz w:val="20"/>
                <w:szCs w:val="20"/>
              </w:rPr>
              <w:t>Facultatif</w:t>
            </w:r>
          </w:p>
        </w:tc>
      </w:tr>
      <w:tr w:rsidR="00343C61" w14:paraId="06F5C249" w14:textId="77777777" w:rsidTr="00343C61">
        <w:tc>
          <w:tcPr>
            <w:tcW w:w="2222" w:type="dxa"/>
            <w:tcBorders>
              <w:top w:val="nil"/>
              <w:left w:val="single" w:sz="4" w:space="0" w:color="auto"/>
              <w:bottom w:val="single" w:sz="4" w:space="0" w:color="auto"/>
              <w:right w:val="nil"/>
            </w:tcBorders>
          </w:tcPr>
          <w:p w14:paraId="159A1C5C" w14:textId="5626AEFC" w:rsidR="00343C61" w:rsidRPr="007848F9" w:rsidRDefault="00343C61" w:rsidP="004102C1">
            <w:pPr>
              <w:jc w:val="both"/>
              <w:rPr>
                <w:rFonts w:cstheme="minorHAnsi"/>
                <w:sz w:val="20"/>
                <w:szCs w:val="20"/>
              </w:rPr>
            </w:pPr>
            <w:r>
              <w:rPr>
                <w:rFonts w:cstheme="minorHAnsi"/>
                <w:sz w:val="20"/>
                <w:szCs w:val="20"/>
              </w:rPr>
              <w:t>Remarque</w:t>
            </w:r>
          </w:p>
        </w:tc>
        <w:tc>
          <w:tcPr>
            <w:tcW w:w="7066" w:type="dxa"/>
            <w:tcBorders>
              <w:top w:val="nil"/>
              <w:left w:val="nil"/>
              <w:bottom w:val="single" w:sz="4" w:space="0" w:color="auto"/>
              <w:right w:val="single" w:sz="4" w:space="0" w:color="auto"/>
            </w:tcBorders>
          </w:tcPr>
          <w:p w14:paraId="543EC418" w14:textId="6C298B12" w:rsidR="00343C61" w:rsidRPr="007848F9" w:rsidRDefault="00343C61" w:rsidP="00970A8A">
            <w:pPr>
              <w:jc w:val="both"/>
              <w:rPr>
                <w:rFonts w:cstheme="minorHAnsi"/>
                <w:sz w:val="20"/>
                <w:szCs w:val="20"/>
              </w:rPr>
            </w:pPr>
            <w:r>
              <w:rPr>
                <w:rFonts w:cstheme="minorHAnsi"/>
                <w:sz w:val="20"/>
                <w:szCs w:val="20"/>
              </w:rPr>
              <w:t>Il peut s’agir de la date de réalisation de l’atlas en cours ou de la date de réalisation d’une version précédente de l’atlas</w:t>
            </w:r>
          </w:p>
        </w:tc>
      </w:tr>
    </w:tbl>
    <w:p w14:paraId="46C0901C" w14:textId="77777777" w:rsidR="00F4316A" w:rsidRDefault="00F4316A" w:rsidP="004102C1">
      <w:pPr>
        <w:jc w:val="both"/>
        <w:rPr>
          <w:rFonts w:cstheme="minorHAnsi"/>
        </w:rPr>
      </w:pPr>
    </w:p>
    <w:p w14:paraId="64655351" w14:textId="09DAF5BC" w:rsidR="00F4316A" w:rsidRDefault="00AD734E" w:rsidP="00842A8C">
      <w:pPr>
        <w:pStyle w:val="Titre2"/>
      </w:pPr>
      <w:bookmarkStart w:id="42" w:name="_Toc142385177"/>
      <w:r>
        <w:lastRenderedPageBreak/>
        <w:t>6</w:t>
      </w:r>
      <w:r w:rsidR="00277087">
        <w:t>.2</w:t>
      </w:r>
      <w:r w:rsidR="00D030E8">
        <w:t xml:space="preserve"> </w:t>
      </w:r>
      <w:r w:rsidR="00F4316A">
        <w:t xml:space="preserve">Classe d’objets </w:t>
      </w:r>
      <w:proofErr w:type="spellStart"/>
      <w:r w:rsidR="00F4316A">
        <w:t>UnitéPaysagère</w:t>
      </w:r>
      <w:bookmarkEnd w:id="42"/>
      <w:proofErr w:type="spellEnd"/>
    </w:p>
    <w:p w14:paraId="53DC7862" w14:textId="77777777" w:rsidR="004F0C12" w:rsidRDefault="004F0C12" w:rsidP="004F0C12"/>
    <w:tbl>
      <w:tblPr>
        <w:tblStyle w:val="Grilledutableau"/>
        <w:tblW w:w="0" w:type="auto"/>
        <w:tblLook w:val="04A0" w:firstRow="1" w:lastRow="0" w:firstColumn="1" w:lastColumn="0" w:noHBand="0" w:noVBand="1"/>
      </w:tblPr>
      <w:tblGrid>
        <w:gridCol w:w="1951"/>
        <w:gridCol w:w="7261"/>
      </w:tblGrid>
      <w:tr w:rsidR="00277087" w:rsidRPr="00002AB8" w14:paraId="2842F33D" w14:textId="77777777" w:rsidTr="00277087">
        <w:tc>
          <w:tcPr>
            <w:tcW w:w="1951" w:type="dxa"/>
          </w:tcPr>
          <w:p w14:paraId="3A6D5A2D" w14:textId="77777777" w:rsidR="00277087" w:rsidRPr="00002AB8" w:rsidRDefault="00277087" w:rsidP="00277087">
            <w:pPr>
              <w:rPr>
                <w:b/>
                <w:szCs w:val="20"/>
              </w:rPr>
            </w:pPr>
            <w:r w:rsidRPr="00002AB8">
              <w:rPr>
                <w:b/>
                <w:szCs w:val="20"/>
              </w:rPr>
              <w:t>Nom de la classe</w:t>
            </w:r>
          </w:p>
          <w:p w14:paraId="10294F36" w14:textId="77777777" w:rsidR="00277087" w:rsidRPr="00002AB8" w:rsidRDefault="00277087" w:rsidP="00277087">
            <w:pPr>
              <w:rPr>
                <w:b/>
                <w:szCs w:val="20"/>
              </w:rPr>
            </w:pPr>
          </w:p>
        </w:tc>
        <w:tc>
          <w:tcPr>
            <w:tcW w:w="7261" w:type="dxa"/>
          </w:tcPr>
          <w:p w14:paraId="1BD07C72" w14:textId="4788261D" w:rsidR="00277087" w:rsidRPr="00002AB8" w:rsidRDefault="00277087" w:rsidP="00277087">
            <w:pPr>
              <w:jc w:val="both"/>
              <w:rPr>
                <w:b/>
                <w:szCs w:val="20"/>
              </w:rPr>
            </w:pPr>
            <w:proofErr w:type="spellStart"/>
            <w:r>
              <w:rPr>
                <w:b/>
                <w:szCs w:val="20"/>
              </w:rPr>
              <w:t>UnitéPaysagère</w:t>
            </w:r>
            <w:proofErr w:type="spellEnd"/>
          </w:p>
        </w:tc>
      </w:tr>
      <w:tr w:rsidR="00277087" w:rsidRPr="001D5211" w14:paraId="58525531" w14:textId="77777777" w:rsidTr="00277087">
        <w:tc>
          <w:tcPr>
            <w:tcW w:w="1951" w:type="dxa"/>
          </w:tcPr>
          <w:p w14:paraId="2B7A2C20" w14:textId="77777777" w:rsidR="00277087" w:rsidRPr="001D5211" w:rsidRDefault="00277087" w:rsidP="00277087">
            <w:pPr>
              <w:rPr>
                <w:sz w:val="20"/>
                <w:szCs w:val="20"/>
              </w:rPr>
            </w:pPr>
            <w:r w:rsidRPr="001D5211">
              <w:rPr>
                <w:sz w:val="20"/>
                <w:szCs w:val="20"/>
              </w:rPr>
              <w:t xml:space="preserve">Définition </w:t>
            </w:r>
          </w:p>
          <w:p w14:paraId="08FB8D9D" w14:textId="77777777" w:rsidR="00277087" w:rsidRPr="001D5211" w:rsidRDefault="00277087" w:rsidP="00277087">
            <w:pPr>
              <w:rPr>
                <w:sz w:val="20"/>
                <w:szCs w:val="20"/>
              </w:rPr>
            </w:pPr>
          </w:p>
        </w:tc>
        <w:tc>
          <w:tcPr>
            <w:tcW w:w="7261" w:type="dxa"/>
          </w:tcPr>
          <w:p w14:paraId="4D809148" w14:textId="03A217AA" w:rsidR="00277087" w:rsidRPr="001D5211" w:rsidRDefault="00277087" w:rsidP="00277087">
            <w:pPr>
              <w:jc w:val="both"/>
              <w:rPr>
                <w:sz w:val="20"/>
                <w:szCs w:val="20"/>
              </w:rPr>
            </w:pPr>
            <w:r w:rsidRPr="001E2A0B">
              <w:rPr>
                <w:rFonts w:eastAsia="Calibri"/>
                <w:sz w:val="20"/>
                <w:szCs w:val="20"/>
              </w:rPr>
              <w:t>Une unité paysagère désigne une partie continue de territoire cohérente d’un point de vue paysager. Ce « paysage donné » est caractérisé par un ensemble de structures paysagères et d’éléments de paysage qui lui procurent sa singularité. Une unité paysagère est distinguée des unités paysagères voisines par des limites qui peuvent être nettes ou « floues ».</w:t>
            </w:r>
          </w:p>
        </w:tc>
      </w:tr>
      <w:tr w:rsidR="00277087" w:rsidRPr="001D5211" w14:paraId="54AE248B" w14:textId="77777777" w:rsidTr="00277087">
        <w:tc>
          <w:tcPr>
            <w:tcW w:w="1951" w:type="dxa"/>
          </w:tcPr>
          <w:p w14:paraId="699B1110" w14:textId="45954D1E" w:rsidR="00277087" w:rsidRPr="001D5211" w:rsidRDefault="00277087" w:rsidP="00277087">
            <w:pPr>
              <w:rPr>
                <w:sz w:val="20"/>
                <w:szCs w:val="20"/>
              </w:rPr>
            </w:pPr>
            <w:r w:rsidRPr="001D5211">
              <w:rPr>
                <w:sz w:val="20"/>
                <w:szCs w:val="20"/>
              </w:rPr>
              <w:t>Statut</w:t>
            </w:r>
          </w:p>
        </w:tc>
        <w:tc>
          <w:tcPr>
            <w:tcW w:w="7261" w:type="dxa"/>
          </w:tcPr>
          <w:p w14:paraId="54E069E3" w14:textId="18351FBC" w:rsidR="00BE07F6" w:rsidRDefault="00BE07F6" w:rsidP="00277087">
            <w:pPr>
              <w:jc w:val="both"/>
              <w:rPr>
                <w:sz w:val="20"/>
                <w:szCs w:val="20"/>
              </w:rPr>
            </w:pPr>
            <w:r>
              <w:rPr>
                <w:sz w:val="20"/>
                <w:szCs w:val="20"/>
              </w:rPr>
              <w:t>Conditionnel</w:t>
            </w:r>
          </w:p>
          <w:p w14:paraId="6831E548" w14:textId="4DB5DCB2" w:rsidR="00277087" w:rsidRDefault="00277087" w:rsidP="00277087">
            <w:pPr>
              <w:jc w:val="both"/>
              <w:rPr>
                <w:sz w:val="20"/>
                <w:szCs w:val="20"/>
              </w:rPr>
            </w:pPr>
            <w:r>
              <w:rPr>
                <w:sz w:val="20"/>
                <w:szCs w:val="20"/>
              </w:rPr>
              <w:t xml:space="preserve">Dans la plupart des cas, c’est la classe essentielle du jeu de données géomatiques du paysage. </w:t>
            </w:r>
          </w:p>
          <w:p w14:paraId="0430B13E" w14:textId="69F3FA92" w:rsidR="00277087" w:rsidRDefault="009D3089" w:rsidP="00277087">
            <w:pPr>
              <w:jc w:val="both"/>
              <w:rPr>
                <w:sz w:val="20"/>
                <w:szCs w:val="20"/>
              </w:rPr>
            </w:pPr>
            <w:r>
              <w:rPr>
                <w:sz w:val="20"/>
                <w:szCs w:val="20"/>
              </w:rPr>
              <w:t>Néanmoins, dans certains atlas, seuls les ensembles paysagers sont définis. Cela peut être le cas par exemple de certains atlas régionaux.</w:t>
            </w:r>
          </w:p>
          <w:p w14:paraId="4FE09199" w14:textId="01B653C4" w:rsidR="009D3089" w:rsidRDefault="009D3089" w:rsidP="00277087">
            <w:pPr>
              <w:jc w:val="both"/>
              <w:rPr>
                <w:sz w:val="20"/>
                <w:szCs w:val="20"/>
              </w:rPr>
            </w:pPr>
            <w:r>
              <w:rPr>
                <w:sz w:val="20"/>
                <w:szCs w:val="20"/>
              </w:rPr>
              <w:t>Tout jeu de données géomatiques du paysage doit comporter au moins l’une des deux classes suivantes</w:t>
            </w:r>
            <w:r>
              <w:rPr>
                <w:rFonts w:ascii="Courier New" w:hAnsi="Courier New" w:cs="Courier New"/>
                <w:sz w:val="20"/>
                <w:szCs w:val="20"/>
              </w:rPr>
              <w:t> </w:t>
            </w:r>
            <w:r>
              <w:rPr>
                <w:sz w:val="20"/>
                <w:szCs w:val="20"/>
              </w:rPr>
              <w:t xml:space="preserve">: </w:t>
            </w:r>
            <w:proofErr w:type="spellStart"/>
            <w:r>
              <w:rPr>
                <w:sz w:val="20"/>
                <w:szCs w:val="20"/>
              </w:rPr>
              <w:t>UnitéPaysagère</w:t>
            </w:r>
            <w:proofErr w:type="spellEnd"/>
            <w:r>
              <w:rPr>
                <w:sz w:val="20"/>
                <w:szCs w:val="20"/>
              </w:rPr>
              <w:t xml:space="preserve"> ou </w:t>
            </w:r>
            <w:proofErr w:type="spellStart"/>
            <w:r>
              <w:rPr>
                <w:sz w:val="20"/>
                <w:szCs w:val="20"/>
              </w:rPr>
              <w:t>EnsemblePaysager</w:t>
            </w:r>
            <w:proofErr w:type="spellEnd"/>
            <w:r>
              <w:rPr>
                <w:sz w:val="20"/>
                <w:szCs w:val="20"/>
              </w:rPr>
              <w:t>.</w:t>
            </w:r>
          </w:p>
          <w:p w14:paraId="4DEE93EF" w14:textId="6E77C796" w:rsidR="009D3089" w:rsidRPr="001D5211" w:rsidRDefault="009D3089" w:rsidP="00277087">
            <w:pPr>
              <w:jc w:val="both"/>
              <w:rPr>
                <w:sz w:val="20"/>
                <w:szCs w:val="20"/>
              </w:rPr>
            </w:pPr>
          </w:p>
        </w:tc>
      </w:tr>
      <w:tr w:rsidR="00277087" w:rsidRPr="001D5211" w14:paraId="4C202179" w14:textId="77777777" w:rsidTr="00277087">
        <w:tc>
          <w:tcPr>
            <w:tcW w:w="1951" w:type="dxa"/>
          </w:tcPr>
          <w:p w14:paraId="37BCD7D7" w14:textId="404AFF68" w:rsidR="00277087" w:rsidRPr="001D5211" w:rsidRDefault="009D3089" w:rsidP="00277087">
            <w:pPr>
              <w:rPr>
                <w:sz w:val="20"/>
                <w:szCs w:val="20"/>
              </w:rPr>
            </w:pPr>
            <w:r>
              <w:rPr>
                <w:sz w:val="20"/>
                <w:szCs w:val="20"/>
              </w:rPr>
              <w:t xml:space="preserve">Règles de saisie </w:t>
            </w:r>
          </w:p>
        </w:tc>
        <w:tc>
          <w:tcPr>
            <w:tcW w:w="7261" w:type="dxa"/>
          </w:tcPr>
          <w:p w14:paraId="419D5705" w14:textId="4A7CED10" w:rsidR="00277087" w:rsidRPr="001D5211" w:rsidRDefault="009D3089" w:rsidP="00277087">
            <w:pPr>
              <w:jc w:val="both"/>
              <w:rPr>
                <w:sz w:val="20"/>
                <w:szCs w:val="20"/>
              </w:rPr>
            </w:pPr>
            <w:r>
              <w:rPr>
                <w:sz w:val="20"/>
                <w:szCs w:val="20"/>
              </w:rPr>
              <w:t>Toutes les unités paysagères définies dans l’atlas de paysage (ou document équivalent) doivent être saisies dans le jeu de données géomatiques correspondant.</w:t>
            </w:r>
          </w:p>
        </w:tc>
      </w:tr>
      <w:tr w:rsidR="00277087" w:rsidRPr="001D5211" w14:paraId="618E92D1" w14:textId="77777777" w:rsidTr="00277087">
        <w:tc>
          <w:tcPr>
            <w:tcW w:w="1951" w:type="dxa"/>
          </w:tcPr>
          <w:p w14:paraId="0E6026C6" w14:textId="66445894" w:rsidR="00277087" w:rsidRPr="001D5211" w:rsidRDefault="009D3089" w:rsidP="00277087">
            <w:pPr>
              <w:rPr>
                <w:sz w:val="20"/>
                <w:szCs w:val="20"/>
              </w:rPr>
            </w:pPr>
            <w:r>
              <w:rPr>
                <w:sz w:val="20"/>
                <w:szCs w:val="20"/>
              </w:rPr>
              <w:t xml:space="preserve">Contraintes </w:t>
            </w:r>
            <w:r w:rsidR="000E2D7F">
              <w:rPr>
                <w:sz w:val="20"/>
                <w:szCs w:val="20"/>
              </w:rPr>
              <w:t>topologiques</w:t>
            </w:r>
          </w:p>
        </w:tc>
        <w:tc>
          <w:tcPr>
            <w:tcW w:w="7261" w:type="dxa"/>
          </w:tcPr>
          <w:p w14:paraId="07C7EAD4" w14:textId="036877A8" w:rsidR="009D3089" w:rsidRDefault="009D3089" w:rsidP="00277087">
            <w:pPr>
              <w:jc w:val="both"/>
              <w:rPr>
                <w:sz w:val="20"/>
                <w:szCs w:val="20"/>
              </w:rPr>
            </w:pPr>
            <w:r>
              <w:rPr>
                <w:sz w:val="20"/>
                <w:szCs w:val="20"/>
              </w:rPr>
              <w:t>Les unités paysagères doivent former une partition de l’emprise de l’atlas (ou document équivalent) auquel elles appartiennent</w:t>
            </w:r>
            <w:r>
              <w:rPr>
                <w:rFonts w:ascii="Courier New" w:hAnsi="Courier New" w:cs="Courier New"/>
                <w:sz w:val="20"/>
                <w:szCs w:val="20"/>
              </w:rPr>
              <w:t> </w:t>
            </w:r>
            <w:r>
              <w:rPr>
                <w:sz w:val="20"/>
                <w:szCs w:val="20"/>
              </w:rPr>
              <w:t>: il ne doit y avoir ni trous, ni recouvrements.</w:t>
            </w:r>
          </w:p>
          <w:p w14:paraId="59C3131D" w14:textId="622B5AFD" w:rsidR="009D3089" w:rsidRDefault="009D3089" w:rsidP="00277087">
            <w:pPr>
              <w:jc w:val="both"/>
              <w:rPr>
                <w:sz w:val="20"/>
                <w:szCs w:val="20"/>
              </w:rPr>
            </w:pPr>
            <w:r>
              <w:rPr>
                <w:sz w:val="20"/>
                <w:szCs w:val="20"/>
              </w:rPr>
              <w:t xml:space="preserve">Si le jeu de données comprend une classe </w:t>
            </w:r>
            <w:proofErr w:type="spellStart"/>
            <w:r>
              <w:rPr>
                <w:sz w:val="20"/>
                <w:szCs w:val="20"/>
              </w:rPr>
              <w:t>EnsemblePaysager</w:t>
            </w:r>
            <w:proofErr w:type="spellEnd"/>
            <w:r>
              <w:rPr>
                <w:sz w:val="20"/>
                <w:szCs w:val="20"/>
              </w:rPr>
              <w:t xml:space="preserve">, la géométrie </w:t>
            </w:r>
            <w:r w:rsidR="00A137C3">
              <w:rPr>
                <w:sz w:val="20"/>
                <w:szCs w:val="20"/>
              </w:rPr>
              <w:t>de chaque</w:t>
            </w:r>
            <w:r w:rsidR="008279B0">
              <w:rPr>
                <w:sz w:val="20"/>
                <w:szCs w:val="20"/>
              </w:rPr>
              <w:t xml:space="preserve"> </w:t>
            </w:r>
            <w:r>
              <w:rPr>
                <w:sz w:val="20"/>
                <w:szCs w:val="20"/>
              </w:rPr>
              <w:t xml:space="preserve">unité paysagère doit être entièrement incluse dans </w:t>
            </w:r>
            <w:r w:rsidR="000E2D7F">
              <w:rPr>
                <w:sz w:val="20"/>
                <w:szCs w:val="20"/>
              </w:rPr>
              <w:t xml:space="preserve">la géométrie de </w:t>
            </w:r>
            <w:r>
              <w:rPr>
                <w:sz w:val="20"/>
                <w:szCs w:val="20"/>
              </w:rPr>
              <w:t xml:space="preserve">l’ensemble paysager </w:t>
            </w:r>
            <w:r w:rsidR="000E2D7F">
              <w:rPr>
                <w:sz w:val="20"/>
                <w:szCs w:val="20"/>
              </w:rPr>
              <w:t>auquel elle appartient.</w:t>
            </w:r>
          </w:p>
          <w:p w14:paraId="19BC22C5" w14:textId="77777777" w:rsidR="009D3089" w:rsidRPr="001D5211" w:rsidRDefault="009D3089" w:rsidP="00277087">
            <w:pPr>
              <w:jc w:val="both"/>
              <w:rPr>
                <w:sz w:val="20"/>
                <w:szCs w:val="20"/>
              </w:rPr>
            </w:pPr>
          </w:p>
        </w:tc>
      </w:tr>
    </w:tbl>
    <w:p w14:paraId="357FAE4F" w14:textId="77777777" w:rsidR="00277087" w:rsidRDefault="00277087" w:rsidP="004F0C12"/>
    <w:p w14:paraId="7E4ED00E" w14:textId="77777777" w:rsidR="00277087" w:rsidRDefault="00277087" w:rsidP="004F0C12"/>
    <w:p w14:paraId="137A241F" w14:textId="77777777" w:rsidR="000E2D7F" w:rsidRPr="00037928" w:rsidRDefault="000E2D7F" w:rsidP="000E2D7F">
      <w:pPr>
        <w:jc w:val="both"/>
        <w:rPr>
          <w:rFonts w:cstheme="minorHAnsi"/>
          <w:u w:val="single"/>
        </w:rPr>
      </w:pPr>
      <w:r w:rsidRPr="00037928">
        <w:rPr>
          <w:rFonts w:cstheme="minorHAnsi"/>
          <w:u w:val="single"/>
        </w:rPr>
        <w:t xml:space="preserve">Liste des attributs </w:t>
      </w:r>
    </w:p>
    <w:p w14:paraId="3090B49B" w14:textId="77777777" w:rsidR="00277087" w:rsidRDefault="00277087" w:rsidP="004F0C12"/>
    <w:tbl>
      <w:tblPr>
        <w:tblStyle w:val="Grilledutableau"/>
        <w:tblW w:w="0" w:type="auto"/>
        <w:tblLook w:val="04A0" w:firstRow="1" w:lastRow="0" w:firstColumn="1" w:lastColumn="0" w:noHBand="0" w:noVBand="1"/>
      </w:tblPr>
      <w:tblGrid>
        <w:gridCol w:w="2222"/>
        <w:gridCol w:w="7066"/>
      </w:tblGrid>
      <w:tr w:rsidR="000E2D7F" w14:paraId="29F9FE09" w14:textId="77777777" w:rsidTr="002D17E3">
        <w:tc>
          <w:tcPr>
            <w:tcW w:w="9288" w:type="dxa"/>
            <w:gridSpan w:val="2"/>
            <w:tcBorders>
              <w:bottom w:val="nil"/>
            </w:tcBorders>
          </w:tcPr>
          <w:p w14:paraId="19128E9C" w14:textId="3317D63D" w:rsidR="000E2D7F" w:rsidRDefault="000E2D7F" w:rsidP="002D17E3">
            <w:pPr>
              <w:jc w:val="both"/>
              <w:rPr>
                <w:rFonts w:cstheme="minorHAnsi"/>
                <w:b/>
              </w:rPr>
            </w:pPr>
            <w:proofErr w:type="spellStart"/>
            <w:r>
              <w:rPr>
                <w:rFonts w:cstheme="minorHAnsi"/>
                <w:b/>
              </w:rPr>
              <w:t>typeOrographie</w:t>
            </w:r>
            <w:proofErr w:type="spellEnd"/>
          </w:p>
          <w:p w14:paraId="77F5C0FF" w14:textId="77777777" w:rsidR="000E2D7F" w:rsidRDefault="000E2D7F" w:rsidP="002D17E3">
            <w:pPr>
              <w:jc w:val="both"/>
              <w:rPr>
                <w:rFonts w:cstheme="minorHAnsi"/>
              </w:rPr>
            </w:pPr>
          </w:p>
        </w:tc>
      </w:tr>
      <w:tr w:rsidR="000E2D7F" w14:paraId="2300834F" w14:textId="77777777" w:rsidTr="00403F44">
        <w:tc>
          <w:tcPr>
            <w:tcW w:w="2222" w:type="dxa"/>
            <w:tcBorders>
              <w:top w:val="nil"/>
              <w:left w:val="single" w:sz="4" w:space="0" w:color="auto"/>
              <w:bottom w:val="nil"/>
              <w:right w:val="nil"/>
            </w:tcBorders>
          </w:tcPr>
          <w:p w14:paraId="76935B6F" w14:textId="77777777" w:rsidR="000E2D7F" w:rsidRPr="00416CE8" w:rsidRDefault="000E2D7F" w:rsidP="002D17E3">
            <w:pPr>
              <w:jc w:val="both"/>
              <w:rPr>
                <w:rFonts w:cstheme="minorHAnsi"/>
                <w:b/>
              </w:rPr>
            </w:pPr>
            <w:r w:rsidRPr="0065013A">
              <w:rPr>
                <w:rFonts w:cstheme="minorHAnsi"/>
                <w:sz w:val="20"/>
              </w:rPr>
              <w:t>Définition</w:t>
            </w:r>
          </w:p>
        </w:tc>
        <w:tc>
          <w:tcPr>
            <w:tcW w:w="7066" w:type="dxa"/>
            <w:tcBorders>
              <w:top w:val="nil"/>
              <w:left w:val="nil"/>
              <w:bottom w:val="nil"/>
              <w:right w:val="single" w:sz="4" w:space="0" w:color="auto"/>
            </w:tcBorders>
          </w:tcPr>
          <w:p w14:paraId="0E27AC0F" w14:textId="7103614A" w:rsidR="000E2D7F" w:rsidRPr="001D5211" w:rsidRDefault="000E2D7F" w:rsidP="000E2D7F">
            <w:pPr>
              <w:jc w:val="both"/>
              <w:rPr>
                <w:rFonts w:cstheme="minorHAnsi"/>
                <w:sz w:val="20"/>
              </w:rPr>
            </w:pPr>
            <w:r>
              <w:rPr>
                <w:rFonts w:cstheme="minorHAnsi"/>
                <w:sz w:val="20"/>
              </w:rPr>
              <w:t xml:space="preserve">Caractéristique dominante de l’unité paysagère selon des critères orographiques ou géomorphologiques. </w:t>
            </w:r>
          </w:p>
        </w:tc>
      </w:tr>
      <w:tr w:rsidR="000E2D7F" w14:paraId="6644C561" w14:textId="77777777" w:rsidTr="002D17E3">
        <w:tc>
          <w:tcPr>
            <w:tcW w:w="2222" w:type="dxa"/>
            <w:tcBorders>
              <w:top w:val="nil"/>
              <w:left w:val="single" w:sz="4" w:space="0" w:color="auto"/>
              <w:bottom w:val="nil"/>
              <w:right w:val="nil"/>
            </w:tcBorders>
          </w:tcPr>
          <w:p w14:paraId="65BA2897" w14:textId="77777777" w:rsidR="000E2D7F" w:rsidRDefault="000E2D7F" w:rsidP="002D17E3">
            <w:pPr>
              <w:jc w:val="both"/>
              <w:rPr>
                <w:rFonts w:cstheme="minorHAnsi"/>
              </w:rPr>
            </w:pPr>
            <w:r w:rsidRPr="0065013A">
              <w:rPr>
                <w:rFonts w:cstheme="minorHAnsi"/>
                <w:sz w:val="20"/>
              </w:rPr>
              <w:t>Type</w:t>
            </w:r>
          </w:p>
        </w:tc>
        <w:tc>
          <w:tcPr>
            <w:tcW w:w="7066" w:type="dxa"/>
            <w:tcBorders>
              <w:top w:val="nil"/>
              <w:left w:val="nil"/>
              <w:bottom w:val="nil"/>
              <w:right w:val="single" w:sz="4" w:space="0" w:color="auto"/>
            </w:tcBorders>
          </w:tcPr>
          <w:p w14:paraId="31B42038" w14:textId="5A18ACF7" w:rsidR="000E2D7F" w:rsidRDefault="000E2D7F" w:rsidP="002D17E3">
            <w:pPr>
              <w:jc w:val="both"/>
              <w:rPr>
                <w:rFonts w:cstheme="minorHAnsi"/>
              </w:rPr>
            </w:pPr>
            <w:r>
              <w:rPr>
                <w:rFonts w:cstheme="minorHAnsi"/>
                <w:sz w:val="20"/>
              </w:rPr>
              <w:t>Liste de valeurs (</w:t>
            </w:r>
            <w:proofErr w:type="spellStart"/>
            <w:r>
              <w:rPr>
                <w:rFonts w:cstheme="minorHAnsi"/>
                <w:sz w:val="20"/>
              </w:rPr>
              <w:t>TypeOrographie</w:t>
            </w:r>
            <w:proofErr w:type="spellEnd"/>
            <w:r>
              <w:rPr>
                <w:rFonts w:cstheme="minorHAnsi"/>
                <w:sz w:val="20"/>
              </w:rPr>
              <w:t>)</w:t>
            </w:r>
          </w:p>
        </w:tc>
      </w:tr>
      <w:tr w:rsidR="000E2D7F" w14:paraId="342B978E" w14:textId="77777777" w:rsidTr="002D17E3">
        <w:tc>
          <w:tcPr>
            <w:tcW w:w="2222" w:type="dxa"/>
            <w:tcBorders>
              <w:top w:val="nil"/>
              <w:left w:val="single" w:sz="4" w:space="0" w:color="auto"/>
              <w:bottom w:val="nil"/>
              <w:right w:val="nil"/>
            </w:tcBorders>
          </w:tcPr>
          <w:p w14:paraId="77550D8D" w14:textId="77777777" w:rsidR="000E2D7F" w:rsidRDefault="000E2D7F" w:rsidP="002D17E3">
            <w:pPr>
              <w:jc w:val="both"/>
              <w:rPr>
                <w:rFonts w:cstheme="minorHAnsi"/>
              </w:rPr>
            </w:pPr>
            <w:r w:rsidRPr="0065013A">
              <w:rPr>
                <w:rFonts w:cstheme="minorHAnsi"/>
                <w:sz w:val="20"/>
              </w:rPr>
              <w:t>Multiplicité</w:t>
            </w:r>
          </w:p>
        </w:tc>
        <w:tc>
          <w:tcPr>
            <w:tcW w:w="7066" w:type="dxa"/>
            <w:tcBorders>
              <w:top w:val="nil"/>
              <w:left w:val="nil"/>
              <w:bottom w:val="nil"/>
              <w:right w:val="single" w:sz="4" w:space="0" w:color="auto"/>
            </w:tcBorders>
          </w:tcPr>
          <w:p w14:paraId="14F5C8F8" w14:textId="77777777" w:rsidR="000E2D7F" w:rsidRPr="001D5211" w:rsidRDefault="000E2D7F" w:rsidP="002D17E3">
            <w:pPr>
              <w:jc w:val="both"/>
              <w:rPr>
                <w:rFonts w:cstheme="minorHAnsi"/>
                <w:sz w:val="20"/>
                <w:szCs w:val="20"/>
              </w:rPr>
            </w:pPr>
            <w:r w:rsidRPr="001D5211">
              <w:rPr>
                <w:rFonts w:cstheme="minorHAnsi"/>
                <w:sz w:val="20"/>
                <w:szCs w:val="20"/>
              </w:rPr>
              <w:t>1</w:t>
            </w:r>
          </w:p>
        </w:tc>
      </w:tr>
      <w:tr w:rsidR="000E2D7F" w14:paraId="6242181D" w14:textId="77777777" w:rsidTr="002D17E3">
        <w:tc>
          <w:tcPr>
            <w:tcW w:w="2222" w:type="dxa"/>
            <w:tcBorders>
              <w:top w:val="nil"/>
              <w:left w:val="single" w:sz="4" w:space="0" w:color="auto"/>
              <w:bottom w:val="nil"/>
              <w:right w:val="nil"/>
            </w:tcBorders>
          </w:tcPr>
          <w:p w14:paraId="0761E4AD" w14:textId="77777777" w:rsidR="000E2D7F" w:rsidRDefault="000E2D7F" w:rsidP="002D17E3">
            <w:pPr>
              <w:jc w:val="both"/>
              <w:rPr>
                <w:rFonts w:cstheme="minorHAnsi"/>
              </w:rPr>
            </w:pPr>
            <w:r>
              <w:rPr>
                <w:rFonts w:cstheme="minorHAnsi"/>
                <w:sz w:val="20"/>
              </w:rPr>
              <w:t>Statut</w:t>
            </w:r>
          </w:p>
        </w:tc>
        <w:tc>
          <w:tcPr>
            <w:tcW w:w="7066" w:type="dxa"/>
            <w:tcBorders>
              <w:top w:val="nil"/>
              <w:left w:val="nil"/>
              <w:bottom w:val="nil"/>
              <w:right w:val="single" w:sz="4" w:space="0" w:color="auto"/>
            </w:tcBorders>
          </w:tcPr>
          <w:p w14:paraId="518E7C44" w14:textId="77777777" w:rsidR="000E2D7F" w:rsidRDefault="000E2D7F" w:rsidP="002D17E3">
            <w:pPr>
              <w:jc w:val="both"/>
              <w:rPr>
                <w:rFonts w:cstheme="minorHAnsi"/>
              </w:rPr>
            </w:pPr>
            <w:r>
              <w:rPr>
                <w:rFonts w:cstheme="minorHAnsi"/>
                <w:sz w:val="20"/>
              </w:rPr>
              <w:t>obligatoire</w:t>
            </w:r>
          </w:p>
        </w:tc>
      </w:tr>
      <w:tr w:rsidR="000E2D7F" w14:paraId="196C4DEE" w14:textId="77777777" w:rsidTr="002D17E3">
        <w:tc>
          <w:tcPr>
            <w:tcW w:w="2222" w:type="dxa"/>
            <w:tcBorders>
              <w:top w:val="nil"/>
              <w:left w:val="single" w:sz="4" w:space="0" w:color="auto"/>
              <w:bottom w:val="single" w:sz="4" w:space="0" w:color="auto"/>
              <w:right w:val="nil"/>
            </w:tcBorders>
          </w:tcPr>
          <w:p w14:paraId="1CA40174" w14:textId="77777777" w:rsidR="000E2D7F" w:rsidRDefault="000E2D7F" w:rsidP="002D17E3">
            <w:pPr>
              <w:jc w:val="both"/>
              <w:rPr>
                <w:rFonts w:cstheme="minorHAnsi"/>
              </w:rPr>
            </w:pPr>
            <w:r w:rsidRPr="0065013A">
              <w:rPr>
                <w:rFonts w:cstheme="minorHAnsi"/>
                <w:sz w:val="20"/>
              </w:rPr>
              <w:t>Remarque</w:t>
            </w:r>
          </w:p>
        </w:tc>
        <w:tc>
          <w:tcPr>
            <w:tcW w:w="7066" w:type="dxa"/>
            <w:tcBorders>
              <w:top w:val="nil"/>
              <w:left w:val="nil"/>
              <w:bottom w:val="single" w:sz="4" w:space="0" w:color="auto"/>
              <w:right w:val="single" w:sz="4" w:space="0" w:color="auto"/>
            </w:tcBorders>
          </w:tcPr>
          <w:p w14:paraId="40E7D893" w14:textId="4197D1F5" w:rsidR="000E2D7F" w:rsidRPr="00E47671" w:rsidRDefault="00D33227" w:rsidP="00A266B3">
            <w:pPr>
              <w:jc w:val="both"/>
              <w:rPr>
                <w:rFonts w:cstheme="minorHAnsi"/>
                <w:b/>
                <w:sz w:val="20"/>
              </w:rPr>
            </w:pPr>
            <w:r>
              <w:rPr>
                <w:rFonts w:cstheme="minorHAnsi"/>
                <w:sz w:val="20"/>
              </w:rPr>
              <w:t>Il s’agit d’un attribut de classification. Une description plus complète de l’unité paysagère  (comme par exemple, les caractéristiques secondaires ou un niveau plus fin de détail) peut être fourni</w:t>
            </w:r>
            <w:r w:rsidR="00A266B3">
              <w:rPr>
                <w:rFonts w:cstheme="minorHAnsi"/>
                <w:sz w:val="20"/>
              </w:rPr>
              <w:t>e</w:t>
            </w:r>
            <w:r>
              <w:rPr>
                <w:rFonts w:cstheme="minorHAnsi"/>
                <w:sz w:val="20"/>
              </w:rPr>
              <w:t xml:space="preserve"> par les attributs mots-clefs ou description.</w:t>
            </w:r>
          </w:p>
        </w:tc>
      </w:tr>
      <w:tr w:rsidR="000E2D7F" w14:paraId="7F1A1B57" w14:textId="77777777" w:rsidTr="002D17E3">
        <w:tc>
          <w:tcPr>
            <w:tcW w:w="9288" w:type="dxa"/>
            <w:gridSpan w:val="2"/>
            <w:tcBorders>
              <w:top w:val="single" w:sz="4" w:space="0" w:color="auto"/>
              <w:bottom w:val="nil"/>
            </w:tcBorders>
          </w:tcPr>
          <w:p w14:paraId="6AF664B9" w14:textId="75528789" w:rsidR="000E2D7F" w:rsidRDefault="00D33227" w:rsidP="002D17E3">
            <w:pPr>
              <w:jc w:val="both"/>
              <w:rPr>
                <w:rFonts w:cstheme="minorHAnsi"/>
                <w:b/>
              </w:rPr>
            </w:pPr>
            <w:r>
              <w:rPr>
                <w:rFonts w:cstheme="minorHAnsi"/>
                <w:b/>
              </w:rPr>
              <w:t>typeOCS1</w:t>
            </w:r>
            <w:r w:rsidR="000E2D7F" w:rsidRPr="00416CE8">
              <w:rPr>
                <w:rFonts w:cstheme="minorHAnsi"/>
                <w:b/>
              </w:rPr>
              <w:t xml:space="preserve"> </w:t>
            </w:r>
          </w:p>
          <w:p w14:paraId="0982EF11" w14:textId="77777777" w:rsidR="000E2D7F" w:rsidRDefault="000E2D7F" w:rsidP="002D17E3">
            <w:pPr>
              <w:jc w:val="both"/>
              <w:rPr>
                <w:rFonts w:cstheme="minorHAnsi"/>
              </w:rPr>
            </w:pPr>
          </w:p>
        </w:tc>
      </w:tr>
      <w:tr w:rsidR="000E2D7F" w14:paraId="6281281F" w14:textId="77777777" w:rsidTr="002D17E3">
        <w:tc>
          <w:tcPr>
            <w:tcW w:w="2222" w:type="dxa"/>
            <w:tcBorders>
              <w:top w:val="nil"/>
              <w:left w:val="single" w:sz="4" w:space="0" w:color="auto"/>
              <w:bottom w:val="nil"/>
              <w:right w:val="nil"/>
            </w:tcBorders>
          </w:tcPr>
          <w:p w14:paraId="2797D357" w14:textId="77777777" w:rsidR="000E2D7F" w:rsidRPr="001D5211" w:rsidRDefault="000E2D7F" w:rsidP="002D17E3">
            <w:pPr>
              <w:jc w:val="both"/>
              <w:rPr>
                <w:rFonts w:cstheme="minorHAnsi"/>
                <w:sz w:val="20"/>
              </w:rPr>
            </w:pPr>
            <w:r w:rsidRPr="001D5211">
              <w:rPr>
                <w:rFonts w:cstheme="minorHAnsi"/>
                <w:sz w:val="20"/>
              </w:rPr>
              <w:t>Définition</w:t>
            </w:r>
          </w:p>
        </w:tc>
        <w:tc>
          <w:tcPr>
            <w:tcW w:w="7066" w:type="dxa"/>
            <w:tcBorders>
              <w:top w:val="nil"/>
              <w:left w:val="nil"/>
              <w:bottom w:val="nil"/>
              <w:right w:val="single" w:sz="4" w:space="0" w:color="auto"/>
            </w:tcBorders>
          </w:tcPr>
          <w:p w14:paraId="06937877" w14:textId="7B3F0193" w:rsidR="000E2D7F" w:rsidRPr="001D5211" w:rsidRDefault="00D33227" w:rsidP="00D33227">
            <w:pPr>
              <w:jc w:val="both"/>
              <w:rPr>
                <w:rFonts w:cstheme="minorHAnsi"/>
                <w:sz w:val="20"/>
              </w:rPr>
            </w:pPr>
            <w:r>
              <w:rPr>
                <w:rFonts w:cstheme="minorHAnsi"/>
                <w:sz w:val="20"/>
              </w:rPr>
              <w:t>Caractéristique dominante de l’unité paysagère selon des critères d’occupation ou d’usage du sol.</w:t>
            </w:r>
          </w:p>
        </w:tc>
      </w:tr>
      <w:tr w:rsidR="000E2D7F" w14:paraId="5BF24B35" w14:textId="77777777" w:rsidTr="002D17E3">
        <w:tc>
          <w:tcPr>
            <w:tcW w:w="2222" w:type="dxa"/>
            <w:tcBorders>
              <w:top w:val="nil"/>
              <w:left w:val="single" w:sz="4" w:space="0" w:color="auto"/>
              <w:bottom w:val="nil"/>
              <w:right w:val="nil"/>
            </w:tcBorders>
          </w:tcPr>
          <w:p w14:paraId="0FED24A0" w14:textId="77777777" w:rsidR="000E2D7F" w:rsidRPr="001D5211" w:rsidRDefault="000E2D7F" w:rsidP="002D17E3">
            <w:pPr>
              <w:jc w:val="both"/>
              <w:rPr>
                <w:rFonts w:cstheme="minorHAnsi"/>
                <w:sz w:val="20"/>
              </w:rPr>
            </w:pPr>
            <w:r w:rsidRPr="001D5211">
              <w:rPr>
                <w:rFonts w:cstheme="minorHAnsi"/>
                <w:sz w:val="20"/>
              </w:rPr>
              <w:t>Type</w:t>
            </w:r>
          </w:p>
        </w:tc>
        <w:tc>
          <w:tcPr>
            <w:tcW w:w="7066" w:type="dxa"/>
            <w:tcBorders>
              <w:top w:val="nil"/>
              <w:left w:val="nil"/>
              <w:bottom w:val="nil"/>
              <w:right w:val="single" w:sz="4" w:space="0" w:color="auto"/>
            </w:tcBorders>
          </w:tcPr>
          <w:p w14:paraId="17A2CF2A" w14:textId="3A6ABAAF" w:rsidR="000E2D7F" w:rsidRPr="001D5211" w:rsidRDefault="00D33227" w:rsidP="00D33227">
            <w:pPr>
              <w:jc w:val="both"/>
              <w:rPr>
                <w:rFonts w:cstheme="minorHAnsi"/>
                <w:sz w:val="20"/>
              </w:rPr>
            </w:pPr>
            <w:r>
              <w:rPr>
                <w:rFonts w:cstheme="minorHAnsi"/>
                <w:sz w:val="20"/>
              </w:rPr>
              <w:t>Liste de valeurs (</w:t>
            </w:r>
            <w:proofErr w:type="spellStart"/>
            <w:r>
              <w:rPr>
                <w:rFonts w:cstheme="minorHAnsi"/>
                <w:sz w:val="20"/>
              </w:rPr>
              <w:t>TypeOCS</w:t>
            </w:r>
            <w:proofErr w:type="spellEnd"/>
            <w:r>
              <w:rPr>
                <w:rFonts w:cstheme="minorHAnsi"/>
                <w:sz w:val="20"/>
              </w:rPr>
              <w:t>)</w:t>
            </w:r>
          </w:p>
        </w:tc>
      </w:tr>
      <w:tr w:rsidR="000E2D7F" w14:paraId="0811994B" w14:textId="77777777" w:rsidTr="002D17E3">
        <w:tc>
          <w:tcPr>
            <w:tcW w:w="2222" w:type="dxa"/>
            <w:tcBorders>
              <w:top w:val="nil"/>
              <w:left w:val="single" w:sz="4" w:space="0" w:color="auto"/>
              <w:bottom w:val="nil"/>
              <w:right w:val="nil"/>
            </w:tcBorders>
          </w:tcPr>
          <w:p w14:paraId="793C1EFF" w14:textId="77777777" w:rsidR="000E2D7F" w:rsidRPr="001D5211" w:rsidRDefault="000E2D7F" w:rsidP="002D17E3">
            <w:pPr>
              <w:jc w:val="both"/>
              <w:rPr>
                <w:rFonts w:cstheme="minorHAnsi"/>
                <w:sz w:val="20"/>
              </w:rPr>
            </w:pPr>
            <w:r w:rsidRPr="001D5211">
              <w:rPr>
                <w:rFonts w:cstheme="minorHAnsi"/>
                <w:sz w:val="20"/>
              </w:rPr>
              <w:t>Multiplicité</w:t>
            </w:r>
          </w:p>
        </w:tc>
        <w:tc>
          <w:tcPr>
            <w:tcW w:w="7066" w:type="dxa"/>
            <w:tcBorders>
              <w:top w:val="nil"/>
              <w:left w:val="nil"/>
              <w:bottom w:val="nil"/>
              <w:right w:val="single" w:sz="4" w:space="0" w:color="auto"/>
            </w:tcBorders>
          </w:tcPr>
          <w:p w14:paraId="127E0850" w14:textId="77777777" w:rsidR="000E2D7F" w:rsidRPr="001D5211" w:rsidRDefault="000E2D7F" w:rsidP="002D17E3">
            <w:pPr>
              <w:jc w:val="both"/>
              <w:rPr>
                <w:rFonts w:cstheme="minorHAnsi"/>
                <w:sz w:val="20"/>
              </w:rPr>
            </w:pPr>
            <w:r w:rsidRPr="001D5211">
              <w:rPr>
                <w:rFonts w:cstheme="minorHAnsi"/>
                <w:sz w:val="20"/>
              </w:rPr>
              <w:t>1</w:t>
            </w:r>
          </w:p>
        </w:tc>
      </w:tr>
      <w:tr w:rsidR="000E2D7F" w14:paraId="106A2854" w14:textId="77777777" w:rsidTr="002D17E3">
        <w:tc>
          <w:tcPr>
            <w:tcW w:w="2222" w:type="dxa"/>
            <w:tcBorders>
              <w:top w:val="nil"/>
              <w:left w:val="single" w:sz="4" w:space="0" w:color="auto"/>
              <w:bottom w:val="nil"/>
              <w:right w:val="nil"/>
            </w:tcBorders>
          </w:tcPr>
          <w:p w14:paraId="26327683" w14:textId="77777777" w:rsidR="000E2D7F" w:rsidRPr="001D5211" w:rsidRDefault="000E2D7F" w:rsidP="002D17E3">
            <w:pPr>
              <w:jc w:val="both"/>
              <w:rPr>
                <w:rFonts w:cstheme="minorHAnsi"/>
                <w:sz w:val="20"/>
              </w:rPr>
            </w:pPr>
            <w:r w:rsidRPr="001D5211">
              <w:rPr>
                <w:rFonts w:cstheme="minorHAnsi"/>
                <w:sz w:val="20"/>
              </w:rPr>
              <w:t>Statut</w:t>
            </w:r>
          </w:p>
        </w:tc>
        <w:tc>
          <w:tcPr>
            <w:tcW w:w="7066" w:type="dxa"/>
            <w:tcBorders>
              <w:top w:val="nil"/>
              <w:left w:val="nil"/>
              <w:bottom w:val="nil"/>
              <w:right w:val="single" w:sz="4" w:space="0" w:color="auto"/>
            </w:tcBorders>
          </w:tcPr>
          <w:p w14:paraId="78F95621" w14:textId="77777777" w:rsidR="000E2D7F" w:rsidRPr="001D5211" w:rsidRDefault="000E2D7F" w:rsidP="002D17E3">
            <w:pPr>
              <w:jc w:val="both"/>
              <w:rPr>
                <w:rFonts w:cstheme="minorHAnsi"/>
                <w:sz w:val="20"/>
              </w:rPr>
            </w:pPr>
            <w:r w:rsidRPr="001D5211">
              <w:rPr>
                <w:rFonts w:cstheme="minorHAnsi"/>
                <w:sz w:val="20"/>
              </w:rPr>
              <w:t>obligatoire</w:t>
            </w:r>
          </w:p>
        </w:tc>
      </w:tr>
      <w:tr w:rsidR="000E2D7F" w14:paraId="2489630D" w14:textId="77777777" w:rsidTr="00847A76">
        <w:tc>
          <w:tcPr>
            <w:tcW w:w="2222" w:type="dxa"/>
            <w:tcBorders>
              <w:top w:val="nil"/>
              <w:left w:val="single" w:sz="4" w:space="0" w:color="auto"/>
              <w:bottom w:val="single" w:sz="4" w:space="0" w:color="auto"/>
              <w:right w:val="nil"/>
            </w:tcBorders>
          </w:tcPr>
          <w:p w14:paraId="5399C733" w14:textId="77777777" w:rsidR="000E2D7F" w:rsidRPr="001D5211" w:rsidRDefault="000E2D7F" w:rsidP="002D17E3">
            <w:pPr>
              <w:jc w:val="both"/>
              <w:rPr>
                <w:rFonts w:cstheme="minorHAnsi"/>
                <w:sz w:val="20"/>
              </w:rPr>
            </w:pPr>
            <w:r w:rsidRPr="001D5211">
              <w:rPr>
                <w:rFonts w:cstheme="minorHAnsi"/>
                <w:sz w:val="20"/>
              </w:rPr>
              <w:lastRenderedPageBreak/>
              <w:t>Remarque</w:t>
            </w:r>
          </w:p>
        </w:tc>
        <w:tc>
          <w:tcPr>
            <w:tcW w:w="7066" w:type="dxa"/>
            <w:tcBorders>
              <w:top w:val="nil"/>
              <w:left w:val="nil"/>
              <w:bottom w:val="single" w:sz="4" w:space="0" w:color="auto"/>
              <w:right w:val="single" w:sz="4" w:space="0" w:color="auto"/>
            </w:tcBorders>
          </w:tcPr>
          <w:p w14:paraId="4D7BE191" w14:textId="785E6F27" w:rsidR="000E2D7F" w:rsidRPr="001D5211" w:rsidRDefault="00D33227" w:rsidP="00D33227">
            <w:pPr>
              <w:jc w:val="both"/>
              <w:rPr>
                <w:rFonts w:cstheme="minorHAnsi"/>
                <w:sz w:val="20"/>
              </w:rPr>
            </w:pPr>
            <w:r>
              <w:rPr>
                <w:rFonts w:cstheme="minorHAnsi"/>
                <w:sz w:val="20"/>
              </w:rPr>
              <w:t xml:space="preserve">Il s’agit d’un attribut de classification. Une description plus complète de l’unité </w:t>
            </w:r>
            <w:r w:rsidR="00A862EF">
              <w:rPr>
                <w:rFonts w:cstheme="minorHAnsi"/>
                <w:sz w:val="20"/>
              </w:rPr>
              <w:t>paysagère (</w:t>
            </w:r>
            <w:r>
              <w:rPr>
                <w:rFonts w:cstheme="minorHAnsi"/>
                <w:sz w:val="20"/>
              </w:rPr>
              <w:t xml:space="preserve">comme par exemple, les caractéristiques secondaires ou un niveau plus fin de détail) peuvent être fournis par les attributs mots-clefs ou description. </w:t>
            </w:r>
          </w:p>
        </w:tc>
      </w:tr>
      <w:tr w:rsidR="000E2D7F" w14:paraId="381842A0" w14:textId="77777777" w:rsidTr="00847A76">
        <w:tc>
          <w:tcPr>
            <w:tcW w:w="9288" w:type="dxa"/>
            <w:gridSpan w:val="2"/>
            <w:tcBorders>
              <w:top w:val="single" w:sz="4" w:space="0" w:color="auto"/>
              <w:left w:val="single" w:sz="4" w:space="0" w:color="auto"/>
              <w:bottom w:val="nil"/>
            </w:tcBorders>
          </w:tcPr>
          <w:p w14:paraId="45A9A85D" w14:textId="043F2558" w:rsidR="000E2D7F" w:rsidRDefault="00D33227" w:rsidP="002D17E3">
            <w:pPr>
              <w:jc w:val="both"/>
              <w:rPr>
                <w:rFonts w:cstheme="minorHAnsi"/>
                <w:b/>
              </w:rPr>
            </w:pPr>
            <w:r>
              <w:rPr>
                <w:rFonts w:cstheme="minorHAnsi"/>
                <w:b/>
              </w:rPr>
              <w:t>typeOCS2</w:t>
            </w:r>
          </w:p>
          <w:p w14:paraId="18ACCBEF" w14:textId="77777777" w:rsidR="000E2D7F" w:rsidRPr="001D5211" w:rsidRDefault="000E2D7F" w:rsidP="002D17E3">
            <w:pPr>
              <w:jc w:val="both"/>
              <w:rPr>
                <w:rFonts w:cstheme="minorHAnsi"/>
                <w:b/>
              </w:rPr>
            </w:pPr>
          </w:p>
        </w:tc>
      </w:tr>
      <w:tr w:rsidR="00D33227" w14:paraId="5A02E247" w14:textId="77777777" w:rsidTr="00847A76">
        <w:tc>
          <w:tcPr>
            <w:tcW w:w="2222" w:type="dxa"/>
            <w:tcBorders>
              <w:top w:val="nil"/>
              <w:left w:val="single" w:sz="4" w:space="0" w:color="auto"/>
              <w:bottom w:val="nil"/>
              <w:right w:val="nil"/>
            </w:tcBorders>
          </w:tcPr>
          <w:p w14:paraId="15C0D3D0" w14:textId="77777777" w:rsidR="00D33227" w:rsidRPr="00DA25A8" w:rsidRDefault="00D33227" w:rsidP="002D17E3">
            <w:pPr>
              <w:jc w:val="both"/>
              <w:rPr>
                <w:rFonts w:cstheme="minorHAnsi"/>
                <w:sz w:val="20"/>
                <w:szCs w:val="20"/>
              </w:rPr>
            </w:pPr>
            <w:r w:rsidRPr="00DA25A8">
              <w:rPr>
                <w:rFonts w:cstheme="minorHAnsi"/>
                <w:sz w:val="20"/>
                <w:szCs w:val="20"/>
              </w:rPr>
              <w:t>Définition</w:t>
            </w:r>
          </w:p>
        </w:tc>
        <w:tc>
          <w:tcPr>
            <w:tcW w:w="7066" w:type="dxa"/>
            <w:tcBorders>
              <w:top w:val="nil"/>
              <w:left w:val="nil"/>
              <w:bottom w:val="nil"/>
              <w:right w:val="single" w:sz="4" w:space="0" w:color="auto"/>
            </w:tcBorders>
          </w:tcPr>
          <w:p w14:paraId="218A8451" w14:textId="42028123" w:rsidR="00D33227" w:rsidRPr="00E47671" w:rsidRDefault="00D33227" w:rsidP="002D17E3">
            <w:pPr>
              <w:jc w:val="both"/>
              <w:rPr>
                <w:rFonts w:cstheme="minorHAnsi"/>
                <w:sz w:val="20"/>
                <w:szCs w:val="20"/>
              </w:rPr>
            </w:pPr>
            <w:r>
              <w:rPr>
                <w:rFonts w:cstheme="minorHAnsi"/>
                <w:sz w:val="20"/>
              </w:rPr>
              <w:t>Caractéristique dominante de l’unité paysagère selon des critères d’occupation ou d’usage du sol.</w:t>
            </w:r>
          </w:p>
        </w:tc>
      </w:tr>
      <w:tr w:rsidR="00D33227" w14:paraId="5C266960" w14:textId="77777777" w:rsidTr="00847A76">
        <w:tc>
          <w:tcPr>
            <w:tcW w:w="2222" w:type="dxa"/>
            <w:tcBorders>
              <w:top w:val="nil"/>
              <w:left w:val="single" w:sz="4" w:space="0" w:color="auto"/>
              <w:bottom w:val="nil"/>
              <w:right w:val="nil"/>
            </w:tcBorders>
          </w:tcPr>
          <w:p w14:paraId="3BAFA93E" w14:textId="77777777" w:rsidR="00D33227" w:rsidRPr="00DA25A8" w:rsidRDefault="00D33227" w:rsidP="002D17E3">
            <w:pPr>
              <w:jc w:val="both"/>
              <w:rPr>
                <w:rFonts w:cstheme="minorHAnsi"/>
                <w:sz w:val="20"/>
                <w:szCs w:val="20"/>
              </w:rPr>
            </w:pPr>
            <w:r w:rsidRPr="00DA25A8">
              <w:rPr>
                <w:rFonts w:cstheme="minorHAnsi"/>
                <w:sz w:val="20"/>
                <w:szCs w:val="20"/>
              </w:rPr>
              <w:t>Type</w:t>
            </w:r>
          </w:p>
        </w:tc>
        <w:tc>
          <w:tcPr>
            <w:tcW w:w="7066" w:type="dxa"/>
            <w:tcBorders>
              <w:top w:val="nil"/>
              <w:left w:val="nil"/>
              <w:bottom w:val="nil"/>
              <w:right w:val="single" w:sz="4" w:space="0" w:color="auto"/>
            </w:tcBorders>
          </w:tcPr>
          <w:p w14:paraId="5CFC7521" w14:textId="07A01075" w:rsidR="00D33227" w:rsidRPr="00E47671" w:rsidRDefault="00D33227" w:rsidP="00847A76">
            <w:pPr>
              <w:jc w:val="both"/>
              <w:rPr>
                <w:rFonts w:cstheme="minorHAnsi"/>
                <w:sz w:val="20"/>
                <w:szCs w:val="20"/>
              </w:rPr>
            </w:pPr>
            <w:r>
              <w:rPr>
                <w:rFonts w:cstheme="minorHAnsi"/>
                <w:sz w:val="20"/>
              </w:rPr>
              <w:t>Liste de valeurs (</w:t>
            </w:r>
            <w:proofErr w:type="spellStart"/>
            <w:r>
              <w:rPr>
                <w:rFonts w:cstheme="minorHAnsi"/>
                <w:sz w:val="20"/>
              </w:rPr>
              <w:t>TypeOCS</w:t>
            </w:r>
            <w:proofErr w:type="spellEnd"/>
            <w:r>
              <w:rPr>
                <w:rFonts w:cstheme="minorHAnsi"/>
                <w:sz w:val="20"/>
              </w:rPr>
              <w:t>)</w:t>
            </w:r>
            <w:r w:rsidR="00847A76">
              <w:rPr>
                <w:rFonts w:cstheme="minorHAnsi"/>
                <w:sz w:val="20"/>
              </w:rPr>
              <w:t xml:space="preserve"> </w:t>
            </w:r>
          </w:p>
        </w:tc>
      </w:tr>
      <w:tr w:rsidR="00D33227" w14:paraId="3A41B8FF" w14:textId="77777777" w:rsidTr="00847A76">
        <w:tc>
          <w:tcPr>
            <w:tcW w:w="2222" w:type="dxa"/>
            <w:tcBorders>
              <w:top w:val="nil"/>
              <w:left w:val="single" w:sz="4" w:space="0" w:color="auto"/>
              <w:bottom w:val="nil"/>
              <w:right w:val="nil"/>
            </w:tcBorders>
          </w:tcPr>
          <w:p w14:paraId="48A5616A" w14:textId="77777777" w:rsidR="00D33227" w:rsidRPr="00DA25A8" w:rsidRDefault="00D33227" w:rsidP="002D17E3">
            <w:pPr>
              <w:jc w:val="both"/>
              <w:rPr>
                <w:rFonts w:cstheme="minorHAnsi"/>
                <w:sz w:val="20"/>
                <w:szCs w:val="20"/>
              </w:rPr>
            </w:pPr>
            <w:r w:rsidRPr="00DA25A8">
              <w:rPr>
                <w:rFonts w:cstheme="minorHAnsi"/>
                <w:sz w:val="20"/>
                <w:szCs w:val="20"/>
              </w:rPr>
              <w:t>Multiplicité</w:t>
            </w:r>
          </w:p>
        </w:tc>
        <w:tc>
          <w:tcPr>
            <w:tcW w:w="7066" w:type="dxa"/>
            <w:tcBorders>
              <w:top w:val="nil"/>
              <w:left w:val="nil"/>
              <w:bottom w:val="nil"/>
              <w:right w:val="single" w:sz="4" w:space="0" w:color="auto"/>
            </w:tcBorders>
          </w:tcPr>
          <w:p w14:paraId="0B96FBAC" w14:textId="6F8DD124" w:rsidR="00D33227" w:rsidRPr="00E47671" w:rsidRDefault="00847A76" w:rsidP="002D17E3">
            <w:pPr>
              <w:jc w:val="both"/>
              <w:rPr>
                <w:rFonts w:cstheme="minorHAnsi"/>
                <w:sz w:val="20"/>
                <w:szCs w:val="20"/>
              </w:rPr>
            </w:pPr>
            <w:r>
              <w:rPr>
                <w:rFonts w:cstheme="minorHAnsi"/>
                <w:sz w:val="20"/>
                <w:szCs w:val="20"/>
              </w:rPr>
              <w:t>[0..</w:t>
            </w:r>
            <w:r w:rsidR="00D33227" w:rsidRPr="00E47671">
              <w:rPr>
                <w:rFonts w:cstheme="minorHAnsi"/>
                <w:sz w:val="20"/>
                <w:szCs w:val="20"/>
              </w:rPr>
              <w:t>1</w:t>
            </w:r>
            <w:r>
              <w:rPr>
                <w:rFonts w:cstheme="minorHAnsi"/>
                <w:sz w:val="20"/>
                <w:szCs w:val="20"/>
              </w:rPr>
              <w:t>]</w:t>
            </w:r>
          </w:p>
        </w:tc>
      </w:tr>
      <w:tr w:rsidR="00D33227" w14:paraId="5202C3CC" w14:textId="77777777" w:rsidTr="00847A76">
        <w:tc>
          <w:tcPr>
            <w:tcW w:w="2222" w:type="dxa"/>
            <w:tcBorders>
              <w:top w:val="nil"/>
              <w:left w:val="single" w:sz="4" w:space="0" w:color="auto"/>
              <w:bottom w:val="nil"/>
              <w:right w:val="nil"/>
            </w:tcBorders>
          </w:tcPr>
          <w:p w14:paraId="0662DB5E" w14:textId="77777777" w:rsidR="00D33227" w:rsidRPr="00DA25A8" w:rsidRDefault="00D33227" w:rsidP="002D17E3">
            <w:pPr>
              <w:jc w:val="both"/>
              <w:rPr>
                <w:rFonts w:cstheme="minorHAnsi"/>
                <w:sz w:val="20"/>
                <w:szCs w:val="20"/>
              </w:rPr>
            </w:pPr>
            <w:r w:rsidRPr="00DA25A8">
              <w:rPr>
                <w:rFonts w:cstheme="minorHAnsi"/>
                <w:sz w:val="20"/>
                <w:szCs w:val="20"/>
              </w:rPr>
              <w:t>Statut</w:t>
            </w:r>
          </w:p>
        </w:tc>
        <w:tc>
          <w:tcPr>
            <w:tcW w:w="7066" w:type="dxa"/>
            <w:tcBorders>
              <w:top w:val="nil"/>
              <w:left w:val="nil"/>
              <w:bottom w:val="nil"/>
              <w:right w:val="single" w:sz="4" w:space="0" w:color="auto"/>
            </w:tcBorders>
          </w:tcPr>
          <w:p w14:paraId="198658A0" w14:textId="168CE595" w:rsidR="00D33227" w:rsidRPr="00E47671" w:rsidRDefault="00847A76" w:rsidP="002D17E3">
            <w:pPr>
              <w:jc w:val="both"/>
              <w:rPr>
                <w:rFonts w:cstheme="minorHAnsi"/>
                <w:sz w:val="20"/>
                <w:szCs w:val="20"/>
              </w:rPr>
            </w:pPr>
            <w:r>
              <w:rPr>
                <w:rFonts w:cstheme="minorHAnsi"/>
                <w:sz w:val="20"/>
                <w:szCs w:val="20"/>
              </w:rPr>
              <w:t>Facultatif</w:t>
            </w:r>
          </w:p>
        </w:tc>
      </w:tr>
      <w:tr w:rsidR="00847A76" w14:paraId="33D8FA2D" w14:textId="77777777" w:rsidTr="00847A76">
        <w:tc>
          <w:tcPr>
            <w:tcW w:w="2222" w:type="dxa"/>
            <w:tcBorders>
              <w:top w:val="nil"/>
              <w:left w:val="single" w:sz="4" w:space="0" w:color="auto"/>
              <w:bottom w:val="single" w:sz="4" w:space="0" w:color="auto"/>
              <w:right w:val="nil"/>
            </w:tcBorders>
          </w:tcPr>
          <w:p w14:paraId="5BE54609" w14:textId="4381A5E3" w:rsidR="00847A76" w:rsidRPr="00DA25A8" w:rsidRDefault="00847A76" w:rsidP="002D17E3">
            <w:pPr>
              <w:jc w:val="both"/>
              <w:rPr>
                <w:rFonts w:cstheme="minorHAnsi"/>
                <w:sz w:val="20"/>
                <w:szCs w:val="20"/>
              </w:rPr>
            </w:pPr>
            <w:r w:rsidRPr="001D5211">
              <w:rPr>
                <w:rFonts w:cstheme="minorHAnsi"/>
                <w:sz w:val="20"/>
              </w:rPr>
              <w:t>Remarque</w:t>
            </w:r>
          </w:p>
        </w:tc>
        <w:tc>
          <w:tcPr>
            <w:tcW w:w="7066" w:type="dxa"/>
            <w:tcBorders>
              <w:top w:val="nil"/>
              <w:left w:val="nil"/>
              <w:bottom w:val="single" w:sz="4" w:space="0" w:color="auto"/>
              <w:right w:val="single" w:sz="4" w:space="0" w:color="auto"/>
            </w:tcBorders>
          </w:tcPr>
          <w:p w14:paraId="05BCB784" w14:textId="7B77B7CF" w:rsidR="00847A76" w:rsidRDefault="00847A76" w:rsidP="002D17E3">
            <w:pPr>
              <w:jc w:val="both"/>
              <w:rPr>
                <w:rFonts w:cstheme="minorHAnsi"/>
                <w:sz w:val="20"/>
                <w:szCs w:val="20"/>
              </w:rPr>
            </w:pPr>
            <w:r>
              <w:rPr>
                <w:rFonts w:cstheme="minorHAnsi"/>
                <w:sz w:val="20"/>
                <w:szCs w:val="20"/>
              </w:rPr>
              <w:t xml:space="preserve">Cet attribut est à utiliser seulement pour les unités paysagères pour lesquelles il y a clairement deux valeurs dominantes d’occupation ou usage du sol. Les caractéristiques secondaires sont à renseigner par les attributs </w:t>
            </w:r>
            <w:r w:rsidR="008279B0">
              <w:rPr>
                <w:rFonts w:cstheme="minorHAnsi"/>
                <w:sz w:val="20"/>
                <w:szCs w:val="20"/>
              </w:rPr>
              <w:t xml:space="preserve">relatifs aux </w:t>
            </w:r>
            <w:r>
              <w:rPr>
                <w:rFonts w:cstheme="minorHAnsi"/>
                <w:sz w:val="20"/>
                <w:szCs w:val="20"/>
              </w:rPr>
              <w:t>mots-clefs.</w:t>
            </w:r>
          </w:p>
        </w:tc>
      </w:tr>
      <w:tr w:rsidR="00D33227" w14:paraId="68AB0952" w14:textId="77777777" w:rsidTr="00847A76">
        <w:tc>
          <w:tcPr>
            <w:tcW w:w="9288" w:type="dxa"/>
            <w:gridSpan w:val="2"/>
            <w:tcBorders>
              <w:top w:val="single" w:sz="4" w:space="0" w:color="auto"/>
              <w:bottom w:val="nil"/>
            </w:tcBorders>
          </w:tcPr>
          <w:p w14:paraId="4F1E4280" w14:textId="1B5CA5A2" w:rsidR="00D33227" w:rsidRDefault="00847A76" w:rsidP="002D17E3">
            <w:pPr>
              <w:jc w:val="both"/>
              <w:rPr>
                <w:rFonts w:cstheme="minorHAnsi"/>
                <w:b/>
              </w:rPr>
            </w:pPr>
            <w:proofErr w:type="spellStart"/>
            <w:r>
              <w:rPr>
                <w:rFonts w:cstheme="minorHAnsi"/>
                <w:b/>
              </w:rPr>
              <w:t>typeLocal</w:t>
            </w:r>
            <w:proofErr w:type="spellEnd"/>
          </w:p>
          <w:p w14:paraId="56E9F6B9" w14:textId="77777777" w:rsidR="00D33227" w:rsidRDefault="00D33227" w:rsidP="002D17E3">
            <w:pPr>
              <w:jc w:val="both"/>
              <w:rPr>
                <w:rFonts w:cstheme="minorHAnsi"/>
              </w:rPr>
            </w:pPr>
          </w:p>
        </w:tc>
      </w:tr>
      <w:tr w:rsidR="00D33227" w14:paraId="574ED288" w14:textId="77777777" w:rsidTr="002D17E3">
        <w:tc>
          <w:tcPr>
            <w:tcW w:w="2222" w:type="dxa"/>
            <w:tcBorders>
              <w:top w:val="nil"/>
              <w:left w:val="single" w:sz="4" w:space="0" w:color="auto"/>
              <w:bottom w:val="nil"/>
              <w:right w:val="nil"/>
            </w:tcBorders>
          </w:tcPr>
          <w:p w14:paraId="04918122" w14:textId="77777777" w:rsidR="00D33227" w:rsidRDefault="00D33227" w:rsidP="002D17E3">
            <w:pPr>
              <w:jc w:val="both"/>
              <w:rPr>
                <w:rFonts w:cstheme="minorHAnsi"/>
              </w:rPr>
            </w:pPr>
            <w:r w:rsidRPr="001D5211">
              <w:rPr>
                <w:rFonts w:cstheme="minorHAnsi"/>
                <w:sz w:val="20"/>
              </w:rPr>
              <w:t>Définition</w:t>
            </w:r>
          </w:p>
        </w:tc>
        <w:tc>
          <w:tcPr>
            <w:tcW w:w="7066" w:type="dxa"/>
            <w:tcBorders>
              <w:top w:val="nil"/>
              <w:left w:val="nil"/>
              <w:bottom w:val="nil"/>
              <w:right w:val="single" w:sz="4" w:space="0" w:color="auto"/>
            </w:tcBorders>
          </w:tcPr>
          <w:p w14:paraId="5D13AFDE" w14:textId="59DB327D" w:rsidR="00D33227" w:rsidRPr="00970A8A" w:rsidRDefault="00847A76" w:rsidP="008279B0">
            <w:pPr>
              <w:jc w:val="both"/>
              <w:rPr>
                <w:rFonts w:cstheme="minorHAnsi"/>
                <w:sz w:val="20"/>
                <w:szCs w:val="20"/>
              </w:rPr>
            </w:pPr>
            <w:r>
              <w:rPr>
                <w:rFonts w:cstheme="minorHAnsi"/>
                <w:sz w:val="20"/>
              </w:rPr>
              <w:t xml:space="preserve">Caractéristique dominante </w:t>
            </w:r>
            <w:r>
              <w:rPr>
                <w:rFonts w:cstheme="minorHAnsi"/>
                <w:sz w:val="20"/>
                <w:szCs w:val="20"/>
              </w:rPr>
              <w:t xml:space="preserve">de l’unité paysagère </w:t>
            </w:r>
            <w:r w:rsidR="005137D9">
              <w:rPr>
                <w:rFonts w:cstheme="minorHAnsi"/>
                <w:sz w:val="20"/>
                <w:szCs w:val="20"/>
              </w:rPr>
              <w:t xml:space="preserve">selon </w:t>
            </w:r>
            <w:r>
              <w:rPr>
                <w:rFonts w:cstheme="minorHAnsi"/>
                <w:sz w:val="20"/>
                <w:szCs w:val="20"/>
              </w:rPr>
              <w:t xml:space="preserve">une classification spécifique à l’atlas des </w:t>
            </w:r>
            <w:r w:rsidR="00A862EF">
              <w:rPr>
                <w:rFonts w:cstheme="minorHAnsi"/>
                <w:sz w:val="20"/>
                <w:szCs w:val="20"/>
              </w:rPr>
              <w:t>paysages correspondant</w:t>
            </w:r>
            <w:r>
              <w:rPr>
                <w:rFonts w:cstheme="minorHAnsi"/>
                <w:sz w:val="20"/>
                <w:szCs w:val="20"/>
              </w:rPr>
              <w:t xml:space="preserve"> au jeu de données géomatiques. </w:t>
            </w:r>
            <w:r w:rsidR="00D33227" w:rsidRPr="00970A8A">
              <w:rPr>
                <w:rFonts w:cstheme="minorHAnsi"/>
                <w:sz w:val="20"/>
                <w:szCs w:val="20"/>
              </w:rPr>
              <w:t xml:space="preserve"> </w:t>
            </w:r>
          </w:p>
        </w:tc>
      </w:tr>
      <w:tr w:rsidR="00D33227" w14:paraId="59DD8476" w14:textId="77777777" w:rsidTr="002D17E3">
        <w:tc>
          <w:tcPr>
            <w:tcW w:w="2222" w:type="dxa"/>
            <w:tcBorders>
              <w:top w:val="nil"/>
              <w:left w:val="single" w:sz="4" w:space="0" w:color="auto"/>
              <w:bottom w:val="nil"/>
              <w:right w:val="nil"/>
            </w:tcBorders>
          </w:tcPr>
          <w:p w14:paraId="05EF810E" w14:textId="77777777" w:rsidR="00D33227" w:rsidRDefault="00D33227" w:rsidP="002D17E3">
            <w:pPr>
              <w:jc w:val="both"/>
              <w:rPr>
                <w:rFonts w:cstheme="minorHAnsi"/>
              </w:rPr>
            </w:pPr>
            <w:r w:rsidRPr="001D5211">
              <w:rPr>
                <w:rFonts w:cstheme="minorHAnsi"/>
                <w:sz w:val="20"/>
              </w:rPr>
              <w:t>Type</w:t>
            </w:r>
          </w:p>
        </w:tc>
        <w:tc>
          <w:tcPr>
            <w:tcW w:w="7066" w:type="dxa"/>
            <w:tcBorders>
              <w:top w:val="nil"/>
              <w:left w:val="nil"/>
              <w:bottom w:val="nil"/>
              <w:right w:val="single" w:sz="4" w:space="0" w:color="auto"/>
            </w:tcBorders>
          </w:tcPr>
          <w:p w14:paraId="50369ACD" w14:textId="2162CD54" w:rsidR="00D33227" w:rsidRPr="00970A8A" w:rsidRDefault="00847A76" w:rsidP="008279B0">
            <w:pPr>
              <w:jc w:val="both"/>
              <w:rPr>
                <w:rFonts w:cstheme="minorHAnsi"/>
                <w:sz w:val="20"/>
                <w:szCs w:val="20"/>
              </w:rPr>
            </w:pPr>
            <w:r>
              <w:rPr>
                <w:rFonts w:cstheme="minorHAnsi"/>
                <w:sz w:val="20"/>
              </w:rPr>
              <w:t>Liste de valeurs (</w:t>
            </w:r>
            <w:r w:rsidR="008279B0">
              <w:rPr>
                <w:rFonts w:cstheme="minorHAnsi"/>
                <w:sz w:val="20"/>
              </w:rPr>
              <w:t>à définir localement</w:t>
            </w:r>
            <w:r>
              <w:rPr>
                <w:rFonts w:cstheme="minorHAnsi"/>
                <w:sz w:val="20"/>
              </w:rPr>
              <w:t>)</w:t>
            </w:r>
          </w:p>
        </w:tc>
      </w:tr>
      <w:tr w:rsidR="00D33227" w14:paraId="7B67F191" w14:textId="77777777" w:rsidTr="002D17E3">
        <w:tc>
          <w:tcPr>
            <w:tcW w:w="2222" w:type="dxa"/>
            <w:tcBorders>
              <w:top w:val="nil"/>
              <w:left w:val="single" w:sz="4" w:space="0" w:color="auto"/>
              <w:bottom w:val="nil"/>
              <w:right w:val="nil"/>
            </w:tcBorders>
          </w:tcPr>
          <w:p w14:paraId="222F827A" w14:textId="77777777" w:rsidR="00D33227" w:rsidRDefault="00D33227" w:rsidP="002D17E3">
            <w:pPr>
              <w:jc w:val="both"/>
              <w:rPr>
                <w:rFonts w:cstheme="minorHAnsi"/>
              </w:rPr>
            </w:pPr>
            <w:r w:rsidRPr="001D5211">
              <w:rPr>
                <w:rFonts w:cstheme="minorHAnsi"/>
                <w:sz w:val="20"/>
              </w:rPr>
              <w:t>Multiplicité</w:t>
            </w:r>
          </w:p>
        </w:tc>
        <w:tc>
          <w:tcPr>
            <w:tcW w:w="7066" w:type="dxa"/>
            <w:tcBorders>
              <w:top w:val="nil"/>
              <w:left w:val="nil"/>
              <w:bottom w:val="nil"/>
              <w:right w:val="single" w:sz="4" w:space="0" w:color="auto"/>
            </w:tcBorders>
          </w:tcPr>
          <w:p w14:paraId="13AD5378" w14:textId="17BA35D1" w:rsidR="00D33227" w:rsidRPr="00970A8A" w:rsidRDefault="00847A76" w:rsidP="002D17E3">
            <w:pPr>
              <w:jc w:val="both"/>
              <w:rPr>
                <w:rFonts w:cstheme="minorHAnsi"/>
                <w:sz w:val="20"/>
                <w:szCs w:val="20"/>
              </w:rPr>
            </w:pPr>
            <w:r>
              <w:rPr>
                <w:rFonts w:cstheme="minorHAnsi"/>
                <w:sz w:val="20"/>
                <w:szCs w:val="20"/>
              </w:rPr>
              <w:t>[0..</w:t>
            </w:r>
            <w:r w:rsidR="00D33227" w:rsidRPr="00970A8A">
              <w:rPr>
                <w:rFonts w:cstheme="minorHAnsi"/>
                <w:sz w:val="20"/>
                <w:szCs w:val="20"/>
              </w:rPr>
              <w:t>1</w:t>
            </w:r>
            <w:r>
              <w:rPr>
                <w:rFonts w:cstheme="minorHAnsi"/>
                <w:sz w:val="20"/>
                <w:szCs w:val="20"/>
              </w:rPr>
              <w:t>]</w:t>
            </w:r>
          </w:p>
        </w:tc>
      </w:tr>
      <w:tr w:rsidR="00D33227" w14:paraId="61B2543C" w14:textId="77777777" w:rsidTr="002D17E3">
        <w:tc>
          <w:tcPr>
            <w:tcW w:w="2222" w:type="dxa"/>
            <w:tcBorders>
              <w:top w:val="nil"/>
              <w:left w:val="single" w:sz="4" w:space="0" w:color="auto"/>
              <w:bottom w:val="nil"/>
              <w:right w:val="nil"/>
            </w:tcBorders>
          </w:tcPr>
          <w:p w14:paraId="5DAB32BF" w14:textId="77777777" w:rsidR="00D33227" w:rsidRDefault="00D33227" w:rsidP="002D17E3">
            <w:pPr>
              <w:jc w:val="both"/>
              <w:rPr>
                <w:rFonts w:cstheme="minorHAnsi"/>
              </w:rPr>
            </w:pPr>
            <w:r w:rsidRPr="001D5211">
              <w:rPr>
                <w:rFonts w:cstheme="minorHAnsi"/>
                <w:sz w:val="20"/>
              </w:rPr>
              <w:t>Statut</w:t>
            </w:r>
          </w:p>
        </w:tc>
        <w:tc>
          <w:tcPr>
            <w:tcW w:w="7066" w:type="dxa"/>
            <w:tcBorders>
              <w:top w:val="nil"/>
              <w:left w:val="nil"/>
              <w:bottom w:val="nil"/>
              <w:right w:val="single" w:sz="4" w:space="0" w:color="auto"/>
            </w:tcBorders>
          </w:tcPr>
          <w:p w14:paraId="0BC6B8F5" w14:textId="77777777" w:rsidR="00D33227" w:rsidRPr="00970A8A" w:rsidRDefault="00D33227" w:rsidP="002D17E3">
            <w:pPr>
              <w:jc w:val="both"/>
              <w:rPr>
                <w:rFonts w:cstheme="minorHAnsi"/>
                <w:sz w:val="20"/>
                <w:szCs w:val="20"/>
              </w:rPr>
            </w:pPr>
            <w:r w:rsidRPr="00970A8A">
              <w:rPr>
                <w:rFonts w:cstheme="minorHAnsi"/>
                <w:sz w:val="20"/>
                <w:szCs w:val="20"/>
              </w:rPr>
              <w:t>Obligatoire</w:t>
            </w:r>
          </w:p>
        </w:tc>
      </w:tr>
      <w:tr w:rsidR="00D33227" w14:paraId="0C5C5ADE" w14:textId="77777777" w:rsidTr="002D17E3">
        <w:tc>
          <w:tcPr>
            <w:tcW w:w="9288" w:type="dxa"/>
            <w:gridSpan w:val="2"/>
            <w:tcBorders>
              <w:top w:val="single" w:sz="4" w:space="0" w:color="auto"/>
              <w:bottom w:val="nil"/>
            </w:tcBorders>
          </w:tcPr>
          <w:p w14:paraId="2B5E97A3" w14:textId="66EC1696" w:rsidR="00D33227" w:rsidRDefault="005137D9" w:rsidP="005137D9">
            <w:pPr>
              <w:jc w:val="both"/>
              <w:rPr>
                <w:rFonts w:cstheme="minorHAnsi"/>
                <w:b/>
              </w:rPr>
            </w:pPr>
            <w:proofErr w:type="spellStart"/>
            <w:r>
              <w:rPr>
                <w:rFonts w:cstheme="minorHAnsi"/>
                <w:b/>
              </w:rPr>
              <w:t>codeDépartement</w:t>
            </w:r>
            <w:proofErr w:type="spellEnd"/>
          </w:p>
          <w:p w14:paraId="297BC5B4" w14:textId="182A572A" w:rsidR="005137D9" w:rsidRPr="00970A8A" w:rsidRDefault="005137D9" w:rsidP="005137D9">
            <w:pPr>
              <w:jc w:val="both"/>
              <w:rPr>
                <w:rFonts w:cstheme="minorHAnsi"/>
                <w:sz w:val="20"/>
                <w:szCs w:val="20"/>
              </w:rPr>
            </w:pPr>
          </w:p>
        </w:tc>
      </w:tr>
      <w:tr w:rsidR="00D33227" w14:paraId="06A71F69" w14:textId="77777777" w:rsidTr="002D17E3">
        <w:tc>
          <w:tcPr>
            <w:tcW w:w="2222" w:type="dxa"/>
            <w:tcBorders>
              <w:top w:val="nil"/>
              <w:left w:val="single" w:sz="4" w:space="0" w:color="auto"/>
              <w:bottom w:val="nil"/>
              <w:right w:val="nil"/>
            </w:tcBorders>
          </w:tcPr>
          <w:p w14:paraId="4E16AD45" w14:textId="77777777" w:rsidR="00D33227" w:rsidRDefault="00D33227" w:rsidP="002D17E3">
            <w:pPr>
              <w:jc w:val="both"/>
              <w:rPr>
                <w:rFonts w:cstheme="minorHAnsi"/>
              </w:rPr>
            </w:pPr>
            <w:r w:rsidRPr="001D5211">
              <w:rPr>
                <w:rFonts w:cstheme="minorHAnsi"/>
                <w:sz w:val="20"/>
              </w:rPr>
              <w:t>Définition</w:t>
            </w:r>
          </w:p>
        </w:tc>
        <w:tc>
          <w:tcPr>
            <w:tcW w:w="7066" w:type="dxa"/>
            <w:tcBorders>
              <w:top w:val="nil"/>
              <w:left w:val="nil"/>
              <w:bottom w:val="nil"/>
              <w:right w:val="single" w:sz="4" w:space="0" w:color="auto"/>
            </w:tcBorders>
          </w:tcPr>
          <w:p w14:paraId="570219DD" w14:textId="04705AA5" w:rsidR="00D33227" w:rsidRPr="00970A8A" w:rsidRDefault="005137D9" w:rsidP="005137D9">
            <w:pPr>
              <w:jc w:val="both"/>
              <w:rPr>
                <w:rFonts w:cstheme="minorHAnsi"/>
                <w:sz w:val="20"/>
                <w:szCs w:val="20"/>
              </w:rPr>
            </w:pPr>
            <w:r>
              <w:rPr>
                <w:rFonts w:cstheme="minorHAnsi"/>
                <w:sz w:val="20"/>
                <w:szCs w:val="20"/>
              </w:rPr>
              <w:t xml:space="preserve">Code INSEE du département auquel appartient l’unité paysagère. </w:t>
            </w:r>
          </w:p>
        </w:tc>
      </w:tr>
      <w:tr w:rsidR="00D33227" w14:paraId="6FCDEEB3" w14:textId="77777777" w:rsidTr="002D17E3">
        <w:tc>
          <w:tcPr>
            <w:tcW w:w="2222" w:type="dxa"/>
            <w:tcBorders>
              <w:top w:val="nil"/>
              <w:left w:val="single" w:sz="4" w:space="0" w:color="auto"/>
              <w:bottom w:val="nil"/>
              <w:right w:val="nil"/>
            </w:tcBorders>
          </w:tcPr>
          <w:p w14:paraId="546CB6BE" w14:textId="77777777" w:rsidR="00D33227" w:rsidRDefault="00D33227" w:rsidP="002D17E3">
            <w:pPr>
              <w:jc w:val="both"/>
              <w:rPr>
                <w:rFonts w:cstheme="minorHAnsi"/>
              </w:rPr>
            </w:pPr>
            <w:r w:rsidRPr="001D5211">
              <w:rPr>
                <w:rFonts w:cstheme="minorHAnsi"/>
                <w:sz w:val="20"/>
              </w:rPr>
              <w:t>Type</w:t>
            </w:r>
          </w:p>
        </w:tc>
        <w:tc>
          <w:tcPr>
            <w:tcW w:w="7066" w:type="dxa"/>
            <w:tcBorders>
              <w:top w:val="nil"/>
              <w:left w:val="nil"/>
              <w:bottom w:val="nil"/>
              <w:right w:val="single" w:sz="4" w:space="0" w:color="auto"/>
            </w:tcBorders>
          </w:tcPr>
          <w:p w14:paraId="69AB6852" w14:textId="71500445" w:rsidR="00D33227" w:rsidRPr="00970A8A" w:rsidRDefault="005137D9" w:rsidP="002D17E3">
            <w:pPr>
              <w:jc w:val="both"/>
              <w:rPr>
                <w:rFonts w:cstheme="minorHAnsi"/>
                <w:sz w:val="20"/>
                <w:szCs w:val="20"/>
              </w:rPr>
            </w:pPr>
            <w:proofErr w:type="spellStart"/>
            <w:r>
              <w:rPr>
                <w:rFonts w:cstheme="minorHAnsi"/>
                <w:sz w:val="20"/>
                <w:szCs w:val="20"/>
              </w:rPr>
              <w:t>CharacterString</w:t>
            </w:r>
            <w:proofErr w:type="spellEnd"/>
          </w:p>
        </w:tc>
      </w:tr>
      <w:tr w:rsidR="00D33227" w14:paraId="2E3755EE" w14:textId="77777777" w:rsidTr="002D17E3">
        <w:tc>
          <w:tcPr>
            <w:tcW w:w="2222" w:type="dxa"/>
            <w:tcBorders>
              <w:top w:val="nil"/>
              <w:left w:val="single" w:sz="4" w:space="0" w:color="auto"/>
              <w:bottom w:val="nil"/>
              <w:right w:val="nil"/>
            </w:tcBorders>
          </w:tcPr>
          <w:p w14:paraId="4A4B2BDC" w14:textId="77777777" w:rsidR="00D33227" w:rsidRDefault="00D33227" w:rsidP="002D17E3">
            <w:pPr>
              <w:jc w:val="both"/>
              <w:rPr>
                <w:rFonts w:cstheme="minorHAnsi"/>
              </w:rPr>
            </w:pPr>
            <w:r w:rsidRPr="001D5211">
              <w:rPr>
                <w:rFonts w:cstheme="minorHAnsi"/>
                <w:sz w:val="20"/>
              </w:rPr>
              <w:t>Multiplicité</w:t>
            </w:r>
          </w:p>
        </w:tc>
        <w:tc>
          <w:tcPr>
            <w:tcW w:w="7066" w:type="dxa"/>
            <w:tcBorders>
              <w:top w:val="nil"/>
              <w:left w:val="nil"/>
              <w:bottom w:val="nil"/>
              <w:right w:val="single" w:sz="4" w:space="0" w:color="auto"/>
            </w:tcBorders>
          </w:tcPr>
          <w:p w14:paraId="40DE60E0" w14:textId="77777777" w:rsidR="00D33227" w:rsidRPr="00970A8A" w:rsidRDefault="00D33227" w:rsidP="002D17E3">
            <w:pPr>
              <w:jc w:val="both"/>
              <w:rPr>
                <w:rFonts w:cstheme="minorHAnsi"/>
                <w:sz w:val="20"/>
                <w:szCs w:val="20"/>
              </w:rPr>
            </w:pPr>
            <w:r>
              <w:rPr>
                <w:rFonts w:cstheme="minorHAnsi"/>
                <w:sz w:val="20"/>
                <w:szCs w:val="20"/>
              </w:rPr>
              <w:t>1</w:t>
            </w:r>
          </w:p>
        </w:tc>
      </w:tr>
      <w:tr w:rsidR="00D33227" w14:paraId="59FA78AB" w14:textId="77777777" w:rsidTr="002D17E3">
        <w:tc>
          <w:tcPr>
            <w:tcW w:w="2222" w:type="dxa"/>
            <w:tcBorders>
              <w:top w:val="nil"/>
              <w:left w:val="single" w:sz="4" w:space="0" w:color="auto"/>
              <w:bottom w:val="nil"/>
              <w:right w:val="nil"/>
            </w:tcBorders>
          </w:tcPr>
          <w:p w14:paraId="1BE85C29" w14:textId="77777777" w:rsidR="00D33227" w:rsidRDefault="00D33227" w:rsidP="002D17E3">
            <w:pPr>
              <w:jc w:val="both"/>
              <w:rPr>
                <w:rFonts w:cstheme="minorHAnsi"/>
              </w:rPr>
            </w:pPr>
            <w:r w:rsidRPr="001D5211">
              <w:rPr>
                <w:rFonts w:cstheme="minorHAnsi"/>
                <w:sz w:val="20"/>
              </w:rPr>
              <w:t>Statut</w:t>
            </w:r>
          </w:p>
        </w:tc>
        <w:tc>
          <w:tcPr>
            <w:tcW w:w="7066" w:type="dxa"/>
            <w:tcBorders>
              <w:top w:val="nil"/>
              <w:left w:val="nil"/>
              <w:bottom w:val="nil"/>
              <w:right w:val="single" w:sz="4" w:space="0" w:color="auto"/>
            </w:tcBorders>
          </w:tcPr>
          <w:p w14:paraId="3C245C6C" w14:textId="77777777" w:rsidR="00D33227" w:rsidRPr="00970A8A" w:rsidRDefault="00D33227" w:rsidP="002D17E3">
            <w:pPr>
              <w:jc w:val="both"/>
              <w:rPr>
                <w:rFonts w:cstheme="minorHAnsi"/>
                <w:sz w:val="20"/>
                <w:szCs w:val="20"/>
              </w:rPr>
            </w:pPr>
            <w:r>
              <w:rPr>
                <w:rFonts w:cstheme="minorHAnsi"/>
                <w:sz w:val="20"/>
                <w:szCs w:val="20"/>
              </w:rPr>
              <w:t>Obligatoire</w:t>
            </w:r>
          </w:p>
        </w:tc>
      </w:tr>
      <w:tr w:rsidR="00D33227" w14:paraId="02773EB9" w14:textId="77777777" w:rsidTr="002D17E3">
        <w:tc>
          <w:tcPr>
            <w:tcW w:w="9288" w:type="dxa"/>
            <w:gridSpan w:val="2"/>
            <w:tcBorders>
              <w:top w:val="single" w:sz="4" w:space="0" w:color="auto"/>
              <w:bottom w:val="nil"/>
            </w:tcBorders>
          </w:tcPr>
          <w:p w14:paraId="0CF3C9CC" w14:textId="0C9FF534" w:rsidR="00D33227" w:rsidRDefault="005137D9" w:rsidP="002D17E3">
            <w:pPr>
              <w:jc w:val="both"/>
              <w:rPr>
                <w:rFonts w:cstheme="minorHAnsi"/>
                <w:b/>
              </w:rPr>
            </w:pPr>
            <w:proofErr w:type="spellStart"/>
            <w:r>
              <w:rPr>
                <w:rFonts w:cstheme="minorHAnsi"/>
                <w:b/>
              </w:rPr>
              <w:t>codeRégion</w:t>
            </w:r>
            <w:proofErr w:type="spellEnd"/>
          </w:p>
          <w:p w14:paraId="7F9140FE" w14:textId="77777777" w:rsidR="00D33227" w:rsidRPr="00970A8A" w:rsidRDefault="00D33227" w:rsidP="002D17E3">
            <w:pPr>
              <w:jc w:val="both"/>
              <w:rPr>
                <w:rFonts w:cstheme="minorHAnsi"/>
                <w:sz w:val="20"/>
                <w:szCs w:val="20"/>
              </w:rPr>
            </w:pPr>
          </w:p>
        </w:tc>
      </w:tr>
      <w:tr w:rsidR="00D33227" w14:paraId="74D5C8B5" w14:textId="77777777" w:rsidTr="002D17E3">
        <w:tc>
          <w:tcPr>
            <w:tcW w:w="2222" w:type="dxa"/>
            <w:tcBorders>
              <w:top w:val="nil"/>
              <w:left w:val="single" w:sz="4" w:space="0" w:color="auto"/>
              <w:bottom w:val="nil"/>
              <w:right w:val="nil"/>
            </w:tcBorders>
          </w:tcPr>
          <w:p w14:paraId="33ADE8CB" w14:textId="77777777" w:rsidR="00D33227" w:rsidRDefault="00D33227" w:rsidP="002D17E3">
            <w:pPr>
              <w:jc w:val="both"/>
              <w:rPr>
                <w:rFonts w:cstheme="minorHAnsi"/>
              </w:rPr>
            </w:pPr>
            <w:r w:rsidRPr="001D5211">
              <w:rPr>
                <w:rFonts w:cstheme="minorHAnsi"/>
                <w:sz w:val="20"/>
              </w:rPr>
              <w:t>Définition</w:t>
            </w:r>
          </w:p>
        </w:tc>
        <w:tc>
          <w:tcPr>
            <w:tcW w:w="7066" w:type="dxa"/>
            <w:tcBorders>
              <w:top w:val="nil"/>
              <w:left w:val="nil"/>
              <w:bottom w:val="nil"/>
              <w:right w:val="single" w:sz="4" w:space="0" w:color="auto"/>
            </w:tcBorders>
          </w:tcPr>
          <w:p w14:paraId="31C88652" w14:textId="6F19D3C8" w:rsidR="00D33227" w:rsidRPr="00970A8A" w:rsidRDefault="005137D9" w:rsidP="005137D9">
            <w:pPr>
              <w:jc w:val="both"/>
              <w:rPr>
                <w:rFonts w:cstheme="minorHAnsi"/>
                <w:sz w:val="20"/>
                <w:szCs w:val="20"/>
              </w:rPr>
            </w:pPr>
            <w:r>
              <w:rPr>
                <w:rFonts w:cstheme="minorHAnsi"/>
                <w:sz w:val="20"/>
                <w:szCs w:val="20"/>
              </w:rPr>
              <w:t xml:space="preserve">Code INSEE de la région à laquelle appartient l’unité paysagère </w:t>
            </w:r>
          </w:p>
        </w:tc>
      </w:tr>
      <w:tr w:rsidR="00D33227" w14:paraId="755CB37C" w14:textId="77777777" w:rsidTr="002D17E3">
        <w:tc>
          <w:tcPr>
            <w:tcW w:w="2222" w:type="dxa"/>
            <w:tcBorders>
              <w:top w:val="nil"/>
              <w:left w:val="single" w:sz="4" w:space="0" w:color="auto"/>
              <w:bottom w:val="nil"/>
              <w:right w:val="nil"/>
            </w:tcBorders>
          </w:tcPr>
          <w:p w14:paraId="4881CE8D" w14:textId="77777777" w:rsidR="00D33227" w:rsidRDefault="00D33227" w:rsidP="002D17E3">
            <w:pPr>
              <w:jc w:val="both"/>
              <w:rPr>
                <w:rFonts w:cstheme="minorHAnsi"/>
              </w:rPr>
            </w:pPr>
            <w:r w:rsidRPr="001D5211">
              <w:rPr>
                <w:rFonts w:cstheme="minorHAnsi"/>
                <w:sz w:val="20"/>
              </w:rPr>
              <w:t>Type</w:t>
            </w:r>
          </w:p>
        </w:tc>
        <w:tc>
          <w:tcPr>
            <w:tcW w:w="7066" w:type="dxa"/>
            <w:tcBorders>
              <w:top w:val="nil"/>
              <w:left w:val="nil"/>
              <w:bottom w:val="nil"/>
              <w:right w:val="single" w:sz="4" w:space="0" w:color="auto"/>
            </w:tcBorders>
          </w:tcPr>
          <w:p w14:paraId="36DDC85F" w14:textId="6B70ED19" w:rsidR="00D33227" w:rsidRPr="00970A8A" w:rsidRDefault="005137D9" w:rsidP="002D17E3">
            <w:pPr>
              <w:jc w:val="both"/>
              <w:rPr>
                <w:rFonts w:cstheme="minorHAnsi"/>
                <w:sz w:val="20"/>
                <w:szCs w:val="20"/>
              </w:rPr>
            </w:pPr>
            <w:proofErr w:type="spellStart"/>
            <w:r>
              <w:rPr>
                <w:rFonts w:cstheme="minorHAnsi"/>
                <w:sz w:val="20"/>
                <w:szCs w:val="20"/>
              </w:rPr>
              <w:t>CharacterString</w:t>
            </w:r>
            <w:proofErr w:type="spellEnd"/>
            <w:r>
              <w:rPr>
                <w:rFonts w:cstheme="minorHAnsi"/>
                <w:sz w:val="20"/>
                <w:szCs w:val="20"/>
              </w:rPr>
              <w:t xml:space="preserve"> </w:t>
            </w:r>
          </w:p>
        </w:tc>
      </w:tr>
      <w:tr w:rsidR="00D33227" w14:paraId="53AAB5D4" w14:textId="77777777" w:rsidTr="002D17E3">
        <w:tc>
          <w:tcPr>
            <w:tcW w:w="2222" w:type="dxa"/>
            <w:tcBorders>
              <w:top w:val="nil"/>
              <w:left w:val="single" w:sz="4" w:space="0" w:color="auto"/>
              <w:bottom w:val="nil"/>
              <w:right w:val="nil"/>
            </w:tcBorders>
          </w:tcPr>
          <w:p w14:paraId="005E8720" w14:textId="77777777" w:rsidR="00D33227" w:rsidRDefault="00D33227" w:rsidP="002D17E3">
            <w:pPr>
              <w:jc w:val="both"/>
              <w:rPr>
                <w:rFonts w:cstheme="minorHAnsi"/>
              </w:rPr>
            </w:pPr>
            <w:r w:rsidRPr="001D5211">
              <w:rPr>
                <w:rFonts w:cstheme="minorHAnsi"/>
                <w:sz w:val="20"/>
              </w:rPr>
              <w:t>Multiplicité</w:t>
            </w:r>
          </w:p>
        </w:tc>
        <w:tc>
          <w:tcPr>
            <w:tcW w:w="7066" w:type="dxa"/>
            <w:tcBorders>
              <w:top w:val="nil"/>
              <w:left w:val="nil"/>
              <w:bottom w:val="nil"/>
              <w:right w:val="single" w:sz="4" w:space="0" w:color="auto"/>
            </w:tcBorders>
          </w:tcPr>
          <w:p w14:paraId="45727977" w14:textId="1DE41612" w:rsidR="00D33227" w:rsidRPr="00970A8A" w:rsidRDefault="005137D9" w:rsidP="002D17E3">
            <w:pPr>
              <w:jc w:val="both"/>
              <w:rPr>
                <w:rFonts w:cstheme="minorHAnsi"/>
                <w:sz w:val="20"/>
                <w:szCs w:val="20"/>
              </w:rPr>
            </w:pPr>
            <w:r>
              <w:rPr>
                <w:rFonts w:cstheme="minorHAnsi"/>
                <w:sz w:val="20"/>
                <w:szCs w:val="20"/>
              </w:rPr>
              <w:t>1</w:t>
            </w:r>
          </w:p>
        </w:tc>
      </w:tr>
      <w:tr w:rsidR="00D33227" w14:paraId="1DFC2B04" w14:textId="77777777" w:rsidTr="002D17E3">
        <w:tc>
          <w:tcPr>
            <w:tcW w:w="2222" w:type="dxa"/>
            <w:tcBorders>
              <w:top w:val="nil"/>
              <w:left w:val="single" w:sz="4" w:space="0" w:color="auto"/>
              <w:bottom w:val="nil"/>
              <w:right w:val="nil"/>
            </w:tcBorders>
          </w:tcPr>
          <w:p w14:paraId="570E67F2" w14:textId="77777777" w:rsidR="00D33227" w:rsidRDefault="00D33227" w:rsidP="002D17E3">
            <w:pPr>
              <w:jc w:val="both"/>
              <w:rPr>
                <w:rFonts w:cstheme="minorHAnsi"/>
              </w:rPr>
            </w:pPr>
            <w:r w:rsidRPr="001D5211">
              <w:rPr>
                <w:rFonts w:cstheme="minorHAnsi"/>
                <w:sz w:val="20"/>
              </w:rPr>
              <w:t>Statut</w:t>
            </w:r>
          </w:p>
        </w:tc>
        <w:tc>
          <w:tcPr>
            <w:tcW w:w="7066" w:type="dxa"/>
            <w:tcBorders>
              <w:top w:val="nil"/>
              <w:left w:val="nil"/>
              <w:bottom w:val="nil"/>
              <w:right w:val="single" w:sz="4" w:space="0" w:color="auto"/>
            </w:tcBorders>
          </w:tcPr>
          <w:p w14:paraId="5EB69843" w14:textId="0EFA060B" w:rsidR="00D33227" w:rsidRPr="00970A8A" w:rsidRDefault="005137D9" w:rsidP="002D17E3">
            <w:pPr>
              <w:jc w:val="both"/>
              <w:rPr>
                <w:rFonts w:cstheme="minorHAnsi"/>
                <w:sz w:val="20"/>
                <w:szCs w:val="20"/>
              </w:rPr>
            </w:pPr>
            <w:r>
              <w:rPr>
                <w:rFonts w:cstheme="minorHAnsi"/>
                <w:sz w:val="20"/>
                <w:szCs w:val="20"/>
              </w:rPr>
              <w:t xml:space="preserve">Obligatoire </w:t>
            </w:r>
          </w:p>
        </w:tc>
      </w:tr>
      <w:tr w:rsidR="00D33227" w14:paraId="2E412228" w14:textId="77777777" w:rsidTr="002D17E3">
        <w:tc>
          <w:tcPr>
            <w:tcW w:w="9288" w:type="dxa"/>
            <w:gridSpan w:val="2"/>
            <w:tcBorders>
              <w:top w:val="single" w:sz="4" w:space="0" w:color="auto"/>
              <w:bottom w:val="nil"/>
            </w:tcBorders>
          </w:tcPr>
          <w:p w14:paraId="2023ECC9" w14:textId="63498CDE" w:rsidR="00D33227" w:rsidRDefault="005137D9" w:rsidP="002D17E3">
            <w:pPr>
              <w:jc w:val="both"/>
              <w:rPr>
                <w:rFonts w:cstheme="minorHAnsi"/>
                <w:b/>
              </w:rPr>
            </w:pPr>
            <w:proofErr w:type="spellStart"/>
            <w:r>
              <w:rPr>
                <w:rFonts w:cstheme="minorHAnsi"/>
                <w:b/>
              </w:rPr>
              <w:t>identifiantEnsemblePaysager</w:t>
            </w:r>
            <w:proofErr w:type="spellEnd"/>
          </w:p>
          <w:p w14:paraId="1D3FA8F3" w14:textId="77777777" w:rsidR="00D33227" w:rsidRPr="00970A8A" w:rsidRDefault="00D33227" w:rsidP="002D17E3">
            <w:pPr>
              <w:jc w:val="both"/>
              <w:rPr>
                <w:rFonts w:cstheme="minorHAnsi"/>
                <w:sz w:val="20"/>
                <w:szCs w:val="20"/>
              </w:rPr>
            </w:pPr>
          </w:p>
        </w:tc>
      </w:tr>
      <w:tr w:rsidR="00D33227" w14:paraId="2EB5B6A3" w14:textId="77777777" w:rsidTr="002D17E3">
        <w:tc>
          <w:tcPr>
            <w:tcW w:w="2222" w:type="dxa"/>
            <w:tcBorders>
              <w:top w:val="nil"/>
              <w:left w:val="single" w:sz="4" w:space="0" w:color="auto"/>
              <w:bottom w:val="nil"/>
              <w:right w:val="nil"/>
            </w:tcBorders>
          </w:tcPr>
          <w:p w14:paraId="13C834FF" w14:textId="77777777" w:rsidR="00D33227" w:rsidRPr="007848F9" w:rsidRDefault="00D33227" w:rsidP="002D17E3">
            <w:pPr>
              <w:jc w:val="both"/>
              <w:rPr>
                <w:rFonts w:cstheme="minorHAnsi"/>
                <w:sz w:val="20"/>
                <w:szCs w:val="20"/>
              </w:rPr>
            </w:pPr>
            <w:r w:rsidRPr="007848F9">
              <w:rPr>
                <w:rFonts w:cstheme="minorHAnsi"/>
                <w:sz w:val="20"/>
                <w:szCs w:val="20"/>
              </w:rPr>
              <w:t>Définition</w:t>
            </w:r>
          </w:p>
        </w:tc>
        <w:tc>
          <w:tcPr>
            <w:tcW w:w="7066" w:type="dxa"/>
            <w:tcBorders>
              <w:top w:val="nil"/>
              <w:left w:val="nil"/>
              <w:bottom w:val="nil"/>
              <w:right w:val="single" w:sz="4" w:space="0" w:color="auto"/>
            </w:tcBorders>
          </w:tcPr>
          <w:p w14:paraId="02A5D3A9" w14:textId="02BB4213" w:rsidR="00D33227" w:rsidRPr="007848F9" w:rsidRDefault="005137D9" w:rsidP="005137D9">
            <w:pPr>
              <w:jc w:val="both"/>
              <w:rPr>
                <w:rFonts w:cstheme="minorHAnsi"/>
                <w:sz w:val="20"/>
                <w:szCs w:val="20"/>
              </w:rPr>
            </w:pPr>
            <w:r>
              <w:rPr>
                <w:rFonts w:cstheme="minorHAnsi"/>
                <w:sz w:val="20"/>
                <w:szCs w:val="20"/>
              </w:rPr>
              <w:t xml:space="preserve">Identifiant de l’ensemble paysager auquel appartient l’unité paysagère. </w:t>
            </w:r>
          </w:p>
        </w:tc>
      </w:tr>
      <w:tr w:rsidR="00D33227" w14:paraId="77AFF8F9" w14:textId="77777777" w:rsidTr="002D17E3">
        <w:tc>
          <w:tcPr>
            <w:tcW w:w="2222" w:type="dxa"/>
            <w:tcBorders>
              <w:top w:val="nil"/>
              <w:left w:val="single" w:sz="4" w:space="0" w:color="auto"/>
              <w:bottom w:val="nil"/>
              <w:right w:val="nil"/>
            </w:tcBorders>
          </w:tcPr>
          <w:p w14:paraId="0C2C668F" w14:textId="77777777" w:rsidR="00D33227" w:rsidRPr="007848F9" w:rsidRDefault="00D33227" w:rsidP="002D17E3">
            <w:pPr>
              <w:jc w:val="both"/>
              <w:rPr>
                <w:rFonts w:cstheme="minorHAnsi"/>
                <w:sz w:val="20"/>
                <w:szCs w:val="20"/>
              </w:rPr>
            </w:pPr>
            <w:r w:rsidRPr="007848F9">
              <w:rPr>
                <w:rFonts w:cstheme="minorHAnsi"/>
                <w:sz w:val="20"/>
                <w:szCs w:val="20"/>
              </w:rPr>
              <w:t>Type</w:t>
            </w:r>
          </w:p>
        </w:tc>
        <w:tc>
          <w:tcPr>
            <w:tcW w:w="7066" w:type="dxa"/>
            <w:tcBorders>
              <w:top w:val="nil"/>
              <w:left w:val="nil"/>
              <w:bottom w:val="nil"/>
              <w:right w:val="single" w:sz="4" w:space="0" w:color="auto"/>
            </w:tcBorders>
          </w:tcPr>
          <w:p w14:paraId="1E67302D" w14:textId="4F290B90" w:rsidR="00D33227" w:rsidRPr="007848F9" w:rsidRDefault="005137D9" w:rsidP="002D17E3">
            <w:pPr>
              <w:jc w:val="both"/>
              <w:rPr>
                <w:rFonts w:cstheme="minorHAnsi"/>
                <w:sz w:val="20"/>
                <w:szCs w:val="20"/>
              </w:rPr>
            </w:pPr>
            <w:proofErr w:type="spellStart"/>
            <w:r>
              <w:rPr>
                <w:rFonts w:cstheme="minorHAnsi"/>
                <w:sz w:val="20"/>
                <w:szCs w:val="20"/>
              </w:rPr>
              <w:t>CharacterString</w:t>
            </w:r>
            <w:proofErr w:type="spellEnd"/>
          </w:p>
        </w:tc>
      </w:tr>
      <w:tr w:rsidR="00D33227" w14:paraId="15122B40" w14:textId="77777777" w:rsidTr="002D17E3">
        <w:tc>
          <w:tcPr>
            <w:tcW w:w="2222" w:type="dxa"/>
            <w:tcBorders>
              <w:top w:val="nil"/>
              <w:left w:val="single" w:sz="4" w:space="0" w:color="auto"/>
              <w:bottom w:val="nil"/>
              <w:right w:val="nil"/>
            </w:tcBorders>
          </w:tcPr>
          <w:p w14:paraId="34EF655D" w14:textId="77777777" w:rsidR="00D33227" w:rsidRPr="007848F9" w:rsidRDefault="00D33227" w:rsidP="002D17E3">
            <w:pPr>
              <w:jc w:val="both"/>
              <w:rPr>
                <w:rFonts w:cstheme="minorHAnsi"/>
                <w:sz w:val="20"/>
                <w:szCs w:val="20"/>
              </w:rPr>
            </w:pPr>
            <w:r w:rsidRPr="007848F9">
              <w:rPr>
                <w:rFonts w:cstheme="minorHAnsi"/>
                <w:sz w:val="20"/>
                <w:szCs w:val="20"/>
              </w:rPr>
              <w:t>Multiplicité</w:t>
            </w:r>
          </w:p>
        </w:tc>
        <w:tc>
          <w:tcPr>
            <w:tcW w:w="7066" w:type="dxa"/>
            <w:tcBorders>
              <w:top w:val="nil"/>
              <w:left w:val="nil"/>
              <w:bottom w:val="nil"/>
              <w:right w:val="single" w:sz="4" w:space="0" w:color="auto"/>
            </w:tcBorders>
          </w:tcPr>
          <w:p w14:paraId="5F1072D4" w14:textId="77777777" w:rsidR="00D33227" w:rsidRPr="007848F9" w:rsidRDefault="00D33227" w:rsidP="002D17E3">
            <w:pPr>
              <w:jc w:val="both"/>
              <w:rPr>
                <w:rFonts w:cstheme="minorHAnsi"/>
                <w:sz w:val="20"/>
                <w:szCs w:val="20"/>
              </w:rPr>
            </w:pPr>
            <w:r w:rsidRPr="007848F9">
              <w:rPr>
                <w:rFonts w:cstheme="minorHAnsi"/>
                <w:sz w:val="20"/>
                <w:szCs w:val="20"/>
              </w:rPr>
              <w:t>[0</w:t>
            </w:r>
            <w:r w:rsidRPr="007848F9">
              <w:rPr>
                <w:rFonts w:ascii="Courier New" w:hAnsi="Courier New" w:cs="Courier New"/>
                <w:sz w:val="20"/>
                <w:szCs w:val="20"/>
              </w:rPr>
              <w:t>..</w:t>
            </w:r>
            <w:r w:rsidRPr="007848F9">
              <w:rPr>
                <w:rFonts w:cstheme="minorHAnsi"/>
                <w:sz w:val="20"/>
                <w:szCs w:val="20"/>
              </w:rPr>
              <w:t>1]</w:t>
            </w:r>
          </w:p>
        </w:tc>
      </w:tr>
      <w:tr w:rsidR="00D33227" w14:paraId="50C74CF2" w14:textId="77777777" w:rsidTr="002D17E3">
        <w:tc>
          <w:tcPr>
            <w:tcW w:w="2222" w:type="dxa"/>
            <w:tcBorders>
              <w:top w:val="nil"/>
              <w:left w:val="single" w:sz="4" w:space="0" w:color="auto"/>
              <w:bottom w:val="nil"/>
              <w:right w:val="nil"/>
            </w:tcBorders>
          </w:tcPr>
          <w:p w14:paraId="7511EFDE" w14:textId="77777777" w:rsidR="00D33227" w:rsidRPr="007848F9" w:rsidRDefault="00D33227" w:rsidP="002D17E3">
            <w:pPr>
              <w:jc w:val="both"/>
              <w:rPr>
                <w:rFonts w:cstheme="minorHAnsi"/>
                <w:sz w:val="20"/>
                <w:szCs w:val="20"/>
              </w:rPr>
            </w:pPr>
            <w:r w:rsidRPr="007848F9">
              <w:rPr>
                <w:rFonts w:cstheme="minorHAnsi"/>
                <w:sz w:val="20"/>
                <w:szCs w:val="20"/>
              </w:rPr>
              <w:t>Statut</w:t>
            </w:r>
          </w:p>
        </w:tc>
        <w:tc>
          <w:tcPr>
            <w:tcW w:w="7066" w:type="dxa"/>
            <w:tcBorders>
              <w:top w:val="nil"/>
              <w:left w:val="nil"/>
              <w:bottom w:val="nil"/>
              <w:right w:val="single" w:sz="4" w:space="0" w:color="auto"/>
            </w:tcBorders>
          </w:tcPr>
          <w:p w14:paraId="4C2C0BA3" w14:textId="5B5AD5D1" w:rsidR="00D33227" w:rsidRPr="007848F9" w:rsidRDefault="005137D9" w:rsidP="002D17E3">
            <w:pPr>
              <w:jc w:val="both"/>
              <w:rPr>
                <w:rFonts w:cstheme="minorHAnsi"/>
                <w:sz w:val="20"/>
                <w:szCs w:val="20"/>
              </w:rPr>
            </w:pPr>
            <w:r>
              <w:rPr>
                <w:rFonts w:cstheme="minorHAnsi"/>
                <w:sz w:val="20"/>
                <w:szCs w:val="20"/>
              </w:rPr>
              <w:t>conditionnel</w:t>
            </w:r>
          </w:p>
        </w:tc>
      </w:tr>
      <w:tr w:rsidR="00D33227" w14:paraId="2DC35C88" w14:textId="77777777" w:rsidTr="002D17E3">
        <w:tc>
          <w:tcPr>
            <w:tcW w:w="2222" w:type="dxa"/>
            <w:tcBorders>
              <w:top w:val="nil"/>
              <w:left w:val="single" w:sz="4" w:space="0" w:color="auto"/>
              <w:bottom w:val="single" w:sz="4" w:space="0" w:color="auto"/>
              <w:right w:val="nil"/>
            </w:tcBorders>
          </w:tcPr>
          <w:p w14:paraId="08DFCCDD" w14:textId="77777777" w:rsidR="00D33227" w:rsidRPr="007848F9" w:rsidRDefault="00D33227" w:rsidP="002D17E3">
            <w:pPr>
              <w:jc w:val="both"/>
              <w:rPr>
                <w:rFonts w:cstheme="minorHAnsi"/>
                <w:sz w:val="20"/>
                <w:szCs w:val="20"/>
              </w:rPr>
            </w:pPr>
            <w:r w:rsidRPr="007848F9">
              <w:rPr>
                <w:rFonts w:cstheme="minorHAnsi"/>
                <w:sz w:val="20"/>
                <w:szCs w:val="20"/>
              </w:rPr>
              <w:t>Remarque</w:t>
            </w:r>
          </w:p>
        </w:tc>
        <w:tc>
          <w:tcPr>
            <w:tcW w:w="7066" w:type="dxa"/>
            <w:tcBorders>
              <w:top w:val="nil"/>
              <w:left w:val="nil"/>
              <w:bottom w:val="single" w:sz="4" w:space="0" w:color="auto"/>
              <w:right w:val="single" w:sz="4" w:space="0" w:color="auto"/>
            </w:tcBorders>
          </w:tcPr>
          <w:p w14:paraId="3E518469" w14:textId="54F6C8D1" w:rsidR="005137D9" w:rsidRDefault="00D33227" w:rsidP="002D17E3">
            <w:pPr>
              <w:jc w:val="both"/>
              <w:rPr>
                <w:rFonts w:cstheme="minorHAnsi"/>
                <w:sz w:val="20"/>
                <w:szCs w:val="20"/>
              </w:rPr>
            </w:pPr>
            <w:r w:rsidRPr="007848F9">
              <w:rPr>
                <w:rFonts w:cstheme="minorHAnsi"/>
                <w:sz w:val="20"/>
                <w:szCs w:val="20"/>
              </w:rPr>
              <w:t xml:space="preserve">Cet attribut vise </w:t>
            </w:r>
            <w:r w:rsidR="00A862EF" w:rsidRPr="007848F9">
              <w:rPr>
                <w:rFonts w:cstheme="minorHAnsi"/>
                <w:sz w:val="20"/>
                <w:szCs w:val="20"/>
              </w:rPr>
              <w:t xml:space="preserve">à </w:t>
            </w:r>
            <w:r w:rsidR="00A862EF">
              <w:rPr>
                <w:rFonts w:cstheme="minorHAnsi"/>
                <w:sz w:val="20"/>
                <w:szCs w:val="20"/>
              </w:rPr>
              <w:t>implémenter</w:t>
            </w:r>
            <w:r w:rsidR="005137D9">
              <w:rPr>
                <w:rFonts w:cstheme="minorHAnsi"/>
                <w:sz w:val="20"/>
                <w:szCs w:val="20"/>
              </w:rPr>
              <w:t xml:space="preserve"> la relation de composition entre unités paysagères et ensembles paysagers.</w:t>
            </w:r>
          </w:p>
          <w:p w14:paraId="0CC2F1CF" w14:textId="7BBDBF19" w:rsidR="00D33227" w:rsidRPr="007848F9" w:rsidRDefault="005137D9" w:rsidP="005137D9">
            <w:pPr>
              <w:jc w:val="both"/>
              <w:rPr>
                <w:rFonts w:cstheme="minorHAnsi"/>
                <w:sz w:val="20"/>
                <w:szCs w:val="20"/>
              </w:rPr>
            </w:pPr>
            <w:r>
              <w:rPr>
                <w:rFonts w:cstheme="minorHAnsi"/>
                <w:sz w:val="20"/>
                <w:szCs w:val="20"/>
              </w:rPr>
              <w:t xml:space="preserve">Cet attribut est à fournir de façon obligatoire si le jeu de données géomatiques comprend la classe </w:t>
            </w:r>
            <w:proofErr w:type="spellStart"/>
            <w:r>
              <w:rPr>
                <w:rFonts w:cstheme="minorHAnsi"/>
                <w:sz w:val="20"/>
                <w:szCs w:val="20"/>
              </w:rPr>
              <w:t>EnsemblePaysager</w:t>
            </w:r>
            <w:proofErr w:type="spellEnd"/>
            <w:r>
              <w:rPr>
                <w:rFonts w:cstheme="minorHAnsi"/>
                <w:sz w:val="20"/>
                <w:szCs w:val="20"/>
              </w:rPr>
              <w:t xml:space="preserve">. </w:t>
            </w:r>
          </w:p>
        </w:tc>
      </w:tr>
    </w:tbl>
    <w:p w14:paraId="529AD60D" w14:textId="77777777" w:rsidR="000E2D7F" w:rsidRDefault="000E2D7F" w:rsidP="004F0C12"/>
    <w:p w14:paraId="5B79A87A" w14:textId="77777777" w:rsidR="007D4F50" w:rsidRDefault="007D4F50" w:rsidP="004F0C12"/>
    <w:p w14:paraId="654148E1" w14:textId="77777777" w:rsidR="007D4F50" w:rsidRDefault="007D4F50" w:rsidP="004F0C12"/>
    <w:p w14:paraId="7E1852B5" w14:textId="2BED64CE" w:rsidR="00277087" w:rsidRDefault="00BE07F6" w:rsidP="004F0C12">
      <w:pPr>
        <w:rPr>
          <w:u w:val="single"/>
        </w:rPr>
      </w:pPr>
      <w:r>
        <w:t xml:space="preserve"> </w:t>
      </w:r>
      <w:r w:rsidRPr="00BE07F6">
        <w:rPr>
          <w:u w:val="single"/>
        </w:rPr>
        <w:t>Liste des énumérés</w:t>
      </w:r>
    </w:p>
    <w:p w14:paraId="30FF0BBA" w14:textId="77777777" w:rsidR="00BB0404" w:rsidRDefault="00BB0404" w:rsidP="004F0C12"/>
    <w:tbl>
      <w:tblPr>
        <w:tblStyle w:val="Grilledutableau"/>
        <w:tblW w:w="0" w:type="auto"/>
        <w:tblBorders>
          <w:insideH w:val="none" w:sz="0" w:space="0" w:color="auto"/>
          <w:insideV w:val="none" w:sz="0" w:space="0" w:color="auto"/>
        </w:tblBorders>
        <w:tblLook w:val="04A0" w:firstRow="1" w:lastRow="0" w:firstColumn="1" w:lastColumn="0" w:noHBand="0" w:noVBand="1"/>
      </w:tblPr>
      <w:tblGrid>
        <w:gridCol w:w="2222"/>
        <w:gridCol w:w="7066"/>
      </w:tblGrid>
      <w:tr w:rsidR="00BB0404" w:rsidRPr="00343272" w14:paraId="6A542C6F" w14:textId="77777777" w:rsidTr="00BB0404">
        <w:tc>
          <w:tcPr>
            <w:tcW w:w="9288" w:type="dxa"/>
            <w:gridSpan w:val="2"/>
          </w:tcPr>
          <w:p w14:paraId="615327D0" w14:textId="581F4016" w:rsidR="00BB0404" w:rsidRDefault="00BB0404" w:rsidP="00BE526C">
            <w:pPr>
              <w:jc w:val="both"/>
              <w:rPr>
                <w:rFonts w:cstheme="minorHAnsi"/>
                <w:b/>
              </w:rPr>
            </w:pPr>
            <w:proofErr w:type="spellStart"/>
            <w:r>
              <w:rPr>
                <w:rFonts w:cstheme="minorHAnsi"/>
                <w:b/>
              </w:rPr>
              <w:lastRenderedPageBreak/>
              <w:t>TypeLocal</w:t>
            </w:r>
            <w:proofErr w:type="spellEnd"/>
          </w:p>
          <w:p w14:paraId="4E2B3319" w14:textId="77777777" w:rsidR="00BB0404" w:rsidRPr="00343272" w:rsidRDefault="00BB0404" w:rsidP="00BE526C">
            <w:pPr>
              <w:jc w:val="both"/>
              <w:rPr>
                <w:rFonts w:cstheme="minorHAnsi"/>
                <w:b/>
              </w:rPr>
            </w:pPr>
          </w:p>
        </w:tc>
      </w:tr>
      <w:tr w:rsidR="00BB0404" w:rsidRPr="001D5211" w14:paraId="290E8D13" w14:textId="77777777" w:rsidTr="00BB0404">
        <w:tc>
          <w:tcPr>
            <w:tcW w:w="2222" w:type="dxa"/>
          </w:tcPr>
          <w:p w14:paraId="3A397CCF" w14:textId="77777777" w:rsidR="00BB0404" w:rsidRPr="00416CE8" w:rsidRDefault="00BB0404" w:rsidP="00BE526C">
            <w:pPr>
              <w:jc w:val="both"/>
              <w:rPr>
                <w:rFonts w:cstheme="minorHAnsi"/>
                <w:b/>
              </w:rPr>
            </w:pPr>
            <w:r w:rsidRPr="0065013A">
              <w:rPr>
                <w:rFonts w:cstheme="minorHAnsi"/>
                <w:sz w:val="20"/>
              </w:rPr>
              <w:t>Définition</w:t>
            </w:r>
          </w:p>
        </w:tc>
        <w:tc>
          <w:tcPr>
            <w:tcW w:w="7066" w:type="dxa"/>
          </w:tcPr>
          <w:p w14:paraId="4A75ECE9" w14:textId="5334402D" w:rsidR="00BB0404" w:rsidRPr="001D5211" w:rsidRDefault="00BB0404" w:rsidP="00BB0404">
            <w:pPr>
              <w:jc w:val="both"/>
              <w:rPr>
                <w:rFonts w:cstheme="minorHAnsi"/>
                <w:sz w:val="20"/>
              </w:rPr>
            </w:pPr>
            <w:r>
              <w:rPr>
                <w:rFonts w:cstheme="minorHAnsi"/>
                <w:sz w:val="20"/>
              </w:rPr>
              <w:t xml:space="preserve">Liste des valeurs possibles de l’attribut </w:t>
            </w:r>
            <w:proofErr w:type="spellStart"/>
            <w:r>
              <w:rPr>
                <w:rFonts w:cstheme="minorHAnsi"/>
                <w:sz w:val="20"/>
              </w:rPr>
              <w:t>typeLocal</w:t>
            </w:r>
            <w:proofErr w:type="spellEnd"/>
            <w:r>
              <w:rPr>
                <w:rFonts w:cstheme="minorHAnsi"/>
                <w:sz w:val="20"/>
              </w:rPr>
              <w:t>.  Cette liste est à créer et à documenter par l’auteur de l’atlas dans le cas où l’atlas des paysages comprend une classification spécifique des unités paysagères.</w:t>
            </w:r>
          </w:p>
        </w:tc>
      </w:tr>
    </w:tbl>
    <w:p w14:paraId="20330BA9" w14:textId="77777777" w:rsidR="00BB0404" w:rsidRDefault="00BB0404" w:rsidP="004F0C12"/>
    <w:p w14:paraId="0629F041" w14:textId="77777777" w:rsidR="00277087" w:rsidRDefault="00277087" w:rsidP="004F0C12"/>
    <w:p w14:paraId="0F58AEDD" w14:textId="3CF0D496" w:rsidR="00277087" w:rsidRDefault="00277087" w:rsidP="00842A8C">
      <w:pPr>
        <w:pStyle w:val="Titre2"/>
      </w:pPr>
      <w:bookmarkStart w:id="43" w:name="_Toc142385178"/>
      <w:r>
        <w:t>6.3 Classe d’objets Ensemble Paysager</w:t>
      </w:r>
      <w:bookmarkEnd w:id="43"/>
    </w:p>
    <w:p w14:paraId="58390117" w14:textId="77777777" w:rsidR="00277087" w:rsidRDefault="00277087" w:rsidP="00277087"/>
    <w:tbl>
      <w:tblPr>
        <w:tblStyle w:val="Grilledutableau"/>
        <w:tblW w:w="0" w:type="auto"/>
        <w:tblLook w:val="04A0" w:firstRow="1" w:lastRow="0" w:firstColumn="1" w:lastColumn="0" w:noHBand="0" w:noVBand="1"/>
      </w:tblPr>
      <w:tblGrid>
        <w:gridCol w:w="1951"/>
        <w:gridCol w:w="7261"/>
      </w:tblGrid>
      <w:tr w:rsidR="00BE526C" w:rsidRPr="00002AB8" w14:paraId="6CFCE9BA" w14:textId="77777777" w:rsidTr="00BE526C">
        <w:tc>
          <w:tcPr>
            <w:tcW w:w="1951" w:type="dxa"/>
          </w:tcPr>
          <w:p w14:paraId="54D911B3" w14:textId="77777777" w:rsidR="00BE526C" w:rsidRPr="00002AB8" w:rsidRDefault="00BE526C" w:rsidP="00BE526C">
            <w:pPr>
              <w:rPr>
                <w:b/>
                <w:szCs w:val="20"/>
              </w:rPr>
            </w:pPr>
            <w:r w:rsidRPr="00002AB8">
              <w:rPr>
                <w:b/>
                <w:szCs w:val="20"/>
              </w:rPr>
              <w:t>Nom de la classe</w:t>
            </w:r>
          </w:p>
          <w:p w14:paraId="2688DE4A" w14:textId="77777777" w:rsidR="00BE526C" w:rsidRPr="00002AB8" w:rsidRDefault="00BE526C" w:rsidP="00BE526C">
            <w:pPr>
              <w:rPr>
                <w:b/>
                <w:szCs w:val="20"/>
              </w:rPr>
            </w:pPr>
          </w:p>
        </w:tc>
        <w:tc>
          <w:tcPr>
            <w:tcW w:w="7261" w:type="dxa"/>
          </w:tcPr>
          <w:p w14:paraId="6BC483B0" w14:textId="670B54A0" w:rsidR="00BE526C" w:rsidRPr="00002AB8" w:rsidRDefault="009248B3" w:rsidP="00BE526C">
            <w:pPr>
              <w:jc w:val="both"/>
              <w:rPr>
                <w:b/>
                <w:szCs w:val="20"/>
              </w:rPr>
            </w:pPr>
            <w:proofErr w:type="spellStart"/>
            <w:r>
              <w:rPr>
                <w:b/>
                <w:szCs w:val="20"/>
              </w:rPr>
              <w:t>EnsemblePaysager</w:t>
            </w:r>
            <w:proofErr w:type="spellEnd"/>
          </w:p>
        </w:tc>
      </w:tr>
      <w:tr w:rsidR="00BE526C" w:rsidRPr="001D5211" w14:paraId="049961EF" w14:textId="77777777" w:rsidTr="00BE526C">
        <w:tc>
          <w:tcPr>
            <w:tcW w:w="1951" w:type="dxa"/>
          </w:tcPr>
          <w:p w14:paraId="3D9F68E6" w14:textId="77777777" w:rsidR="00BE526C" w:rsidRPr="001D5211" w:rsidRDefault="00BE526C" w:rsidP="00BE526C">
            <w:pPr>
              <w:rPr>
                <w:sz w:val="20"/>
                <w:szCs w:val="20"/>
              </w:rPr>
            </w:pPr>
            <w:r w:rsidRPr="001D5211">
              <w:rPr>
                <w:sz w:val="20"/>
                <w:szCs w:val="20"/>
              </w:rPr>
              <w:t xml:space="preserve">Définition </w:t>
            </w:r>
          </w:p>
          <w:p w14:paraId="278821CA" w14:textId="77777777" w:rsidR="00BE526C" w:rsidRPr="001D5211" w:rsidRDefault="00BE526C" w:rsidP="00BE526C">
            <w:pPr>
              <w:rPr>
                <w:sz w:val="20"/>
                <w:szCs w:val="20"/>
              </w:rPr>
            </w:pPr>
          </w:p>
        </w:tc>
        <w:tc>
          <w:tcPr>
            <w:tcW w:w="7261" w:type="dxa"/>
          </w:tcPr>
          <w:p w14:paraId="45CB7FD5" w14:textId="6C00886A" w:rsidR="00BE526C" w:rsidRDefault="009248B3" w:rsidP="009248B3">
            <w:pPr>
              <w:jc w:val="both"/>
              <w:rPr>
                <w:rFonts w:eastAsia="Calibri"/>
                <w:sz w:val="20"/>
                <w:szCs w:val="20"/>
              </w:rPr>
            </w:pPr>
            <w:r>
              <w:rPr>
                <w:rFonts w:eastAsia="Calibri"/>
                <w:sz w:val="20"/>
                <w:szCs w:val="20"/>
              </w:rPr>
              <w:t>Un</w:t>
            </w:r>
            <w:r w:rsidR="00BE526C" w:rsidRPr="001E2A0B">
              <w:rPr>
                <w:rFonts w:eastAsia="Calibri"/>
                <w:sz w:val="20"/>
                <w:szCs w:val="20"/>
              </w:rPr>
              <w:t xml:space="preserve"> </w:t>
            </w:r>
            <w:r w:rsidR="00BE526C">
              <w:rPr>
                <w:rFonts w:eastAsia="Calibri"/>
                <w:sz w:val="20"/>
                <w:szCs w:val="20"/>
              </w:rPr>
              <w:t xml:space="preserve">ensemble paysager </w:t>
            </w:r>
            <w:r w:rsidR="00BE526C" w:rsidRPr="001E2A0B">
              <w:rPr>
                <w:rFonts w:eastAsia="Calibri"/>
                <w:sz w:val="20"/>
                <w:szCs w:val="20"/>
              </w:rPr>
              <w:t>désigne un</w:t>
            </w:r>
            <w:r>
              <w:rPr>
                <w:rFonts w:eastAsia="Calibri"/>
                <w:sz w:val="20"/>
                <w:szCs w:val="20"/>
              </w:rPr>
              <w:t>e partie continue de territoire, de grande taille et cohérente selon des critères paysagers.</w:t>
            </w:r>
          </w:p>
          <w:p w14:paraId="6B7E4C95" w14:textId="2C11CF40" w:rsidR="009248B3" w:rsidRDefault="009248B3" w:rsidP="009248B3">
            <w:pPr>
              <w:jc w:val="both"/>
              <w:rPr>
                <w:rFonts w:eastAsia="Calibri"/>
                <w:sz w:val="20"/>
                <w:szCs w:val="20"/>
              </w:rPr>
            </w:pPr>
            <w:r>
              <w:rPr>
                <w:rFonts w:eastAsia="Calibri"/>
                <w:sz w:val="20"/>
                <w:szCs w:val="20"/>
              </w:rPr>
              <w:t>Un ensemble paysager est souvent un regroupement d’unités paysagères.</w:t>
            </w:r>
          </w:p>
          <w:p w14:paraId="2C84FAE1" w14:textId="6B263682" w:rsidR="009248B3" w:rsidRPr="001D5211" w:rsidRDefault="009248B3" w:rsidP="009248B3">
            <w:pPr>
              <w:jc w:val="both"/>
              <w:rPr>
                <w:sz w:val="20"/>
                <w:szCs w:val="20"/>
              </w:rPr>
            </w:pPr>
          </w:p>
        </w:tc>
      </w:tr>
      <w:tr w:rsidR="00BE526C" w:rsidRPr="001D5211" w14:paraId="092D9222" w14:textId="77777777" w:rsidTr="00BE526C">
        <w:tc>
          <w:tcPr>
            <w:tcW w:w="1951" w:type="dxa"/>
          </w:tcPr>
          <w:p w14:paraId="0B4EB949" w14:textId="77777777" w:rsidR="00BE526C" w:rsidRPr="001D5211" w:rsidRDefault="00BE526C" w:rsidP="00BE526C">
            <w:pPr>
              <w:rPr>
                <w:sz w:val="20"/>
                <w:szCs w:val="20"/>
              </w:rPr>
            </w:pPr>
            <w:r w:rsidRPr="001D5211">
              <w:rPr>
                <w:sz w:val="20"/>
                <w:szCs w:val="20"/>
              </w:rPr>
              <w:t>Statut</w:t>
            </w:r>
          </w:p>
        </w:tc>
        <w:tc>
          <w:tcPr>
            <w:tcW w:w="7261" w:type="dxa"/>
          </w:tcPr>
          <w:p w14:paraId="6626E67B" w14:textId="77777777" w:rsidR="00BE526C" w:rsidRDefault="00BE526C" w:rsidP="00BE526C">
            <w:pPr>
              <w:jc w:val="both"/>
              <w:rPr>
                <w:sz w:val="20"/>
                <w:szCs w:val="20"/>
              </w:rPr>
            </w:pPr>
            <w:r>
              <w:rPr>
                <w:sz w:val="20"/>
                <w:szCs w:val="20"/>
              </w:rPr>
              <w:t>Conditionnel</w:t>
            </w:r>
          </w:p>
          <w:p w14:paraId="7D64E907" w14:textId="63DE6410" w:rsidR="00BE526C" w:rsidRDefault="009248B3" w:rsidP="00BE526C">
            <w:pPr>
              <w:jc w:val="both"/>
              <w:rPr>
                <w:sz w:val="20"/>
                <w:szCs w:val="20"/>
              </w:rPr>
            </w:pPr>
            <w:r>
              <w:rPr>
                <w:sz w:val="20"/>
                <w:szCs w:val="20"/>
              </w:rPr>
              <w:t xml:space="preserve">Les ensembles paysagers ne sont pas définis dans tous les atlas. </w:t>
            </w:r>
            <w:r w:rsidR="00BE526C">
              <w:rPr>
                <w:sz w:val="20"/>
                <w:szCs w:val="20"/>
              </w:rPr>
              <w:t xml:space="preserve"> </w:t>
            </w:r>
            <w:r>
              <w:rPr>
                <w:sz w:val="20"/>
                <w:szCs w:val="20"/>
              </w:rPr>
              <w:t xml:space="preserve">La classe </w:t>
            </w:r>
            <w:proofErr w:type="spellStart"/>
            <w:r>
              <w:rPr>
                <w:sz w:val="20"/>
                <w:szCs w:val="20"/>
              </w:rPr>
              <w:t>EnsemblePaysager</w:t>
            </w:r>
            <w:proofErr w:type="spellEnd"/>
            <w:r>
              <w:rPr>
                <w:sz w:val="20"/>
                <w:szCs w:val="20"/>
              </w:rPr>
              <w:t xml:space="preserve"> doit être fournie si ce découpage est présent dans l’atlas.</w:t>
            </w:r>
          </w:p>
          <w:p w14:paraId="234CA469" w14:textId="0EB67371" w:rsidR="00BE526C" w:rsidRDefault="009248B3" w:rsidP="00BE526C">
            <w:pPr>
              <w:jc w:val="both"/>
              <w:rPr>
                <w:sz w:val="20"/>
                <w:szCs w:val="20"/>
              </w:rPr>
            </w:pPr>
            <w:r>
              <w:rPr>
                <w:sz w:val="20"/>
                <w:szCs w:val="20"/>
              </w:rPr>
              <w:t>D</w:t>
            </w:r>
            <w:r w:rsidR="00BE526C">
              <w:rPr>
                <w:sz w:val="20"/>
                <w:szCs w:val="20"/>
              </w:rPr>
              <w:t>ans certains atlas, seuls les ensembles paysagers sont définis. Cela peut être le cas par exemple de certains atlas régionaux.</w:t>
            </w:r>
          </w:p>
          <w:p w14:paraId="57D45E2C" w14:textId="1919FE20" w:rsidR="00BE526C" w:rsidRPr="001D5211" w:rsidRDefault="00BE526C" w:rsidP="00BE526C">
            <w:pPr>
              <w:jc w:val="both"/>
              <w:rPr>
                <w:sz w:val="20"/>
                <w:szCs w:val="20"/>
              </w:rPr>
            </w:pPr>
            <w:r>
              <w:rPr>
                <w:sz w:val="20"/>
                <w:szCs w:val="20"/>
              </w:rPr>
              <w:t>Tout jeu de données géomatiques du paysage doit comporter au moins l’une des deux classes suivantes</w:t>
            </w:r>
            <w:r>
              <w:rPr>
                <w:rFonts w:ascii="Courier New" w:hAnsi="Courier New" w:cs="Courier New"/>
                <w:sz w:val="20"/>
                <w:szCs w:val="20"/>
              </w:rPr>
              <w:t> </w:t>
            </w:r>
            <w:r>
              <w:rPr>
                <w:sz w:val="20"/>
                <w:szCs w:val="20"/>
              </w:rPr>
              <w:t xml:space="preserve">: </w:t>
            </w:r>
            <w:proofErr w:type="spellStart"/>
            <w:r>
              <w:rPr>
                <w:sz w:val="20"/>
                <w:szCs w:val="20"/>
              </w:rPr>
              <w:t>Unit</w:t>
            </w:r>
            <w:r w:rsidR="005C6F28">
              <w:rPr>
                <w:sz w:val="20"/>
                <w:szCs w:val="20"/>
              </w:rPr>
              <w:t>éPaysagère</w:t>
            </w:r>
            <w:proofErr w:type="spellEnd"/>
            <w:r w:rsidR="005C6F28">
              <w:rPr>
                <w:sz w:val="20"/>
                <w:szCs w:val="20"/>
              </w:rPr>
              <w:t xml:space="preserve"> ou </w:t>
            </w:r>
            <w:proofErr w:type="spellStart"/>
            <w:r w:rsidR="005C6F28">
              <w:rPr>
                <w:sz w:val="20"/>
                <w:szCs w:val="20"/>
              </w:rPr>
              <w:t>EnsemblePaysager</w:t>
            </w:r>
            <w:proofErr w:type="spellEnd"/>
            <w:r w:rsidR="005C6F28">
              <w:rPr>
                <w:sz w:val="20"/>
                <w:szCs w:val="20"/>
              </w:rPr>
              <w:t>.</w:t>
            </w:r>
          </w:p>
        </w:tc>
      </w:tr>
      <w:tr w:rsidR="00BE526C" w:rsidRPr="001D5211" w14:paraId="2EEF3B50" w14:textId="77777777" w:rsidTr="00BE526C">
        <w:tc>
          <w:tcPr>
            <w:tcW w:w="1951" w:type="dxa"/>
          </w:tcPr>
          <w:p w14:paraId="344BD527" w14:textId="77777777" w:rsidR="00BE526C" w:rsidRPr="001D5211" w:rsidRDefault="00BE526C" w:rsidP="00BE526C">
            <w:pPr>
              <w:rPr>
                <w:sz w:val="20"/>
                <w:szCs w:val="20"/>
              </w:rPr>
            </w:pPr>
            <w:r>
              <w:rPr>
                <w:sz w:val="20"/>
                <w:szCs w:val="20"/>
              </w:rPr>
              <w:t xml:space="preserve">Règles de saisie </w:t>
            </w:r>
          </w:p>
        </w:tc>
        <w:tc>
          <w:tcPr>
            <w:tcW w:w="7261" w:type="dxa"/>
          </w:tcPr>
          <w:p w14:paraId="5C3D18DA" w14:textId="2C65E24E" w:rsidR="00BE526C" w:rsidRPr="001D5211" w:rsidRDefault="009248B3" w:rsidP="008279B0">
            <w:pPr>
              <w:jc w:val="both"/>
              <w:rPr>
                <w:sz w:val="20"/>
                <w:szCs w:val="20"/>
              </w:rPr>
            </w:pPr>
            <w:r>
              <w:rPr>
                <w:sz w:val="20"/>
                <w:szCs w:val="20"/>
              </w:rPr>
              <w:t>Tou</w:t>
            </w:r>
            <w:r w:rsidR="00BE526C">
              <w:rPr>
                <w:sz w:val="20"/>
                <w:szCs w:val="20"/>
              </w:rPr>
              <w:t xml:space="preserve">s les </w:t>
            </w:r>
            <w:r>
              <w:rPr>
                <w:sz w:val="20"/>
                <w:szCs w:val="20"/>
              </w:rPr>
              <w:t>ensembles paysagers défini</w:t>
            </w:r>
            <w:r w:rsidR="00BE526C">
              <w:rPr>
                <w:sz w:val="20"/>
                <w:szCs w:val="20"/>
              </w:rPr>
              <w:t xml:space="preserve">s dans l’atlas de paysage </w:t>
            </w:r>
            <w:r>
              <w:rPr>
                <w:sz w:val="20"/>
                <w:szCs w:val="20"/>
              </w:rPr>
              <w:t>doivent être saisi</w:t>
            </w:r>
            <w:r w:rsidR="00BE526C">
              <w:rPr>
                <w:sz w:val="20"/>
                <w:szCs w:val="20"/>
              </w:rPr>
              <w:t>s dans le jeu de données géomatiques correspondant.</w:t>
            </w:r>
          </w:p>
        </w:tc>
      </w:tr>
      <w:tr w:rsidR="00BE526C" w:rsidRPr="001D5211" w14:paraId="45980F7D" w14:textId="77777777" w:rsidTr="00BE526C">
        <w:tc>
          <w:tcPr>
            <w:tcW w:w="1951" w:type="dxa"/>
          </w:tcPr>
          <w:p w14:paraId="2AC336EB" w14:textId="77777777" w:rsidR="00BE526C" w:rsidRPr="001D5211" w:rsidRDefault="00BE526C" w:rsidP="00BE526C">
            <w:pPr>
              <w:rPr>
                <w:sz w:val="20"/>
                <w:szCs w:val="20"/>
              </w:rPr>
            </w:pPr>
            <w:r>
              <w:rPr>
                <w:sz w:val="20"/>
                <w:szCs w:val="20"/>
              </w:rPr>
              <w:t>Contraintes topologiques</w:t>
            </w:r>
          </w:p>
        </w:tc>
        <w:tc>
          <w:tcPr>
            <w:tcW w:w="7261" w:type="dxa"/>
          </w:tcPr>
          <w:p w14:paraId="1E1E9A75" w14:textId="5BA79663" w:rsidR="00BE526C" w:rsidRDefault="00BE526C" w:rsidP="00BE526C">
            <w:pPr>
              <w:jc w:val="both"/>
              <w:rPr>
                <w:sz w:val="20"/>
                <w:szCs w:val="20"/>
              </w:rPr>
            </w:pPr>
            <w:r>
              <w:rPr>
                <w:sz w:val="20"/>
                <w:szCs w:val="20"/>
              </w:rPr>
              <w:t xml:space="preserve">Les </w:t>
            </w:r>
            <w:r w:rsidR="009248B3">
              <w:rPr>
                <w:sz w:val="20"/>
                <w:szCs w:val="20"/>
              </w:rPr>
              <w:t xml:space="preserve">ensembles paysagers </w:t>
            </w:r>
            <w:r>
              <w:rPr>
                <w:sz w:val="20"/>
                <w:szCs w:val="20"/>
              </w:rPr>
              <w:t>doivent former une partition de l’emprise de l’atlas auquel elles appartiennent</w:t>
            </w:r>
            <w:r>
              <w:rPr>
                <w:rFonts w:ascii="Courier New" w:hAnsi="Courier New" w:cs="Courier New"/>
                <w:sz w:val="20"/>
                <w:szCs w:val="20"/>
              </w:rPr>
              <w:t> </w:t>
            </w:r>
            <w:r>
              <w:rPr>
                <w:sz w:val="20"/>
                <w:szCs w:val="20"/>
              </w:rPr>
              <w:t>: il ne doit y avoir ni trous, ni recouvrements.</w:t>
            </w:r>
            <w:r w:rsidR="009248B3">
              <w:rPr>
                <w:sz w:val="20"/>
                <w:szCs w:val="20"/>
              </w:rPr>
              <w:t xml:space="preserve"> Néanmoins, si des ensembles paysagers sont définis à cheval sur plusieurs départements ou régions, il est acceptable que </w:t>
            </w:r>
            <w:r w:rsidR="00A6102B">
              <w:rPr>
                <w:sz w:val="20"/>
                <w:szCs w:val="20"/>
              </w:rPr>
              <w:t xml:space="preserve">ces ensembles paysagers </w:t>
            </w:r>
            <w:r w:rsidR="009248B3">
              <w:rPr>
                <w:sz w:val="20"/>
                <w:szCs w:val="20"/>
              </w:rPr>
              <w:t>débordent de l’emprise de l’atlas.</w:t>
            </w:r>
          </w:p>
          <w:p w14:paraId="6690DE26" w14:textId="77777777" w:rsidR="009248B3" w:rsidRDefault="009248B3" w:rsidP="00BE526C">
            <w:pPr>
              <w:jc w:val="both"/>
              <w:rPr>
                <w:sz w:val="20"/>
                <w:szCs w:val="20"/>
              </w:rPr>
            </w:pPr>
          </w:p>
          <w:p w14:paraId="18606890" w14:textId="1536D271" w:rsidR="009248B3" w:rsidRPr="001D5211" w:rsidRDefault="00BE526C" w:rsidP="009248B3">
            <w:pPr>
              <w:jc w:val="both"/>
              <w:rPr>
                <w:sz w:val="20"/>
                <w:szCs w:val="20"/>
              </w:rPr>
            </w:pPr>
            <w:r>
              <w:rPr>
                <w:sz w:val="20"/>
                <w:szCs w:val="20"/>
              </w:rPr>
              <w:t>Si le jeu de données comprend une classe</w:t>
            </w:r>
            <w:r w:rsidR="009248B3">
              <w:rPr>
                <w:sz w:val="20"/>
                <w:szCs w:val="20"/>
              </w:rPr>
              <w:t xml:space="preserve"> </w:t>
            </w:r>
            <w:proofErr w:type="spellStart"/>
            <w:r w:rsidR="009248B3">
              <w:rPr>
                <w:sz w:val="20"/>
                <w:szCs w:val="20"/>
              </w:rPr>
              <w:t>UnitéPaysagère</w:t>
            </w:r>
            <w:proofErr w:type="spellEnd"/>
            <w:r>
              <w:rPr>
                <w:sz w:val="20"/>
                <w:szCs w:val="20"/>
              </w:rPr>
              <w:t xml:space="preserve">, </w:t>
            </w:r>
            <w:r w:rsidR="009248B3">
              <w:rPr>
                <w:sz w:val="20"/>
                <w:szCs w:val="20"/>
              </w:rPr>
              <w:t>chaque ensemble paysager doit être composé d’unités paysagères</w:t>
            </w:r>
            <w:r w:rsidR="009248B3">
              <w:rPr>
                <w:rFonts w:ascii="Courier New" w:hAnsi="Courier New" w:cs="Courier New"/>
                <w:sz w:val="20"/>
                <w:szCs w:val="20"/>
              </w:rPr>
              <w:t> </w:t>
            </w:r>
            <w:r w:rsidR="009248B3">
              <w:rPr>
                <w:sz w:val="20"/>
                <w:szCs w:val="20"/>
              </w:rPr>
              <w:t xml:space="preserve">; </w:t>
            </w:r>
            <w:r>
              <w:rPr>
                <w:sz w:val="20"/>
                <w:szCs w:val="20"/>
              </w:rPr>
              <w:t>la géométrie de l’</w:t>
            </w:r>
            <w:r w:rsidR="009248B3">
              <w:rPr>
                <w:sz w:val="20"/>
                <w:szCs w:val="20"/>
              </w:rPr>
              <w:t>ensemble  paysager doit correspondre à l’agrégation des géométries des unités paysagères composant l’ensemble paysager.</w:t>
            </w:r>
          </w:p>
        </w:tc>
      </w:tr>
    </w:tbl>
    <w:p w14:paraId="5B240174" w14:textId="77777777" w:rsidR="00277087" w:rsidRDefault="00277087" w:rsidP="004F0C12"/>
    <w:p w14:paraId="72D76E7E" w14:textId="4DB6CCF6" w:rsidR="005C6F28" w:rsidRDefault="00C27266" w:rsidP="00C27266">
      <w:pPr>
        <w:jc w:val="both"/>
        <w:rPr>
          <w:rFonts w:cstheme="minorHAnsi"/>
          <w:u w:val="single"/>
        </w:rPr>
      </w:pPr>
      <w:r w:rsidRPr="00037928">
        <w:rPr>
          <w:rFonts w:cstheme="minorHAnsi"/>
          <w:u w:val="single"/>
        </w:rPr>
        <w:t xml:space="preserve">Liste des attributs </w:t>
      </w:r>
    </w:p>
    <w:tbl>
      <w:tblPr>
        <w:tblStyle w:val="Grilledutableau"/>
        <w:tblW w:w="0" w:type="auto"/>
        <w:tblLook w:val="04A0" w:firstRow="1" w:lastRow="0" w:firstColumn="1" w:lastColumn="0" w:noHBand="0" w:noVBand="1"/>
      </w:tblPr>
      <w:tblGrid>
        <w:gridCol w:w="2222"/>
        <w:gridCol w:w="7066"/>
      </w:tblGrid>
      <w:tr w:rsidR="00C27266" w:rsidRPr="00970A8A" w14:paraId="7C8F7DB3" w14:textId="77777777" w:rsidTr="00B03D7E">
        <w:tc>
          <w:tcPr>
            <w:tcW w:w="9288" w:type="dxa"/>
            <w:gridSpan w:val="2"/>
            <w:tcBorders>
              <w:top w:val="single" w:sz="4" w:space="0" w:color="auto"/>
              <w:bottom w:val="nil"/>
            </w:tcBorders>
          </w:tcPr>
          <w:p w14:paraId="7FA0E792" w14:textId="77777777" w:rsidR="00C27266" w:rsidRDefault="00C27266" w:rsidP="00B03D7E">
            <w:pPr>
              <w:jc w:val="both"/>
              <w:rPr>
                <w:rFonts w:cstheme="minorHAnsi"/>
                <w:b/>
              </w:rPr>
            </w:pPr>
            <w:proofErr w:type="spellStart"/>
            <w:r>
              <w:rPr>
                <w:rFonts w:cstheme="minorHAnsi"/>
                <w:b/>
              </w:rPr>
              <w:t>codeDépartement</w:t>
            </w:r>
            <w:proofErr w:type="spellEnd"/>
          </w:p>
          <w:p w14:paraId="5AE0C918" w14:textId="77777777" w:rsidR="00C27266" w:rsidRPr="00970A8A" w:rsidRDefault="00C27266" w:rsidP="00B03D7E">
            <w:pPr>
              <w:jc w:val="both"/>
              <w:rPr>
                <w:rFonts w:cstheme="minorHAnsi"/>
                <w:sz w:val="20"/>
                <w:szCs w:val="20"/>
              </w:rPr>
            </w:pPr>
          </w:p>
        </w:tc>
      </w:tr>
      <w:tr w:rsidR="00C27266" w:rsidRPr="00970A8A" w14:paraId="27B0FA06" w14:textId="77777777" w:rsidTr="00B03D7E">
        <w:tc>
          <w:tcPr>
            <w:tcW w:w="2222" w:type="dxa"/>
            <w:tcBorders>
              <w:top w:val="nil"/>
              <w:left w:val="single" w:sz="4" w:space="0" w:color="auto"/>
              <w:bottom w:val="nil"/>
              <w:right w:val="nil"/>
            </w:tcBorders>
          </w:tcPr>
          <w:p w14:paraId="27D63005" w14:textId="77777777" w:rsidR="00C27266" w:rsidRDefault="00C27266" w:rsidP="00B03D7E">
            <w:pPr>
              <w:jc w:val="both"/>
              <w:rPr>
                <w:rFonts w:cstheme="minorHAnsi"/>
              </w:rPr>
            </w:pPr>
            <w:r w:rsidRPr="001D5211">
              <w:rPr>
                <w:rFonts w:cstheme="minorHAnsi"/>
                <w:sz w:val="20"/>
              </w:rPr>
              <w:t>Définition</w:t>
            </w:r>
          </w:p>
        </w:tc>
        <w:tc>
          <w:tcPr>
            <w:tcW w:w="7066" w:type="dxa"/>
            <w:tcBorders>
              <w:top w:val="nil"/>
              <w:left w:val="nil"/>
              <w:bottom w:val="nil"/>
              <w:right w:val="single" w:sz="4" w:space="0" w:color="auto"/>
            </w:tcBorders>
          </w:tcPr>
          <w:p w14:paraId="5EFCEA2F" w14:textId="4378F699" w:rsidR="00C27266" w:rsidRPr="00970A8A" w:rsidRDefault="00C27266" w:rsidP="00C27266">
            <w:pPr>
              <w:jc w:val="both"/>
              <w:rPr>
                <w:rFonts w:cstheme="minorHAnsi"/>
                <w:sz w:val="20"/>
                <w:szCs w:val="20"/>
              </w:rPr>
            </w:pPr>
            <w:r>
              <w:rPr>
                <w:rFonts w:cstheme="minorHAnsi"/>
                <w:sz w:val="20"/>
                <w:szCs w:val="20"/>
              </w:rPr>
              <w:t xml:space="preserve">Code INSEE du département auquel appartient l’ensemble paysager. </w:t>
            </w:r>
          </w:p>
        </w:tc>
      </w:tr>
      <w:tr w:rsidR="00C27266" w:rsidRPr="00970A8A" w14:paraId="64EA71E0" w14:textId="77777777" w:rsidTr="00B03D7E">
        <w:tc>
          <w:tcPr>
            <w:tcW w:w="2222" w:type="dxa"/>
            <w:tcBorders>
              <w:top w:val="nil"/>
              <w:left w:val="single" w:sz="4" w:space="0" w:color="auto"/>
              <w:bottom w:val="nil"/>
              <w:right w:val="nil"/>
            </w:tcBorders>
          </w:tcPr>
          <w:p w14:paraId="4B746FB4" w14:textId="77777777" w:rsidR="00C27266" w:rsidRDefault="00C27266" w:rsidP="00B03D7E">
            <w:pPr>
              <w:jc w:val="both"/>
              <w:rPr>
                <w:rFonts w:cstheme="minorHAnsi"/>
              </w:rPr>
            </w:pPr>
            <w:r w:rsidRPr="001D5211">
              <w:rPr>
                <w:rFonts w:cstheme="minorHAnsi"/>
                <w:sz w:val="20"/>
              </w:rPr>
              <w:t>Type</w:t>
            </w:r>
          </w:p>
        </w:tc>
        <w:tc>
          <w:tcPr>
            <w:tcW w:w="7066" w:type="dxa"/>
            <w:tcBorders>
              <w:top w:val="nil"/>
              <w:left w:val="nil"/>
              <w:bottom w:val="nil"/>
              <w:right w:val="single" w:sz="4" w:space="0" w:color="auto"/>
            </w:tcBorders>
          </w:tcPr>
          <w:p w14:paraId="4CEE16B8" w14:textId="77777777" w:rsidR="00C27266" w:rsidRPr="00970A8A" w:rsidRDefault="00C27266" w:rsidP="00B03D7E">
            <w:pPr>
              <w:jc w:val="both"/>
              <w:rPr>
                <w:rFonts w:cstheme="minorHAnsi"/>
                <w:sz w:val="20"/>
                <w:szCs w:val="20"/>
              </w:rPr>
            </w:pPr>
            <w:proofErr w:type="spellStart"/>
            <w:r>
              <w:rPr>
                <w:rFonts w:cstheme="minorHAnsi"/>
                <w:sz w:val="20"/>
                <w:szCs w:val="20"/>
              </w:rPr>
              <w:t>CharacterString</w:t>
            </w:r>
            <w:proofErr w:type="spellEnd"/>
          </w:p>
        </w:tc>
      </w:tr>
      <w:tr w:rsidR="00C27266" w:rsidRPr="00970A8A" w14:paraId="50F51C7C" w14:textId="77777777" w:rsidTr="00B03D7E">
        <w:tc>
          <w:tcPr>
            <w:tcW w:w="2222" w:type="dxa"/>
            <w:tcBorders>
              <w:top w:val="nil"/>
              <w:left w:val="single" w:sz="4" w:space="0" w:color="auto"/>
              <w:bottom w:val="nil"/>
              <w:right w:val="nil"/>
            </w:tcBorders>
          </w:tcPr>
          <w:p w14:paraId="111F80D5" w14:textId="77777777" w:rsidR="00C27266" w:rsidRDefault="00C27266" w:rsidP="00B03D7E">
            <w:pPr>
              <w:jc w:val="both"/>
              <w:rPr>
                <w:rFonts w:cstheme="minorHAnsi"/>
              </w:rPr>
            </w:pPr>
            <w:r w:rsidRPr="001D5211">
              <w:rPr>
                <w:rFonts w:cstheme="minorHAnsi"/>
                <w:sz w:val="20"/>
              </w:rPr>
              <w:t>Multiplicité</w:t>
            </w:r>
          </w:p>
        </w:tc>
        <w:tc>
          <w:tcPr>
            <w:tcW w:w="7066" w:type="dxa"/>
            <w:tcBorders>
              <w:top w:val="nil"/>
              <w:left w:val="nil"/>
              <w:bottom w:val="nil"/>
              <w:right w:val="single" w:sz="4" w:space="0" w:color="auto"/>
            </w:tcBorders>
          </w:tcPr>
          <w:p w14:paraId="009E38C9" w14:textId="77777777" w:rsidR="00C27266" w:rsidRPr="00970A8A" w:rsidRDefault="00C27266" w:rsidP="00B03D7E">
            <w:pPr>
              <w:jc w:val="both"/>
              <w:rPr>
                <w:rFonts w:cstheme="minorHAnsi"/>
                <w:sz w:val="20"/>
                <w:szCs w:val="20"/>
              </w:rPr>
            </w:pPr>
            <w:r>
              <w:rPr>
                <w:rFonts w:cstheme="minorHAnsi"/>
                <w:sz w:val="20"/>
                <w:szCs w:val="20"/>
              </w:rPr>
              <w:t>1</w:t>
            </w:r>
          </w:p>
        </w:tc>
      </w:tr>
      <w:tr w:rsidR="00C27266" w:rsidRPr="00970A8A" w14:paraId="07D07E61" w14:textId="77777777" w:rsidTr="00B03D7E">
        <w:tc>
          <w:tcPr>
            <w:tcW w:w="2222" w:type="dxa"/>
            <w:tcBorders>
              <w:top w:val="nil"/>
              <w:left w:val="single" w:sz="4" w:space="0" w:color="auto"/>
              <w:bottom w:val="nil"/>
              <w:right w:val="nil"/>
            </w:tcBorders>
          </w:tcPr>
          <w:p w14:paraId="665293FE" w14:textId="77777777" w:rsidR="00C27266" w:rsidRDefault="00C27266" w:rsidP="00B03D7E">
            <w:pPr>
              <w:jc w:val="both"/>
              <w:rPr>
                <w:rFonts w:cstheme="minorHAnsi"/>
              </w:rPr>
            </w:pPr>
            <w:r w:rsidRPr="001D5211">
              <w:rPr>
                <w:rFonts w:cstheme="minorHAnsi"/>
                <w:sz w:val="20"/>
              </w:rPr>
              <w:t>Statut</w:t>
            </w:r>
          </w:p>
        </w:tc>
        <w:tc>
          <w:tcPr>
            <w:tcW w:w="7066" w:type="dxa"/>
            <w:tcBorders>
              <w:top w:val="nil"/>
              <w:left w:val="nil"/>
              <w:bottom w:val="nil"/>
              <w:right w:val="single" w:sz="4" w:space="0" w:color="auto"/>
            </w:tcBorders>
          </w:tcPr>
          <w:p w14:paraId="09045F81" w14:textId="77777777" w:rsidR="00C27266" w:rsidRPr="00970A8A" w:rsidRDefault="00C27266" w:rsidP="00B03D7E">
            <w:pPr>
              <w:jc w:val="both"/>
              <w:rPr>
                <w:rFonts w:cstheme="minorHAnsi"/>
                <w:sz w:val="20"/>
                <w:szCs w:val="20"/>
              </w:rPr>
            </w:pPr>
            <w:r>
              <w:rPr>
                <w:rFonts w:cstheme="minorHAnsi"/>
                <w:sz w:val="20"/>
                <w:szCs w:val="20"/>
              </w:rPr>
              <w:t>Obligatoire</w:t>
            </w:r>
          </w:p>
        </w:tc>
      </w:tr>
      <w:tr w:rsidR="00C27266" w:rsidRPr="00970A8A" w14:paraId="2DE44466" w14:textId="77777777" w:rsidTr="00B03D7E">
        <w:tc>
          <w:tcPr>
            <w:tcW w:w="2222" w:type="dxa"/>
            <w:tcBorders>
              <w:top w:val="nil"/>
              <w:left w:val="single" w:sz="4" w:space="0" w:color="auto"/>
              <w:bottom w:val="nil"/>
              <w:right w:val="nil"/>
            </w:tcBorders>
          </w:tcPr>
          <w:p w14:paraId="5C9D5CA9" w14:textId="6820CC0E" w:rsidR="00C27266" w:rsidRPr="001D5211" w:rsidRDefault="00C27266" w:rsidP="00B03D7E">
            <w:pPr>
              <w:jc w:val="both"/>
              <w:rPr>
                <w:rFonts w:cstheme="minorHAnsi"/>
                <w:sz w:val="20"/>
              </w:rPr>
            </w:pPr>
            <w:r>
              <w:rPr>
                <w:rFonts w:cstheme="minorHAnsi"/>
                <w:sz w:val="20"/>
              </w:rPr>
              <w:t>Remarque</w:t>
            </w:r>
          </w:p>
        </w:tc>
        <w:tc>
          <w:tcPr>
            <w:tcW w:w="7066" w:type="dxa"/>
            <w:tcBorders>
              <w:top w:val="nil"/>
              <w:left w:val="nil"/>
              <w:bottom w:val="nil"/>
              <w:right w:val="single" w:sz="4" w:space="0" w:color="auto"/>
            </w:tcBorders>
          </w:tcPr>
          <w:p w14:paraId="1BF8ABD1" w14:textId="05E362CF" w:rsidR="00C27266" w:rsidRDefault="00C27266" w:rsidP="00B03D7E">
            <w:pPr>
              <w:jc w:val="both"/>
              <w:rPr>
                <w:rFonts w:cstheme="minorHAnsi"/>
                <w:sz w:val="20"/>
                <w:szCs w:val="20"/>
              </w:rPr>
            </w:pPr>
            <w:r>
              <w:rPr>
                <w:rFonts w:cstheme="minorHAnsi"/>
                <w:sz w:val="20"/>
                <w:szCs w:val="20"/>
              </w:rPr>
              <w:t xml:space="preserve">Pour un ensemble paysager à cheval sur plusieurs départements, donner la liste des codes INSEE de chaque département, en séparant chaque valeur par un point-virgule </w:t>
            </w:r>
            <w:r w:rsidR="00A862EF">
              <w:rPr>
                <w:rFonts w:cstheme="minorHAnsi"/>
                <w:sz w:val="20"/>
                <w:szCs w:val="20"/>
              </w:rPr>
              <w:t>(</w:t>
            </w:r>
            <w:proofErr w:type="gramStart"/>
            <w:r w:rsidR="00A862EF">
              <w:rPr>
                <w:rFonts w:ascii="Courier New" w:hAnsi="Courier New" w:cs="Courier New"/>
                <w:sz w:val="20"/>
                <w:szCs w:val="20"/>
              </w:rPr>
              <w:t>;</w:t>
            </w:r>
            <w:r>
              <w:rPr>
                <w:rFonts w:cstheme="minorHAnsi"/>
                <w:sz w:val="20"/>
                <w:szCs w:val="20"/>
              </w:rPr>
              <w:t xml:space="preserve"> )</w:t>
            </w:r>
            <w:proofErr w:type="gramEnd"/>
            <w:r>
              <w:rPr>
                <w:rFonts w:cstheme="minorHAnsi"/>
                <w:sz w:val="20"/>
                <w:szCs w:val="20"/>
              </w:rPr>
              <w:t xml:space="preserve">. </w:t>
            </w:r>
          </w:p>
        </w:tc>
      </w:tr>
      <w:tr w:rsidR="00C27266" w:rsidRPr="00970A8A" w14:paraId="1C3EB939" w14:textId="77777777" w:rsidTr="00B03D7E">
        <w:tc>
          <w:tcPr>
            <w:tcW w:w="9288" w:type="dxa"/>
            <w:gridSpan w:val="2"/>
            <w:tcBorders>
              <w:top w:val="single" w:sz="4" w:space="0" w:color="auto"/>
              <w:bottom w:val="nil"/>
            </w:tcBorders>
          </w:tcPr>
          <w:p w14:paraId="648D10A6" w14:textId="77777777" w:rsidR="00C27266" w:rsidRDefault="00C27266" w:rsidP="00B03D7E">
            <w:pPr>
              <w:jc w:val="both"/>
              <w:rPr>
                <w:rFonts w:cstheme="minorHAnsi"/>
                <w:b/>
              </w:rPr>
            </w:pPr>
            <w:proofErr w:type="spellStart"/>
            <w:r>
              <w:rPr>
                <w:rFonts w:cstheme="minorHAnsi"/>
                <w:b/>
              </w:rPr>
              <w:t>codeRégion</w:t>
            </w:r>
            <w:proofErr w:type="spellEnd"/>
          </w:p>
          <w:p w14:paraId="12C4A01A" w14:textId="77777777" w:rsidR="00C27266" w:rsidRPr="00970A8A" w:rsidRDefault="00C27266" w:rsidP="00B03D7E">
            <w:pPr>
              <w:jc w:val="both"/>
              <w:rPr>
                <w:rFonts w:cstheme="minorHAnsi"/>
                <w:sz w:val="20"/>
                <w:szCs w:val="20"/>
              </w:rPr>
            </w:pPr>
          </w:p>
        </w:tc>
      </w:tr>
      <w:tr w:rsidR="00C27266" w:rsidRPr="00970A8A" w14:paraId="6B947905" w14:textId="77777777" w:rsidTr="00B03D7E">
        <w:tc>
          <w:tcPr>
            <w:tcW w:w="2222" w:type="dxa"/>
            <w:tcBorders>
              <w:top w:val="nil"/>
              <w:left w:val="single" w:sz="4" w:space="0" w:color="auto"/>
              <w:bottom w:val="nil"/>
              <w:right w:val="nil"/>
            </w:tcBorders>
          </w:tcPr>
          <w:p w14:paraId="2D5486E4" w14:textId="77777777" w:rsidR="00C27266" w:rsidRDefault="00C27266" w:rsidP="00B03D7E">
            <w:pPr>
              <w:jc w:val="both"/>
              <w:rPr>
                <w:rFonts w:cstheme="minorHAnsi"/>
              </w:rPr>
            </w:pPr>
            <w:r w:rsidRPr="001D5211">
              <w:rPr>
                <w:rFonts w:cstheme="minorHAnsi"/>
                <w:sz w:val="20"/>
              </w:rPr>
              <w:lastRenderedPageBreak/>
              <w:t>Définition</w:t>
            </w:r>
          </w:p>
        </w:tc>
        <w:tc>
          <w:tcPr>
            <w:tcW w:w="7066" w:type="dxa"/>
            <w:tcBorders>
              <w:top w:val="nil"/>
              <w:left w:val="nil"/>
              <w:bottom w:val="nil"/>
              <w:right w:val="single" w:sz="4" w:space="0" w:color="auto"/>
            </w:tcBorders>
          </w:tcPr>
          <w:p w14:paraId="1EC7A1BC" w14:textId="765AD704" w:rsidR="00C27266" w:rsidRPr="00970A8A" w:rsidRDefault="00C27266" w:rsidP="00B03D7E">
            <w:pPr>
              <w:jc w:val="both"/>
              <w:rPr>
                <w:rFonts w:cstheme="minorHAnsi"/>
                <w:sz w:val="20"/>
                <w:szCs w:val="20"/>
              </w:rPr>
            </w:pPr>
            <w:r>
              <w:rPr>
                <w:rFonts w:cstheme="minorHAnsi"/>
                <w:sz w:val="20"/>
                <w:szCs w:val="20"/>
              </w:rPr>
              <w:t xml:space="preserve">Code INSEE de la région à laquelle appartient l’ensemble paysager </w:t>
            </w:r>
          </w:p>
        </w:tc>
      </w:tr>
      <w:tr w:rsidR="00C27266" w:rsidRPr="00970A8A" w14:paraId="7324B7C7" w14:textId="77777777" w:rsidTr="00B03D7E">
        <w:tc>
          <w:tcPr>
            <w:tcW w:w="2222" w:type="dxa"/>
            <w:tcBorders>
              <w:top w:val="nil"/>
              <w:left w:val="single" w:sz="4" w:space="0" w:color="auto"/>
              <w:bottom w:val="nil"/>
              <w:right w:val="nil"/>
            </w:tcBorders>
          </w:tcPr>
          <w:p w14:paraId="39F398D9" w14:textId="77777777" w:rsidR="00C27266" w:rsidRDefault="00C27266" w:rsidP="00B03D7E">
            <w:pPr>
              <w:jc w:val="both"/>
              <w:rPr>
                <w:rFonts w:cstheme="minorHAnsi"/>
              </w:rPr>
            </w:pPr>
            <w:r w:rsidRPr="001D5211">
              <w:rPr>
                <w:rFonts w:cstheme="minorHAnsi"/>
                <w:sz w:val="20"/>
              </w:rPr>
              <w:t>Type</w:t>
            </w:r>
          </w:p>
        </w:tc>
        <w:tc>
          <w:tcPr>
            <w:tcW w:w="7066" w:type="dxa"/>
            <w:tcBorders>
              <w:top w:val="nil"/>
              <w:left w:val="nil"/>
              <w:bottom w:val="nil"/>
              <w:right w:val="single" w:sz="4" w:space="0" w:color="auto"/>
            </w:tcBorders>
          </w:tcPr>
          <w:p w14:paraId="513B8330" w14:textId="77777777" w:rsidR="00C27266" w:rsidRPr="00970A8A" w:rsidRDefault="00C27266" w:rsidP="00B03D7E">
            <w:pPr>
              <w:jc w:val="both"/>
              <w:rPr>
                <w:rFonts w:cstheme="minorHAnsi"/>
                <w:sz w:val="20"/>
                <w:szCs w:val="20"/>
              </w:rPr>
            </w:pPr>
            <w:proofErr w:type="spellStart"/>
            <w:r>
              <w:rPr>
                <w:rFonts w:cstheme="minorHAnsi"/>
                <w:sz w:val="20"/>
                <w:szCs w:val="20"/>
              </w:rPr>
              <w:t>CharacterString</w:t>
            </w:r>
            <w:proofErr w:type="spellEnd"/>
            <w:r>
              <w:rPr>
                <w:rFonts w:cstheme="minorHAnsi"/>
                <w:sz w:val="20"/>
                <w:szCs w:val="20"/>
              </w:rPr>
              <w:t xml:space="preserve"> </w:t>
            </w:r>
          </w:p>
        </w:tc>
      </w:tr>
      <w:tr w:rsidR="00C27266" w:rsidRPr="00970A8A" w14:paraId="7BC1A90C" w14:textId="77777777" w:rsidTr="00B03D7E">
        <w:tc>
          <w:tcPr>
            <w:tcW w:w="2222" w:type="dxa"/>
            <w:tcBorders>
              <w:top w:val="nil"/>
              <w:left w:val="single" w:sz="4" w:space="0" w:color="auto"/>
              <w:bottom w:val="nil"/>
              <w:right w:val="nil"/>
            </w:tcBorders>
          </w:tcPr>
          <w:p w14:paraId="62AB4A59" w14:textId="77777777" w:rsidR="00C27266" w:rsidRDefault="00C27266" w:rsidP="00B03D7E">
            <w:pPr>
              <w:jc w:val="both"/>
              <w:rPr>
                <w:rFonts w:cstheme="minorHAnsi"/>
              </w:rPr>
            </w:pPr>
            <w:r w:rsidRPr="001D5211">
              <w:rPr>
                <w:rFonts w:cstheme="minorHAnsi"/>
                <w:sz w:val="20"/>
              </w:rPr>
              <w:t>Multiplicité</w:t>
            </w:r>
          </w:p>
        </w:tc>
        <w:tc>
          <w:tcPr>
            <w:tcW w:w="7066" w:type="dxa"/>
            <w:tcBorders>
              <w:top w:val="nil"/>
              <w:left w:val="nil"/>
              <w:bottom w:val="nil"/>
              <w:right w:val="single" w:sz="4" w:space="0" w:color="auto"/>
            </w:tcBorders>
          </w:tcPr>
          <w:p w14:paraId="60501850" w14:textId="77777777" w:rsidR="00C27266" w:rsidRPr="00970A8A" w:rsidRDefault="00C27266" w:rsidP="00B03D7E">
            <w:pPr>
              <w:jc w:val="both"/>
              <w:rPr>
                <w:rFonts w:cstheme="minorHAnsi"/>
                <w:sz w:val="20"/>
                <w:szCs w:val="20"/>
              </w:rPr>
            </w:pPr>
            <w:r>
              <w:rPr>
                <w:rFonts w:cstheme="minorHAnsi"/>
                <w:sz w:val="20"/>
                <w:szCs w:val="20"/>
              </w:rPr>
              <w:t>1</w:t>
            </w:r>
          </w:p>
        </w:tc>
      </w:tr>
      <w:tr w:rsidR="00C27266" w:rsidRPr="00970A8A" w14:paraId="140AB4C0" w14:textId="77777777" w:rsidTr="005C6F28">
        <w:tc>
          <w:tcPr>
            <w:tcW w:w="2222" w:type="dxa"/>
            <w:tcBorders>
              <w:top w:val="nil"/>
              <w:left w:val="single" w:sz="4" w:space="0" w:color="auto"/>
              <w:bottom w:val="nil"/>
              <w:right w:val="nil"/>
            </w:tcBorders>
          </w:tcPr>
          <w:p w14:paraId="4F7F3874" w14:textId="7333F118" w:rsidR="00C27266" w:rsidRDefault="00C27266" w:rsidP="005C6F28">
            <w:pPr>
              <w:tabs>
                <w:tab w:val="left" w:pos="1050"/>
              </w:tabs>
              <w:jc w:val="both"/>
              <w:rPr>
                <w:rFonts w:cstheme="minorHAnsi"/>
              </w:rPr>
            </w:pPr>
            <w:r w:rsidRPr="001D5211">
              <w:rPr>
                <w:rFonts w:cstheme="minorHAnsi"/>
                <w:sz w:val="20"/>
              </w:rPr>
              <w:t>Statut</w:t>
            </w:r>
            <w:r w:rsidR="005C6F28">
              <w:rPr>
                <w:rFonts w:cstheme="minorHAnsi"/>
                <w:sz w:val="20"/>
              </w:rPr>
              <w:tab/>
            </w:r>
          </w:p>
        </w:tc>
        <w:tc>
          <w:tcPr>
            <w:tcW w:w="7066" w:type="dxa"/>
            <w:tcBorders>
              <w:top w:val="nil"/>
              <w:left w:val="nil"/>
              <w:bottom w:val="nil"/>
              <w:right w:val="single" w:sz="4" w:space="0" w:color="auto"/>
            </w:tcBorders>
          </w:tcPr>
          <w:p w14:paraId="5EA5A729" w14:textId="77777777" w:rsidR="00C27266" w:rsidRPr="00970A8A" w:rsidRDefault="00C27266" w:rsidP="00B03D7E">
            <w:pPr>
              <w:jc w:val="both"/>
              <w:rPr>
                <w:rFonts w:cstheme="minorHAnsi"/>
                <w:sz w:val="20"/>
                <w:szCs w:val="20"/>
              </w:rPr>
            </w:pPr>
            <w:r>
              <w:rPr>
                <w:rFonts w:cstheme="minorHAnsi"/>
                <w:sz w:val="20"/>
                <w:szCs w:val="20"/>
              </w:rPr>
              <w:t xml:space="preserve">Obligatoire </w:t>
            </w:r>
          </w:p>
        </w:tc>
      </w:tr>
      <w:tr w:rsidR="005C6F28" w:rsidRPr="00970A8A" w14:paraId="748D6A7B" w14:textId="77777777" w:rsidTr="005C6F28">
        <w:tc>
          <w:tcPr>
            <w:tcW w:w="2222" w:type="dxa"/>
            <w:tcBorders>
              <w:top w:val="nil"/>
              <w:left w:val="single" w:sz="4" w:space="0" w:color="auto"/>
              <w:bottom w:val="single" w:sz="4" w:space="0" w:color="auto"/>
              <w:right w:val="nil"/>
            </w:tcBorders>
          </w:tcPr>
          <w:p w14:paraId="37714E7A" w14:textId="1F43B148" w:rsidR="005C6F28" w:rsidRPr="001D5211" w:rsidRDefault="005C6F28" w:rsidP="005C6F28">
            <w:pPr>
              <w:tabs>
                <w:tab w:val="left" w:pos="1050"/>
              </w:tabs>
              <w:jc w:val="both"/>
              <w:rPr>
                <w:rFonts w:cstheme="minorHAnsi"/>
                <w:sz w:val="20"/>
              </w:rPr>
            </w:pPr>
            <w:r>
              <w:rPr>
                <w:rFonts w:cstheme="minorHAnsi"/>
                <w:sz w:val="20"/>
              </w:rPr>
              <w:t>Remarque</w:t>
            </w:r>
          </w:p>
        </w:tc>
        <w:tc>
          <w:tcPr>
            <w:tcW w:w="7066" w:type="dxa"/>
            <w:tcBorders>
              <w:top w:val="nil"/>
              <w:left w:val="nil"/>
              <w:bottom w:val="single" w:sz="4" w:space="0" w:color="auto"/>
              <w:right w:val="single" w:sz="4" w:space="0" w:color="auto"/>
            </w:tcBorders>
          </w:tcPr>
          <w:p w14:paraId="10DC7551" w14:textId="4EA3894F" w:rsidR="005C6F28" w:rsidRDefault="005C6F28" w:rsidP="005C6F28">
            <w:pPr>
              <w:jc w:val="both"/>
              <w:rPr>
                <w:rFonts w:cstheme="minorHAnsi"/>
                <w:sz w:val="20"/>
                <w:szCs w:val="20"/>
              </w:rPr>
            </w:pPr>
            <w:r>
              <w:rPr>
                <w:rFonts w:cstheme="minorHAnsi"/>
                <w:sz w:val="20"/>
                <w:szCs w:val="20"/>
              </w:rPr>
              <w:t>Pour un ensemble paysager à cheval sur plusieurs régions, donner la liste des codes INSEE de chaque région, en séparant chaque valeur par un point-virgule (</w:t>
            </w:r>
            <w:r>
              <w:rPr>
                <w:rFonts w:ascii="Courier New" w:hAnsi="Courier New" w:cs="Courier New"/>
                <w:sz w:val="20"/>
                <w:szCs w:val="20"/>
              </w:rPr>
              <w:t> </w:t>
            </w:r>
            <w:proofErr w:type="gramStart"/>
            <w:r>
              <w:rPr>
                <w:rFonts w:cstheme="minorHAnsi"/>
                <w:sz w:val="20"/>
                <w:szCs w:val="20"/>
              </w:rPr>
              <w:t>; )</w:t>
            </w:r>
            <w:proofErr w:type="gramEnd"/>
            <w:r>
              <w:rPr>
                <w:rFonts w:cstheme="minorHAnsi"/>
                <w:sz w:val="20"/>
                <w:szCs w:val="20"/>
              </w:rPr>
              <w:t>.</w:t>
            </w:r>
          </w:p>
        </w:tc>
      </w:tr>
    </w:tbl>
    <w:p w14:paraId="54C4D445" w14:textId="77777777" w:rsidR="00F4316A" w:rsidRDefault="00F4316A" w:rsidP="004102C1">
      <w:pPr>
        <w:jc w:val="both"/>
        <w:rPr>
          <w:rFonts w:cstheme="minorHAnsi"/>
        </w:rPr>
      </w:pPr>
    </w:p>
    <w:p w14:paraId="1E102C71" w14:textId="5EE22E44" w:rsidR="00F4316A" w:rsidRDefault="00AD734E" w:rsidP="00842A8C">
      <w:pPr>
        <w:pStyle w:val="Titre2"/>
      </w:pPr>
      <w:bookmarkStart w:id="44" w:name="_Toc142385179"/>
      <w:r>
        <w:t>6</w:t>
      </w:r>
      <w:r w:rsidR="00D030E8">
        <w:t xml:space="preserve">.4 </w:t>
      </w:r>
      <w:r w:rsidR="00F4316A">
        <w:t xml:space="preserve">Classe d’objets </w:t>
      </w:r>
      <w:proofErr w:type="spellStart"/>
      <w:r w:rsidR="00F4316A">
        <w:t>Sous-UnitéPaysagère</w:t>
      </w:r>
      <w:bookmarkEnd w:id="44"/>
      <w:proofErr w:type="spellEnd"/>
    </w:p>
    <w:p w14:paraId="6A6918EF" w14:textId="77777777" w:rsidR="005C6F28" w:rsidRDefault="005C6F28" w:rsidP="004F0C12"/>
    <w:tbl>
      <w:tblPr>
        <w:tblStyle w:val="Grilledutableau"/>
        <w:tblW w:w="0" w:type="auto"/>
        <w:tblLook w:val="04A0" w:firstRow="1" w:lastRow="0" w:firstColumn="1" w:lastColumn="0" w:noHBand="0" w:noVBand="1"/>
      </w:tblPr>
      <w:tblGrid>
        <w:gridCol w:w="1951"/>
        <w:gridCol w:w="7261"/>
      </w:tblGrid>
      <w:tr w:rsidR="005C6F28" w:rsidRPr="00002AB8" w14:paraId="194896FD" w14:textId="77777777" w:rsidTr="00B03D7E">
        <w:tc>
          <w:tcPr>
            <w:tcW w:w="1951" w:type="dxa"/>
          </w:tcPr>
          <w:p w14:paraId="40C4A000" w14:textId="77777777" w:rsidR="005C6F28" w:rsidRPr="00002AB8" w:rsidRDefault="005C6F28" w:rsidP="00B03D7E">
            <w:pPr>
              <w:rPr>
                <w:b/>
                <w:szCs w:val="20"/>
              </w:rPr>
            </w:pPr>
            <w:r w:rsidRPr="00002AB8">
              <w:rPr>
                <w:b/>
                <w:szCs w:val="20"/>
              </w:rPr>
              <w:t>Nom de la classe</w:t>
            </w:r>
          </w:p>
          <w:p w14:paraId="523AE5C2" w14:textId="77777777" w:rsidR="005C6F28" w:rsidRPr="00002AB8" w:rsidRDefault="005C6F28" w:rsidP="00B03D7E">
            <w:pPr>
              <w:rPr>
                <w:b/>
                <w:szCs w:val="20"/>
              </w:rPr>
            </w:pPr>
          </w:p>
        </w:tc>
        <w:tc>
          <w:tcPr>
            <w:tcW w:w="7261" w:type="dxa"/>
          </w:tcPr>
          <w:p w14:paraId="388D2170" w14:textId="27AA871A" w:rsidR="005C6F28" w:rsidRPr="00002AB8" w:rsidRDefault="005C6F28" w:rsidP="00B03D7E">
            <w:pPr>
              <w:jc w:val="both"/>
              <w:rPr>
                <w:b/>
                <w:szCs w:val="20"/>
              </w:rPr>
            </w:pPr>
            <w:proofErr w:type="spellStart"/>
            <w:r>
              <w:rPr>
                <w:b/>
                <w:szCs w:val="20"/>
              </w:rPr>
              <w:t>Sous-unitéPaysagère</w:t>
            </w:r>
            <w:proofErr w:type="spellEnd"/>
          </w:p>
        </w:tc>
      </w:tr>
      <w:tr w:rsidR="005C6F28" w:rsidRPr="001D5211" w14:paraId="4B6DBAD2" w14:textId="77777777" w:rsidTr="00B03D7E">
        <w:tc>
          <w:tcPr>
            <w:tcW w:w="1951" w:type="dxa"/>
          </w:tcPr>
          <w:p w14:paraId="10D51E76" w14:textId="77777777" w:rsidR="005C6F28" w:rsidRPr="001D5211" w:rsidRDefault="005C6F28" w:rsidP="00B03D7E">
            <w:pPr>
              <w:rPr>
                <w:sz w:val="20"/>
                <w:szCs w:val="20"/>
              </w:rPr>
            </w:pPr>
            <w:r w:rsidRPr="001D5211">
              <w:rPr>
                <w:sz w:val="20"/>
                <w:szCs w:val="20"/>
              </w:rPr>
              <w:t xml:space="preserve">Définition </w:t>
            </w:r>
          </w:p>
          <w:p w14:paraId="5AFE5155" w14:textId="77777777" w:rsidR="005C6F28" w:rsidRPr="001D5211" w:rsidRDefault="005C6F28" w:rsidP="00B03D7E">
            <w:pPr>
              <w:rPr>
                <w:sz w:val="20"/>
                <w:szCs w:val="20"/>
              </w:rPr>
            </w:pPr>
          </w:p>
        </w:tc>
        <w:tc>
          <w:tcPr>
            <w:tcW w:w="7261" w:type="dxa"/>
          </w:tcPr>
          <w:p w14:paraId="11F6FDA7" w14:textId="6BBE446B" w:rsidR="005C6F28" w:rsidRPr="001D5211" w:rsidRDefault="005C6F28" w:rsidP="005C6F28">
            <w:pPr>
              <w:jc w:val="both"/>
              <w:rPr>
                <w:sz w:val="20"/>
                <w:szCs w:val="20"/>
              </w:rPr>
            </w:pPr>
            <w:r>
              <w:rPr>
                <w:rFonts w:eastAsia="Calibri"/>
                <w:sz w:val="20"/>
                <w:szCs w:val="20"/>
              </w:rPr>
              <w:t>Une sous-unité paysagère est une partie d’une unité paysagère présentant quelques caractéristiques spécifiques.</w:t>
            </w:r>
          </w:p>
        </w:tc>
      </w:tr>
      <w:tr w:rsidR="005C6F28" w:rsidRPr="001D5211" w14:paraId="49EC37D1" w14:textId="77777777" w:rsidTr="00B03D7E">
        <w:tc>
          <w:tcPr>
            <w:tcW w:w="1951" w:type="dxa"/>
          </w:tcPr>
          <w:p w14:paraId="4BA4EB3F" w14:textId="77777777" w:rsidR="005C6F28" w:rsidRPr="001D5211" w:rsidRDefault="005C6F28" w:rsidP="00B03D7E">
            <w:pPr>
              <w:rPr>
                <w:sz w:val="20"/>
                <w:szCs w:val="20"/>
              </w:rPr>
            </w:pPr>
            <w:r w:rsidRPr="001D5211">
              <w:rPr>
                <w:sz w:val="20"/>
                <w:szCs w:val="20"/>
              </w:rPr>
              <w:t>Statut</w:t>
            </w:r>
          </w:p>
        </w:tc>
        <w:tc>
          <w:tcPr>
            <w:tcW w:w="7261" w:type="dxa"/>
          </w:tcPr>
          <w:p w14:paraId="0FBD3259" w14:textId="77777777" w:rsidR="005C6F28" w:rsidRDefault="005C6F28" w:rsidP="00B03D7E">
            <w:pPr>
              <w:jc w:val="both"/>
              <w:rPr>
                <w:sz w:val="20"/>
                <w:szCs w:val="20"/>
              </w:rPr>
            </w:pPr>
            <w:r>
              <w:rPr>
                <w:sz w:val="20"/>
                <w:szCs w:val="20"/>
              </w:rPr>
              <w:t xml:space="preserve">Conditionnel </w:t>
            </w:r>
          </w:p>
          <w:p w14:paraId="5C0BC0B1" w14:textId="2CA09153" w:rsidR="005C6F28" w:rsidRPr="001D5211" w:rsidRDefault="005C6F28" w:rsidP="00B03D7E">
            <w:pPr>
              <w:jc w:val="both"/>
              <w:rPr>
                <w:sz w:val="20"/>
                <w:szCs w:val="20"/>
              </w:rPr>
            </w:pPr>
            <w:r>
              <w:rPr>
                <w:sz w:val="20"/>
                <w:szCs w:val="20"/>
              </w:rPr>
              <w:t xml:space="preserve">Les sous-unités paysagères ne sont pas définies dans tous les atlas.  La classe </w:t>
            </w:r>
            <w:proofErr w:type="spellStart"/>
            <w:r>
              <w:rPr>
                <w:sz w:val="20"/>
                <w:szCs w:val="20"/>
              </w:rPr>
              <w:t>Sous-unitéPaysagère</w:t>
            </w:r>
            <w:proofErr w:type="spellEnd"/>
            <w:r>
              <w:rPr>
                <w:sz w:val="20"/>
                <w:szCs w:val="20"/>
              </w:rPr>
              <w:t xml:space="preserve"> doit être fournie si ce déco</w:t>
            </w:r>
            <w:r w:rsidR="008279B0">
              <w:rPr>
                <w:sz w:val="20"/>
                <w:szCs w:val="20"/>
              </w:rPr>
              <w:t>upage est présent dans l’atlas.</w:t>
            </w:r>
          </w:p>
        </w:tc>
      </w:tr>
      <w:tr w:rsidR="005C6F28" w:rsidRPr="001D5211" w14:paraId="00C4FC62" w14:textId="77777777" w:rsidTr="00B03D7E">
        <w:tc>
          <w:tcPr>
            <w:tcW w:w="1951" w:type="dxa"/>
          </w:tcPr>
          <w:p w14:paraId="06262DE3" w14:textId="684142A4" w:rsidR="005C6F28" w:rsidRPr="001D5211" w:rsidRDefault="005C6F28" w:rsidP="00B03D7E">
            <w:pPr>
              <w:rPr>
                <w:sz w:val="20"/>
                <w:szCs w:val="20"/>
              </w:rPr>
            </w:pPr>
            <w:r>
              <w:rPr>
                <w:sz w:val="20"/>
                <w:szCs w:val="20"/>
              </w:rPr>
              <w:t xml:space="preserve">Règles de saisie </w:t>
            </w:r>
          </w:p>
        </w:tc>
        <w:tc>
          <w:tcPr>
            <w:tcW w:w="7261" w:type="dxa"/>
          </w:tcPr>
          <w:p w14:paraId="01BB1298" w14:textId="39CCA372" w:rsidR="005C6F28" w:rsidRPr="001D5211" w:rsidRDefault="005C6F28" w:rsidP="008279B0">
            <w:pPr>
              <w:jc w:val="both"/>
              <w:rPr>
                <w:sz w:val="20"/>
                <w:szCs w:val="20"/>
              </w:rPr>
            </w:pPr>
            <w:r>
              <w:rPr>
                <w:sz w:val="20"/>
                <w:szCs w:val="20"/>
              </w:rPr>
              <w:t>Toutes les sous-unités paysagères définies sous forme localisée</w:t>
            </w:r>
            <w:r w:rsidR="00A266B3">
              <w:rPr>
                <w:sz w:val="20"/>
                <w:szCs w:val="20"/>
              </w:rPr>
              <w:t>s</w:t>
            </w:r>
            <w:r>
              <w:rPr>
                <w:sz w:val="20"/>
                <w:szCs w:val="20"/>
              </w:rPr>
              <w:t xml:space="preserve"> dans l’atlas de paysage doivent être saisies dans le jeu de données géomatiques correspondant.</w:t>
            </w:r>
          </w:p>
        </w:tc>
      </w:tr>
      <w:tr w:rsidR="005C6F28" w:rsidRPr="001D5211" w14:paraId="1A42BA59" w14:textId="77777777" w:rsidTr="00B03D7E">
        <w:tc>
          <w:tcPr>
            <w:tcW w:w="1951" w:type="dxa"/>
          </w:tcPr>
          <w:p w14:paraId="2012E0B2" w14:textId="77777777" w:rsidR="005C6F28" w:rsidRPr="001D5211" w:rsidRDefault="005C6F28" w:rsidP="00B03D7E">
            <w:pPr>
              <w:rPr>
                <w:sz w:val="20"/>
                <w:szCs w:val="20"/>
              </w:rPr>
            </w:pPr>
            <w:r>
              <w:rPr>
                <w:sz w:val="20"/>
                <w:szCs w:val="20"/>
              </w:rPr>
              <w:t>Contraintes topologiques</w:t>
            </w:r>
          </w:p>
        </w:tc>
        <w:tc>
          <w:tcPr>
            <w:tcW w:w="7261" w:type="dxa"/>
          </w:tcPr>
          <w:p w14:paraId="718AF4E0" w14:textId="2631ADCB" w:rsidR="005C6F28" w:rsidRDefault="005C6F28" w:rsidP="00B03D7E">
            <w:pPr>
              <w:jc w:val="both"/>
              <w:rPr>
                <w:sz w:val="20"/>
                <w:szCs w:val="20"/>
              </w:rPr>
            </w:pPr>
            <w:r>
              <w:rPr>
                <w:sz w:val="20"/>
                <w:szCs w:val="20"/>
              </w:rPr>
              <w:t xml:space="preserve">La géométrie d’une sous-unité paysagère doit être entièrement incluse dans </w:t>
            </w:r>
            <w:r w:rsidR="00403F44">
              <w:rPr>
                <w:sz w:val="20"/>
                <w:szCs w:val="20"/>
              </w:rPr>
              <w:t xml:space="preserve">la géométrie de </w:t>
            </w:r>
            <w:r>
              <w:rPr>
                <w:sz w:val="20"/>
                <w:szCs w:val="20"/>
              </w:rPr>
              <w:t>l’unité paysagère à laquelle elle appartient.</w:t>
            </w:r>
          </w:p>
          <w:p w14:paraId="7B662FBF" w14:textId="13492080" w:rsidR="005C6F28" w:rsidRPr="001D5211" w:rsidRDefault="005C6F28" w:rsidP="00B03D7E">
            <w:pPr>
              <w:jc w:val="both"/>
              <w:rPr>
                <w:sz w:val="20"/>
                <w:szCs w:val="20"/>
              </w:rPr>
            </w:pPr>
            <w:r>
              <w:rPr>
                <w:sz w:val="20"/>
                <w:szCs w:val="20"/>
              </w:rPr>
              <w:t xml:space="preserve">Il ne doit pas y avoir de recouvrements entre les sous-unités paysagères d’un même jeu de données </w:t>
            </w:r>
          </w:p>
        </w:tc>
      </w:tr>
    </w:tbl>
    <w:p w14:paraId="5CEE65CF" w14:textId="77777777" w:rsidR="005C6F28" w:rsidRPr="004F0C12" w:rsidRDefault="005C6F28" w:rsidP="004F0C12"/>
    <w:p w14:paraId="46CE38EA" w14:textId="77777777" w:rsidR="00403F44" w:rsidRPr="00037928" w:rsidRDefault="00403F44" w:rsidP="00403F44">
      <w:pPr>
        <w:jc w:val="both"/>
        <w:rPr>
          <w:rFonts w:cstheme="minorHAnsi"/>
          <w:u w:val="single"/>
        </w:rPr>
      </w:pPr>
      <w:r w:rsidRPr="00037928">
        <w:rPr>
          <w:rFonts w:cstheme="minorHAnsi"/>
          <w:u w:val="single"/>
        </w:rPr>
        <w:t xml:space="preserve">Liste des attributs </w:t>
      </w:r>
    </w:p>
    <w:p w14:paraId="706A3F19" w14:textId="77777777" w:rsidR="00403F44" w:rsidRDefault="00403F44" w:rsidP="00403F44"/>
    <w:tbl>
      <w:tblPr>
        <w:tblStyle w:val="Grilledutableau"/>
        <w:tblW w:w="0" w:type="auto"/>
        <w:tblLook w:val="04A0" w:firstRow="1" w:lastRow="0" w:firstColumn="1" w:lastColumn="0" w:noHBand="0" w:noVBand="1"/>
      </w:tblPr>
      <w:tblGrid>
        <w:gridCol w:w="2222"/>
        <w:gridCol w:w="7066"/>
      </w:tblGrid>
      <w:tr w:rsidR="00403F44" w14:paraId="4315D47E" w14:textId="77777777" w:rsidTr="00B03D7E">
        <w:tc>
          <w:tcPr>
            <w:tcW w:w="9288" w:type="dxa"/>
            <w:gridSpan w:val="2"/>
            <w:tcBorders>
              <w:top w:val="single" w:sz="4" w:space="0" w:color="auto"/>
              <w:bottom w:val="nil"/>
            </w:tcBorders>
          </w:tcPr>
          <w:p w14:paraId="35C0D540" w14:textId="77777777" w:rsidR="00403F44" w:rsidRDefault="00403F44" w:rsidP="00B03D7E">
            <w:pPr>
              <w:jc w:val="both"/>
              <w:rPr>
                <w:rFonts w:cstheme="minorHAnsi"/>
                <w:b/>
              </w:rPr>
            </w:pPr>
            <w:proofErr w:type="spellStart"/>
            <w:r>
              <w:rPr>
                <w:rFonts w:cstheme="minorHAnsi"/>
                <w:b/>
              </w:rPr>
              <w:t>codeDépartement</w:t>
            </w:r>
            <w:proofErr w:type="spellEnd"/>
          </w:p>
          <w:p w14:paraId="41C1CE58" w14:textId="77777777" w:rsidR="00403F44" w:rsidRPr="00970A8A" w:rsidRDefault="00403F44" w:rsidP="00B03D7E">
            <w:pPr>
              <w:jc w:val="both"/>
              <w:rPr>
                <w:rFonts w:cstheme="minorHAnsi"/>
                <w:sz w:val="20"/>
                <w:szCs w:val="20"/>
              </w:rPr>
            </w:pPr>
          </w:p>
        </w:tc>
      </w:tr>
      <w:tr w:rsidR="00403F44" w14:paraId="760E0406" w14:textId="77777777" w:rsidTr="00B03D7E">
        <w:tc>
          <w:tcPr>
            <w:tcW w:w="2222" w:type="dxa"/>
            <w:tcBorders>
              <w:top w:val="nil"/>
              <w:left w:val="single" w:sz="4" w:space="0" w:color="auto"/>
              <w:bottom w:val="nil"/>
              <w:right w:val="nil"/>
            </w:tcBorders>
          </w:tcPr>
          <w:p w14:paraId="3785CD66" w14:textId="77777777" w:rsidR="00403F44" w:rsidRDefault="00403F44" w:rsidP="00B03D7E">
            <w:pPr>
              <w:jc w:val="both"/>
              <w:rPr>
                <w:rFonts w:cstheme="minorHAnsi"/>
              </w:rPr>
            </w:pPr>
            <w:r w:rsidRPr="001D5211">
              <w:rPr>
                <w:rFonts w:cstheme="minorHAnsi"/>
                <w:sz w:val="20"/>
              </w:rPr>
              <w:t>Définition</w:t>
            </w:r>
          </w:p>
        </w:tc>
        <w:tc>
          <w:tcPr>
            <w:tcW w:w="7066" w:type="dxa"/>
            <w:tcBorders>
              <w:top w:val="nil"/>
              <w:left w:val="nil"/>
              <w:bottom w:val="nil"/>
              <w:right w:val="single" w:sz="4" w:space="0" w:color="auto"/>
            </w:tcBorders>
          </w:tcPr>
          <w:p w14:paraId="2325A3EA" w14:textId="3FDBC736" w:rsidR="00403F44" w:rsidRPr="00970A8A" w:rsidRDefault="00403F44" w:rsidP="00B03D7E">
            <w:pPr>
              <w:jc w:val="both"/>
              <w:rPr>
                <w:rFonts w:cstheme="minorHAnsi"/>
                <w:sz w:val="20"/>
                <w:szCs w:val="20"/>
              </w:rPr>
            </w:pPr>
            <w:r>
              <w:rPr>
                <w:rFonts w:cstheme="minorHAnsi"/>
                <w:sz w:val="20"/>
                <w:szCs w:val="20"/>
              </w:rPr>
              <w:t xml:space="preserve">Code INSEE du département auquel appartient la sous-unité paysagère. </w:t>
            </w:r>
          </w:p>
        </w:tc>
      </w:tr>
      <w:tr w:rsidR="00403F44" w14:paraId="201BBC24" w14:textId="77777777" w:rsidTr="00B03D7E">
        <w:tc>
          <w:tcPr>
            <w:tcW w:w="2222" w:type="dxa"/>
            <w:tcBorders>
              <w:top w:val="nil"/>
              <w:left w:val="single" w:sz="4" w:space="0" w:color="auto"/>
              <w:bottom w:val="nil"/>
              <w:right w:val="nil"/>
            </w:tcBorders>
          </w:tcPr>
          <w:p w14:paraId="12BD46FB" w14:textId="77777777" w:rsidR="00403F44" w:rsidRDefault="00403F44" w:rsidP="00B03D7E">
            <w:pPr>
              <w:jc w:val="both"/>
              <w:rPr>
                <w:rFonts w:cstheme="minorHAnsi"/>
              </w:rPr>
            </w:pPr>
            <w:r w:rsidRPr="001D5211">
              <w:rPr>
                <w:rFonts w:cstheme="minorHAnsi"/>
                <w:sz w:val="20"/>
              </w:rPr>
              <w:t>Type</w:t>
            </w:r>
          </w:p>
        </w:tc>
        <w:tc>
          <w:tcPr>
            <w:tcW w:w="7066" w:type="dxa"/>
            <w:tcBorders>
              <w:top w:val="nil"/>
              <w:left w:val="nil"/>
              <w:bottom w:val="nil"/>
              <w:right w:val="single" w:sz="4" w:space="0" w:color="auto"/>
            </w:tcBorders>
          </w:tcPr>
          <w:p w14:paraId="0258B4C6" w14:textId="77777777" w:rsidR="00403F44" w:rsidRPr="00970A8A" w:rsidRDefault="00403F44" w:rsidP="00B03D7E">
            <w:pPr>
              <w:jc w:val="both"/>
              <w:rPr>
                <w:rFonts w:cstheme="minorHAnsi"/>
                <w:sz w:val="20"/>
                <w:szCs w:val="20"/>
              </w:rPr>
            </w:pPr>
            <w:proofErr w:type="spellStart"/>
            <w:r>
              <w:rPr>
                <w:rFonts w:cstheme="minorHAnsi"/>
                <w:sz w:val="20"/>
                <w:szCs w:val="20"/>
              </w:rPr>
              <w:t>CharacterString</w:t>
            </w:r>
            <w:proofErr w:type="spellEnd"/>
          </w:p>
        </w:tc>
      </w:tr>
      <w:tr w:rsidR="00403F44" w14:paraId="59A16142" w14:textId="77777777" w:rsidTr="00B03D7E">
        <w:tc>
          <w:tcPr>
            <w:tcW w:w="2222" w:type="dxa"/>
            <w:tcBorders>
              <w:top w:val="nil"/>
              <w:left w:val="single" w:sz="4" w:space="0" w:color="auto"/>
              <w:bottom w:val="nil"/>
              <w:right w:val="nil"/>
            </w:tcBorders>
          </w:tcPr>
          <w:p w14:paraId="630D6B00" w14:textId="77777777" w:rsidR="00403F44" w:rsidRDefault="00403F44" w:rsidP="00B03D7E">
            <w:pPr>
              <w:jc w:val="both"/>
              <w:rPr>
                <w:rFonts w:cstheme="minorHAnsi"/>
              </w:rPr>
            </w:pPr>
            <w:r w:rsidRPr="001D5211">
              <w:rPr>
                <w:rFonts w:cstheme="minorHAnsi"/>
                <w:sz w:val="20"/>
              </w:rPr>
              <w:t>Multiplicité</w:t>
            </w:r>
          </w:p>
        </w:tc>
        <w:tc>
          <w:tcPr>
            <w:tcW w:w="7066" w:type="dxa"/>
            <w:tcBorders>
              <w:top w:val="nil"/>
              <w:left w:val="nil"/>
              <w:bottom w:val="nil"/>
              <w:right w:val="single" w:sz="4" w:space="0" w:color="auto"/>
            </w:tcBorders>
          </w:tcPr>
          <w:p w14:paraId="14CEB924" w14:textId="77777777" w:rsidR="00403F44" w:rsidRPr="00970A8A" w:rsidRDefault="00403F44" w:rsidP="00B03D7E">
            <w:pPr>
              <w:jc w:val="both"/>
              <w:rPr>
                <w:rFonts w:cstheme="minorHAnsi"/>
                <w:sz w:val="20"/>
                <w:szCs w:val="20"/>
              </w:rPr>
            </w:pPr>
            <w:r>
              <w:rPr>
                <w:rFonts w:cstheme="minorHAnsi"/>
                <w:sz w:val="20"/>
                <w:szCs w:val="20"/>
              </w:rPr>
              <w:t>1</w:t>
            </w:r>
          </w:p>
        </w:tc>
      </w:tr>
      <w:tr w:rsidR="00403F44" w14:paraId="125B14B4" w14:textId="77777777" w:rsidTr="00B03D7E">
        <w:tc>
          <w:tcPr>
            <w:tcW w:w="2222" w:type="dxa"/>
            <w:tcBorders>
              <w:top w:val="nil"/>
              <w:left w:val="single" w:sz="4" w:space="0" w:color="auto"/>
              <w:bottom w:val="nil"/>
              <w:right w:val="nil"/>
            </w:tcBorders>
          </w:tcPr>
          <w:p w14:paraId="1F1D103F" w14:textId="77777777" w:rsidR="00403F44" w:rsidRDefault="00403F44" w:rsidP="00B03D7E">
            <w:pPr>
              <w:jc w:val="both"/>
              <w:rPr>
                <w:rFonts w:cstheme="minorHAnsi"/>
              </w:rPr>
            </w:pPr>
            <w:r w:rsidRPr="001D5211">
              <w:rPr>
                <w:rFonts w:cstheme="minorHAnsi"/>
                <w:sz w:val="20"/>
              </w:rPr>
              <w:t>Statut</w:t>
            </w:r>
          </w:p>
        </w:tc>
        <w:tc>
          <w:tcPr>
            <w:tcW w:w="7066" w:type="dxa"/>
            <w:tcBorders>
              <w:top w:val="nil"/>
              <w:left w:val="nil"/>
              <w:bottom w:val="nil"/>
              <w:right w:val="single" w:sz="4" w:space="0" w:color="auto"/>
            </w:tcBorders>
          </w:tcPr>
          <w:p w14:paraId="3905109C" w14:textId="77777777" w:rsidR="00403F44" w:rsidRPr="00970A8A" w:rsidRDefault="00403F44" w:rsidP="00B03D7E">
            <w:pPr>
              <w:jc w:val="both"/>
              <w:rPr>
                <w:rFonts w:cstheme="minorHAnsi"/>
                <w:sz w:val="20"/>
                <w:szCs w:val="20"/>
              </w:rPr>
            </w:pPr>
            <w:r>
              <w:rPr>
                <w:rFonts w:cstheme="minorHAnsi"/>
                <w:sz w:val="20"/>
                <w:szCs w:val="20"/>
              </w:rPr>
              <w:t>Obligatoire</w:t>
            </w:r>
          </w:p>
        </w:tc>
      </w:tr>
      <w:tr w:rsidR="00403F44" w14:paraId="60AE63BC" w14:textId="77777777" w:rsidTr="00B03D7E">
        <w:tc>
          <w:tcPr>
            <w:tcW w:w="9288" w:type="dxa"/>
            <w:gridSpan w:val="2"/>
            <w:tcBorders>
              <w:top w:val="single" w:sz="4" w:space="0" w:color="auto"/>
              <w:bottom w:val="nil"/>
            </w:tcBorders>
          </w:tcPr>
          <w:p w14:paraId="4B3603AC" w14:textId="77777777" w:rsidR="00403F44" w:rsidRDefault="00403F44" w:rsidP="00B03D7E">
            <w:pPr>
              <w:jc w:val="both"/>
              <w:rPr>
                <w:rFonts w:cstheme="minorHAnsi"/>
                <w:b/>
              </w:rPr>
            </w:pPr>
            <w:proofErr w:type="spellStart"/>
            <w:r>
              <w:rPr>
                <w:rFonts w:cstheme="minorHAnsi"/>
                <w:b/>
              </w:rPr>
              <w:t>codeRégion</w:t>
            </w:r>
            <w:proofErr w:type="spellEnd"/>
          </w:p>
          <w:p w14:paraId="7237C5DB" w14:textId="77777777" w:rsidR="00403F44" w:rsidRPr="00970A8A" w:rsidRDefault="00403F44" w:rsidP="00B03D7E">
            <w:pPr>
              <w:jc w:val="both"/>
              <w:rPr>
                <w:rFonts w:cstheme="minorHAnsi"/>
                <w:sz w:val="20"/>
                <w:szCs w:val="20"/>
              </w:rPr>
            </w:pPr>
          </w:p>
        </w:tc>
      </w:tr>
      <w:tr w:rsidR="00403F44" w14:paraId="2C56940C" w14:textId="77777777" w:rsidTr="00B03D7E">
        <w:tc>
          <w:tcPr>
            <w:tcW w:w="2222" w:type="dxa"/>
            <w:tcBorders>
              <w:top w:val="nil"/>
              <w:left w:val="single" w:sz="4" w:space="0" w:color="auto"/>
              <w:bottom w:val="nil"/>
              <w:right w:val="nil"/>
            </w:tcBorders>
          </w:tcPr>
          <w:p w14:paraId="1D3502D5" w14:textId="77777777" w:rsidR="00403F44" w:rsidRDefault="00403F44" w:rsidP="00B03D7E">
            <w:pPr>
              <w:jc w:val="both"/>
              <w:rPr>
                <w:rFonts w:cstheme="minorHAnsi"/>
              </w:rPr>
            </w:pPr>
            <w:r w:rsidRPr="001D5211">
              <w:rPr>
                <w:rFonts w:cstheme="minorHAnsi"/>
                <w:sz w:val="20"/>
              </w:rPr>
              <w:t>Définition</w:t>
            </w:r>
          </w:p>
        </w:tc>
        <w:tc>
          <w:tcPr>
            <w:tcW w:w="7066" w:type="dxa"/>
            <w:tcBorders>
              <w:top w:val="nil"/>
              <w:left w:val="nil"/>
              <w:bottom w:val="nil"/>
              <w:right w:val="single" w:sz="4" w:space="0" w:color="auto"/>
            </w:tcBorders>
          </w:tcPr>
          <w:p w14:paraId="15BA6F90" w14:textId="576E7613" w:rsidR="00403F44" w:rsidRPr="00970A8A" w:rsidRDefault="00403F44" w:rsidP="00B03D7E">
            <w:pPr>
              <w:jc w:val="both"/>
              <w:rPr>
                <w:rFonts w:cstheme="minorHAnsi"/>
                <w:sz w:val="20"/>
                <w:szCs w:val="20"/>
              </w:rPr>
            </w:pPr>
            <w:r>
              <w:rPr>
                <w:rFonts w:cstheme="minorHAnsi"/>
                <w:sz w:val="20"/>
                <w:szCs w:val="20"/>
              </w:rPr>
              <w:t xml:space="preserve">Code INSEE de la région à laquelle appartient la sous-unité paysagère </w:t>
            </w:r>
          </w:p>
        </w:tc>
      </w:tr>
      <w:tr w:rsidR="00403F44" w14:paraId="4075DF4C" w14:textId="77777777" w:rsidTr="00B03D7E">
        <w:tc>
          <w:tcPr>
            <w:tcW w:w="2222" w:type="dxa"/>
            <w:tcBorders>
              <w:top w:val="nil"/>
              <w:left w:val="single" w:sz="4" w:space="0" w:color="auto"/>
              <w:bottom w:val="nil"/>
              <w:right w:val="nil"/>
            </w:tcBorders>
          </w:tcPr>
          <w:p w14:paraId="107A54B2" w14:textId="77777777" w:rsidR="00403F44" w:rsidRDefault="00403F44" w:rsidP="00B03D7E">
            <w:pPr>
              <w:jc w:val="both"/>
              <w:rPr>
                <w:rFonts w:cstheme="minorHAnsi"/>
              </w:rPr>
            </w:pPr>
            <w:r w:rsidRPr="001D5211">
              <w:rPr>
                <w:rFonts w:cstheme="minorHAnsi"/>
                <w:sz w:val="20"/>
              </w:rPr>
              <w:t>Type</w:t>
            </w:r>
          </w:p>
        </w:tc>
        <w:tc>
          <w:tcPr>
            <w:tcW w:w="7066" w:type="dxa"/>
            <w:tcBorders>
              <w:top w:val="nil"/>
              <w:left w:val="nil"/>
              <w:bottom w:val="nil"/>
              <w:right w:val="single" w:sz="4" w:space="0" w:color="auto"/>
            </w:tcBorders>
          </w:tcPr>
          <w:p w14:paraId="400FFD51" w14:textId="77777777" w:rsidR="00403F44" w:rsidRPr="00970A8A" w:rsidRDefault="00403F44" w:rsidP="00B03D7E">
            <w:pPr>
              <w:jc w:val="both"/>
              <w:rPr>
                <w:rFonts w:cstheme="minorHAnsi"/>
                <w:sz w:val="20"/>
                <w:szCs w:val="20"/>
              </w:rPr>
            </w:pPr>
            <w:proofErr w:type="spellStart"/>
            <w:r>
              <w:rPr>
                <w:rFonts w:cstheme="minorHAnsi"/>
                <w:sz w:val="20"/>
                <w:szCs w:val="20"/>
              </w:rPr>
              <w:t>CharacterString</w:t>
            </w:r>
            <w:proofErr w:type="spellEnd"/>
            <w:r>
              <w:rPr>
                <w:rFonts w:cstheme="minorHAnsi"/>
                <w:sz w:val="20"/>
                <w:szCs w:val="20"/>
              </w:rPr>
              <w:t xml:space="preserve"> </w:t>
            </w:r>
          </w:p>
        </w:tc>
      </w:tr>
      <w:tr w:rsidR="00403F44" w14:paraId="7BB2B811" w14:textId="77777777" w:rsidTr="00B03D7E">
        <w:tc>
          <w:tcPr>
            <w:tcW w:w="2222" w:type="dxa"/>
            <w:tcBorders>
              <w:top w:val="nil"/>
              <w:left w:val="single" w:sz="4" w:space="0" w:color="auto"/>
              <w:bottom w:val="nil"/>
              <w:right w:val="nil"/>
            </w:tcBorders>
          </w:tcPr>
          <w:p w14:paraId="05043C68" w14:textId="77777777" w:rsidR="00403F44" w:rsidRDefault="00403F44" w:rsidP="00B03D7E">
            <w:pPr>
              <w:jc w:val="both"/>
              <w:rPr>
                <w:rFonts w:cstheme="minorHAnsi"/>
              </w:rPr>
            </w:pPr>
            <w:r w:rsidRPr="001D5211">
              <w:rPr>
                <w:rFonts w:cstheme="minorHAnsi"/>
                <w:sz w:val="20"/>
              </w:rPr>
              <w:t>Multiplicité</w:t>
            </w:r>
          </w:p>
        </w:tc>
        <w:tc>
          <w:tcPr>
            <w:tcW w:w="7066" w:type="dxa"/>
            <w:tcBorders>
              <w:top w:val="nil"/>
              <w:left w:val="nil"/>
              <w:bottom w:val="nil"/>
              <w:right w:val="single" w:sz="4" w:space="0" w:color="auto"/>
            </w:tcBorders>
          </w:tcPr>
          <w:p w14:paraId="0E8E1470" w14:textId="77777777" w:rsidR="00403F44" w:rsidRPr="00970A8A" w:rsidRDefault="00403F44" w:rsidP="00B03D7E">
            <w:pPr>
              <w:jc w:val="both"/>
              <w:rPr>
                <w:rFonts w:cstheme="minorHAnsi"/>
                <w:sz w:val="20"/>
                <w:szCs w:val="20"/>
              </w:rPr>
            </w:pPr>
            <w:r>
              <w:rPr>
                <w:rFonts w:cstheme="minorHAnsi"/>
                <w:sz w:val="20"/>
                <w:szCs w:val="20"/>
              </w:rPr>
              <w:t>1</w:t>
            </w:r>
          </w:p>
        </w:tc>
      </w:tr>
      <w:tr w:rsidR="00403F44" w14:paraId="5D3DB643" w14:textId="77777777" w:rsidTr="00B03D7E">
        <w:tc>
          <w:tcPr>
            <w:tcW w:w="2222" w:type="dxa"/>
            <w:tcBorders>
              <w:top w:val="nil"/>
              <w:left w:val="single" w:sz="4" w:space="0" w:color="auto"/>
              <w:bottom w:val="nil"/>
              <w:right w:val="nil"/>
            </w:tcBorders>
          </w:tcPr>
          <w:p w14:paraId="124C6AE6" w14:textId="77777777" w:rsidR="00403F44" w:rsidRDefault="00403F44" w:rsidP="00B03D7E">
            <w:pPr>
              <w:jc w:val="both"/>
              <w:rPr>
                <w:rFonts w:cstheme="minorHAnsi"/>
              </w:rPr>
            </w:pPr>
            <w:r w:rsidRPr="001D5211">
              <w:rPr>
                <w:rFonts w:cstheme="minorHAnsi"/>
                <w:sz w:val="20"/>
              </w:rPr>
              <w:t>Statut</w:t>
            </w:r>
          </w:p>
        </w:tc>
        <w:tc>
          <w:tcPr>
            <w:tcW w:w="7066" w:type="dxa"/>
            <w:tcBorders>
              <w:top w:val="nil"/>
              <w:left w:val="nil"/>
              <w:bottom w:val="nil"/>
              <w:right w:val="single" w:sz="4" w:space="0" w:color="auto"/>
            </w:tcBorders>
          </w:tcPr>
          <w:p w14:paraId="18ADC3D0" w14:textId="77777777" w:rsidR="00403F44" w:rsidRPr="00970A8A" w:rsidRDefault="00403F44" w:rsidP="00B03D7E">
            <w:pPr>
              <w:jc w:val="both"/>
              <w:rPr>
                <w:rFonts w:cstheme="minorHAnsi"/>
                <w:sz w:val="20"/>
                <w:szCs w:val="20"/>
              </w:rPr>
            </w:pPr>
            <w:r>
              <w:rPr>
                <w:rFonts w:cstheme="minorHAnsi"/>
                <w:sz w:val="20"/>
                <w:szCs w:val="20"/>
              </w:rPr>
              <w:t xml:space="preserve">Obligatoire </w:t>
            </w:r>
          </w:p>
        </w:tc>
      </w:tr>
      <w:tr w:rsidR="00403F44" w14:paraId="6ABC8A67" w14:textId="77777777" w:rsidTr="00B03D7E">
        <w:tc>
          <w:tcPr>
            <w:tcW w:w="9288" w:type="dxa"/>
            <w:gridSpan w:val="2"/>
            <w:tcBorders>
              <w:top w:val="single" w:sz="4" w:space="0" w:color="auto"/>
              <w:bottom w:val="nil"/>
            </w:tcBorders>
          </w:tcPr>
          <w:p w14:paraId="23860EEB" w14:textId="034A69B6" w:rsidR="00403F44" w:rsidRDefault="00403F44" w:rsidP="00B03D7E">
            <w:pPr>
              <w:jc w:val="both"/>
              <w:rPr>
                <w:rFonts w:cstheme="minorHAnsi"/>
                <w:b/>
              </w:rPr>
            </w:pPr>
            <w:proofErr w:type="spellStart"/>
            <w:r>
              <w:rPr>
                <w:rFonts w:cstheme="minorHAnsi"/>
                <w:b/>
              </w:rPr>
              <w:t>identifiantUnitéPaysagère</w:t>
            </w:r>
            <w:proofErr w:type="spellEnd"/>
          </w:p>
          <w:p w14:paraId="68F71A65" w14:textId="77777777" w:rsidR="00403F44" w:rsidRPr="00970A8A" w:rsidRDefault="00403F44" w:rsidP="00B03D7E">
            <w:pPr>
              <w:jc w:val="both"/>
              <w:rPr>
                <w:rFonts w:cstheme="minorHAnsi"/>
                <w:sz w:val="20"/>
                <w:szCs w:val="20"/>
              </w:rPr>
            </w:pPr>
          </w:p>
        </w:tc>
      </w:tr>
      <w:tr w:rsidR="00403F44" w14:paraId="67322FAF" w14:textId="77777777" w:rsidTr="00B03D7E">
        <w:tc>
          <w:tcPr>
            <w:tcW w:w="2222" w:type="dxa"/>
            <w:tcBorders>
              <w:top w:val="nil"/>
              <w:left w:val="single" w:sz="4" w:space="0" w:color="auto"/>
              <w:bottom w:val="nil"/>
              <w:right w:val="nil"/>
            </w:tcBorders>
          </w:tcPr>
          <w:p w14:paraId="5E1678F8" w14:textId="77777777" w:rsidR="00403F44" w:rsidRPr="007848F9" w:rsidRDefault="00403F44" w:rsidP="00B03D7E">
            <w:pPr>
              <w:jc w:val="both"/>
              <w:rPr>
                <w:rFonts w:cstheme="minorHAnsi"/>
                <w:sz w:val="20"/>
                <w:szCs w:val="20"/>
              </w:rPr>
            </w:pPr>
            <w:r w:rsidRPr="007848F9">
              <w:rPr>
                <w:rFonts w:cstheme="minorHAnsi"/>
                <w:sz w:val="20"/>
                <w:szCs w:val="20"/>
              </w:rPr>
              <w:t>Définition</w:t>
            </w:r>
          </w:p>
        </w:tc>
        <w:tc>
          <w:tcPr>
            <w:tcW w:w="7066" w:type="dxa"/>
            <w:tcBorders>
              <w:top w:val="nil"/>
              <w:left w:val="nil"/>
              <w:bottom w:val="nil"/>
              <w:right w:val="single" w:sz="4" w:space="0" w:color="auto"/>
            </w:tcBorders>
          </w:tcPr>
          <w:p w14:paraId="1F2B9CFC" w14:textId="3529D41A" w:rsidR="00403F44" w:rsidRPr="007848F9" w:rsidRDefault="00C07F98" w:rsidP="00403F44">
            <w:pPr>
              <w:jc w:val="both"/>
              <w:rPr>
                <w:rFonts w:cstheme="minorHAnsi"/>
                <w:sz w:val="20"/>
                <w:szCs w:val="20"/>
              </w:rPr>
            </w:pPr>
            <w:r>
              <w:rPr>
                <w:rFonts w:cstheme="minorHAnsi"/>
                <w:sz w:val="20"/>
                <w:szCs w:val="20"/>
              </w:rPr>
              <w:t>Identifiant de l’</w:t>
            </w:r>
            <w:r w:rsidR="00403F44">
              <w:rPr>
                <w:rFonts w:cstheme="minorHAnsi"/>
                <w:sz w:val="20"/>
                <w:szCs w:val="20"/>
              </w:rPr>
              <w:t xml:space="preserve">unité paysagère </w:t>
            </w:r>
            <w:r>
              <w:rPr>
                <w:rFonts w:cstheme="minorHAnsi"/>
                <w:sz w:val="20"/>
                <w:szCs w:val="20"/>
              </w:rPr>
              <w:t>à la</w:t>
            </w:r>
            <w:r w:rsidR="00403F44">
              <w:rPr>
                <w:rFonts w:cstheme="minorHAnsi"/>
                <w:sz w:val="20"/>
                <w:szCs w:val="20"/>
              </w:rPr>
              <w:t>quel</w:t>
            </w:r>
            <w:r>
              <w:rPr>
                <w:rFonts w:cstheme="minorHAnsi"/>
                <w:sz w:val="20"/>
                <w:szCs w:val="20"/>
              </w:rPr>
              <w:t>le</w:t>
            </w:r>
            <w:r w:rsidR="00403F44">
              <w:rPr>
                <w:rFonts w:cstheme="minorHAnsi"/>
                <w:sz w:val="20"/>
                <w:szCs w:val="20"/>
              </w:rPr>
              <w:t xml:space="preserve"> appartient la sous-unité paysagère. </w:t>
            </w:r>
          </w:p>
        </w:tc>
      </w:tr>
      <w:tr w:rsidR="00403F44" w14:paraId="58D78CFC" w14:textId="77777777" w:rsidTr="00B03D7E">
        <w:tc>
          <w:tcPr>
            <w:tcW w:w="2222" w:type="dxa"/>
            <w:tcBorders>
              <w:top w:val="nil"/>
              <w:left w:val="single" w:sz="4" w:space="0" w:color="auto"/>
              <w:bottom w:val="nil"/>
              <w:right w:val="nil"/>
            </w:tcBorders>
          </w:tcPr>
          <w:p w14:paraId="0B5C3900" w14:textId="77777777" w:rsidR="00403F44" w:rsidRPr="007848F9" w:rsidRDefault="00403F44" w:rsidP="00B03D7E">
            <w:pPr>
              <w:jc w:val="both"/>
              <w:rPr>
                <w:rFonts w:cstheme="minorHAnsi"/>
                <w:sz w:val="20"/>
                <w:szCs w:val="20"/>
              </w:rPr>
            </w:pPr>
            <w:r w:rsidRPr="007848F9">
              <w:rPr>
                <w:rFonts w:cstheme="minorHAnsi"/>
                <w:sz w:val="20"/>
                <w:szCs w:val="20"/>
              </w:rPr>
              <w:t>Type</w:t>
            </w:r>
          </w:p>
        </w:tc>
        <w:tc>
          <w:tcPr>
            <w:tcW w:w="7066" w:type="dxa"/>
            <w:tcBorders>
              <w:top w:val="nil"/>
              <w:left w:val="nil"/>
              <w:bottom w:val="nil"/>
              <w:right w:val="single" w:sz="4" w:space="0" w:color="auto"/>
            </w:tcBorders>
          </w:tcPr>
          <w:p w14:paraId="6C03621B" w14:textId="77777777" w:rsidR="00403F44" w:rsidRPr="007848F9" w:rsidRDefault="00403F44" w:rsidP="00B03D7E">
            <w:pPr>
              <w:jc w:val="both"/>
              <w:rPr>
                <w:rFonts w:cstheme="minorHAnsi"/>
                <w:sz w:val="20"/>
                <w:szCs w:val="20"/>
              </w:rPr>
            </w:pPr>
            <w:proofErr w:type="spellStart"/>
            <w:r>
              <w:rPr>
                <w:rFonts w:cstheme="minorHAnsi"/>
                <w:sz w:val="20"/>
                <w:szCs w:val="20"/>
              </w:rPr>
              <w:t>CharacterString</w:t>
            </w:r>
            <w:proofErr w:type="spellEnd"/>
          </w:p>
        </w:tc>
      </w:tr>
      <w:tr w:rsidR="00403F44" w14:paraId="254497D4" w14:textId="77777777" w:rsidTr="00B03D7E">
        <w:tc>
          <w:tcPr>
            <w:tcW w:w="2222" w:type="dxa"/>
            <w:tcBorders>
              <w:top w:val="nil"/>
              <w:left w:val="single" w:sz="4" w:space="0" w:color="auto"/>
              <w:bottom w:val="nil"/>
              <w:right w:val="nil"/>
            </w:tcBorders>
          </w:tcPr>
          <w:p w14:paraId="60487E08" w14:textId="77777777" w:rsidR="00403F44" w:rsidRPr="007848F9" w:rsidRDefault="00403F44" w:rsidP="00B03D7E">
            <w:pPr>
              <w:jc w:val="both"/>
              <w:rPr>
                <w:rFonts w:cstheme="minorHAnsi"/>
                <w:sz w:val="20"/>
                <w:szCs w:val="20"/>
              </w:rPr>
            </w:pPr>
            <w:r w:rsidRPr="007848F9">
              <w:rPr>
                <w:rFonts w:cstheme="minorHAnsi"/>
                <w:sz w:val="20"/>
                <w:szCs w:val="20"/>
              </w:rPr>
              <w:t>Multiplicité</w:t>
            </w:r>
          </w:p>
        </w:tc>
        <w:tc>
          <w:tcPr>
            <w:tcW w:w="7066" w:type="dxa"/>
            <w:tcBorders>
              <w:top w:val="nil"/>
              <w:left w:val="nil"/>
              <w:bottom w:val="nil"/>
              <w:right w:val="single" w:sz="4" w:space="0" w:color="auto"/>
            </w:tcBorders>
          </w:tcPr>
          <w:p w14:paraId="5817D49E" w14:textId="4D65D91C" w:rsidR="00403F44" w:rsidRPr="007848F9" w:rsidRDefault="00403F44" w:rsidP="00B03D7E">
            <w:pPr>
              <w:jc w:val="both"/>
              <w:rPr>
                <w:rFonts w:cstheme="minorHAnsi"/>
                <w:sz w:val="20"/>
                <w:szCs w:val="20"/>
              </w:rPr>
            </w:pPr>
            <w:r>
              <w:rPr>
                <w:rFonts w:cstheme="minorHAnsi"/>
                <w:sz w:val="20"/>
                <w:szCs w:val="20"/>
              </w:rPr>
              <w:t>1</w:t>
            </w:r>
          </w:p>
        </w:tc>
      </w:tr>
      <w:tr w:rsidR="00403F44" w14:paraId="66A73DDB" w14:textId="77777777" w:rsidTr="00B03D7E">
        <w:tc>
          <w:tcPr>
            <w:tcW w:w="2222" w:type="dxa"/>
            <w:tcBorders>
              <w:top w:val="nil"/>
              <w:left w:val="single" w:sz="4" w:space="0" w:color="auto"/>
              <w:bottom w:val="nil"/>
              <w:right w:val="nil"/>
            </w:tcBorders>
          </w:tcPr>
          <w:p w14:paraId="53815F1B" w14:textId="77777777" w:rsidR="00403F44" w:rsidRPr="007848F9" w:rsidRDefault="00403F44" w:rsidP="00B03D7E">
            <w:pPr>
              <w:jc w:val="both"/>
              <w:rPr>
                <w:rFonts w:cstheme="minorHAnsi"/>
                <w:sz w:val="20"/>
                <w:szCs w:val="20"/>
              </w:rPr>
            </w:pPr>
            <w:r w:rsidRPr="007848F9">
              <w:rPr>
                <w:rFonts w:cstheme="minorHAnsi"/>
                <w:sz w:val="20"/>
                <w:szCs w:val="20"/>
              </w:rPr>
              <w:t>Statut</w:t>
            </w:r>
          </w:p>
        </w:tc>
        <w:tc>
          <w:tcPr>
            <w:tcW w:w="7066" w:type="dxa"/>
            <w:tcBorders>
              <w:top w:val="nil"/>
              <w:left w:val="nil"/>
              <w:bottom w:val="nil"/>
              <w:right w:val="single" w:sz="4" w:space="0" w:color="auto"/>
            </w:tcBorders>
          </w:tcPr>
          <w:p w14:paraId="252A6667" w14:textId="4EC6350C" w:rsidR="00403F44" w:rsidRPr="007848F9" w:rsidRDefault="00403F44" w:rsidP="00B03D7E">
            <w:pPr>
              <w:jc w:val="both"/>
              <w:rPr>
                <w:rFonts w:cstheme="minorHAnsi"/>
                <w:sz w:val="20"/>
                <w:szCs w:val="20"/>
              </w:rPr>
            </w:pPr>
            <w:r>
              <w:rPr>
                <w:rFonts w:cstheme="minorHAnsi"/>
                <w:sz w:val="20"/>
                <w:szCs w:val="20"/>
              </w:rPr>
              <w:t>obligatoire</w:t>
            </w:r>
          </w:p>
        </w:tc>
      </w:tr>
      <w:tr w:rsidR="00403F44" w14:paraId="3550E77E" w14:textId="77777777" w:rsidTr="00B03D7E">
        <w:tc>
          <w:tcPr>
            <w:tcW w:w="2222" w:type="dxa"/>
            <w:tcBorders>
              <w:top w:val="nil"/>
              <w:left w:val="single" w:sz="4" w:space="0" w:color="auto"/>
              <w:bottom w:val="single" w:sz="4" w:space="0" w:color="auto"/>
              <w:right w:val="nil"/>
            </w:tcBorders>
          </w:tcPr>
          <w:p w14:paraId="38FCDC7E" w14:textId="77777777" w:rsidR="00403F44" w:rsidRPr="007848F9" w:rsidRDefault="00403F44" w:rsidP="00B03D7E">
            <w:pPr>
              <w:jc w:val="both"/>
              <w:rPr>
                <w:rFonts w:cstheme="minorHAnsi"/>
                <w:sz w:val="20"/>
                <w:szCs w:val="20"/>
              </w:rPr>
            </w:pPr>
            <w:r w:rsidRPr="007848F9">
              <w:rPr>
                <w:rFonts w:cstheme="minorHAnsi"/>
                <w:sz w:val="20"/>
                <w:szCs w:val="20"/>
              </w:rPr>
              <w:lastRenderedPageBreak/>
              <w:t>Remarque</w:t>
            </w:r>
          </w:p>
        </w:tc>
        <w:tc>
          <w:tcPr>
            <w:tcW w:w="7066" w:type="dxa"/>
            <w:tcBorders>
              <w:top w:val="nil"/>
              <w:left w:val="nil"/>
              <w:bottom w:val="single" w:sz="4" w:space="0" w:color="auto"/>
              <w:right w:val="single" w:sz="4" w:space="0" w:color="auto"/>
            </w:tcBorders>
          </w:tcPr>
          <w:p w14:paraId="38F54B27" w14:textId="6B7C9A20" w:rsidR="00403F44" w:rsidRPr="007848F9" w:rsidRDefault="00403F44" w:rsidP="00B03D7E">
            <w:pPr>
              <w:jc w:val="both"/>
              <w:rPr>
                <w:rFonts w:cstheme="minorHAnsi"/>
                <w:sz w:val="20"/>
                <w:szCs w:val="20"/>
              </w:rPr>
            </w:pPr>
            <w:r w:rsidRPr="007848F9">
              <w:rPr>
                <w:rFonts w:cstheme="minorHAnsi"/>
                <w:sz w:val="20"/>
                <w:szCs w:val="20"/>
              </w:rPr>
              <w:t xml:space="preserve">Cet attribut vise à </w:t>
            </w:r>
            <w:r>
              <w:rPr>
                <w:rFonts w:cstheme="minorHAnsi"/>
                <w:sz w:val="20"/>
                <w:szCs w:val="20"/>
              </w:rPr>
              <w:t xml:space="preserve"> implémenter la relation de composition entre sous-unités paysagères et unités paysagères</w:t>
            </w:r>
          </w:p>
        </w:tc>
      </w:tr>
    </w:tbl>
    <w:p w14:paraId="7BCD9BD2" w14:textId="77777777" w:rsidR="00403F44" w:rsidRDefault="00403F44" w:rsidP="00403F44"/>
    <w:p w14:paraId="2FEA34EE" w14:textId="77777777" w:rsidR="004F0C12" w:rsidRPr="004F0C12" w:rsidRDefault="004F0C12" w:rsidP="004F0C12"/>
    <w:p w14:paraId="54969088" w14:textId="77777777" w:rsidR="00F4316A" w:rsidRDefault="00F4316A" w:rsidP="004102C1">
      <w:pPr>
        <w:jc w:val="both"/>
        <w:rPr>
          <w:rFonts w:cstheme="minorHAnsi"/>
        </w:rPr>
      </w:pPr>
    </w:p>
    <w:p w14:paraId="2F3395F6" w14:textId="2C3A9E27" w:rsidR="00F4316A" w:rsidRDefault="00AD734E" w:rsidP="00842A8C">
      <w:pPr>
        <w:pStyle w:val="Titre2"/>
      </w:pPr>
      <w:bookmarkStart w:id="45" w:name="_Toc142385180"/>
      <w:r>
        <w:t>6</w:t>
      </w:r>
      <w:r w:rsidR="00D030E8">
        <w:t xml:space="preserve">.5 </w:t>
      </w:r>
      <w:r w:rsidR="00F4316A">
        <w:t>Classe Dynamique</w:t>
      </w:r>
      <w:bookmarkEnd w:id="45"/>
    </w:p>
    <w:p w14:paraId="66B7DFFD" w14:textId="77777777" w:rsidR="006A2718" w:rsidRDefault="006A2718" w:rsidP="006A2718"/>
    <w:tbl>
      <w:tblPr>
        <w:tblStyle w:val="Grilledutableau"/>
        <w:tblW w:w="0" w:type="auto"/>
        <w:tblLook w:val="04A0" w:firstRow="1" w:lastRow="0" w:firstColumn="1" w:lastColumn="0" w:noHBand="0" w:noVBand="1"/>
      </w:tblPr>
      <w:tblGrid>
        <w:gridCol w:w="1951"/>
        <w:gridCol w:w="7261"/>
      </w:tblGrid>
      <w:tr w:rsidR="006A2718" w:rsidRPr="00002AB8" w14:paraId="0DF23029" w14:textId="77777777" w:rsidTr="00B03D7E">
        <w:tc>
          <w:tcPr>
            <w:tcW w:w="1951" w:type="dxa"/>
          </w:tcPr>
          <w:p w14:paraId="50227C2B" w14:textId="77777777" w:rsidR="006A2718" w:rsidRPr="00002AB8" w:rsidRDefault="006A2718" w:rsidP="00B03D7E">
            <w:pPr>
              <w:rPr>
                <w:b/>
                <w:szCs w:val="20"/>
              </w:rPr>
            </w:pPr>
            <w:r w:rsidRPr="00002AB8">
              <w:rPr>
                <w:b/>
                <w:szCs w:val="20"/>
              </w:rPr>
              <w:t>Nom de la classe</w:t>
            </w:r>
          </w:p>
          <w:p w14:paraId="56024CBF" w14:textId="77777777" w:rsidR="006A2718" w:rsidRPr="00002AB8" w:rsidRDefault="006A2718" w:rsidP="00B03D7E">
            <w:pPr>
              <w:rPr>
                <w:b/>
                <w:szCs w:val="20"/>
              </w:rPr>
            </w:pPr>
          </w:p>
        </w:tc>
        <w:tc>
          <w:tcPr>
            <w:tcW w:w="7261" w:type="dxa"/>
          </w:tcPr>
          <w:p w14:paraId="31470E09" w14:textId="39737824" w:rsidR="006A2718" w:rsidRPr="00002AB8" w:rsidRDefault="006A2718" w:rsidP="00B03D7E">
            <w:pPr>
              <w:jc w:val="both"/>
              <w:rPr>
                <w:b/>
                <w:szCs w:val="20"/>
              </w:rPr>
            </w:pPr>
            <w:r>
              <w:rPr>
                <w:b/>
                <w:szCs w:val="20"/>
              </w:rPr>
              <w:t>Dynamique</w:t>
            </w:r>
          </w:p>
        </w:tc>
      </w:tr>
      <w:tr w:rsidR="006A2718" w:rsidRPr="001D5211" w14:paraId="1570F88C" w14:textId="77777777" w:rsidTr="00B03D7E">
        <w:tc>
          <w:tcPr>
            <w:tcW w:w="1951" w:type="dxa"/>
          </w:tcPr>
          <w:p w14:paraId="1F2E53E9" w14:textId="77777777" w:rsidR="006A2718" w:rsidRPr="001D5211" w:rsidRDefault="006A2718" w:rsidP="00B03D7E">
            <w:pPr>
              <w:rPr>
                <w:sz w:val="20"/>
                <w:szCs w:val="20"/>
              </w:rPr>
            </w:pPr>
            <w:r w:rsidRPr="001D5211">
              <w:rPr>
                <w:sz w:val="20"/>
                <w:szCs w:val="20"/>
              </w:rPr>
              <w:t xml:space="preserve">Définition </w:t>
            </w:r>
          </w:p>
          <w:p w14:paraId="4F55E244" w14:textId="77777777" w:rsidR="006A2718" w:rsidRPr="001D5211" w:rsidRDefault="006A2718" w:rsidP="00B03D7E">
            <w:pPr>
              <w:rPr>
                <w:sz w:val="20"/>
                <w:szCs w:val="20"/>
              </w:rPr>
            </w:pPr>
          </w:p>
        </w:tc>
        <w:tc>
          <w:tcPr>
            <w:tcW w:w="7261" w:type="dxa"/>
          </w:tcPr>
          <w:p w14:paraId="6F20A922" w14:textId="3C53E579" w:rsidR="006A2718" w:rsidRDefault="006A2718" w:rsidP="00B03D7E">
            <w:pPr>
              <w:jc w:val="both"/>
              <w:rPr>
                <w:rFonts w:eastAsia="Calibri"/>
                <w:sz w:val="20"/>
                <w:szCs w:val="20"/>
              </w:rPr>
            </w:pPr>
            <w:r>
              <w:rPr>
                <w:rFonts w:eastAsia="Calibri"/>
                <w:sz w:val="20"/>
                <w:szCs w:val="20"/>
              </w:rPr>
              <w:t xml:space="preserve">Une dynamique est une évolution du paysage depuis la dernière version de l’atlas des paysages </w:t>
            </w:r>
            <w:r w:rsidR="00A167AA" w:rsidRPr="00A167AA">
              <w:rPr>
                <w:rFonts w:eastAsia="Calibri"/>
                <w:sz w:val="20"/>
                <w:szCs w:val="20"/>
              </w:rPr>
              <w:t>ou de mise à jour ponctuelle</w:t>
            </w:r>
            <w:r w:rsidR="00A167AA">
              <w:rPr>
                <w:rFonts w:eastAsia="Calibri"/>
                <w:sz w:val="20"/>
                <w:szCs w:val="20"/>
              </w:rPr>
              <w:t xml:space="preserve">. Elle </w:t>
            </w:r>
            <w:r>
              <w:rPr>
                <w:rFonts w:eastAsia="Calibri"/>
                <w:sz w:val="20"/>
                <w:szCs w:val="20"/>
              </w:rPr>
              <w:t>correspondant au jeu de données géomatiques du paysage.</w:t>
            </w:r>
          </w:p>
          <w:p w14:paraId="5CD93AC9" w14:textId="12C7B935" w:rsidR="006A2718" w:rsidRDefault="006A2718" w:rsidP="006A2718">
            <w:pPr>
              <w:jc w:val="both"/>
              <w:rPr>
                <w:rFonts w:eastAsia="Calibri"/>
                <w:sz w:val="20"/>
                <w:szCs w:val="20"/>
              </w:rPr>
            </w:pPr>
            <w:r>
              <w:rPr>
                <w:rFonts w:eastAsia="Calibri"/>
                <w:sz w:val="20"/>
                <w:szCs w:val="20"/>
              </w:rPr>
              <w:t>Une dynamique est modélisée par un «</w:t>
            </w:r>
            <w:r>
              <w:rPr>
                <w:rFonts w:ascii="Courier New" w:eastAsia="Calibri" w:hAnsi="Courier New" w:cs="Courier New"/>
                <w:sz w:val="20"/>
                <w:szCs w:val="20"/>
              </w:rPr>
              <w:t> </w:t>
            </w:r>
            <w:r>
              <w:rPr>
                <w:rFonts w:eastAsia="Calibri"/>
                <w:sz w:val="20"/>
                <w:szCs w:val="20"/>
              </w:rPr>
              <w:t>data type</w:t>
            </w:r>
            <w:r>
              <w:rPr>
                <w:rFonts w:ascii="Courier New" w:eastAsia="Calibri" w:hAnsi="Courier New" w:cs="Courier New"/>
                <w:sz w:val="20"/>
                <w:szCs w:val="20"/>
              </w:rPr>
              <w:t> </w:t>
            </w:r>
            <w:r>
              <w:rPr>
                <w:rFonts w:eastAsia="Calibri" w:cs="Marianne"/>
                <w:sz w:val="20"/>
                <w:szCs w:val="20"/>
              </w:rPr>
              <w:t>»</w:t>
            </w:r>
            <w:r>
              <w:rPr>
                <w:rFonts w:eastAsia="Calibri"/>
                <w:sz w:val="20"/>
                <w:szCs w:val="20"/>
              </w:rPr>
              <w:t>, c’est-à-dire un attribut complexe</w:t>
            </w:r>
            <w:r>
              <w:rPr>
                <w:rFonts w:ascii="Courier New" w:eastAsia="Calibri" w:hAnsi="Courier New" w:cs="Courier New"/>
                <w:sz w:val="20"/>
                <w:szCs w:val="20"/>
              </w:rPr>
              <w:t> </w:t>
            </w:r>
            <w:r w:rsidR="00A862EF">
              <w:rPr>
                <w:rFonts w:ascii="Courier New" w:eastAsia="Calibri" w:hAnsi="Courier New" w:cs="Courier New"/>
                <w:sz w:val="20"/>
                <w:szCs w:val="20"/>
              </w:rPr>
              <w:t>; celui</w:t>
            </w:r>
            <w:r w:rsidRPr="006A2718">
              <w:rPr>
                <w:rFonts w:eastAsia="Calibri"/>
                <w:sz w:val="20"/>
                <w:szCs w:val="20"/>
              </w:rPr>
              <w:t>-ci peut s’appliquer aux unités paysagères et aux ensembles paysagers.</w:t>
            </w:r>
          </w:p>
          <w:p w14:paraId="545D2C15" w14:textId="2BF04FE5" w:rsidR="006A2718" w:rsidRPr="006A2718" w:rsidRDefault="006A2718" w:rsidP="00A167AA">
            <w:pPr>
              <w:jc w:val="both"/>
              <w:rPr>
                <w:rFonts w:eastAsia="Calibri"/>
                <w:sz w:val="20"/>
                <w:szCs w:val="20"/>
              </w:rPr>
            </w:pPr>
            <w:r>
              <w:rPr>
                <w:rFonts w:eastAsia="Calibri"/>
                <w:sz w:val="20"/>
                <w:szCs w:val="20"/>
              </w:rPr>
              <w:t xml:space="preserve">En théorie, une unité paysagère ou un ensemble paysager </w:t>
            </w:r>
            <w:commentRangeStart w:id="46"/>
            <w:r>
              <w:rPr>
                <w:rFonts w:eastAsia="Calibri"/>
                <w:sz w:val="20"/>
                <w:szCs w:val="20"/>
              </w:rPr>
              <w:t>peut</w:t>
            </w:r>
            <w:r w:rsidR="00A167AA">
              <w:rPr>
                <w:rFonts w:eastAsia="Calibri"/>
                <w:sz w:val="20"/>
                <w:szCs w:val="20"/>
              </w:rPr>
              <w:t xml:space="preserve"> comporter une à plusieurs</w:t>
            </w:r>
            <w:r>
              <w:rPr>
                <w:rFonts w:eastAsia="Calibri"/>
                <w:sz w:val="20"/>
                <w:szCs w:val="20"/>
              </w:rPr>
              <w:t xml:space="preserve"> dynamiques</w:t>
            </w:r>
            <w:r w:rsidR="00A167AA">
              <w:rPr>
                <w:rFonts w:eastAsia="Calibri"/>
                <w:sz w:val="20"/>
                <w:szCs w:val="20"/>
              </w:rPr>
              <w:t xml:space="preserve"> (une ou plusieurs).</w:t>
            </w:r>
            <w:commentRangeEnd w:id="46"/>
            <w:r w:rsidR="004947FB">
              <w:rPr>
                <w:rStyle w:val="Marquedecommentaire"/>
              </w:rPr>
              <w:commentReference w:id="46"/>
            </w:r>
          </w:p>
        </w:tc>
      </w:tr>
      <w:tr w:rsidR="006A2718" w:rsidRPr="001D5211" w14:paraId="155BD105" w14:textId="77777777" w:rsidTr="00B03D7E">
        <w:tc>
          <w:tcPr>
            <w:tcW w:w="1951" w:type="dxa"/>
          </w:tcPr>
          <w:p w14:paraId="29FBE150" w14:textId="77777777" w:rsidR="006A2718" w:rsidRPr="001D5211" w:rsidRDefault="006A2718" w:rsidP="00B03D7E">
            <w:pPr>
              <w:rPr>
                <w:sz w:val="20"/>
                <w:szCs w:val="20"/>
              </w:rPr>
            </w:pPr>
            <w:r w:rsidRPr="001D5211">
              <w:rPr>
                <w:sz w:val="20"/>
                <w:szCs w:val="20"/>
              </w:rPr>
              <w:t>Statut</w:t>
            </w:r>
          </w:p>
        </w:tc>
        <w:tc>
          <w:tcPr>
            <w:tcW w:w="7261" w:type="dxa"/>
          </w:tcPr>
          <w:p w14:paraId="0B9CB1C0" w14:textId="73DA19FC" w:rsidR="006A2718" w:rsidRPr="001D5211" w:rsidRDefault="00A862EF" w:rsidP="00B03D7E">
            <w:pPr>
              <w:jc w:val="both"/>
              <w:rPr>
                <w:sz w:val="20"/>
                <w:szCs w:val="20"/>
              </w:rPr>
            </w:pPr>
            <w:r>
              <w:rPr>
                <w:sz w:val="20"/>
                <w:szCs w:val="20"/>
              </w:rPr>
              <w:t xml:space="preserve">Obligatoire </w:t>
            </w:r>
            <w:r w:rsidR="005654D9">
              <w:rPr>
                <w:sz w:val="20"/>
                <w:szCs w:val="20"/>
              </w:rPr>
              <w:t xml:space="preserve">pour les atlas </w:t>
            </w:r>
            <w:ins w:id="47" w:author="Dominique Laurent" w:date="2023-09-05T10:16:00Z">
              <w:r w:rsidR="000B725F">
                <w:rPr>
                  <w:sz w:val="20"/>
                  <w:szCs w:val="20"/>
                </w:rPr>
                <w:t xml:space="preserve">départementaux </w:t>
              </w:r>
            </w:ins>
            <w:r w:rsidR="005654D9">
              <w:rPr>
                <w:sz w:val="20"/>
                <w:szCs w:val="20"/>
              </w:rPr>
              <w:t>réalisés après la publication du standard.</w:t>
            </w:r>
          </w:p>
        </w:tc>
      </w:tr>
      <w:tr w:rsidR="006A2718" w:rsidRPr="001D5211" w14:paraId="68908801" w14:textId="77777777" w:rsidTr="00B03D7E">
        <w:tc>
          <w:tcPr>
            <w:tcW w:w="1951" w:type="dxa"/>
          </w:tcPr>
          <w:p w14:paraId="7E6E5E1E" w14:textId="0D89C579" w:rsidR="006A2718" w:rsidRPr="001D5211" w:rsidRDefault="006A2718" w:rsidP="00B03D7E">
            <w:pPr>
              <w:rPr>
                <w:sz w:val="20"/>
                <w:szCs w:val="20"/>
              </w:rPr>
            </w:pPr>
            <w:r>
              <w:rPr>
                <w:sz w:val="20"/>
                <w:szCs w:val="20"/>
              </w:rPr>
              <w:t xml:space="preserve">Règles de saisie </w:t>
            </w:r>
          </w:p>
        </w:tc>
        <w:tc>
          <w:tcPr>
            <w:tcW w:w="7261" w:type="dxa"/>
          </w:tcPr>
          <w:p w14:paraId="6CE433C4" w14:textId="77777777" w:rsidR="006A2718" w:rsidRDefault="006A2718" w:rsidP="00B03D7E">
            <w:pPr>
              <w:jc w:val="both"/>
              <w:rPr>
                <w:sz w:val="20"/>
                <w:szCs w:val="20"/>
              </w:rPr>
            </w:pPr>
            <w:r>
              <w:rPr>
                <w:sz w:val="20"/>
                <w:szCs w:val="20"/>
              </w:rPr>
              <w:t xml:space="preserve">L’objectif des données géomatiques étant de donner une information synthétique, il est recommandé de se limiter aux dynamiques principales. </w:t>
            </w:r>
          </w:p>
          <w:p w14:paraId="6B1D92AB" w14:textId="2F0966DA" w:rsidR="006A2718" w:rsidRPr="001D5211" w:rsidRDefault="006A2718" w:rsidP="00B03D7E">
            <w:pPr>
              <w:jc w:val="both"/>
              <w:rPr>
                <w:sz w:val="20"/>
                <w:szCs w:val="20"/>
              </w:rPr>
            </w:pPr>
            <w:r>
              <w:rPr>
                <w:sz w:val="20"/>
                <w:szCs w:val="20"/>
              </w:rPr>
              <w:t xml:space="preserve">Un nombre maximal de 5-6 dynamiques par découpage paysager </w:t>
            </w:r>
            <w:r w:rsidR="00580564">
              <w:rPr>
                <w:sz w:val="20"/>
                <w:szCs w:val="20"/>
              </w:rPr>
              <w:t>est considéré comme raisonnable.</w:t>
            </w:r>
          </w:p>
        </w:tc>
      </w:tr>
    </w:tbl>
    <w:p w14:paraId="3718DEA7" w14:textId="77777777" w:rsidR="006A2718" w:rsidRPr="006A2718" w:rsidRDefault="006A2718" w:rsidP="006A2718"/>
    <w:p w14:paraId="77BF29C4" w14:textId="77777777" w:rsidR="00580564" w:rsidRPr="00037928" w:rsidRDefault="00580564" w:rsidP="00580564">
      <w:pPr>
        <w:jc w:val="both"/>
        <w:rPr>
          <w:rFonts w:cstheme="minorHAnsi"/>
          <w:u w:val="single"/>
        </w:rPr>
      </w:pPr>
      <w:r w:rsidRPr="00037928">
        <w:rPr>
          <w:rFonts w:cstheme="minorHAnsi"/>
          <w:u w:val="single"/>
        </w:rPr>
        <w:t xml:space="preserve">Liste des attributs </w:t>
      </w:r>
    </w:p>
    <w:tbl>
      <w:tblPr>
        <w:tblStyle w:val="Grilledutableau"/>
        <w:tblW w:w="0" w:type="auto"/>
        <w:tblLook w:val="04A0" w:firstRow="1" w:lastRow="0" w:firstColumn="1" w:lastColumn="0" w:noHBand="0" w:noVBand="1"/>
      </w:tblPr>
      <w:tblGrid>
        <w:gridCol w:w="2222"/>
        <w:gridCol w:w="7066"/>
      </w:tblGrid>
      <w:tr w:rsidR="00580564" w14:paraId="64603666" w14:textId="77777777" w:rsidTr="00B03D7E">
        <w:tc>
          <w:tcPr>
            <w:tcW w:w="9288" w:type="dxa"/>
            <w:gridSpan w:val="2"/>
            <w:tcBorders>
              <w:bottom w:val="nil"/>
            </w:tcBorders>
          </w:tcPr>
          <w:p w14:paraId="7223D99C" w14:textId="59B475EC" w:rsidR="00580564" w:rsidRDefault="00580564" w:rsidP="00580564">
            <w:pPr>
              <w:jc w:val="both"/>
              <w:rPr>
                <w:rFonts w:cstheme="minorHAnsi"/>
              </w:rPr>
            </w:pPr>
            <w:proofErr w:type="spellStart"/>
            <w:r>
              <w:rPr>
                <w:rFonts w:cstheme="minorHAnsi"/>
                <w:b/>
              </w:rPr>
              <w:t>natureEvolution</w:t>
            </w:r>
            <w:proofErr w:type="spellEnd"/>
          </w:p>
        </w:tc>
      </w:tr>
      <w:tr w:rsidR="00580564" w:rsidRPr="001D5211" w14:paraId="51684E2D" w14:textId="77777777" w:rsidTr="00B03D7E">
        <w:tc>
          <w:tcPr>
            <w:tcW w:w="2222" w:type="dxa"/>
            <w:tcBorders>
              <w:top w:val="nil"/>
              <w:left w:val="single" w:sz="4" w:space="0" w:color="auto"/>
              <w:bottom w:val="nil"/>
              <w:right w:val="nil"/>
            </w:tcBorders>
          </w:tcPr>
          <w:p w14:paraId="5A13C34A" w14:textId="77777777" w:rsidR="00580564" w:rsidRPr="00416CE8" w:rsidRDefault="00580564" w:rsidP="00B03D7E">
            <w:pPr>
              <w:jc w:val="both"/>
              <w:rPr>
                <w:rFonts w:cstheme="minorHAnsi"/>
                <w:b/>
              </w:rPr>
            </w:pPr>
            <w:r w:rsidRPr="0065013A">
              <w:rPr>
                <w:rFonts w:cstheme="minorHAnsi"/>
                <w:sz w:val="20"/>
              </w:rPr>
              <w:t>Définition</w:t>
            </w:r>
          </w:p>
        </w:tc>
        <w:tc>
          <w:tcPr>
            <w:tcW w:w="7066" w:type="dxa"/>
            <w:tcBorders>
              <w:top w:val="nil"/>
              <w:left w:val="nil"/>
              <w:bottom w:val="nil"/>
              <w:right w:val="single" w:sz="4" w:space="0" w:color="auto"/>
            </w:tcBorders>
          </w:tcPr>
          <w:p w14:paraId="4337DEBA" w14:textId="40496BEE" w:rsidR="00580564" w:rsidRPr="001D5211" w:rsidRDefault="00C07F98" w:rsidP="00B03D7E">
            <w:pPr>
              <w:jc w:val="both"/>
              <w:rPr>
                <w:rFonts w:cstheme="minorHAnsi"/>
                <w:sz w:val="20"/>
              </w:rPr>
            </w:pPr>
            <w:r>
              <w:rPr>
                <w:rFonts w:cstheme="minorHAnsi"/>
                <w:sz w:val="20"/>
              </w:rPr>
              <w:t>Catégorie d’évolution de la dynamique</w:t>
            </w:r>
            <w:r w:rsidR="00580564">
              <w:rPr>
                <w:rFonts w:cstheme="minorHAnsi"/>
                <w:sz w:val="20"/>
              </w:rPr>
              <w:t xml:space="preserve">. </w:t>
            </w:r>
          </w:p>
        </w:tc>
      </w:tr>
      <w:tr w:rsidR="00580564" w14:paraId="10BC1205" w14:textId="77777777" w:rsidTr="00B03D7E">
        <w:tc>
          <w:tcPr>
            <w:tcW w:w="2222" w:type="dxa"/>
            <w:tcBorders>
              <w:top w:val="nil"/>
              <w:left w:val="single" w:sz="4" w:space="0" w:color="auto"/>
              <w:bottom w:val="nil"/>
              <w:right w:val="nil"/>
            </w:tcBorders>
          </w:tcPr>
          <w:p w14:paraId="298BEE90" w14:textId="77777777" w:rsidR="00580564" w:rsidRDefault="00580564" w:rsidP="00B03D7E">
            <w:pPr>
              <w:jc w:val="both"/>
              <w:rPr>
                <w:rFonts w:cstheme="minorHAnsi"/>
              </w:rPr>
            </w:pPr>
            <w:r w:rsidRPr="0065013A">
              <w:rPr>
                <w:rFonts w:cstheme="minorHAnsi"/>
                <w:sz w:val="20"/>
              </w:rPr>
              <w:t>Type</w:t>
            </w:r>
          </w:p>
        </w:tc>
        <w:tc>
          <w:tcPr>
            <w:tcW w:w="7066" w:type="dxa"/>
            <w:tcBorders>
              <w:top w:val="nil"/>
              <w:left w:val="nil"/>
              <w:bottom w:val="nil"/>
              <w:right w:val="single" w:sz="4" w:space="0" w:color="auto"/>
            </w:tcBorders>
          </w:tcPr>
          <w:p w14:paraId="784BD876" w14:textId="5E2FC04E" w:rsidR="00580564" w:rsidRDefault="00580564" w:rsidP="00C07F98">
            <w:pPr>
              <w:jc w:val="both"/>
              <w:rPr>
                <w:rFonts w:cstheme="minorHAnsi"/>
              </w:rPr>
            </w:pPr>
            <w:r>
              <w:rPr>
                <w:rFonts w:cstheme="minorHAnsi"/>
                <w:sz w:val="20"/>
              </w:rPr>
              <w:t>Liste de valeurs (</w:t>
            </w:r>
            <w:proofErr w:type="spellStart"/>
            <w:r>
              <w:rPr>
                <w:rFonts w:cstheme="minorHAnsi"/>
                <w:sz w:val="20"/>
              </w:rPr>
              <w:t>Type</w:t>
            </w:r>
            <w:r w:rsidR="00C07F98">
              <w:rPr>
                <w:rFonts w:cstheme="minorHAnsi"/>
                <w:sz w:val="20"/>
              </w:rPr>
              <w:t>Evolution</w:t>
            </w:r>
            <w:proofErr w:type="spellEnd"/>
            <w:r>
              <w:rPr>
                <w:rFonts w:cstheme="minorHAnsi"/>
                <w:sz w:val="20"/>
              </w:rPr>
              <w:t>)</w:t>
            </w:r>
          </w:p>
        </w:tc>
      </w:tr>
      <w:tr w:rsidR="00580564" w:rsidRPr="001D5211" w14:paraId="71FED9C1" w14:textId="77777777" w:rsidTr="00B03D7E">
        <w:tc>
          <w:tcPr>
            <w:tcW w:w="2222" w:type="dxa"/>
            <w:tcBorders>
              <w:top w:val="nil"/>
              <w:left w:val="single" w:sz="4" w:space="0" w:color="auto"/>
              <w:bottom w:val="nil"/>
              <w:right w:val="nil"/>
            </w:tcBorders>
          </w:tcPr>
          <w:p w14:paraId="1A0BF3B4" w14:textId="77777777" w:rsidR="00580564" w:rsidRDefault="00580564" w:rsidP="00B03D7E">
            <w:pPr>
              <w:jc w:val="both"/>
              <w:rPr>
                <w:rFonts w:cstheme="minorHAnsi"/>
              </w:rPr>
            </w:pPr>
            <w:r w:rsidRPr="0065013A">
              <w:rPr>
                <w:rFonts w:cstheme="minorHAnsi"/>
                <w:sz w:val="20"/>
              </w:rPr>
              <w:t>Multiplicité</w:t>
            </w:r>
          </w:p>
        </w:tc>
        <w:tc>
          <w:tcPr>
            <w:tcW w:w="7066" w:type="dxa"/>
            <w:tcBorders>
              <w:top w:val="nil"/>
              <w:left w:val="nil"/>
              <w:bottom w:val="nil"/>
              <w:right w:val="single" w:sz="4" w:space="0" w:color="auto"/>
            </w:tcBorders>
          </w:tcPr>
          <w:p w14:paraId="57910878" w14:textId="77777777" w:rsidR="00580564" w:rsidRPr="001D5211" w:rsidRDefault="00580564" w:rsidP="00B03D7E">
            <w:pPr>
              <w:jc w:val="both"/>
              <w:rPr>
                <w:rFonts w:cstheme="minorHAnsi"/>
                <w:sz w:val="20"/>
                <w:szCs w:val="20"/>
              </w:rPr>
            </w:pPr>
            <w:r w:rsidRPr="001D5211">
              <w:rPr>
                <w:rFonts w:cstheme="minorHAnsi"/>
                <w:sz w:val="20"/>
                <w:szCs w:val="20"/>
              </w:rPr>
              <w:t>1</w:t>
            </w:r>
          </w:p>
        </w:tc>
      </w:tr>
      <w:tr w:rsidR="00580564" w14:paraId="4951136A" w14:textId="77777777" w:rsidTr="00B03D7E">
        <w:tc>
          <w:tcPr>
            <w:tcW w:w="2222" w:type="dxa"/>
            <w:tcBorders>
              <w:top w:val="nil"/>
              <w:left w:val="single" w:sz="4" w:space="0" w:color="auto"/>
              <w:bottom w:val="nil"/>
              <w:right w:val="nil"/>
            </w:tcBorders>
          </w:tcPr>
          <w:p w14:paraId="58F4AC1C" w14:textId="77777777" w:rsidR="00580564" w:rsidRDefault="00580564" w:rsidP="00B03D7E">
            <w:pPr>
              <w:jc w:val="both"/>
              <w:rPr>
                <w:rFonts w:cstheme="minorHAnsi"/>
              </w:rPr>
            </w:pPr>
            <w:r>
              <w:rPr>
                <w:rFonts w:cstheme="minorHAnsi"/>
                <w:sz w:val="20"/>
              </w:rPr>
              <w:t>Statut</w:t>
            </w:r>
          </w:p>
        </w:tc>
        <w:tc>
          <w:tcPr>
            <w:tcW w:w="7066" w:type="dxa"/>
            <w:tcBorders>
              <w:top w:val="nil"/>
              <w:left w:val="nil"/>
              <w:bottom w:val="nil"/>
              <w:right w:val="single" w:sz="4" w:space="0" w:color="auto"/>
            </w:tcBorders>
          </w:tcPr>
          <w:p w14:paraId="3D7B96B3" w14:textId="77777777" w:rsidR="00580564" w:rsidRDefault="00580564" w:rsidP="00B03D7E">
            <w:pPr>
              <w:jc w:val="both"/>
              <w:rPr>
                <w:rFonts w:cstheme="minorHAnsi"/>
              </w:rPr>
            </w:pPr>
            <w:r>
              <w:rPr>
                <w:rFonts w:cstheme="minorHAnsi"/>
                <w:sz w:val="20"/>
              </w:rPr>
              <w:t>obligatoire</w:t>
            </w:r>
          </w:p>
        </w:tc>
      </w:tr>
      <w:tr w:rsidR="00580564" w:rsidRPr="00E47671" w14:paraId="62EC7278" w14:textId="77777777" w:rsidTr="00B03D7E">
        <w:tc>
          <w:tcPr>
            <w:tcW w:w="2222" w:type="dxa"/>
            <w:tcBorders>
              <w:top w:val="nil"/>
              <w:left w:val="single" w:sz="4" w:space="0" w:color="auto"/>
              <w:bottom w:val="single" w:sz="4" w:space="0" w:color="auto"/>
              <w:right w:val="nil"/>
            </w:tcBorders>
          </w:tcPr>
          <w:p w14:paraId="4662A0CD" w14:textId="77777777" w:rsidR="00580564" w:rsidRDefault="00580564" w:rsidP="00B03D7E">
            <w:pPr>
              <w:jc w:val="both"/>
              <w:rPr>
                <w:rFonts w:cstheme="minorHAnsi"/>
              </w:rPr>
            </w:pPr>
            <w:r w:rsidRPr="0065013A">
              <w:rPr>
                <w:rFonts w:cstheme="minorHAnsi"/>
                <w:sz w:val="20"/>
              </w:rPr>
              <w:t>Remarque</w:t>
            </w:r>
          </w:p>
        </w:tc>
        <w:tc>
          <w:tcPr>
            <w:tcW w:w="7066" w:type="dxa"/>
            <w:tcBorders>
              <w:top w:val="nil"/>
              <w:left w:val="nil"/>
              <w:bottom w:val="single" w:sz="4" w:space="0" w:color="auto"/>
              <w:right w:val="single" w:sz="4" w:space="0" w:color="auto"/>
            </w:tcBorders>
          </w:tcPr>
          <w:p w14:paraId="50BFA366" w14:textId="5D084367" w:rsidR="00580564" w:rsidRPr="00C07F98" w:rsidRDefault="00C07F98" w:rsidP="00B03D7E">
            <w:pPr>
              <w:jc w:val="both"/>
              <w:rPr>
                <w:rFonts w:cstheme="minorHAnsi"/>
                <w:sz w:val="20"/>
              </w:rPr>
            </w:pPr>
            <w:r>
              <w:rPr>
                <w:rFonts w:cstheme="minorHAnsi"/>
                <w:sz w:val="20"/>
              </w:rPr>
              <w:t xml:space="preserve">La dynamique est décrite </w:t>
            </w:r>
            <w:r w:rsidR="002A3BCD">
              <w:rPr>
                <w:rFonts w:cstheme="minorHAnsi"/>
                <w:sz w:val="20"/>
              </w:rPr>
              <w:t xml:space="preserve">de façon standardisée </w:t>
            </w:r>
            <w:r>
              <w:rPr>
                <w:rFonts w:cstheme="minorHAnsi"/>
                <w:sz w:val="20"/>
              </w:rPr>
              <w:t>par la combinaison de l’attribut «</w:t>
            </w:r>
            <w:r>
              <w:rPr>
                <w:rFonts w:ascii="Courier New" w:hAnsi="Courier New" w:cs="Courier New"/>
                <w:sz w:val="20"/>
              </w:rPr>
              <w:t> </w:t>
            </w:r>
            <w:proofErr w:type="spellStart"/>
            <w:r>
              <w:rPr>
                <w:rFonts w:cstheme="minorHAnsi"/>
                <w:sz w:val="20"/>
              </w:rPr>
              <w:t>natureEvolution</w:t>
            </w:r>
            <w:proofErr w:type="spellEnd"/>
            <w:r>
              <w:rPr>
                <w:rFonts w:ascii="Courier New" w:hAnsi="Courier New" w:cs="Courier New"/>
                <w:sz w:val="20"/>
              </w:rPr>
              <w:t> </w:t>
            </w:r>
            <w:r>
              <w:rPr>
                <w:rFonts w:cs="Marianne"/>
                <w:sz w:val="20"/>
              </w:rPr>
              <w:t>»</w:t>
            </w:r>
            <w:r>
              <w:rPr>
                <w:rFonts w:cstheme="minorHAnsi"/>
                <w:sz w:val="20"/>
              </w:rPr>
              <w:t xml:space="preserve"> et de l’attribut «</w:t>
            </w:r>
            <w:r>
              <w:rPr>
                <w:rFonts w:ascii="Courier New" w:hAnsi="Courier New" w:cs="Courier New"/>
                <w:sz w:val="20"/>
              </w:rPr>
              <w:t> </w:t>
            </w:r>
            <w:proofErr w:type="spellStart"/>
            <w:r>
              <w:rPr>
                <w:rFonts w:cstheme="minorHAnsi"/>
                <w:sz w:val="20"/>
              </w:rPr>
              <w:t>objetEvolution</w:t>
            </w:r>
            <w:proofErr w:type="spellEnd"/>
            <w:r>
              <w:rPr>
                <w:rFonts w:ascii="Courier New" w:hAnsi="Courier New" w:cs="Courier New"/>
                <w:sz w:val="20"/>
              </w:rPr>
              <w:t> </w:t>
            </w:r>
            <w:r>
              <w:rPr>
                <w:rFonts w:cs="Marianne"/>
                <w:sz w:val="20"/>
              </w:rPr>
              <w:t>»</w:t>
            </w:r>
            <w:r>
              <w:rPr>
                <w:rFonts w:cstheme="minorHAnsi"/>
                <w:sz w:val="20"/>
              </w:rPr>
              <w:t>.</w:t>
            </w:r>
          </w:p>
        </w:tc>
      </w:tr>
      <w:tr w:rsidR="00580564" w14:paraId="788BA794" w14:textId="77777777" w:rsidTr="00B03D7E">
        <w:tc>
          <w:tcPr>
            <w:tcW w:w="9288" w:type="dxa"/>
            <w:gridSpan w:val="2"/>
            <w:tcBorders>
              <w:top w:val="single" w:sz="4" w:space="0" w:color="auto"/>
              <w:bottom w:val="nil"/>
            </w:tcBorders>
          </w:tcPr>
          <w:p w14:paraId="54D7DED0" w14:textId="71D82F18" w:rsidR="00580564" w:rsidRDefault="00580564" w:rsidP="00580564">
            <w:pPr>
              <w:jc w:val="both"/>
              <w:rPr>
                <w:rFonts w:cstheme="minorHAnsi"/>
              </w:rPr>
            </w:pPr>
            <w:proofErr w:type="spellStart"/>
            <w:r>
              <w:rPr>
                <w:rFonts w:cstheme="minorHAnsi"/>
                <w:b/>
              </w:rPr>
              <w:t>objetEvolution</w:t>
            </w:r>
            <w:proofErr w:type="spellEnd"/>
          </w:p>
        </w:tc>
      </w:tr>
      <w:tr w:rsidR="00580564" w:rsidRPr="001D5211" w14:paraId="4083F224" w14:textId="77777777" w:rsidTr="00B03D7E">
        <w:tc>
          <w:tcPr>
            <w:tcW w:w="2222" w:type="dxa"/>
            <w:tcBorders>
              <w:top w:val="nil"/>
              <w:left w:val="single" w:sz="4" w:space="0" w:color="auto"/>
              <w:bottom w:val="nil"/>
              <w:right w:val="nil"/>
            </w:tcBorders>
          </w:tcPr>
          <w:p w14:paraId="20A8C6B0" w14:textId="77777777" w:rsidR="00580564" w:rsidRPr="001D5211" w:rsidRDefault="00580564" w:rsidP="00B03D7E">
            <w:pPr>
              <w:jc w:val="both"/>
              <w:rPr>
                <w:rFonts w:cstheme="minorHAnsi"/>
                <w:sz w:val="20"/>
              </w:rPr>
            </w:pPr>
            <w:r w:rsidRPr="001D5211">
              <w:rPr>
                <w:rFonts w:cstheme="minorHAnsi"/>
                <w:sz w:val="20"/>
              </w:rPr>
              <w:t>Définition</w:t>
            </w:r>
          </w:p>
        </w:tc>
        <w:tc>
          <w:tcPr>
            <w:tcW w:w="7066" w:type="dxa"/>
            <w:tcBorders>
              <w:top w:val="nil"/>
              <w:left w:val="nil"/>
              <w:bottom w:val="nil"/>
              <w:right w:val="single" w:sz="4" w:space="0" w:color="auto"/>
            </w:tcBorders>
          </w:tcPr>
          <w:p w14:paraId="05DB1366" w14:textId="55A0D4A8" w:rsidR="00580564" w:rsidRPr="001D5211" w:rsidRDefault="00580564" w:rsidP="00C07F98">
            <w:pPr>
              <w:jc w:val="both"/>
              <w:rPr>
                <w:rFonts w:cstheme="minorHAnsi"/>
                <w:sz w:val="20"/>
              </w:rPr>
            </w:pPr>
            <w:r>
              <w:rPr>
                <w:rFonts w:cstheme="minorHAnsi"/>
                <w:sz w:val="20"/>
              </w:rPr>
              <w:t xml:space="preserve">Caractéristique </w:t>
            </w:r>
            <w:r w:rsidR="00C07F98">
              <w:rPr>
                <w:rFonts w:cstheme="minorHAnsi"/>
                <w:sz w:val="20"/>
              </w:rPr>
              <w:t>paysagère sur laquelle porte l’évolution. Il peut s’agir d’une caractéristique quantitative (comme par exemple, un changement d’occupation du sol) ou d’une caractéristique qualitative</w:t>
            </w:r>
          </w:p>
        </w:tc>
      </w:tr>
      <w:tr w:rsidR="00580564" w:rsidRPr="001D5211" w14:paraId="0EBC04CD" w14:textId="77777777" w:rsidTr="00B03D7E">
        <w:tc>
          <w:tcPr>
            <w:tcW w:w="2222" w:type="dxa"/>
            <w:tcBorders>
              <w:top w:val="nil"/>
              <w:left w:val="single" w:sz="4" w:space="0" w:color="auto"/>
              <w:bottom w:val="nil"/>
              <w:right w:val="nil"/>
            </w:tcBorders>
          </w:tcPr>
          <w:p w14:paraId="20ED30DD" w14:textId="77777777" w:rsidR="00580564" w:rsidRPr="001D5211" w:rsidRDefault="00580564" w:rsidP="00B03D7E">
            <w:pPr>
              <w:jc w:val="both"/>
              <w:rPr>
                <w:rFonts w:cstheme="minorHAnsi"/>
                <w:sz w:val="20"/>
              </w:rPr>
            </w:pPr>
            <w:r w:rsidRPr="001D5211">
              <w:rPr>
                <w:rFonts w:cstheme="minorHAnsi"/>
                <w:sz w:val="20"/>
              </w:rPr>
              <w:t>Type</w:t>
            </w:r>
          </w:p>
        </w:tc>
        <w:tc>
          <w:tcPr>
            <w:tcW w:w="7066" w:type="dxa"/>
            <w:tcBorders>
              <w:top w:val="nil"/>
              <w:left w:val="nil"/>
              <w:bottom w:val="nil"/>
              <w:right w:val="single" w:sz="4" w:space="0" w:color="auto"/>
            </w:tcBorders>
          </w:tcPr>
          <w:p w14:paraId="46784356" w14:textId="4B989439" w:rsidR="00580564" w:rsidRPr="001D5211" w:rsidRDefault="00580564" w:rsidP="00C07F98">
            <w:pPr>
              <w:jc w:val="both"/>
              <w:rPr>
                <w:rFonts w:cstheme="minorHAnsi"/>
                <w:sz w:val="20"/>
              </w:rPr>
            </w:pPr>
            <w:r>
              <w:rPr>
                <w:rFonts w:cstheme="minorHAnsi"/>
                <w:sz w:val="20"/>
              </w:rPr>
              <w:t>Liste de valeurs (</w:t>
            </w:r>
            <w:proofErr w:type="spellStart"/>
            <w:r w:rsidR="00C07F98">
              <w:rPr>
                <w:rFonts w:cstheme="minorHAnsi"/>
                <w:sz w:val="20"/>
              </w:rPr>
              <w:t>ObjetEvolution</w:t>
            </w:r>
            <w:proofErr w:type="spellEnd"/>
            <w:r>
              <w:rPr>
                <w:rFonts w:cstheme="minorHAnsi"/>
                <w:sz w:val="20"/>
              </w:rPr>
              <w:t>)</w:t>
            </w:r>
          </w:p>
        </w:tc>
      </w:tr>
      <w:tr w:rsidR="00580564" w:rsidRPr="001D5211" w14:paraId="78091EA5" w14:textId="77777777" w:rsidTr="00B03D7E">
        <w:tc>
          <w:tcPr>
            <w:tcW w:w="2222" w:type="dxa"/>
            <w:tcBorders>
              <w:top w:val="nil"/>
              <w:left w:val="single" w:sz="4" w:space="0" w:color="auto"/>
              <w:bottom w:val="nil"/>
              <w:right w:val="nil"/>
            </w:tcBorders>
          </w:tcPr>
          <w:p w14:paraId="5E10D5AF" w14:textId="77777777" w:rsidR="00580564" w:rsidRPr="001D5211" w:rsidRDefault="00580564" w:rsidP="00B03D7E">
            <w:pPr>
              <w:jc w:val="both"/>
              <w:rPr>
                <w:rFonts w:cstheme="minorHAnsi"/>
                <w:sz w:val="20"/>
              </w:rPr>
            </w:pPr>
            <w:r w:rsidRPr="001D5211">
              <w:rPr>
                <w:rFonts w:cstheme="minorHAnsi"/>
                <w:sz w:val="20"/>
              </w:rPr>
              <w:t>Multiplicité</w:t>
            </w:r>
          </w:p>
        </w:tc>
        <w:tc>
          <w:tcPr>
            <w:tcW w:w="7066" w:type="dxa"/>
            <w:tcBorders>
              <w:top w:val="nil"/>
              <w:left w:val="nil"/>
              <w:bottom w:val="nil"/>
              <w:right w:val="single" w:sz="4" w:space="0" w:color="auto"/>
            </w:tcBorders>
          </w:tcPr>
          <w:p w14:paraId="46E270AB" w14:textId="77777777" w:rsidR="00580564" w:rsidRPr="001D5211" w:rsidRDefault="00580564" w:rsidP="00B03D7E">
            <w:pPr>
              <w:jc w:val="both"/>
              <w:rPr>
                <w:rFonts w:cstheme="minorHAnsi"/>
                <w:sz w:val="20"/>
              </w:rPr>
            </w:pPr>
            <w:r w:rsidRPr="001D5211">
              <w:rPr>
                <w:rFonts w:cstheme="minorHAnsi"/>
                <w:sz w:val="20"/>
              </w:rPr>
              <w:t>1</w:t>
            </w:r>
          </w:p>
        </w:tc>
      </w:tr>
      <w:tr w:rsidR="00580564" w:rsidRPr="001D5211" w14:paraId="02E4CEA9" w14:textId="77777777" w:rsidTr="00B03D7E">
        <w:tc>
          <w:tcPr>
            <w:tcW w:w="2222" w:type="dxa"/>
            <w:tcBorders>
              <w:top w:val="nil"/>
              <w:left w:val="single" w:sz="4" w:space="0" w:color="auto"/>
              <w:bottom w:val="nil"/>
              <w:right w:val="nil"/>
            </w:tcBorders>
          </w:tcPr>
          <w:p w14:paraId="10E98792" w14:textId="77777777" w:rsidR="00580564" w:rsidRPr="001D5211" w:rsidRDefault="00580564" w:rsidP="00B03D7E">
            <w:pPr>
              <w:jc w:val="both"/>
              <w:rPr>
                <w:rFonts w:cstheme="minorHAnsi"/>
                <w:sz w:val="20"/>
              </w:rPr>
            </w:pPr>
            <w:r w:rsidRPr="001D5211">
              <w:rPr>
                <w:rFonts w:cstheme="minorHAnsi"/>
                <w:sz w:val="20"/>
              </w:rPr>
              <w:t>Statut</w:t>
            </w:r>
          </w:p>
        </w:tc>
        <w:tc>
          <w:tcPr>
            <w:tcW w:w="7066" w:type="dxa"/>
            <w:tcBorders>
              <w:top w:val="nil"/>
              <w:left w:val="nil"/>
              <w:bottom w:val="nil"/>
              <w:right w:val="single" w:sz="4" w:space="0" w:color="auto"/>
            </w:tcBorders>
          </w:tcPr>
          <w:p w14:paraId="6A02A79B" w14:textId="77777777" w:rsidR="00580564" w:rsidRPr="001D5211" w:rsidRDefault="00580564" w:rsidP="00B03D7E">
            <w:pPr>
              <w:jc w:val="both"/>
              <w:rPr>
                <w:rFonts w:cstheme="minorHAnsi"/>
                <w:sz w:val="20"/>
              </w:rPr>
            </w:pPr>
            <w:r w:rsidRPr="001D5211">
              <w:rPr>
                <w:rFonts w:cstheme="minorHAnsi"/>
                <w:sz w:val="20"/>
              </w:rPr>
              <w:t>obligatoire</w:t>
            </w:r>
          </w:p>
        </w:tc>
      </w:tr>
      <w:tr w:rsidR="00580564" w:rsidRPr="001D5211" w14:paraId="19019852" w14:textId="77777777" w:rsidTr="00B03D7E">
        <w:tc>
          <w:tcPr>
            <w:tcW w:w="2222" w:type="dxa"/>
            <w:tcBorders>
              <w:top w:val="nil"/>
              <w:left w:val="single" w:sz="4" w:space="0" w:color="auto"/>
              <w:bottom w:val="single" w:sz="4" w:space="0" w:color="auto"/>
              <w:right w:val="nil"/>
            </w:tcBorders>
          </w:tcPr>
          <w:p w14:paraId="1ED8EBB5" w14:textId="77777777" w:rsidR="00580564" w:rsidRPr="001D5211" w:rsidRDefault="00580564" w:rsidP="00B03D7E">
            <w:pPr>
              <w:jc w:val="both"/>
              <w:rPr>
                <w:rFonts w:cstheme="minorHAnsi"/>
                <w:sz w:val="20"/>
              </w:rPr>
            </w:pPr>
            <w:r w:rsidRPr="001D5211">
              <w:rPr>
                <w:rFonts w:cstheme="minorHAnsi"/>
                <w:sz w:val="20"/>
              </w:rPr>
              <w:t>Remarque</w:t>
            </w:r>
          </w:p>
        </w:tc>
        <w:tc>
          <w:tcPr>
            <w:tcW w:w="7066" w:type="dxa"/>
            <w:tcBorders>
              <w:top w:val="nil"/>
              <w:left w:val="nil"/>
              <w:bottom w:val="single" w:sz="4" w:space="0" w:color="auto"/>
              <w:right w:val="single" w:sz="4" w:space="0" w:color="auto"/>
            </w:tcBorders>
          </w:tcPr>
          <w:p w14:paraId="02D74F15" w14:textId="551BDF6A" w:rsidR="00580564" w:rsidRPr="001D5211" w:rsidRDefault="00C07F98" w:rsidP="00B03D7E">
            <w:pPr>
              <w:jc w:val="both"/>
              <w:rPr>
                <w:rFonts w:cstheme="minorHAnsi"/>
                <w:sz w:val="20"/>
              </w:rPr>
            </w:pPr>
            <w:r>
              <w:rPr>
                <w:rFonts w:cstheme="minorHAnsi"/>
                <w:sz w:val="20"/>
              </w:rPr>
              <w:t>La dynamique est décrite par la combinaison de l’attribut «</w:t>
            </w:r>
            <w:r>
              <w:rPr>
                <w:rFonts w:ascii="Courier New" w:hAnsi="Courier New" w:cs="Courier New"/>
                <w:sz w:val="20"/>
              </w:rPr>
              <w:t> </w:t>
            </w:r>
            <w:proofErr w:type="spellStart"/>
            <w:r>
              <w:rPr>
                <w:rFonts w:cstheme="minorHAnsi"/>
                <w:sz w:val="20"/>
              </w:rPr>
              <w:t>natureEvolution</w:t>
            </w:r>
            <w:proofErr w:type="spellEnd"/>
            <w:r>
              <w:rPr>
                <w:rFonts w:ascii="Courier New" w:hAnsi="Courier New" w:cs="Courier New"/>
                <w:sz w:val="20"/>
              </w:rPr>
              <w:t> </w:t>
            </w:r>
            <w:r>
              <w:rPr>
                <w:rFonts w:cs="Marianne"/>
                <w:sz w:val="20"/>
              </w:rPr>
              <w:t>»</w:t>
            </w:r>
            <w:r>
              <w:rPr>
                <w:rFonts w:cstheme="minorHAnsi"/>
                <w:sz w:val="20"/>
              </w:rPr>
              <w:t xml:space="preserve"> et de l’attribut «</w:t>
            </w:r>
            <w:r>
              <w:rPr>
                <w:rFonts w:ascii="Courier New" w:hAnsi="Courier New" w:cs="Courier New"/>
                <w:sz w:val="20"/>
              </w:rPr>
              <w:t> </w:t>
            </w:r>
            <w:proofErr w:type="spellStart"/>
            <w:r>
              <w:rPr>
                <w:rFonts w:cstheme="minorHAnsi"/>
                <w:sz w:val="20"/>
              </w:rPr>
              <w:t>objetEvolution</w:t>
            </w:r>
            <w:proofErr w:type="spellEnd"/>
            <w:r>
              <w:rPr>
                <w:rFonts w:ascii="Courier New" w:hAnsi="Courier New" w:cs="Courier New"/>
                <w:sz w:val="20"/>
              </w:rPr>
              <w:t> </w:t>
            </w:r>
            <w:r>
              <w:rPr>
                <w:rFonts w:cs="Marianne"/>
                <w:sz w:val="20"/>
              </w:rPr>
              <w:t>»</w:t>
            </w:r>
            <w:r>
              <w:rPr>
                <w:rFonts w:cstheme="minorHAnsi"/>
                <w:sz w:val="20"/>
              </w:rPr>
              <w:t>.</w:t>
            </w:r>
          </w:p>
        </w:tc>
      </w:tr>
      <w:tr w:rsidR="00580564" w:rsidRPr="001D5211" w14:paraId="63F4998C" w14:textId="77777777" w:rsidTr="00B03D7E">
        <w:tc>
          <w:tcPr>
            <w:tcW w:w="9288" w:type="dxa"/>
            <w:gridSpan w:val="2"/>
            <w:tcBorders>
              <w:top w:val="single" w:sz="4" w:space="0" w:color="auto"/>
              <w:left w:val="single" w:sz="4" w:space="0" w:color="auto"/>
              <w:bottom w:val="nil"/>
            </w:tcBorders>
          </w:tcPr>
          <w:p w14:paraId="62760041" w14:textId="0D93AC4D" w:rsidR="00580564" w:rsidRPr="001D5211" w:rsidRDefault="00580564" w:rsidP="00580564">
            <w:pPr>
              <w:jc w:val="both"/>
              <w:rPr>
                <w:rFonts w:cstheme="minorHAnsi"/>
                <w:b/>
              </w:rPr>
            </w:pPr>
            <w:r>
              <w:rPr>
                <w:rFonts w:cstheme="minorHAnsi"/>
                <w:b/>
              </w:rPr>
              <w:t>description</w:t>
            </w:r>
          </w:p>
        </w:tc>
      </w:tr>
      <w:tr w:rsidR="00580564" w:rsidRPr="00E47671" w14:paraId="013B968C" w14:textId="77777777" w:rsidTr="00B03D7E">
        <w:tc>
          <w:tcPr>
            <w:tcW w:w="2222" w:type="dxa"/>
            <w:tcBorders>
              <w:top w:val="nil"/>
              <w:left w:val="single" w:sz="4" w:space="0" w:color="auto"/>
              <w:bottom w:val="nil"/>
              <w:right w:val="nil"/>
            </w:tcBorders>
          </w:tcPr>
          <w:p w14:paraId="39B38B31" w14:textId="77777777" w:rsidR="00580564" w:rsidRPr="00DA25A8" w:rsidRDefault="00580564" w:rsidP="00B03D7E">
            <w:pPr>
              <w:jc w:val="both"/>
              <w:rPr>
                <w:rFonts w:cstheme="minorHAnsi"/>
                <w:sz w:val="20"/>
                <w:szCs w:val="20"/>
              </w:rPr>
            </w:pPr>
            <w:r w:rsidRPr="00DA25A8">
              <w:rPr>
                <w:rFonts w:cstheme="minorHAnsi"/>
                <w:sz w:val="20"/>
                <w:szCs w:val="20"/>
              </w:rPr>
              <w:t>Définition</w:t>
            </w:r>
          </w:p>
        </w:tc>
        <w:tc>
          <w:tcPr>
            <w:tcW w:w="7066" w:type="dxa"/>
            <w:tcBorders>
              <w:top w:val="nil"/>
              <w:left w:val="nil"/>
              <w:bottom w:val="nil"/>
              <w:right w:val="single" w:sz="4" w:space="0" w:color="auto"/>
            </w:tcBorders>
          </w:tcPr>
          <w:p w14:paraId="37EFAFE4" w14:textId="67B00C4E" w:rsidR="00580564" w:rsidRPr="00E47671" w:rsidRDefault="00C07F98" w:rsidP="00C07F98">
            <w:pPr>
              <w:jc w:val="both"/>
              <w:rPr>
                <w:rFonts w:cstheme="minorHAnsi"/>
                <w:sz w:val="20"/>
                <w:szCs w:val="20"/>
              </w:rPr>
            </w:pPr>
            <w:r>
              <w:rPr>
                <w:rFonts w:cstheme="minorHAnsi"/>
                <w:sz w:val="20"/>
              </w:rPr>
              <w:t xml:space="preserve">Texte libre décrivant la dynamique de façon plus détaillée ou plus adaptée que la combinaison </w:t>
            </w:r>
            <w:proofErr w:type="spellStart"/>
            <w:r>
              <w:rPr>
                <w:rFonts w:cstheme="minorHAnsi"/>
                <w:sz w:val="20"/>
              </w:rPr>
              <w:t>natureEvolution</w:t>
            </w:r>
            <w:proofErr w:type="spellEnd"/>
            <w:r>
              <w:rPr>
                <w:rFonts w:cstheme="minorHAnsi"/>
                <w:sz w:val="20"/>
              </w:rPr>
              <w:t xml:space="preserve"> + </w:t>
            </w:r>
            <w:proofErr w:type="spellStart"/>
            <w:r>
              <w:rPr>
                <w:rFonts w:cstheme="minorHAnsi"/>
                <w:sz w:val="20"/>
              </w:rPr>
              <w:t>objetEvolution</w:t>
            </w:r>
            <w:proofErr w:type="spellEnd"/>
            <w:r>
              <w:rPr>
                <w:rFonts w:cstheme="minorHAnsi"/>
                <w:sz w:val="20"/>
              </w:rPr>
              <w:t>.</w:t>
            </w:r>
          </w:p>
        </w:tc>
      </w:tr>
      <w:tr w:rsidR="00580564" w:rsidRPr="00E47671" w14:paraId="3F4D225D" w14:textId="77777777" w:rsidTr="00B03D7E">
        <w:tc>
          <w:tcPr>
            <w:tcW w:w="2222" w:type="dxa"/>
            <w:tcBorders>
              <w:top w:val="nil"/>
              <w:left w:val="single" w:sz="4" w:space="0" w:color="auto"/>
              <w:bottom w:val="nil"/>
              <w:right w:val="nil"/>
            </w:tcBorders>
          </w:tcPr>
          <w:p w14:paraId="660B2EBB" w14:textId="77777777" w:rsidR="00580564" w:rsidRPr="00DA25A8" w:rsidRDefault="00580564" w:rsidP="00B03D7E">
            <w:pPr>
              <w:jc w:val="both"/>
              <w:rPr>
                <w:rFonts w:cstheme="minorHAnsi"/>
                <w:sz w:val="20"/>
                <w:szCs w:val="20"/>
              </w:rPr>
            </w:pPr>
            <w:r w:rsidRPr="00DA25A8">
              <w:rPr>
                <w:rFonts w:cstheme="minorHAnsi"/>
                <w:sz w:val="20"/>
                <w:szCs w:val="20"/>
              </w:rPr>
              <w:t>Type</w:t>
            </w:r>
          </w:p>
        </w:tc>
        <w:tc>
          <w:tcPr>
            <w:tcW w:w="7066" w:type="dxa"/>
            <w:tcBorders>
              <w:top w:val="nil"/>
              <w:left w:val="nil"/>
              <w:bottom w:val="nil"/>
              <w:right w:val="single" w:sz="4" w:space="0" w:color="auto"/>
            </w:tcBorders>
          </w:tcPr>
          <w:p w14:paraId="560CACC7" w14:textId="41ABC2D1" w:rsidR="00580564" w:rsidRPr="00E47671" w:rsidRDefault="00C07F98" w:rsidP="00B03D7E">
            <w:pPr>
              <w:jc w:val="both"/>
              <w:rPr>
                <w:rFonts w:cstheme="minorHAnsi"/>
                <w:sz w:val="20"/>
                <w:szCs w:val="20"/>
              </w:rPr>
            </w:pPr>
            <w:proofErr w:type="spellStart"/>
            <w:r>
              <w:rPr>
                <w:rFonts w:cstheme="minorHAnsi"/>
                <w:sz w:val="20"/>
              </w:rPr>
              <w:t>CharacterString</w:t>
            </w:r>
            <w:proofErr w:type="spellEnd"/>
          </w:p>
        </w:tc>
      </w:tr>
      <w:tr w:rsidR="00580564" w:rsidRPr="00E47671" w14:paraId="081B74A8" w14:textId="77777777" w:rsidTr="00B03D7E">
        <w:tc>
          <w:tcPr>
            <w:tcW w:w="2222" w:type="dxa"/>
            <w:tcBorders>
              <w:top w:val="nil"/>
              <w:left w:val="single" w:sz="4" w:space="0" w:color="auto"/>
              <w:bottom w:val="nil"/>
              <w:right w:val="nil"/>
            </w:tcBorders>
          </w:tcPr>
          <w:p w14:paraId="0D2C1BFC" w14:textId="77777777" w:rsidR="00580564" w:rsidRPr="00DA25A8" w:rsidRDefault="00580564" w:rsidP="00B03D7E">
            <w:pPr>
              <w:jc w:val="both"/>
              <w:rPr>
                <w:rFonts w:cstheme="minorHAnsi"/>
                <w:sz w:val="20"/>
                <w:szCs w:val="20"/>
              </w:rPr>
            </w:pPr>
            <w:r w:rsidRPr="00DA25A8">
              <w:rPr>
                <w:rFonts w:cstheme="minorHAnsi"/>
                <w:sz w:val="20"/>
                <w:szCs w:val="20"/>
              </w:rPr>
              <w:t>Multiplicité</w:t>
            </w:r>
          </w:p>
        </w:tc>
        <w:tc>
          <w:tcPr>
            <w:tcW w:w="7066" w:type="dxa"/>
            <w:tcBorders>
              <w:top w:val="nil"/>
              <w:left w:val="nil"/>
              <w:bottom w:val="nil"/>
              <w:right w:val="single" w:sz="4" w:space="0" w:color="auto"/>
            </w:tcBorders>
          </w:tcPr>
          <w:p w14:paraId="703A4FFC" w14:textId="77777777" w:rsidR="00580564" w:rsidRPr="00E47671" w:rsidRDefault="00580564" w:rsidP="00B03D7E">
            <w:pPr>
              <w:jc w:val="both"/>
              <w:rPr>
                <w:rFonts w:cstheme="minorHAnsi"/>
                <w:sz w:val="20"/>
                <w:szCs w:val="20"/>
              </w:rPr>
            </w:pPr>
            <w:r>
              <w:rPr>
                <w:rFonts w:cstheme="minorHAnsi"/>
                <w:sz w:val="20"/>
                <w:szCs w:val="20"/>
              </w:rPr>
              <w:t>[0..</w:t>
            </w:r>
            <w:r w:rsidRPr="00E47671">
              <w:rPr>
                <w:rFonts w:cstheme="minorHAnsi"/>
                <w:sz w:val="20"/>
                <w:szCs w:val="20"/>
              </w:rPr>
              <w:t>1</w:t>
            </w:r>
            <w:r>
              <w:rPr>
                <w:rFonts w:cstheme="minorHAnsi"/>
                <w:sz w:val="20"/>
                <w:szCs w:val="20"/>
              </w:rPr>
              <w:t>]</w:t>
            </w:r>
          </w:p>
        </w:tc>
      </w:tr>
      <w:tr w:rsidR="00580564" w:rsidRPr="00E47671" w14:paraId="65AA3190" w14:textId="77777777" w:rsidTr="00B03D7E">
        <w:tc>
          <w:tcPr>
            <w:tcW w:w="2222" w:type="dxa"/>
            <w:tcBorders>
              <w:top w:val="nil"/>
              <w:left w:val="single" w:sz="4" w:space="0" w:color="auto"/>
              <w:bottom w:val="nil"/>
              <w:right w:val="nil"/>
            </w:tcBorders>
          </w:tcPr>
          <w:p w14:paraId="2056F91F" w14:textId="77777777" w:rsidR="00580564" w:rsidRPr="00DA25A8" w:rsidRDefault="00580564" w:rsidP="00B03D7E">
            <w:pPr>
              <w:jc w:val="both"/>
              <w:rPr>
                <w:rFonts w:cstheme="minorHAnsi"/>
                <w:sz w:val="20"/>
                <w:szCs w:val="20"/>
              </w:rPr>
            </w:pPr>
            <w:r w:rsidRPr="00DA25A8">
              <w:rPr>
                <w:rFonts w:cstheme="minorHAnsi"/>
                <w:sz w:val="20"/>
                <w:szCs w:val="20"/>
              </w:rPr>
              <w:t>Statut</w:t>
            </w:r>
          </w:p>
        </w:tc>
        <w:tc>
          <w:tcPr>
            <w:tcW w:w="7066" w:type="dxa"/>
            <w:tcBorders>
              <w:top w:val="nil"/>
              <w:left w:val="nil"/>
              <w:bottom w:val="nil"/>
              <w:right w:val="single" w:sz="4" w:space="0" w:color="auto"/>
            </w:tcBorders>
          </w:tcPr>
          <w:p w14:paraId="439FD48E" w14:textId="77777777" w:rsidR="00580564" w:rsidRPr="00E47671" w:rsidRDefault="00580564" w:rsidP="00B03D7E">
            <w:pPr>
              <w:jc w:val="both"/>
              <w:rPr>
                <w:rFonts w:cstheme="minorHAnsi"/>
                <w:sz w:val="20"/>
                <w:szCs w:val="20"/>
              </w:rPr>
            </w:pPr>
            <w:r>
              <w:rPr>
                <w:rFonts w:cstheme="minorHAnsi"/>
                <w:sz w:val="20"/>
                <w:szCs w:val="20"/>
              </w:rPr>
              <w:t>Facultatif</w:t>
            </w:r>
          </w:p>
        </w:tc>
      </w:tr>
      <w:tr w:rsidR="00580564" w14:paraId="4ADEDF94" w14:textId="77777777" w:rsidTr="00B03D7E">
        <w:tc>
          <w:tcPr>
            <w:tcW w:w="2222" w:type="dxa"/>
            <w:tcBorders>
              <w:top w:val="nil"/>
              <w:left w:val="single" w:sz="4" w:space="0" w:color="auto"/>
              <w:bottom w:val="single" w:sz="4" w:space="0" w:color="auto"/>
              <w:right w:val="nil"/>
            </w:tcBorders>
          </w:tcPr>
          <w:p w14:paraId="4D3C4351" w14:textId="77777777" w:rsidR="00580564" w:rsidRPr="00DA25A8" w:rsidRDefault="00580564" w:rsidP="00B03D7E">
            <w:pPr>
              <w:jc w:val="both"/>
              <w:rPr>
                <w:rFonts w:cstheme="minorHAnsi"/>
                <w:sz w:val="20"/>
                <w:szCs w:val="20"/>
              </w:rPr>
            </w:pPr>
            <w:r w:rsidRPr="001D5211">
              <w:rPr>
                <w:rFonts w:cstheme="minorHAnsi"/>
                <w:sz w:val="20"/>
              </w:rPr>
              <w:lastRenderedPageBreak/>
              <w:t>Remarque</w:t>
            </w:r>
          </w:p>
        </w:tc>
        <w:tc>
          <w:tcPr>
            <w:tcW w:w="7066" w:type="dxa"/>
            <w:tcBorders>
              <w:top w:val="nil"/>
              <w:left w:val="nil"/>
              <w:bottom w:val="single" w:sz="4" w:space="0" w:color="auto"/>
              <w:right w:val="single" w:sz="4" w:space="0" w:color="auto"/>
            </w:tcBorders>
          </w:tcPr>
          <w:p w14:paraId="1BEF6ABF" w14:textId="30F45990" w:rsidR="00580564" w:rsidRDefault="00580564" w:rsidP="00C07F98">
            <w:pPr>
              <w:jc w:val="both"/>
              <w:rPr>
                <w:rFonts w:cstheme="minorHAnsi"/>
                <w:sz w:val="20"/>
                <w:szCs w:val="20"/>
              </w:rPr>
            </w:pPr>
            <w:r>
              <w:rPr>
                <w:rFonts w:cstheme="minorHAnsi"/>
                <w:sz w:val="20"/>
                <w:szCs w:val="20"/>
              </w:rPr>
              <w:t xml:space="preserve">Cet attribut est à utiliser </w:t>
            </w:r>
            <w:r w:rsidR="00C07F98">
              <w:rPr>
                <w:rFonts w:cstheme="minorHAnsi"/>
                <w:sz w:val="20"/>
                <w:szCs w:val="20"/>
              </w:rPr>
              <w:t>en particulier lorsque le titre de la dynamique dans l’atlas ne correspond qu’imparfaitement</w:t>
            </w:r>
            <w:r w:rsidR="00EE393E">
              <w:rPr>
                <w:rFonts w:cstheme="minorHAnsi"/>
                <w:sz w:val="20"/>
                <w:szCs w:val="20"/>
              </w:rPr>
              <w:t xml:space="preserve"> aux valeurs proposées par le standard</w:t>
            </w:r>
          </w:p>
        </w:tc>
      </w:tr>
      <w:tr w:rsidR="00580564" w14:paraId="089BD8EA" w14:textId="77777777" w:rsidTr="00B03D7E">
        <w:tc>
          <w:tcPr>
            <w:tcW w:w="9288" w:type="dxa"/>
            <w:gridSpan w:val="2"/>
            <w:tcBorders>
              <w:top w:val="single" w:sz="4" w:space="0" w:color="auto"/>
              <w:bottom w:val="nil"/>
            </w:tcBorders>
          </w:tcPr>
          <w:p w14:paraId="5D28FDC2" w14:textId="4C61885F" w:rsidR="00580564" w:rsidRDefault="00580564" w:rsidP="00580564">
            <w:pPr>
              <w:jc w:val="both"/>
              <w:rPr>
                <w:rFonts w:cstheme="minorHAnsi"/>
              </w:rPr>
            </w:pPr>
            <w:proofErr w:type="spellStart"/>
            <w:r>
              <w:rPr>
                <w:rFonts w:cstheme="minorHAnsi"/>
                <w:b/>
              </w:rPr>
              <w:t>dateObservation</w:t>
            </w:r>
            <w:proofErr w:type="spellEnd"/>
          </w:p>
        </w:tc>
      </w:tr>
      <w:tr w:rsidR="00580564" w:rsidRPr="00970A8A" w14:paraId="7BF1B7E9" w14:textId="77777777" w:rsidTr="00B03D7E">
        <w:tc>
          <w:tcPr>
            <w:tcW w:w="2222" w:type="dxa"/>
            <w:tcBorders>
              <w:top w:val="nil"/>
              <w:left w:val="single" w:sz="4" w:space="0" w:color="auto"/>
              <w:bottom w:val="nil"/>
              <w:right w:val="nil"/>
            </w:tcBorders>
          </w:tcPr>
          <w:p w14:paraId="5DDD4FE3" w14:textId="77777777" w:rsidR="00580564" w:rsidRDefault="00580564" w:rsidP="00B03D7E">
            <w:pPr>
              <w:jc w:val="both"/>
              <w:rPr>
                <w:rFonts w:cstheme="minorHAnsi"/>
              </w:rPr>
            </w:pPr>
            <w:r w:rsidRPr="001D5211">
              <w:rPr>
                <w:rFonts w:cstheme="minorHAnsi"/>
                <w:sz w:val="20"/>
              </w:rPr>
              <w:t>Définition</w:t>
            </w:r>
          </w:p>
        </w:tc>
        <w:tc>
          <w:tcPr>
            <w:tcW w:w="7066" w:type="dxa"/>
            <w:tcBorders>
              <w:top w:val="nil"/>
              <w:left w:val="nil"/>
              <w:bottom w:val="nil"/>
              <w:right w:val="single" w:sz="4" w:space="0" w:color="auto"/>
            </w:tcBorders>
          </w:tcPr>
          <w:p w14:paraId="0E4EB13A" w14:textId="1FCCB043" w:rsidR="00580564" w:rsidRPr="00970A8A" w:rsidRDefault="00EE393E" w:rsidP="00EE393E">
            <w:pPr>
              <w:jc w:val="both"/>
              <w:rPr>
                <w:rFonts w:cstheme="minorHAnsi"/>
                <w:sz w:val="20"/>
                <w:szCs w:val="20"/>
              </w:rPr>
            </w:pPr>
            <w:r>
              <w:rPr>
                <w:rFonts w:cstheme="minorHAnsi"/>
                <w:sz w:val="20"/>
              </w:rPr>
              <w:t xml:space="preserve">Date à laquelle la dynamique a été observée. </w:t>
            </w:r>
          </w:p>
        </w:tc>
      </w:tr>
      <w:tr w:rsidR="00580564" w:rsidRPr="00970A8A" w14:paraId="13589472" w14:textId="77777777" w:rsidTr="00B03D7E">
        <w:tc>
          <w:tcPr>
            <w:tcW w:w="2222" w:type="dxa"/>
            <w:tcBorders>
              <w:top w:val="nil"/>
              <w:left w:val="single" w:sz="4" w:space="0" w:color="auto"/>
              <w:bottom w:val="nil"/>
              <w:right w:val="nil"/>
            </w:tcBorders>
          </w:tcPr>
          <w:p w14:paraId="03296E8B" w14:textId="77777777" w:rsidR="00580564" w:rsidRDefault="00580564" w:rsidP="00B03D7E">
            <w:pPr>
              <w:jc w:val="both"/>
              <w:rPr>
                <w:rFonts w:cstheme="minorHAnsi"/>
              </w:rPr>
            </w:pPr>
            <w:r w:rsidRPr="001D5211">
              <w:rPr>
                <w:rFonts w:cstheme="minorHAnsi"/>
                <w:sz w:val="20"/>
              </w:rPr>
              <w:t>Type</w:t>
            </w:r>
          </w:p>
        </w:tc>
        <w:tc>
          <w:tcPr>
            <w:tcW w:w="7066" w:type="dxa"/>
            <w:tcBorders>
              <w:top w:val="nil"/>
              <w:left w:val="nil"/>
              <w:bottom w:val="nil"/>
              <w:right w:val="single" w:sz="4" w:space="0" w:color="auto"/>
            </w:tcBorders>
          </w:tcPr>
          <w:p w14:paraId="67827893" w14:textId="111F7A75" w:rsidR="00580564" w:rsidRPr="00970A8A" w:rsidRDefault="00EE393E" w:rsidP="00EE393E">
            <w:pPr>
              <w:jc w:val="both"/>
              <w:rPr>
                <w:rFonts w:cstheme="minorHAnsi"/>
                <w:sz w:val="20"/>
                <w:szCs w:val="20"/>
              </w:rPr>
            </w:pPr>
            <w:r>
              <w:rPr>
                <w:rFonts w:cstheme="minorHAnsi"/>
                <w:sz w:val="20"/>
              </w:rPr>
              <w:t xml:space="preserve">Date </w:t>
            </w:r>
          </w:p>
        </w:tc>
      </w:tr>
      <w:tr w:rsidR="00580564" w:rsidRPr="00970A8A" w14:paraId="1760BFDA" w14:textId="77777777" w:rsidTr="00B03D7E">
        <w:tc>
          <w:tcPr>
            <w:tcW w:w="2222" w:type="dxa"/>
            <w:tcBorders>
              <w:top w:val="nil"/>
              <w:left w:val="single" w:sz="4" w:space="0" w:color="auto"/>
              <w:bottom w:val="nil"/>
              <w:right w:val="nil"/>
            </w:tcBorders>
          </w:tcPr>
          <w:p w14:paraId="48439941" w14:textId="77777777" w:rsidR="00580564" w:rsidRDefault="00580564" w:rsidP="00B03D7E">
            <w:pPr>
              <w:jc w:val="both"/>
              <w:rPr>
                <w:rFonts w:cstheme="minorHAnsi"/>
              </w:rPr>
            </w:pPr>
            <w:r w:rsidRPr="001D5211">
              <w:rPr>
                <w:rFonts w:cstheme="minorHAnsi"/>
                <w:sz w:val="20"/>
              </w:rPr>
              <w:t>Multiplicité</w:t>
            </w:r>
          </w:p>
        </w:tc>
        <w:tc>
          <w:tcPr>
            <w:tcW w:w="7066" w:type="dxa"/>
            <w:tcBorders>
              <w:top w:val="nil"/>
              <w:left w:val="nil"/>
              <w:bottom w:val="nil"/>
              <w:right w:val="single" w:sz="4" w:space="0" w:color="auto"/>
            </w:tcBorders>
          </w:tcPr>
          <w:p w14:paraId="645B2329" w14:textId="77777777" w:rsidR="00580564" w:rsidRPr="00970A8A" w:rsidRDefault="00580564" w:rsidP="00B03D7E">
            <w:pPr>
              <w:jc w:val="both"/>
              <w:rPr>
                <w:rFonts w:cstheme="minorHAnsi"/>
                <w:sz w:val="20"/>
                <w:szCs w:val="20"/>
              </w:rPr>
            </w:pPr>
            <w:r>
              <w:rPr>
                <w:rFonts w:cstheme="minorHAnsi"/>
                <w:sz w:val="20"/>
                <w:szCs w:val="20"/>
              </w:rPr>
              <w:t>[0..</w:t>
            </w:r>
            <w:r w:rsidRPr="00970A8A">
              <w:rPr>
                <w:rFonts w:cstheme="minorHAnsi"/>
                <w:sz w:val="20"/>
                <w:szCs w:val="20"/>
              </w:rPr>
              <w:t>1</w:t>
            </w:r>
            <w:r>
              <w:rPr>
                <w:rFonts w:cstheme="minorHAnsi"/>
                <w:sz w:val="20"/>
                <w:szCs w:val="20"/>
              </w:rPr>
              <w:t>]</w:t>
            </w:r>
          </w:p>
        </w:tc>
      </w:tr>
      <w:tr w:rsidR="00580564" w:rsidRPr="00970A8A" w14:paraId="303DF3A6" w14:textId="77777777" w:rsidTr="00B03D7E">
        <w:tc>
          <w:tcPr>
            <w:tcW w:w="2222" w:type="dxa"/>
            <w:tcBorders>
              <w:top w:val="nil"/>
              <w:left w:val="single" w:sz="4" w:space="0" w:color="auto"/>
              <w:bottom w:val="nil"/>
              <w:right w:val="nil"/>
            </w:tcBorders>
          </w:tcPr>
          <w:p w14:paraId="75ACCD82" w14:textId="77777777" w:rsidR="00580564" w:rsidRDefault="00580564" w:rsidP="00B03D7E">
            <w:pPr>
              <w:jc w:val="both"/>
              <w:rPr>
                <w:rFonts w:cstheme="minorHAnsi"/>
              </w:rPr>
            </w:pPr>
            <w:r w:rsidRPr="001D5211">
              <w:rPr>
                <w:rFonts w:cstheme="minorHAnsi"/>
                <w:sz w:val="20"/>
              </w:rPr>
              <w:t>Statut</w:t>
            </w:r>
          </w:p>
        </w:tc>
        <w:tc>
          <w:tcPr>
            <w:tcW w:w="7066" w:type="dxa"/>
            <w:tcBorders>
              <w:top w:val="nil"/>
              <w:left w:val="nil"/>
              <w:bottom w:val="nil"/>
              <w:right w:val="single" w:sz="4" w:space="0" w:color="auto"/>
            </w:tcBorders>
          </w:tcPr>
          <w:p w14:paraId="0154E0BA" w14:textId="2D274C3A" w:rsidR="00580564" w:rsidRPr="00970A8A" w:rsidRDefault="00CC4470" w:rsidP="00B03D7E">
            <w:pPr>
              <w:jc w:val="both"/>
              <w:rPr>
                <w:rFonts w:cstheme="minorHAnsi"/>
                <w:sz w:val="20"/>
                <w:szCs w:val="20"/>
              </w:rPr>
            </w:pPr>
            <w:r>
              <w:rPr>
                <w:rFonts w:cstheme="minorHAnsi"/>
                <w:sz w:val="20"/>
                <w:szCs w:val="20"/>
              </w:rPr>
              <w:t>Obligatoire</w:t>
            </w:r>
          </w:p>
        </w:tc>
      </w:tr>
      <w:tr w:rsidR="00580564" w:rsidRPr="00970A8A" w14:paraId="2C4418A5" w14:textId="77777777" w:rsidTr="00580564">
        <w:tc>
          <w:tcPr>
            <w:tcW w:w="2222" w:type="dxa"/>
            <w:tcBorders>
              <w:top w:val="nil"/>
              <w:left w:val="single" w:sz="4" w:space="0" w:color="auto"/>
              <w:bottom w:val="single" w:sz="4" w:space="0" w:color="auto"/>
              <w:right w:val="nil"/>
            </w:tcBorders>
          </w:tcPr>
          <w:p w14:paraId="53B8E3FF" w14:textId="77777777" w:rsidR="00580564" w:rsidRPr="00970A8A" w:rsidRDefault="00580564" w:rsidP="00B03D7E">
            <w:pPr>
              <w:jc w:val="both"/>
              <w:rPr>
                <w:rFonts w:cstheme="minorHAnsi"/>
                <w:sz w:val="20"/>
                <w:szCs w:val="20"/>
              </w:rPr>
            </w:pPr>
            <w:r w:rsidRPr="00970A8A">
              <w:rPr>
                <w:rFonts w:cstheme="minorHAnsi"/>
                <w:sz w:val="20"/>
                <w:szCs w:val="20"/>
              </w:rPr>
              <w:t>Remarque</w:t>
            </w:r>
          </w:p>
        </w:tc>
        <w:tc>
          <w:tcPr>
            <w:tcW w:w="7066" w:type="dxa"/>
            <w:tcBorders>
              <w:top w:val="nil"/>
              <w:left w:val="nil"/>
              <w:bottom w:val="single" w:sz="4" w:space="0" w:color="auto"/>
              <w:right w:val="single" w:sz="4" w:space="0" w:color="auto"/>
            </w:tcBorders>
          </w:tcPr>
          <w:p w14:paraId="770F97EB" w14:textId="11A4E728" w:rsidR="00580564" w:rsidRPr="00970A8A" w:rsidRDefault="00EE393E" w:rsidP="00B03D7E">
            <w:pPr>
              <w:jc w:val="both"/>
              <w:rPr>
                <w:rFonts w:cstheme="minorHAnsi"/>
                <w:sz w:val="20"/>
                <w:szCs w:val="20"/>
              </w:rPr>
            </w:pPr>
            <w:r>
              <w:rPr>
                <w:rFonts w:cstheme="minorHAnsi"/>
                <w:sz w:val="20"/>
                <w:szCs w:val="20"/>
              </w:rPr>
              <w:t>Cet attribut est à utiliser en cas de mise à jour ponctuelle d’une dynamique particulière sur un découpage paysager donné. Une révision systématique des dynamiques est à renseigner au moyen de l’attribut «</w:t>
            </w:r>
            <w:r>
              <w:rPr>
                <w:rFonts w:ascii="Courier New" w:hAnsi="Courier New" w:cs="Courier New"/>
                <w:sz w:val="20"/>
                <w:szCs w:val="20"/>
              </w:rPr>
              <w:t> </w:t>
            </w:r>
            <w:proofErr w:type="spellStart"/>
            <w:r>
              <w:rPr>
                <w:rFonts w:cstheme="minorHAnsi"/>
                <w:sz w:val="20"/>
                <w:szCs w:val="20"/>
              </w:rPr>
              <w:t>dateRévisionDynamiques</w:t>
            </w:r>
            <w:proofErr w:type="spellEnd"/>
            <w:r>
              <w:rPr>
                <w:rFonts w:ascii="Courier New" w:hAnsi="Courier New" w:cs="Courier New"/>
                <w:sz w:val="20"/>
                <w:szCs w:val="20"/>
              </w:rPr>
              <w:t> </w:t>
            </w:r>
            <w:r>
              <w:rPr>
                <w:rFonts w:cs="Marianne"/>
                <w:sz w:val="20"/>
                <w:szCs w:val="20"/>
              </w:rPr>
              <w:t xml:space="preserve">» de la classe </w:t>
            </w:r>
            <w:proofErr w:type="spellStart"/>
            <w:r>
              <w:rPr>
                <w:rFonts w:cs="Marianne"/>
                <w:sz w:val="20"/>
                <w:szCs w:val="20"/>
              </w:rPr>
              <w:t>AtlasPaysage</w:t>
            </w:r>
            <w:proofErr w:type="spellEnd"/>
          </w:p>
        </w:tc>
      </w:tr>
      <w:tr w:rsidR="00580564" w:rsidRPr="00970A8A" w14:paraId="2052D0E6" w14:textId="77777777" w:rsidTr="00B03D7E">
        <w:tc>
          <w:tcPr>
            <w:tcW w:w="9288" w:type="dxa"/>
            <w:gridSpan w:val="2"/>
            <w:tcBorders>
              <w:top w:val="single" w:sz="4" w:space="0" w:color="auto"/>
              <w:bottom w:val="nil"/>
            </w:tcBorders>
          </w:tcPr>
          <w:p w14:paraId="77F22A6F" w14:textId="74A206A5" w:rsidR="00580564" w:rsidRPr="00970A8A" w:rsidRDefault="00580564" w:rsidP="00580564">
            <w:pPr>
              <w:jc w:val="both"/>
              <w:rPr>
                <w:rFonts w:cstheme="minorHAnsi"/>
                <w:sz w:val="20"/>
                <w:szCs w:val="20"/>
              </w:rPr>
            </w:pPr>
            <w:proofErr w:type="spellStart"/>
            <w:r>
              <w:rPr>
                <w:rFonts w:cstheme="minorHAnsi"/>
                <w:b/>
              </w:rPr>
              <w:t>lienDécoupagePaysager</w:t>
            </w:r>
            <w:proofErr w:type="spellEnd"/>
          </w:p>
        </w:tc>
      </w:tr>
      <w:tr w:rsidR="00580564" w:rsidRPr="00970A8A" w14:paraId="77C67F00" w14:textId="77777777" w:rsidTr="00B03D7E">
        <w:tc>
          <w:tcPr>
            <w:tcW w:w="2222" w:type="dxa"/>
            <w:tcBorders>
              <w:top w:val="nil"/>
              <w:left w:val="single" w:sz="4" w:space="0" w:color="auto"/>
              <w:bottom w:val="nil"/>
              <w:right w:val="nil"/>
            </w:tcBorders>
          </w:tcPr>
          <w:p w14:paraId="2424C2AD" w14:textId="77777777" w:rsidR="00580564" w:rsidRDefault="00580564" w:rsidP="00B03D7E">
            <w:pPr>
              <w:jc w:val="both"/>
              <w:rPr>
                <w:rFonts w:cstheme="minorHAnsi"/>
              </w:rPr>
            </w:pPr>
            <w:r w:rsidRPr="001D5211">
              <w:rPr>
                <w:rFonts w:cstheme="minorHAnsi"/>
                <w:sz w:val="20"/>
              </w:rPr>
              <w:t>Définition</w:t>
            </w:r>
          </w:p>
        </w:tc>
        <w:tc>
          <w:tcPr>
            <w:tcW w:w="7066" w:type="dxa"/>
            <w:tcBorders>
              <w:top w:val="nil"/>
              <w:left w:val="nil"/>
              <w:bottom w:val="nil"/>
              <w:right w:val="single" w:sz="4" w:space="0" w:color="auto"/>
            </w:tcBorders>
          </w:tcPr>
          <w:p w14:paraId="314D2663" w14:textId="12690EE5" w:rsidR="00580564" w:rsidRPr="00970A8A" w:rsidRDefault="00580564" w:rsidP="00EE393E">
            <w:pPr>
              <w:jc w:val="both"/>
              <w:rPr>
                <w:rFonts w:cstheme="minorHAnsi"/>
                <w:sz w:val="20"/>
                <w:szCs w:val="20"/>
              </w:rPr>
            </w:pPr>
            <w:r>
              <w:rPr>
                <w:rFonts w:cstheme="minorHAnsi"/>
                <w:sz w:val="20"/>
                <w:szCs w:val="20"/>
              </w:rPr>
              <w:t>I</w:t>
            </w:r>
            <w:r w:rsidR="00EE393E">
              <w:rPr>
                <w:rFonts w:cstheme="minorHAnsi"/>
                <w:sz w:val="20"/>
                <w:szCs w:val="20"/>
              </w:rPr>
              <w:t xml:space="preserve">dentifiant du découpage paysager (unité paysagère ou  </w:t>
            </w:r>
            <w:r>
              <w:rPr>
                <w:rFonts w:cstheme="minorHAnsi"/>
                <w:sz w:val="20"/>
                <w:szCs w:val="20"/>
              </w:rPr>
              <w:t>ensemble paysager</w:t>
            </w:r>
            <w:r w:rsidR="00EE393E">
              <w:rPr>
                <w:rFonts w:cstheme="minorHAnsi"/>
                <w:sz w:val="20"/>
                <w:szCs w:val="20"/>
              </w:rPr>
              <w:t xml:space="preserve">) </w:t>
            </w:r>
            <w:r>
              <w:rPr>
                <w:rFonts w:cstheme="minorHAnsi"/>
                <w:sz w:val="20"/>
                <w:szCs w:val="20"/>
              </w:rPr>
              <w:t xml:space="preserve"> auquel </w:t>
            </w:r>
            <w:r w:rsidR="00EE393E">
              <w:rPr>
                <w:rFonts w:cstheme="minorHAnsi"/>
                <w:sz w:val="20"/>
                <w:szCs w:val="20"/>
              </w:rPr>
              <w:t>s’applique cette dynamique</w:t>
            </w:r>
          </w:p>
        </w:tc>
      </w:tr>
      <w:tr w:rsidR="00580564" w:rsidRPr="00970A8A" w14:paraId="4CEB639C" w14:textId="77777777" w:rsidTr="00B03D7E">
        <w:tc>
          <w:tcPr>
            <w:tcW w:w="2222" w:type="dxa"/>
            <w:tcBorders>
              <w:top w:val="nil"/>
              <w:left w:val="single" w:sz="4" w:space="0" w:color="auto"/>
              <w:bottom w:val="nil"/>
              <w:right w:val="nil"/>
            </w:tcBorders>
          </w:tcPr>
          <w:p w14:paraId="15031771" w14:textId="77777777" w:rsidR="00580564" w:rsidRDefault="00580564" w:rsidP="00B03D7E">
            <w:pPr>
              <w:jc w:val="both"/>
              <w:rPr>
                <w:rFonts w:cstheme="minorHAnsi"/>
              </w:rPr>
            </w:pPr>
            <w:r w:rsidRPr="001D5211">
              <w:rPr>
                <w:rFonts w:cstheme="minorHAnsi"/>
                <w:sz w:val="20"/>
              </w:rPr>
              <w:t>Type</w:t>
            </w:r>
          </w:p>
        </w:tc>
        <w:tc>
          <w:tcPr>
            <w:tcW w:w="7066" w:type="dxa"/>
            <w:tcBorders>
              <w:top w:val="nil"/>
              <w:left w:val="nil"/>
              <w:bottom w:val="nil"/>
              <w:right w:val="single" w:sz="4" w:space="0" w:color="auto"/>
            </w:tcBorders>
          </w:tcPr>
          <w:p w14:paraId="32A70805" w14:textId="77777777" w:rsidR="00580564" w:rsidRPr="00970A8A" w:rsidRDefault="00580564" w:rsidP="00B03D7E">
            <w:pPr>
              <w:jc w:val="both"/>
              <w:rPr>
                <w:rFonts w:cstheme="minorHAnsi"/>
                <w:sz w:val="20"/>
                <w:szCs w:val="20"/>
              </w:rPr>
            </w:pPr>
            <w:proofErr w:type="spellStart"/>
            <w:r>
              <w:rPr>
                <w:rFonts w:cstheme="minorHAnsi"/>
                <w:sz w:val="20"/>
                <w:szCs w:val="20"/>
              </w:rPr>
              <w:t>CharacterString</w:t>
            </w:r>
            <w:proofErr w:type="spellEnd"/>
          </w:p>
        </w:tc>
      </w:tr>
      <w:tr w:rsidR="00580564" w:rsidRPr="00970A8A" w14:paraId="67006292" w14:textId="77777777" w:rsidTr="00B03D7E">
        <w:tc>
          <w:tcPr>
            <w:tcW w:w="2222" w:type="dxa"/>
            <w:tcBorders>
              <w:top w:val="nil"/>
              <w:left w:val="single" w:sz="4" w:space="0" w:color="auto"/>
              <w:bottom w:val="nil"/>
              <w:right w:val="nil"/>
            </w:tcBorders>
          </w:tcPr>
          <w:p w14:paraId="7D592F8F" w14:textId="77777777" w:rsidR="00580564" w:rsidRDefault="00580564" w:rsidP="00B03D7E">
            <w:pPr>
              <w:jc w:val="both"/>
              <w:rPr>
                <w:rFonts w:cstheme="minorHAnsi"/>
              </w:rPr>
            </w:pPr>
            <w:r w:rsidRPr="001D5211">
              <w:rPr>
                <w:rFonts w:cstheme="minorHAnsi"/>
                <w:sz w:val="20"/>
              </w:rPr>
              <w:t>Multiplicité</w:t>
            </w:r>
          </w:p>
        </w:tc>
        <w:tc>
          <w:tcPr>
            <w:tcW w:w="7066" w:type="dxa"/>
            <w:tcBorders>
              <w:top w:val="nil"/>
              <w:left w:val="nil"/>
              <w:bottom w:val="nil"/>
              <w:right w:val="single" w:sz="4" w:space="0" w:color="auto"/>
            </w:tcBorders>
          </w:tcPr>
          <w:p w14:paraId="6182839F" w14:textId="77777777" w:rsidR="00580564" w:rsidRPr="00970A8A" w:rsidRDefault="00580564" w:rsidP="00B03D7E">
            <w:pPr>
              <w:jc w:val="both"/>
              <w:rPr>
                <w:rFonts w:cstheme="minorHAnsi"/>
                <w:sz w:val="20"/>
                <w:szCs w:val="20"/>
              </w:rPr>
            </w:pPr>
            <w:r>
              <w:rPr>
                <w:rFonts w:cstheme="minorHAnsi"/>
                <w:sz w:val="20"/>
                <w:szCs w:val="20"/>
              </w:rPr>
              <w:t>1</w:t>
            </w:r>
          </w:p>
        </w:tc>
      </w:tr>
      <w:tr w:rsidR="00580564" w:rsidRPr="00970A8A" w14:paraId="78F233B6" w14:textId="77777777" w:rsidTr="00EE393E">
        <w:tc>
          <w:tcPr>
            <w:tcW w:w="2222" w:type="dxa"/>
            <w:tcBorders>
              <w:top w:val="nil"/>
              <w:left w:val="single" w:sz="4" w:space="0" w:color="auto"/>
              <w:bottom w:val="nil"/>
              <w:right w:val="nil"/>
            </w:tcBorders>
          </w:tcPr>
          <w:p w14:paraId="14D265E4" w14:textId="77777777" w:rsidR="00580564" w:rsidRDefault="00580564" w:rsidP="00B03D7E">
            <w:pPr>
              <w:jc w:val="both"/>
              <w:rPr>
                <w:rFonts w:cstheme="minorHAnsi"/>
              </w:rPr>
            </w:pPr>
            <w:r w:rsidRPr="001D5211">
              <w:rPr>
                <w:rFonts w:cstheme="minorHAnsi"/>
                <w:sz w:val="20"/>
              </w:rPr>
              <w:t>Statut</w:t>
            </w:r>
          </w:p>
        </w:tc>
        <w:tc>
          <w:tcPr>
            <w:tcW w:w="7066" w:type="dxa"/>
            <w:tcBorders>
              <w:top w:val="nil"/>
              <w:left w:val="nil"/>
              <w:bottom w:val="nil"/>
              <w:right w:val="single" w:sz="4" w:space="0" w:color="auto"/>
            </w:tcBorders>
          </w:tcPr>
          <w:p w14:paraId="669B900D" w14:textId="77777777" w:rsidR="00580564" w:rsidRPr="00970A8A" w:rsidRDefault="00580564" w:rsidP="00B03D7E">
            <w:pPr>
              <w:jc w:val="both"/>
              <w:rPr>
                <w:rFonts w:cstheme="minorHAnsi"/>
                <w:sz w:val="20"/>
                <w:szCs w:val="20"/>
              </w:rPr>
            </w:pPr>
            <w:r>
              <w:rPr>
                <w:rFonts w:cstheme="minorHAnsi"/>
                <w:sz w:val="20"/>
                <w:szCs w:val="20"/>
              </w:rPr>
              <w:t>Obligatoire</w:t>
            </w:r>
          </w:p>
        </w:tc>
      </w:tr>
      <w:tr w:rsidR="00EE393E" w:rsidRPr="00970A8A" w14:paraId="062BD5E5" w14:textId="77777777" w:rsidTr="00580564">
        <w:tc>
          <w:tcPr>
            <w:tcW w:w="2222" w:type="dxa"/>
            <w:tcBorders>
              <w:top w:val="nil"/>
              <w:left w:val="single" w:sz="4" w:space="0" w:color="auto"/>
              <w:bottom w:val="single" w:sz="4" w:space="0" w:color="auto"/>
              <w:right w:val="nil"/>
            </w:tcBorders>
          </w:tcPr>
          <w:p w14:paraId="5723CD96" w14:textId="13FCF420" w:rsidR="00EE393E" w:rsidRPr="001D5211" w:rsidRDefault="00EE393E" w:rsidP="00B03D7E">
            <w:pPr>
              <w:jc w:val="both"/>
              <w:rPr>
                <w:rFonts w:cstheme="minorHAnsi"/>
                <w:sz w:val="20"/>
              </w:rPr>
            </w:pPr>
            <w:r>
              <w:rPr>
                <w:rFonts w:cstheme="minorHAnsi"/>
                <w:sz w:val="20"/>
              </w:rPr>
              <w:t>Remarque</w:t>
            </w:r>
          </w:p>
        </w:tc>
        <w:tc>
          <w:tcPr>
            <w:tcW w:w="7066" w:type="dxa"/>
            <w:tcBorders>
              <w:top w:val="nil"/>
              <w:left w:val="nil"/>
              <w:bottom w:val="single" w:sz="4" w:space="0" w:color="auto"/>
              <w:right w:val="single" w:sz="4" w:space="0" w:color="auto"/>
            </w:tcBorders>
          </w:tcPr>
          <w:p w14:paraId="1392EA1B" w14:textId="6FD0C5BC" w:rsidR="00EE393E" w:rsidRDefault="00EE393E" w:rsidP="00B03D7E">
            <w:pPr>
              <w:jc w:val="both"/>
              <w:rPr>
                <w:rFonts w:cstheme="minorHAnsi"/>
                <w:sz w:val="20"/>
                <w:szCs w:val="20"/>
              </w:rPr>
            </w:pPr>
            <w:r>
              <w:rPr>
                <w:rFonts w:cstheme="minorHAnsi"/>
                <w:sz w:val="20"/>
                <w:szCs w:val="20"/>
              </w:rPr>
              <w:t>Cet attribut a pour objectif la mise en œuvre du lien entre le découpage paysager et la dynamique.</w:t>
            </w:r>
          </w:p>
        </w:tc>
      </w:tr>
    </w:tbl>
    <w:p w14:paraId="38783A48" w14:textId="77777777" w:rsidR="00F4316A" w:rsidRDefault="00F4316A" w:rsidP="004102C1">
      <w:pPr>
        <w:jc w:val="both"/>
        <w:rPr>
          <w:rFonts w:cstheme="minorHAnsi"/>
        </w:rPr>
      </w:pPr>
    </w:p>
    <w:p w14:paraId="49970981" w14:textId="77777777" w:rsidR="00B03D7E" w:rsidRDefault="00B03D7E" w:rsidP="00B03D7E">
      <w:pPr>
        <w:rPr>
          <w:u w:val="single"/>
        </w:rPr>
      </w:pPr>
      <w:r w:rsidRPr="00BE07F6">
        <w:rPr>
          <w:u w:val="single"/>
        </w:rPr>
        <w:t>Liste des énumérés</w:t>
      </w:r>
    </w:p>
    <w:p w14:paraId="204E49A5" w14:textId="77777777" w:rsidR="00422200" w:rsidRDefault="00422200" w:rsidP="00B03D7E">
      <w:pPr>
        <w:rPr>
          <w:u w:val="single"/>
        </w:rPr>
      </w:pPr>
    </w:p>
    <w:tbl>
      <w:tblPr>
        <w:tblStyle w:val="Grilledutableau"/>
        <w:tblW w:w="0" w:type="auto"/>
        <w:tblLook w:val="04A0" w:firstRow="1" w:lastRow="0" w:firstColumn="1" w:lastColumn="0" w:noHBand="0" w:noVBand="1"/>
      </w:tblPr>
      <w:tblGrid>
        <w:gridCol w:w="2183"/>
        <w:gridCol w:w="6879"/>
      </w:tblGrid>
      <w:tr w:rsidR="00B03D7E" w:rsidRPr="00343272" w14:paraId="23D984FB" w14:textId="77777777" w:rsidTr="00A167AA">
        <w:tc>
          <w:tcPr>
            <w:tcW w:w="9062" w:type="dxa"/>
            <w:gridSpan w:val="2"/>
            <w:tcBorders>
              <w:bottom w:val="nil"/>
            </w:tcBorders>
          </w:tcPr>
          <w:p w14:paraId="49A56501" w14:textId="56D684E1" w:rsidR="00B03D7E" w:rsidRDefault="00B03D7E" w:rsidP="00B03D7E">
            <w:pPr>
              <w:jc w:val="both"/>
              <w:rPr>
                <w:rFonts w:cstheme="minorHAnsi"/>
                <w:b/>
              </w:rPr>
            </w:pPr>
            <w:proofErr w:type="spellStart"/>
            <w:r>
              <w:rPr>
                <w:rFonts w:cstheme="minorHAnsi"/>
                <w:b/>
              </w:rPr>
              <w:t>NatureEvolution</w:t>
            </w:r>
            <w:proofErr w:type="spellEnd"/>
          </w:p>
          <w:p w14:paraId="6920A151" w14:textId="77777777" w:rsidR="00B03D7E" w:rsidRPr="00343272" w:rsidRDefault="00B03D7E" w:rsidP="00B03D7E">
            <w:pPr>
              <w:jc w:val="both"/>
              <w:rPr>
                <w:rFonts w:cstheme="minorHAnsi"/>
                <w:b/>
              </w:rPr>
            </w:pPr>
          </w:p>
        </w:tc>
      </w:tr>
      <w:tr w:rsidR="00B03D7E" w:rsidRPr="001D5211" w14:paraId="3E9E8BED" w14:textId="77777777" w:rsidTr="00A167AA">
        <w:tc>
          <w:tcPr>
            <w:tcW w:w="2183" w:type="dxa"/>
            <w:tcBorders>
              <w:top w:val="nil"/>
              <w:left w:val="single" w:sz="4" w:space="0" w:color="auto"/>
              <w:bottom w:val="nil"/>
              <w:right w:val="nil"/>
            </w:tcBorders>
          </w:tcPr>
          <w:p w14:paraId="6ACF61E1" w14:textId="77777777" w:rsidR="00B03D7E" w:rsidRPr="00416CE8" w:rsidRDefault="00B03D7E" w:rsidP="00B03D7E">
            <w:pPr>
              <w:jc w:val="both"/>
              <w:rPr>
                <w:rFonts w:cstheme="minorHAnsi"/>
                <w:b/>
              </w:rPr>
            </w:pPr>
            <w:r w:rsidRPr="0065013A">
              <w:rPr>
                <w:rFonts w:cstheme="minorHAnsi"/>
                <w:sz w:val="20"/>
              </w:rPr>
              <w:t>Définition</w:t>
            </w:r>
          </w:p>
        </w:tc>
        <w:tc>
          <w:tcPr>
            <w:tcW w:w="6879" w:type="dxa"/>
            <w:tcBorders>
              <w:top w:val="nil"/>
              <w:left w:val="nil"/>
              <w:bottom w:val="nil"/>
              <w:right w:val="single" w:sz="4" w:space="0" w:color="auto"/>
            </w:tcBorders>
          </w:tcPr>
          <w:p w14:paraId="30EAE6A1" w14:textId="490C772E" w:rsidR="00B03D7E" w:rsidRPr="001D5211" w:rsidRDefault="00B03D7E" w:rsidP="00B03D7E">
            <w:pPr>
              <w:jc w:val="both"/>
              <w:rPr>
                <w:rFonts w:cstheme="minorHAnsi"/>
                <w:sz w:val="20"/>
              </w:rPr>
            </w:pPr>
            <w:r>
              <w:rPr>
                <w:rFonts w:cstheme="minorHAnsi"/>
                <w:sz w:val="20"/>
              </w:rPr>
              <w:t xml:space="preserve">Liste des valeurs possibles de l’attribut </w:t>
            </w:r>
            <w:proofErr w:type="spellStart"/>
            <w:r>
              <w:rPr>
                <w:rFonts w:cstheme="minorHAnsi"/>
                <w:sz w:val="20"/>
              </w:rPr>
              <w:t>natureEvolution</w:t>
            </w:r>
            <w:proofErr w:type="spellEnd"/>
            <w:r>
              <w:rPr>
                <w:rFonts w:cstheme="minorHAnsi"/>
                <w:sz w:val="20"/>
              </w:rPr>
              <w:t xml:space="preserve">. </w:t>
            </w:r>
          </w:p>
        </w:tc>
      </w:tr>
      <w:tr w:rsidR="00B03D7E" w:rsidRPr="001D5211" w14:paraId="2C6048E0" w14:textId="77777777" w:rsidTr="00A167AA">
        <w:tc>
          <w:tcPr>
            <w:tcW w:w="2183" w:type="dxa"/>
            <w:tcBorders>
              <w:top w:val="nil"/>
              <w:left w:val="single" w:sz="4" w:space="0" w:color="auto"/>
              <w:bottom w:val="nil"/>
              <w:right w:val="nil"/>
            </w:tcBorders>
          </w:tcPr>
          <w:p w14:paraId="06075888" w14:textId="7EBD8E63" w:rsidR="00B03D7E" w:rsidRPr="0065013A" w:rsidRDefault="00B03D7E" w:rsidP="00B03D7E">
            <w:pPr>
              <w:jc w:val="both"/>
              <w:rPr>
                <w:rFonts w:cstheme="minorHAnsi"/>
                <w:sz w:val="20"/>
              </w:rPr>
            </w:pPr>
            <w:r>
              <w:rPr>
                <w:rFonts w:cstheme="minorHAnsi"/>
                <w:sz w:val="20"/>
              </w:rPr>
              <w:t>Remarque</w:t>
            </w:r>
          </w:p>
        </w:tc>
        <w:tc>
          <w:tcPr>
            <w:tcW w:w="6879" w:type="dxa"/>
            <w:tcBorders>
              <w:top w:val="nil"/>
              <w:left w:val="nil"/>
              <w:bottom w:val="nil"/>
              <w:right w:val="single" w:sz="4" w:space="0" w:color="auto"/>
            </w:tcBorders>
          </w:tcPr>
          <w:p w14:paraId="62DBFC05" w14:textId="3B33F4E2" w:rsidR="00B03D7E" w:rsidRDefault="00B03D7E" w:rsidP="00422200">
            <w:pPr>
              <w:jc w:val="both"/>
              <w:rPr>
                <w:rFonts w:cstheme="minorHAnsi"/>
                <w:sz w:val="20"/>
              </w:rPr>
            </w:pPr>
            <w:r>
              <w:rPr>
                <w:rFonts w:cstheme="minorHAnsi"/>
                <w:sz w:val="20"/>
              </w:rPr>
              <w:t>La nature de la dynamique est fournie par la combinaison «</w:t>
            </w:r>
            <w:r>
              <w:rPr>
                <w:rFonts w:ascii="Courier New" w:hAnsi="Courier New" w:cs="Courier New"/>
                <w:sz w:val="20"/>
              </w:rPr>
              <w:t> </w:t>
            </w:r>
            <w:proofErr w:type="spellStart"/>
            <w:r>
              <w:rPr>
                <w:rFonts w:cstheme="minorHAnsi"/>
                <w:sz w:val="20"/>
              </w:rPr>
              <w:t>natureEvolution</w:t>
            </w:r>
            <w:proofErr w:type="spellEnd"/>
            <w:r>
              <w:rPr>
                <w:rFonts w:ascii="Courier New" w:hAnsi="Courier New" w:cs="Courier New"/>
                <w:sz w:val="20"/>
              </w:rPr>
              <w:t> </w:t>
            </w:r>
            <w:r>
              <w:rPr>
                <w:rFonts w:cs="Marianne"/>
                <w:sz w:val="20"/>
              </w:rPr>
              <w:t>»</w:t>
            </w:r>
            <w:r>
              <w:rPr>
                <w:rFonts w:cstheme="minorHAnsi"/>
                <w:sz w:val="20"/>
              </w:rPr>
              <w:t xml:space="preserve"> et «</w:t>
            </w:r>
            <w:r>
              <w:rPr>
                <w:rFonts w:ascii="Courier New" w:hAnsi="Courier New" w:cs="Courier New"/>
                <w:sz w:val="20"/>
              </w:rPr>
              <w:t> </w:t>
            </w:r>
            <w:proofErr w:type="spellStart"/>
            <w:r>
              <w:rPr>
                <w:rFonts w:cstheme="minorHAnsi"/>
                <w:sz w:val="20"/>
              </w:rPr>
              <w:t>objetEvolution</w:t>
            </w:r>
            <w:proofErr w:type="spellEnd"/>
            <w:r>
              <w:rPr>
                <w:rFonts w:ascii="Courier New" w:hAnsi="Courier New" w:cs="Courier New"/>
                <w:sz w:val="20"/>
              </w:rPr>
              <w:t> </w:t>
            </w:r>
            <w:r>
              <w:rPr>
                <w:rFonts w:cs="Marianne"/>
                <w:sz w:val="20"/>
              </w:rPr>
              <w:t>»</w:t>
            </w:r>
            <w:r>
              <w:rPr>
                <w:rFonts w:cstheme="minorHAnsi"/>
                <w:sz w:val="20"/>
              </w:rPr>
              <w:t xml:space="preserve">. </w:t>
            </w:r>
          </w:p>
        </w:tc>
      </w:tr>
      <w:tr w:rsidR="00B03D7E" w:rsidRPr="00343272" w14:paraId="12D37595" w14:textId="77777777" w:rsidTr="00A167AA">
        <w:tc>
          <w:tcPr>
            <w:tcW w:w="9062" w:type="dxa"/>
            <w:gridSpan w:val="2"/>
            <w:tcBorders>
              <w:top w:val="single" w:sz="4" w:space="0" w:color="auto"/>
              <w:bottom w:val="nil"/>
            </w:tcBorders>
          </w:tcPr>
          <w:p w14:paraId="636AC9FA" w14:textId="1644D6ED" w:rsidR="00B03D7E" w:rsidRPr="00343272" w:rsidRDefault="00B03D7E" w:rsidP="00B03D7E">
            <w:pPr>
              <w:jc w:val="both"/>
              <w:rPr>
                <w:rFonts w:cstheme="minorHAnsi"/>
                <w:b/>
              </w:rPr>
            </w:pPr>
            <w:r>
              <w:rPr>
                <w:rFonts w:cstheme="minorHAnsi"/>
                <w:b/>
              </w:rPr>
              <w:t>apparition</w:t>
            </w:r>
          </w:p>
        </w:tc>
      </w:tr>
      <w:tr w:rsidR="00B03D7E" w:rsidRPr="001D5211" w14:paraId="52826647" w14:textId="77777777" w:rsidTr="00A167AA">
        <w:tc>
          <w:tcPr>
            <w:tcW w:w="2183" w:type="dxa"/>
            <w:tcBorders>
              <w:top w:val="nil"/>
              <w:left w:val="single" w:sz="4" w:space="0" w:color="auto"/>
              <w:bottom w:val="nil"/>
              <w:right w:val="nil"/>
            </w:tcBorders>
          </w:tcPr>
          <w:p w14:paraId="55528EF9" w14:textId="77777777" w:rsidR="00B03D7E" w:rsidRPr="001D5211" w:rsidRDefault="00B03D7E" w:rsidP="00B03D7E">
            <w:pPr>
              <w:jc w:val="both"/>
              <w:rPr>
                <w:rFonts w:cstheme="minorHAnsi"/>
                <w:sz w:val="20"/>
              </w:rPr>
            </w:pPr>
            <w:r w:rsidRPr="001D5211">
              <w:rPr>
                <w:rFonts w:cstheme="minorHAnsi"/>
                <w:sz w:val="20"/>
              </w:rPr>
              <w:t>Définition</w:t>
            </w:r>
          </w:p>
        </w:tc>
        <w:tc>
          <w:tcPr>
            <w:tcW w:w="6879" w:type="dxa"/>
            <w:tcBorders>
              <w:top w:val="nil"/>
              <w:left w:val="nil"/>
              <w:bottom w:val="nil"/>
              <w:right w:val="single" w:sz="4" w:space="0" w:color="auto"/>
            </w:tcBorders>
          </w:tcPr>
          <w:p w14:paraId="5B43C8FD" w14:textId="0B5ABD73" w:rsidR="00B03D7E" w:rsidRPr="001D5211" w:rsidRDefault="00B03D7E" w:rsidP="00B03D7E">
            <w:pPr>
              <w:jc w:val="both"/>
              <w:rPr>
                <w:rFonts w:cstheme="minorHAnsi"/>
                <w:sz w:val="20"/>
              </w:rPr>
            </w:pPr>
            <w:r>
              <w:rPr>
                <w:rFonts w:cstheme="minorHAnsi"/>
                <w:sz w:val="20"/>
              </w:rPr>
              <w:t xml:space="preserve">L’objet de l’évolution est apparu </w:t>
            </w:r>
            <w:r w:rsidR="00396B05">
              <w:rPr>
                <w:rFonts w:cstheme="minorHAnsi"/>
                <w:sz w:val="20"/>
              </w:rPr>
              <w:t xml:space="preserve">dans le découpage paysager </w:t>
            </w:r>
            <w:r>
              <w:rPr>
                <w:rFonts w:cstheme="minorHAnsi"/>
                <w:sz w:val="20"/>
              </w:rPr>
              <w:t xml:space="preserve">depuis la dernière version de l’atlas ou la dernière révision des dynamiques.  </w:t>
            </w:r>
          </w:p>
        </w:tc>
      </w:tr>
      <w:tr w:rsidR="00B03D7E" w:rsidRPr="001D5211" w14:paraId="5E91A195" w14:textId="77777777" w:rsidTr="00A167AA">
        <w:tc>
          <w:tcPr>
            <w:tcW w:w="9062" w:type="dxa"/>
            <w:gridSpan w:val="2"/>
            <w:tcBorders>
              <w:top w:val="single" w:sz="4" w:space="0" w:color="auto"/>
              <w:left w:val="single" w:sz="4" w:space="0" w:color="auto"/>
              <w:bottom w:val="nil"/>
            </w:tcBorders>
          </w:tcPr>
          <w:p w14:paraId="6A4B1C82" w14:textId="28B9874E" w:rsidR="00B03D7E" w:rsidRPr="001D5211" w:rsidRDefault="00396B05" w:rsidP="00B03D7E">
            <w:pPr>
              <w:jc w:val="both"/>
              <w:rPr>
                <w:rFonts w:cstheme="minorHAnsi"/>
                <w:b/>
              </w:rPr>
            </w:pPr>
            <w:r>
              <w:rPr>
                <w:rFonts w:cstheme="minorHAnsi"/>
                <w:b/>
              </w:rPr>
              <w:t>augmentation</w:t>
            </w:r>
          </w:p>
        </w:tc>
      </w:tr>
      <w:tr w:rsidR="00B03D7E" w:rsidRPr="00BE2FA9" w14:paraId="203D00EF" w14:textId="77777777" w:rsidTr="00A167AA">
        <w:tc>
          <w:tcPr>
            <w:tcW w:w="2183" w:type="dxa"/>
            <w:tcBorders>
              <w:top w:val="nil"/>
              <w:left w:val="single" w:sz="4" w:space="0" w:color="auto"/>
              <w:bottom w:val="nil"/>
              <w:right w:val="nil"/>
            </w:tcBorders>
          </w:tcPr>
          <w:p w14:paraId="13F0C2B9" w14:textId="77777777" w:rsidR="00B03D7E" w:rsidRPr="00DA25A8" w:rsidRDefault="00B03D7E" w:rsidP="00B03D7E">
            <w:pPr>
              <w:jc w:val="both"/>
              <w:rPr>
                <w:rFonts w:cstheme="minorHAnsi"/>
                <w:sz w:val="20"/>
                <w:szCs w:val="20"/>
              </w:rPr>
            </w:pPr>
            <w:r w:rsidRPr="00DA25A8">
              <w:rPr>
                <w:rFonts w:cstheme="minorHAnsi"/>
                <w:sz w:val="20"/>
                <w:szCs w:val="20"/>
              </w:rPr>
              <w:t>Définition</w:t>
            </w:r>
          </w:p>
        </w:tc>
        <w:tc>
          <w:tcPr>
            <w:tcW w:w="6879" w:type="dxa"/>
            <w:tcBorders>
              <w:top w:val="nil"/>
              <w:left w:val="nil"/>
              <w:bottom w:val="nil"/>
              <w:right w:val="single" w:sz="4" w:space="0" w:color="auto"/>
            </w:tcBorders>
          </w:tcPr>
          <w:p w14:paraId="166AF4C6" w14:textId="57A42470" w:rsidR="00B03D7E" w:rsidRPr="00BE2FA9" w:rsidRDefault="00396B05" w:rsidP="00396B05">
            <w:pPr>
              <w:jc w:val="both"/>
              <w:rPr>
                <w:rFonts w:cstheme="minorHAnsi"/>
                <w:sz w:val="20"/>
              </w:rPr>
            </w:pPr>
            <w:r>
              <w:rPr>
                <w:rFonts w:cstheme="minorHAnsi"/>
                <w:sz w:val="20"/>
              </w:rPr>
              <w:t xml:space="preserve">Il y a eu une augmentation de l’objet de </w:t>
            </w:r>
            <w:r w:rsidR="00CC4470">
              <w:rPr>
                <w:rFonts w:cstheme="minorHAnsi"/>
                <w:sz w:val="20"/>
              </w:rPr>
              <w:t>l’évolution dans</w:t>
            </w:r>
            <w:r>
              <w:rPr>
                <w:rFonts w:cstheme="minorHAnsi"/>
                <w:sz w:val="20"/>
              </w:rPr>
              <w:t xml:space="preserve"> le découpage paysager depuis la dernière version de l’atlas ou la dernière révision des dynamiques.  </w:t>
            </w:r>
          </w:p>
        </w:tc>
      </w:tr>
      <w:tr w:rsidR="00B03D7E" w14:paraId="67D9DC5F" w14:textId="77777777" w:rsidTr="00A167AA">
        <w:tc>
          <w:tcPr>
            <w:tcW w:w="9062" w:type="dxa"/>
            <w:gridSpan w:val="2"/>
            <w:tcBorders>
              <w:top w:val="single" w:sz="4" w:space="0" w:color="auto"/>
              <w:bottom w:val="nil"/>
            </w:tcBorders>
          </w:tcPr>
          <w:p w14:paraId="04C72B6E" w14:textId="5BB4F0BE" w:rsidR="00B03D7E" w:rsidRDefault="00396B05" w:rsidP="00B03D7E">
            <w:pPr>
              <w:jc w:val="both"/>
              <w:rPr>
                <w:rFonts w:cstheme="minorHAnsi"/>
              </w:rPr>
            </w:pPr>
            <w:r>
              <w:rPr>
                <w:rFonts w:cstheme="minorHAnsi"/>
                <w:b/>
              </w:rPr>
              <w:t>stabilisation</w:t>
            </w:r>
          </w:p>
        </w:tc>
      </w:tr>
      <w:tr w:rsidR="00B03D7E" w:rsidRPr="00BE2FA9" w14:paraId="52780980" w14:textId="77777777" w:rsidTr="00A167AA">
        <w:tc>
          <w:tcPr>
            <w:tcW w:w="2183" w:type="dxa"/>
            <w:tcBorders>
              <w:top w:val="nil"/>
              <w:left w:val="single" w:sz="4" w:space="0" w:color="auto"/>
              <w:bottom w:val="nil"/>
              <w:right w:val="nil"/>
            </w:tcBorders>
          </w:tcPr>
          <w:p w14:paraId="2BE8184E" w14:textId="77777777" w:rsidR="00B03D7E" w:rsidRDefault="00B03D7E" w:rsidP="00B03D7E">
            <w:pPr>
              <w:jc w:val="both"/>
              <w:rPr>
                <w:rFonts w:cstheme="minorHAnsi"/>
              </w:rPr>
            </w:pPr>
            <w:r w:rsidRPr="001D5211">
              <w:rPr>
                <w:rFonts w:cstheme="minorHAnsi"/>
                <w:sz w:val="20"/>
              </w:rPr>
              <w:t>Définition</w:t>
            </w:r>
          </w:p>
        </w:tc>
        <w:tc>
          <w:tcPr>
            <w:tcW w:w="6879" w:type="dxa"/>
            <w:tcBorders>
              <w:top w:val="nil"/>
              <w:left w:val="nil"/>
              <w:bottom w:val="nil"/>
              <w:right w:val="single" w:sz="4" w:space="0" w:color="auto"/>
            </w:tcBorders>
          </w:tcPr>
          <w:p w14:paraId="01F9427B" w14:textId="107491D2" w:rsidR="00B03D7E" w:rsidRPr="00BE2FA9" w:rsidRDefault="00B03D7E" w:rsidP="00396B05">
            <w:pPr>
              <w:jc w:val="both"/>
              <w:rPr>
                <w:rFonts w:cstheme="minorHAnsi"/>
                <w:sz w:val="20"/>
              </w:rPr>
            </w:pPr>
            <w:r>
              <w:rPr>
                <w:rFonts w:cstheme="minorHAnsi"/>
                <w:sz w:val="20"/>
              </w:rPr>
              <w:t>L’</w:t>
            </w:r>
            <w:r w:rsidR="00396B05">
              <w:rPr>
                <w:rFonts w:cstheme="minorHAnsi"/>
                <w:sz w:val="20"/>
              </w:rPr>
              <w:t xml:space="preserve">objet de l’évolution est resté stable dans le découpage paysager depuis la dernière version de l’atlas ou la dernière révision des dynamiques. </w:t>
            </w:r>
          </w:p>
        </w:tc>
      </w:tr>
      <w:tr w:rsidR="00B03D7E" w:rsidRPr="00970A8A" w14:paraId="01273D83" w14:textId="77777777" w:rsidTr="00A167AA">
        <w:tc>
          <w:tcPr>
            <w:tcW w:w="9062" w:type="dxa"/>
            <w:gridSpan w:val="2"/>
            <w:tcBorders>
              <w:top w:val="single" w:sz="4" w:space="0" w:color="auto"/>
              <w:bottom w:val="nil"/>
            </w:tcBorders>
          </w:tcPr>
          <w:p w14:paraId="05574CBA" w14:textId="5A2ECB38" w:rsidR="00B03D7E" w:rsidRPr="00970A8A" w:rsidRDefault="00687D28" w:rsidP="00B03D7E">
            <w:pPr>
              <w:jc w:val="both"/>
              <w:rPr>
                <w:rFonts w:cstheme="minorHAnsi"/>
                <w:sz w:val="20"/>
                <w:szCs w:val="20"/>
              </w:rPr>
            </w:pPr>
            <w:r>
              <w:rPr>
                <w:rFonts w:cstheme="minorHAnsi"/>
                <w:b/>
              </w:rPr>
              <w:t>diminution</w:t>
            </w:r>
          </w:p>
        </w:tc>
      </w:tr>
      <w:tr w:rsidR="00B03D7E" w:rsidRPr="00BE2FA9" w14:paraId="4C1F096F" w14:textId="77777777" w:rsidTr="00A167AA">
        <w:tc>
          <w:tcPr>
            <w:tcW w:w="2183" w:type="dxa"/>
            <w:tcBorders>
              <w:top w:val="nil"/>
              <w:left w:val="single" w:sz="4" w:space="0" w:color="auto"/>
              <w:bottom w:val="single" w:sz="4" w:space="0" w:color="auto"/>
              <w:right w:val="nil"/>
            </w:tcBorders>
          </w:tcPr>
          <w:p w14:paraId="596F7812" w14:textId="77777777" w:rsidR="00B03D7E" w:rsidRDefault="00B03D7E" w:rsidP="00B03D7E">
            <w:pPr>
              <w:jc w:val="both"/>
              <w:rPr>
                <w:rFonts w:cstheme="minorHAnsi"/>
              </w:rPr>
            </w:pPr>
            <w:r w:rsidRPr="001D5211">
              <w:rPr>
                <w:rFonts w:cstheme="minorHAnsi"/>
                <w:sz w:val="20"/>
              </w:rPr>
              <w:t>Définition</w:t>
            </w:r>
          </w:p>
        </w:tc>
        <w:tc>
          <w:tcPr>
            <w:tcW w:w="6879" w:type="dxa"/>
            <w:tcBorders>
              <w:top w:val="nil"/>
              <w:left w:val="nil"/>
              <w:bottom w:val="single" w:sz="4" w:space="0" w:color="auto"/>
              <w:right w:val="single" w:sz="4" w:space="0" w:color="auto"/>
            </w:tcBorders>
          </w:tcPr>
          <w:p w14:paraId="245E2E32" w14:textId="531676CC" w:rsidR="00B03D7E" w:rsidRPr="00BE2FA9" w:rsidRDefault="00687D28" w:rsidP="00687D28">
            <w:pPr>
              <w:jc w:val="both"/>
              <w:rPr>
                <w:rFonts w:cstheme="minorHAnsi"/>
                <w:sz w:val="20"/>
              </w:rPr>
            </w:pPr>
            <w:r>
              <w:rPr>
                <w:rFonts w:cstheme="minorHAnsi"/>
                <w:sz w:val="20"/>
              </w:rPr>
              <w:t xml:space="preserve">Il y a eu une diminution de l’objet de </w:t>
            </w:r>
            <w:r w:rsidR="00CC4470">
              <w:rPr>
                <w:rFonts w:cstheme="minorHAnsi"/>
                <w:sz w:val="20"/>
              </w:rPr>
              <w:t>l’évolution dans</w:t>
            </w:r>
            <w:r>
              <w:rPr>
                <w:rFonts w:cstheme="minorHAnsi"/>
                <w:sz w:val="20"/>
              </w:rPr>
              <w:t xml:space="preserve"> le découpage paysager depuis la dernière version de l’atlas ou la dernière révision des dynamiques.  </w:t>
            </w:r>
          </w:p>
        </w:tc>
      </w:tr>
      <w:tr w:rsidR="00B03D7E" w:rsidRPr="00970A8A" w14:paraId="29B4B6A4" w14:textId="77777777" w:rsidTr="00A167AA">
        <w:tc>
          <w:tcPr>
            <w:tcW w:w="9062" w:type="dxa"/>
            <w:gridSpan w:val="2"/>
            <w:tcBorders>
              <w:top w:val="single" w:sz="4" w:space="0" w:color="auto"/>
              <w:left w:val="single" w:sz="4" w:space="0" w:color="auto"/>
              <w:bottom w:val="nil"/>
              <w:right w:val="single" w:sz="4" w:space="0" w:color="auto"/>
            </w:tcBorders>
          </w:tcPr>
          <w:p w14:paraId="089DD302" w14:textId="6C72D984" w:rsidR="00B03D7E" w:rsidRPr="00970A8A" w:rsidRDefault="00687D28" w:rsidP="00B03D7E">
            <w:pPr>
              <w:jc w:val="both"/>
              <w:rPr>
                <w:rFonts w:cstheme="minorHAnsi"/>
                <w:sz w:val="20"/>
                <w:szCs w:val="20"/>
              </w:rPr>
            </w:pPr>
            <w:r>
              <w:rPr>
                <w:rFonts w:cstheme="minorHAnsi"/>
                <w:b/>
              </w:rPr>
              <w:t>disparition</w:t>
            </w:r>
          </w:p>
        </w:tc>
      </w:tr>
      <w:tr w:rsidR="00B03D7E" w:rsidRPr="00970A8A" w14:paraId="3099A963" w14:textId="77777777" w:rsidTr="00A167AA">
        <w:tc>
          <w:tcPr>
            <w:tcW w:w="2183" w:type="dxa"/>
            <w:tcBorders>
              <w:top w:val="nil"/>
              <w:left w:val="single" w:sz="4" w:space="0" w:color="auto"/>
              <w:bottom w:val="single" w:sz="4" w:space="0" w:color="auto"/>
              <w:right w:val="nil"/>
            </w:tcBorders>
          </w:tcPr>
          <w:p w14:paraId="14CF6CED" w14:textId="77777777" w:rsidR="00B03D7E" w:rsidRDefault="00B03D7E" w:rsidP="00B03D7E">
            <w:pPr>
              <w:jc w:val="both"/>
              <w:rPr>
                <w:rFonts w:cstheme="minorHAnsi"/>
              </w:rPr>
            </w:pPr>
            <w:r w:rsidRPr="001D5211">
              <w:rPr>
                <w:rFonts w:cstheme="minorHAnsi"/>
                <w:sz w:val="20"/>
              </w:rPr>
              <w:t>Définition</w:t>
            </w:r>
          </w:p>
        </w:tc>
        <w:tc>
          <w:tcPr>
            <w:tcW w:w="6879" w:type="dxa"/>
            <w:tcBorders>
              <w:top w:val="nil"/>
              <w:left w:val="nil"/>
              <w:bottom w:val="single" w:sz="4" w:space="0" w:color="auto"/>
              <w:right w:val="single" w:sz="4" w:space="0" w:color="auto"/>
            </w:tcBorders>
          </w:tcPr>
          <w:p w14:paraId="74926E2D" w14:textId="382C8DF2" w:rsidR="00B03D7E" w:rsidRPr="00970A8A" w:rsidRDefault="00687D28" w:rsidP="00422200">
            <w:pPr>
              <w:jc w:val="both"/>
              <w:rPr>
                <w:rFonts w:cstheme="minorHAnsi"/>
                <w:sz w:val="20"/>
                <w:szCs w:val="20"/>
              </w:rPr>
            </w:pPr>
            <w:r>
              <w:rPr>
                <w:rFonts w:cstheme="minorHAnsi"/>
                <w:sz w:val="20"/>
              </w:rPr>
              <w:t xml:space="preserve">Il y a eu une disparition complète de l’objet de l’évolution  dans le découpage paysager depuis la dernière version de l’atlas ou la dernière </w:t>
            </w:r>
            <w:r w:rsidR="00422200">
              <w:rPr>
                <w:rFonts w:cstheme="minorHAnsi"/>
                <w:sz w:val="20"/>
              </w:rPr>
              <w:t>révision des dynamiques.</w:t>
            </w:r>
          </w:p>
        </w:tc>
      </w:tr>
    </w:tbl>
    <w:p w14:paraId="260380AC" w14:textId="4EFC2463" w:rsidR="00687D28" w:rsidRDefault="00687D28" w:rsidP="004102C1">
      <w:pPr>
        <w:jc w:val="both"/>
        <w:rPr>
          <w:rFonts w:cstheme="minorHAnsi"/>
        </w:rPr>
      </w:pPr>
    </w:p>
    <w:p w14:paraId="52332054" w14:textId="161302E4" w:rsidR="00F4316A" w:rsidRDefault="00AD734E" w:rsidP="00842A8C">
      <w:pPr>
        <w:pStyle w:val="Titre2"/>
      </w:pPr>
      <w:bookmarkStart w:id="48" w:name="_Toc142385181"/>
      <w:r>
        <w:t>6</w:t>
      </w:r>
      <w:r w:rsidR="00D030E8">
        <w:t xml:space="preserve">.6 </w:t>
      </w:r>
      <w:r w:rsidR="00F4316A">
        <w:t xml:space="preserve">Classe d’objets </w:t>
      </w:r>
      <w:proofErr w:type="spellStart"/>
      <w:r w:rsidR="00F4316A">
        <w:t>LimiteDécoupagePaysager</w:t>
      </w:r>
      <w:bookmarkEnd w:id="48"/>
      <w:proofErr w:type="spellEnd"/>
    </w:p>
    <w:p w14:paraId="0EC3E02F" w14:textId="77777777" w:rsidR="005654D9" w:rsidRPr="005654D9" w:rsidRDefault="005654D9" w:rsidP="005654D9"/>
    <w:tbl>
      <w:tblPr>
        <w:tblStyle w:val="Grilledutableau"/>
        <w:tblW w:w="0" w:type="auto"/>
        <w:tblLook w:val="04A0" w:firstRow="1" w:lastRow="0" w:firstColumn="1" w:lastColumn="0" w:noHBand="0" w:noVBand="1"/>
      </w:tblPr>
      <w:tblGrid>
        <w:gridCol w:w="1951"/>
        <w:gridCol w:w="7261"/>
      </w:tblGrid>
      <w:tr w:rsidR="005654D9" w:rsidRPr="00002AB8" w14:paraId="7687BFBA" w14:textId="77777777" w:rsidTr="00AA4491">
        <w:tc>
          <w:tcPr>
            <w:tcW w:w="1951" w:type="dxa"/>
          </w:tcPr>
          <w:p w14:paraId="4154C226" w14:textId="77777777" w:rsidR="005654D9" w:rsidRPr="00002AB8" w:rsidRDefault="005654D9" w:rsidP="00AA4491">
            <w:pPr>
              <w:rPr>
                <w:b/>
                <w:szCs w:val="20"/>
              </w:rPr>
            </w:pPr>
            <w:r w:rsidRPr="00002AB8">
              <w:rPr>
                <w:b/>
                <w:szCs w:val="20"/>
              </w:rPr>
              <w:lastRenderedPageBreak/>
              <w:t>Nom de la classe</w:t>
            </w:r>
          </w:p>
          <w:p w14:paraId="6BA8FC93" w14:textId="77777777" w:rsidR="005654D9" w:rsidRPr="00002AB8" w:rsidRDefault="005654D9" w:rsidP="00AA4491">
            <w:pPr>
              <w:rPr>
                <w:b/>
                <w:szCs w:val="20"/>
              </w:rPr>
            </w:pPr>
          </w:p>
        </w:tc>
        <w:tc>
          <w:tcPr>
            <w:tcW w:w="7261" w:type="dxa"/>
          </w:tcPr>
          <w:p w14:paraId="4CEE8C43" w14:textId="32D5CEF7" w:rsidR="005654D9" w:rsidRPr="00002AB8" w:rsidRDefault="004947FB" w:rsidP="00AA4491">
            <w:pPr>
              <w:jc w:val="both"/>
              <w:rPr>
                <w:b/>
                <w:szCs w:val="20"/>
              </w:rPr>
            </w:pPr>
            <w:proofErr w:type="spellStart"/>
            <w:ins w:id="49" w:author="Dominique Laurent" w:date="2023-09-05T10:10:00Z">
              <w:r>
                <w:rPr>
                  <w:b/>
                  <w:szCs w:val="20"/>
                </w:rPr>
                <w:t>LimiteDécoupagePaysager</w:t>
              </w:r>
            </w:ins>
            <w:proofErr w:type="spellEnd"/>
            <w:del w:id="50" w:author="Dominique Laurent" w:date="2023-09-05T10:10:00Z">
              <w:r w:rsidR="005654D9" w:rsidDel="004947FB">
                <w:rPr>
                  <w:b/>
                  <w:szCs w:val="20"/>
                </w:rPr>
                <w:delText>UnitéPaysagère</w:delText>
              </w:r>
            </w:del>
          </w:p>
        </w:tc>
      </w:tr>
      <w:tr w:rsidR="005654D9" w:rsidRPr="001D5211" w14:paraId="4875AA0A" w14:textId="77777777" w:rsidTr="00AA4491">
        <w:tc>
          <w:tcPr>
            <w:tcW w:w="1951" w:type="dxa"/>
          </w:tcPr>
          <w:p w14:paraId="50D33728" w14:textId="77777777" w:rsidR="005654D9" w:rsidRPr="001D5211" w:rsidRDefault="005654D9" w:rsidP="00AA4491">
            <w:pPr>
              <w:rPr>
                <w:sz w:val="20"/>
                <w:szCs w:val="20"/>
              </w:rPr>
            </w:pPr>
            <w:r w:rsidRPr="001D5211">
              <w:rPr>
                <w:sz w:val="20"/>
                <w:szCs w:val="20"/>
              </w:rPr>
              <w:t xml:space="preserve">Définition </w:t>
            </w:r>
          </w:p>
          <w:p w14:paraId="51F7EBA5" w14:textId="77777777" w:rsidR="005654D9" w:rsidRPr="001D5211" w:rsidRDefault="005654D9" w:rsidP="00AA4491">
            <w:pPr>
              <w:rPr>
                <w:sz w:val="20"/>
                <w:szCs w:val="20"/>
              </w:rPr>
            </w:pPr>
          </w:p>
        </w:tc>
        <w:tc>
          <w:tcPr>
            <w:tcW w:w="7261" w:type="dxa"/>
          </w:tcPr>
          <w:p w14:paraId="6F34BBE6" w14:textId="77777777" w:rsidR="005654D9" w:rsidRDefault="005654D9" w:rsidP="005654D9">
            <w:pPr>
              <w:jc w:val="both"/>
              <w:rPr>
                <w:rFonts w:eastAsia="Calibri"/>
                <w:sz w:val="20"/>
                <w:szCs w:val="20"/>
              </w:rPr>
            </w:pPr>
            <w:r w:rsidRPr="001E2A0B">
              <w:rPr>
                <w:rFonts w:eastAsia="Calibri"/>
                <w:sz w:val="20"/>
                <w:szCs w:val="20"/>
              </w:rPr>
              <w:t xml:space="preserve">Une </w:t>
            </w:r>
            <w:r>
              <w:rPr>
                <w:rFonts w:eastAsia="Calibri"/>
                <w:sz w:val="20"/>
                <w:szCs w:val="20"/>
              </w:rPr>
              <w:t>limite de découpage paysager est une portion du contour d’un découpage paysager</w:t>
            </w:r>
            <w:r>
              <w:rPr>
                <w:rFonts w:ascii="Courier New" w:eastAsia="Calibri" w:hAnsi="Courier New" w:cs="Courier New"/>
                <w:sz w:val="20"/>
                <w:szCs w:val="20"/>
              </w:rPr>
              <w:t> </w:t>
            </w:r>
            <w:r>
              <w:rPr>
                <w:rFonts w:eastAsia="Calibri"/>
                <w:sz w:val="20"/>
                <w:szCs w:val="20"/>
              </w:rPr>
              <w:t>: unité paysagère ou ensemble paysager ou sous-ensemble paysager.</w:t>
            </w:r>
          </w:p>
          <w:p w14:paraId="2F180B49" w14:textId="0D3BA9B8" w:rsidR="005654D9" w:rsidRPr="001D5211" w:rsidRDefault="005654D9" w:rsidP="005654D9">
            <w:pPr>
              <w:jc w:val="both"/>
              <w:rPr>
                <w:sz w:val="20"/>
                <w:szCs w:val="20"/>
              </w:rPr>
            </w:pPr>
            <w:r>
              <w:rPr>
                <w:rFonts w:eastAsia="Calibri"/>
                <w:sz w:val="20"/>
                <w:szCs w:val="20"/>
              </w:rPr>
              <w:t>Cette classe est essentiellement destinée à renseigner l’utilisateur sur la nature et la précision de la limite.</w:t>
            </w:r>
          </w:p>
        </w:tc>
      </w:tr>
      <w:tr w:rsidR="005654D9" w:rsidRPr="001D5211" w14:paraId="7F24BC2B" w14:textId="77777777" w:rsidTr="00AA4491">
        <w:tc>
          <w:tcPr>
            <w:tcW w:w="1951" w:type="dxa"/>
          </w:tcPr>
          <w:p w14:paraId="65091626" w14:textId="77777777" w:rsidR="005654D9" w:rsidRPr="001D5211" w:rsidRDefault="005654D9" w:rsidP="00AA4491">
            <w:pPr>
              <w:rPr>
                <w:sz w:val="20"/>
                <w:szCs w:val="20"/>
              </w:rPr>
            </w:pPr>
            <w:r w:rsidRPr="001D5211">
              <w:rPr>
                <w:sz w:val="20"/>
                <w:szCs w:val="20"/>
              </w:rPr>
              <w:t>Statut</w:t>
            </w:r>
          </w:p>
        </w:tc>
        <w:tc>
          <w:tcPr>
            <w:tcW w:w="7261" w:type="dxa"/>
          </w:tcPr>
          <w:p w14:paraId="67D8B1AA" w14:textId="4AE3FB0E" w:rsidR="005654D9" w:rsidRPr="001D5211" w:rsidRDefault="00CC4470" w:rsidP="005654D9">
            <w:pPr>
              <w:jc w:val="both"/>
              <w:rPr>
                <w:sz w:val="20"/>
                <w:szCs w:val="20"/>
              </w:rPr>
            </w:pPr>
            <w:r>
              <w:rPr>
                <w:sz w:val="20"/>
                <w:szCs w:val="20"/>
              </w:rPr>
              <w:t>Obligatoire</w:t>
            </w:r>
            <w:r w:rsidR="005654D9">
              <w:rPr>
                <w:sz w:val="20"/>
                <w:szCs w:val="20"/>
              </w:rPr>
              <w:t xml:space="preserve"> pour les atlas réalisés après la publication du standard.</w:t>
            </w:r>
          </w:p>
        </w:tc>
      </w:tr>
      <w:tr w:rsidR="005654D9" w:rsidRPr="001D5211" w14:paraId="372FF0F3" w14:textId="77777777" w:rsidTr="00AA4491">
        <w:tc>
          <w:tcPr>
            <w:tcW w:w="1951" w:type="dxa"/>
          </w:tcPr>
          <w:p w14:paraId="3F53AFAA" w14:textId="77777777" w:rsidR="005654D9" w:rsidRPr="001D5211" w:rsidRDefault="005654D9" w:rsidP="00AA4491">
            <w:pPr>
              <w:rPr>
                <w:sz w:val="20"/>
                <w:szCs w:val="20"/>
              </w:rPr>
            </w:pPr>
            <w:r>
              <w:rPr>
                <w:sz w:val="20"/>
                <w:szCs w:val="20"/>
              </w:rPr>
              <w:t xml:space="preserve">Règles de saisie </w:t>
            </w:r>
          </w:p>
        </w:tc>
        <w:tc>
          <w:tcPr>
            <w:tcW w:w="7261" w:type="dxa"/>
          </w:tcPr>
          <w:p w14:paraId="0EAA4C84" w14:textId="77777777" w:rsidR="005654D9" w:rsidRDefault="005654D9" w:rsidP="00AA4491">
            <w:pPr>
              <w:jc w:val="both"/>
              <w:rPr>
                <w:sz w:val="20"/>
                <w:szCs w:val="20"/>
              </w:rPr>
            </w:pPr>
            <w:r>
              <w:rPr>
                <w:sz w:val="20"/>
                <w:szCs w:val="20"/>
              </w:rPr>
              <w:t>La limite de découpage paysager doit être saisie en utilisant le partage de géométrie avec les contours des découpages paysagers concernés.</w:t>
            </w:r>
          </w:p>
          <w:p w14:paraId="370ED16A" w14:textId="77777777" w:rsidR="005654D9" w:rsidRDefault="005654D9" w:rsidP="00AA4491">
            <w:pPr>
              <w:jc w:val="both"/>
              <w:rPr>
                <w:sz w:val="20"/>
                <w:szCs w:val="20"/>
              </w:rPr>
            </w:pPr>
            <w:r>
              <w:rPr>
                <w:sz w:val="20"/>
                <w:szCs w:val="20"/>
              </w:rPr>
              <w:t>Il est recommandé de couper les limites de découpages paysagers</w:t>
            </w:r>
            <w:r>
              <w:rPr>
                <w:rFonts w:ascii="Courier New" w:hAnsi="Courier New" w:cs="Courier New"/>
                <w:sz w:val="20"/>
                <w:szCs w:val="20"/>
              </w:rPr>
              <w:t> </w:t>
            </w:r>
            <w:r>
              <w:rPr>
                <w:sz w:val="20"/>
                <w:szCs w:val="20"/>
              </w:rPr>
              <w:t>:</w:t>
            </w:r>
          </w:p>
          <w:p w14:paraId="0347CDFF" w14:textId="77777777" w:rsidR="005654D9" w:rsidRDefault="005654D9" w:rsidP="005654D9">
            <w:pPr>
              <w:pStyle w:val="Paragraphedeliste"/>
              <w:numPr>
                <w:ilvl w:val="0"/>
                <w:numId w:val="12"/>
              </w:numPr>
              <w:jc w:val="both"/>
              <w:rPr>
                <w:sz w:val="20"/>
                <w:szCs w:val="20"/>
              </w:rPr>
            </w:pPr>
            <w:r>
              <w:rPr>
                <w:sz w:val="20"/>
                <w:szCs w:val="20"/>
              </w:rPr>
              <w:t>En cas de changement de valeurs d’attribut</w:t>
            </w:r>
          </w:p>
          <w:p w14:paraId="0886D1EC" w14:textId="17F00D23" w:rsidR="005654D9" w:rsidRPr="005654D9" w:rsidRDefault="005654D9" w:rsidP="005654D9">
            <w:pPr>
              <w:pStyle w:val="Paragraphedeliste"/>
              <w:numPr>
                <w:ilvl w:val="0"/>
                <w:numId w:val="12"/>
              </w:numPr>
              <w:jc w:val="both"/>
              <w:rPr>
                <w:sz w:val="20"/>
                <w:szCs w:val="20"/>
              </w:rPr>
            </w:pPr>
            <w:r>
              <w:rPr>
                <w:sz w:val="20"/>
                <w:szCs w:val="20"/>
              </w:rPr>
              <w:t>En cas de jonction avec une autre limite</w:t>
            </w:r>
          </w:p>
        </w:tc>
      </w:tr>
    </w:tbl>
    <w:p w14:paraId="53699A15" w14:textId="77777777" w:rsidR="00A74753" w:rsidRDefault="00A74753" w:rsidP="00A74753"/>
    <w:p w14:paraId="6FC654F8" w14:textId="77777777" w:rsidR="00CC6556" w:rsidRPr="00037928" w:rsidRDefault="00CC6556" w:rsidP="00CC6556">
      <w:pPr>
        <w:jc w:val="both"/>
        <w:rPr>
          <w:rFonts w:cstheme="minorHAnsi"/>
          <w:u w:val="single"/>
        </w:rPr>
      </w:pPr>
      <w:r w:rsidRPr="00037928">
        <w:rPr>
          <w:rFonts w:cstheme="minorHAnsi"/>
          <w:u w:val="single"/>
        </w:rPr>
        <w:t xml:space="preserve">Liste des attributs </w:t>
      </w:r>
    </w:p>
    <w:p w14:paraId="26B69592" w14:textId="77777777" w:rsidR="00CC6556" w:rsidRDefault="00CC6556" w:rsidP="00CC6556"/>
    <w:tbl>
      <w:tblPr>
        <w:tblStyle w:val="Grilledutableau"/>
        <w:tblW w:w="0" w:type="auto"/>
        <w:tblLook w:val="04A0" w:firstRow="1" w:lastRow="0" w:firstColumn="1" w:lastColumn="0" w:noHBand="0" w:noVBand="1"/>
      </w:tblPr>
      <w:tblGrid>
        <w:gridCol w:w="2222"/>
        <w:gridCol w:w="7066"/>
      </w:tblGrid>
      <w:tr w:rsidR="00CC6556" w14:paraId="36750A10" w14:textId="77777777" w:rsidTr="00AA4491">
        <w:tc>
          <w:tcPr>
            <w:tcW w:w="9288" w:type="dxa"/>
            <w:gridSpan w:val="2"/>
            <w:tcBorders>
              <w:bottom w:val="nil"/>
            </w:tcBorders>
          </w:tcPr>
          <w:p w14:paraId="4594D609" w14:textId="140B4161" w:rsidR="00CC6556" w:rsidRDefault="00CC6556" w:rsidP="00AA4491">
            <w:pPr>
              <w:jc w:val="both"/>
              <w:rPr>
                <w:rFonts w:cstheme="minorHAnsi"/>
                <w:b/>
              </w:rPr>
            </w:pPr>
            <w:r>
              <w:rPr>
                <w:rFonts w:cstheme="minorHAnsi"/>
                <w:b/>
              </w:rPr>
              <w:t xml:space="preserve">Géométrie </w:t>
            </w:r>
          </w:p>
          <w:p w14:paraId="79E3E27F" w14:textId="77777777" w:rsidR="00CC6556" w:rsidRDefault="00CC6556" w:rsidP="00AA4491">
            <w:pPr>
              <w:jc w:val="both"/>
              <w:rPr>
                <w:rFonts w:cstheme="minorHAnsi"/>
              </w:rPr>
            </w:pPr>
          </w:p>
        </w:tc>
      </w:tr>
      <w:tr w:rsidR="00CC6556" w14:paraId="0CB0C77F" w14:textId="77777777" w:rsidTr="00AA4491">
        <w:tc>
          <w:tcPr>
            <w:tcW w:w="2222" w:type="dxa"/>
            <w:tcBorders>
              <w:top w:val="nil"/>
              <w:left w:val="single" w:sz="4" w:space="0" w:color="auto"/>
              <w:bottom w:val="nil"/>
              <w:right w:val="nil"/>
            </w:tcBorders>
          </w:tcPr>
          <w:p w14:paraId="430FDF41" w14:textId="77777777" w:rsidR="00CC6556" w:rsidRPr="00416CE8" w:rsidRDefault="00CC6556" w:rsidP="00AA4491">
            <w:pPr>
              <w:jc w:val="both"/>
              <w:rPr>
                <w:rFonts w:cstheme="minorHAnsi"/>
                <w:b/>
              </w:rPr>
            </w:pPr>
            <w:r w:rsidRPr="0065013A">
              <w:rPr>
                <w:rFonts w:cstheme="minorHAnsi"/>
                <w:sz w:val="20"/>
              </w:rPr>
              <w:t>Définition</w:t>
            </w:r>
          </w:p>
        </w:tc>
        <w:tc>
          <w:tcPr>
            <w:tcW w:w="7066" w:type="dxa"/>
            <w:tcBorders>
              <w:top w:val="nil"/>
              <w:left w:val="nil"/>
              <w:bottom w:val="nil"/>
              <w:right w:val="single" w:sz="4" w:space="0" w:color="auto"/>
            </w:tcBorders>
          </w:tcPr>
          <w:p w14:paraId="52F4997A" w14:textId="6931F6A2" w:rsidR="00CC6556" w:rsidRPr="001D5211" w:rsidRDefault="00CC6556" w:rsidP="00AA4491">
            <w:pPr>
              <w:jc w:val="both"/>
              <w:rPr>
                <w:rFonts w:cstheme="minorHAnsi"/>
                <w:sz w:val="20"/>
              </w:rPr>
            </w:pPr>
            <w:r>
              <w:rPr>
                <w:rFonts w:cstheme="minorHAnsi"/>
                <w:sz w:val="20"/>
              </w:rPr>
              <w:t xml:space="preserve">représentation géométrique 2D de la limite du  découpage </w:t>
            </w:r>
            <w:r w:rsidRPr="0065013A">
              <w:rPr>
                <w:rFonts w:cstheme="minorHAnsi"/>
                <w:sz w:val="20"/>
              </w:rPr>
              <w:t xml:space="preserve"> </w:t>
            </w:r>
            <w:r>
              <w:rPr>
                <w:rFonts w:cstheme="minorHAnsi"/>
                <w:sz w:val="20"/>
              </w:rPr>
              <w:t xml:space="preserve">paysager. </w:t>
            </w:r>
          </w:p>
        </w:tc>
      </w:tr>
      <w:tr w:rsidR="00CC6556" w14:paraId="568023AE" w14:textId="77777777" w:rsidTr="00AA4491">
        <w:tc>
          <w:tcPr>
            <w:tcW w:w="2222" w:type="dxa"/>
            <w:tcBorders>
              <w:top w:val="nil"/>
              <w:left w:val="single" w:sz="4" w:space="0" w:color="auto"/>
              <w:bottom w:val="nil"/>
              <w:right w:val="nil"/>
            </w:tcBorders>
          </w:tcPr>
          <w:p w14:paraId="74E2155F" w14:textId="77777777" w:rsidR="00CC6556" w:rsidRDefault="00CC6556" w:rsidP="00AA4491">
            <w:pPr>
              <w:jc w:val="both"/>
              <w:rPr>
                <w:rFonts w:cstheme="minorHAnsi"/>
              </w:rPr>
            </w:pPr>
            <w:r w:rsidRPr="0065013A">
              <w:rPr>
                <w:rFonts w:cstheme="minorHAnsi"/>
                <w:sz w:val="20"/>
              </w:rPr>
              <w:t>Type</w:t>
            </w:r>
          </w:p>
        </w:tc>
        <w:tc>
          <w:tcPr>
            <w:tcW w:w="7066" w:type="dxa"/>
            <w:tcBorders>
              <w:top w:val="nil"/>
              <w:left w:val="nil"/>
              <w:bottom w:val="nil"/>
              <w:right w:val="single" w:sz="4" w:space="0" w:color="auto"/>
            </w:tcBorders>
          </w:tcPr>
          <w:p w14:paraId="205ACD3B" w14:textId="3D56519D" w:rsidR="00CC6556" w:rsidRDefault="00CC6556" w:rsidP="00CC6556">
            <w:pPr>
              <w:jc w:val="both"/>
              <w:rPr>
                <w:rFonts w:cstheme="minorHAnsi"/>
              </w:rPr>
            </w:pPr>
            <w:proofErr w:type="spellStart"/>
            <w:r>
              <w:rPr>
                <w:rFonts w:cstheme="minorHAnsi"/>
                <w:sz w:val="20"/>
              </w:rPr>
              <w:t>GM_Curve</w:t>
            </w:r>
            <w:proofErr w:type="spellEnd"/>
            <w:r>
              <w:rPr>
                <w:rFonts w:cstheme="minorHAnsi"/>
                <w:sz w:val="20"/>
              </w:rPr>
              <w:t xml:space="preserve"> </w:t>
            </w:r>
          </w:p>
        </w:tc>
      </w:tr>
      <w:tr w:rsidR="00CC6556" w14:paraId="252B2D20" w14:textId="77777777" w:rsidTr="00AA4491">
        <w:tc>
          <w:tcPr>
            <w:tcW w:w="2222" w:type="dxa"/>
            <w:tcBorders>
              <w:top w:val="nil"/>
              <w:left w:val="single" w:sz="4" w:space="0" w:color="auto"/>
              <w:bottom w:val="nil"/>
              <w:right w:val="nil"/>
            </w:tcBorders>
          </w:tcPr>
          <w:p w14:paraId="0CE59C7C" w14:textId="77777777" w:rsidR="00CC6556" w:rsidRDefault="00CC6556" w:rsidP="00AA4491">
            <w:pPr>
              <w:jc w:val="both"/>
              <w:rPr>
                <w:rFonts w:cstheme="minorHAnsi"/>
              </w:rPr>
            </w:pPr>
            <w:r w:rsidRPr="0065013A">
              <w:rPr>
                <w:rFonts w:cstheme="minorHAnsi"/>
                <w:sz w:val="20"/>
              </w:rPr>
              <w:t>Multiplicité</w:t>
            </w:r>
          </w:p>
        </w:tc>
        <w:tc>
          <w:tcPr>
            <w:tcW w:w="7066" w:type="dxa"/>
            <w:tcBorders>
              <w:top w:val="nil"/>
              <w:left w:val="nil"/>
              <w:bottom w:val="nil"/>
              <w:right w:val="single" w:sz="4" w:space="0" w:color="auto"/>
            </w:tcBorders>
          </w:tcPr>
          <w:p w14:paraId="5FB10574" w14:textId="77777777" w:rsidR="00CC6556" w:rsidRPr="001D5211" w:rsidRDefault="00CC6556" w:rsidP="00AA4491">
            <w:pPr>
              <w:jc w:val="both"/>
              <w:rPr>
                <w:rFonts w:cstheme="minorHAnsi"/>
                <w:sz w:val="20"/>
                <w:szCs w:val="20"/>
              </w:rPr>
            </w:pPr>
            <w:r w:rsidRPr="001D5211">
              <w:rPr>
                <w:rFonts w:cstheme="minorHAnsi"/>
                <w:sz w:val="20"/>
                <w:szCs w:val="20"/>
              </w:rPr>
              <w:t>1</w:t>
            </w:r>
          </w:p>
        </w:tc>
      </w:tr>
      <w:tr w:rsidR="00CC6556" w14:paraId="2FEBFB7E" w14:textId="77777777" w:rsidTr="00AA4491">
        <w:tc>
          <w:tcPr>
            <w:tcW w:w="2222" w:type="dxa"/>
            <w:tcBorders>
              <w:top w:val="nil"/>
              <w:left w:val="single" w:sz="4" w:space="0" w:color="auto"/>
              <w:bottom w:val="nil"/>
              <w:right w:val="nil"/>
            </w:tcBorders>
          </w:tcPr>
          <w:p w14:paraId="046EF361" w14:textId="77777777" w:rsidR="00CC6556" w:rsidRDefault="00CC6556" w:rsidP="00AA4491">
            <w:pPr>
              <w:jc w:val="both"/>
              <w:rPr>
                <w:rFonts w:cstheme="minorHAnsi"/>
              </w:rPr>
            </w:pPr>
            <w:r>
              <w:rPr>
                <w:rFonts w:cstheme="minorHAnsi"/>
                <w:sz w:val="20"/>
              </w:rPr>
              <w:t>Statut</w:t>
            </w:r>
          </w:p>
        </w:tc>
        <w:tc>
          <w:tcPr>
            <w:tcW w:w="7066" w:type="dxa"/>
            <w:tcBorders>
              <w:top w:val="nil"/>
              <w:left w:val="nil"/>
              <w:bottom w:val="nil"/>
              <w:right w:val="single" w:sz="4" w:space="0" w:color="auto"/>
            </w:tcBorders>
          </w:tcPr>
          <w:p w14:paraId="2F7B800B" w14:textId="77777777" w:rsidR="00CC6556" w:rsidRDefault="00CC6556" w:rsidP="00AA4491">
            <w:pPr>
              <w:jc w:val="both"/>
              <w:rPr>
                <w:rFonts w:cstheme="minorHAnsi"/>
              </w:rPr>
            </w:pPr>
            <w:r>
              <w:rPr>
                <w:rFonts w:cstheme="minorHAnsi"/>
                <w:sz w:val="20"/>
              </w:rPr>
              <w:t>obligatoire</w:t>
            </w:r>
          </w:p>
        </w:tc>
      </w:tr>
      <w:tr w:rsidR="00CC6556" w14:paraId="29375B30" w14:textId="77777777" w:rsidTr="00AA4491">
        <w:tc>
          <w:tcPr>
            <w:tcW w:w="9288" w:type="dxa"/>
            <w:gridSpan w:val="2"/>
            <w:tcBorders>
              <w:top w:val="single" w:sz="4" w:space="0" w:color="auto"/>
              <w:bottom w:val="nil"/>
            </w:tcBorders>
          </w:tcPr>
          <w:p w14:paraId="293E7B02" w14:textId="0D211733" w:rsidR="00CC6556" w:rsidRDefault="00CC6556" w:rsidP="00AA4491">
            <w:pPr>
              <w:jc w:val="both"/>
              <w:rPr>
                <w:rFonts w:cstheme="minorHAnsi"/>
                <w:b/>
              </w:rPr>
            </w:pPr>
            <w:r>
              <w:rPr>
                <w:rFonts w:cstheme="minorHAnsi"/>
                <w:b/>
              </w:rPr>
              <w:t>identifiant</w:t>
            </w:r>
          </w:p>
          <w:p w14:paraId="5D01CD8C" w14:textId="77777777" w:rsidR="00CC6556" w:rsidRDefault="00CC6556" w:rsidP="00AA4491">
            <w:pPr>
              <w:jc w:val="both"/>
              <w:rPr>
                <w:rFonts w:cstheme="minorHAnsi"/>
              </w:rPr>
            </w:pPr>
          </w:p>
        </w:tc>
      </w:tr>
      <w:tr w:rsidR="00CC6556" w14:paraId="1926FC99" w14:textId="77777777" w:rsidTr="00AA4491">
        <w:tc>
          <w:tcPr>
            <w:tcW w:w="2222" w:type="dxa"/>
            <w:tcBorders>
              <w:top w:val="nil"/>
              <w:left w:val="single" w:sz="4" w:space="0" w:color="auto"/>
              <w:bottom w:val="nil"/>
              <w:right w:val="nil"/>
            </w:tcBorders>
          </w:tcPr>
          <w:p w14:paraId="4BB2066C" w14:textId="77777777" w:rsidR="00CC6556" w:rsidRPr="001D5211" w:rsidRDefault="00CC6556" w:rsidP="00AA4491">
            <w:pPr>
              <w:jc w:val="both"/>
              <w:rPr>
                <w:rFonts w:cstheme="minorHAnsi"/>
                <w:sz w:val="20"/>
              </w:rPr>
            </w:pPr>
            <w:r w:rsidRPr="001D5211">
              <w:rPr>
                <w:rFonts w:cstheme="minorHAnsi"/>
                <w:sz w:val="20"/>
              </w:rPr>
              <w:t>Définition</w:t>
            </w:r>
          </w:p>
        </w:tc>
        <w:tc>
          <w:tcPr>
            <w:tcW w:w="7066" w:type="dxa"/>
            <w:tcBorders>
              <w:top w:val="nil"/>
              <w:left w:val="nil"/>
              <w:bottom w:val="nil"/>
              <w:right w:val="single" w:sz="4" w:space="0" w:color="auto"/>
            </w:tcBorders>
          </w:tcPr>
          <w:p w14:paraId="07AD29BD" w14:textId="3E4AEF19" w:rsidR="00CC6556" w:rsidRPr="001D5211" w:rsidRDefault="00CC6556" w:rsidP="00AA4491">
            <w:pPr>
              <w:jc w:val="both"/>
              <w:rPr>
                <w:rFonts w:cstheme="minorHAnsi"/>
                <w:sz w:val="20"/>
              </w:rPr>
            </w:pPr>
            <w:r w:rsidRPr="001D5211">
              <w:rPr>
                <w:rFonts w:cstheme="minorHAnsi"/>
                <w:sz w:val="20"/>
              </w:rPr>
              <w:t xml:space="preserve">Chaîne de caractères identifiant de façon unique le découpage paysager au sein </w:t>
            </w:r>
            <w:r w:rsidR="00AA4491">
              <w:rPr>
                <w:rFonts w:cstheme="minorHAnsi"/>
                <w:sz w:val="20"/>
              </w:rPr>
              <w:t xml:space="preserve">du jeu de données géomatiques </w:t>
            </w:r>
            <w:r w:rsidRPr="001D5211">
              <w:rPr>
                <w:rFonts w:cstheme="minorHAnsi"/>
                <w:sz w:val="20"/>
              </w:rPr>
              <w:t>dans lequel il a été défini</w:t>
            </w:r>
          </w:p>
        </w:tc>
      </w:tr>
      <w:tr w:rsidR="00CC6556" w14:paraId="2DF12A88" w14:textId="77777777" w:rsidTr="00AA4491">
        <w:tc>
          <w:tcPr>
            <w:tcW w:w="2222" w:type="dxa"/>
            <w:tcBorders>
              <w:top w:val="nil"/>
              <w:left w:val="single" w:sz="4" w:space="0" w:color="auto"/>
              <w:bottom w:val="nil"/>
              <w:right w:val="nil"/>
            </w:tcBorders>
          </w:tcPr>
          <w:p w14:paraId="07B53142" w14:textId="77777777" w:rsidR="00CC6556" w:rsidRPr="001D5211" w:rsidRDefault="00CC6556" w:rsidP="00AA4491">
            <w:pPr>
              <w:jc w:val="both"/>
              <w:rPr>
                <w:rFonts w:cstheme="minorHAnsi"/>
                <w:sz w:val="20"/>
              </w:rPr>
            </w:pPr>
            <w:r w:rsidRPr="001D5211">
              <w:rPr>
                <w:rFonts w:cstheme="minorHAnsi"/>
                <w:sz w:val="20"/>
              </w:rPr>
              <w:t>Type</w:t>
            </w:r>
          </w:p>
        </w:tc>
        <w:tc>
          <w:tcPr>
            <w:tcW w:w="7066" w:type="dxa"/>
            <w:tcBorders>
              <w:top w:val="nil"/>
              <w:left w:val="nil"/>
              <w:bottom w:val="nil"/>
              <w:right w:val="single" w:sz="4" w:space="0" w:color="auto"/>
            </w:tcBorders>
          </w:tcPr>
          <w:p w14:paraId="4D2F62E1" w14:textId="25EDFB97" w:rsidR="00CC6556" w:rsidRPr="001D5211" w:rsidRDefault="00CC6556" w:rsidP="00CC6556">
            <w:pPr>
              <w:jc w:val="both"/>
              <w:rPr>
                <w:rFonts w:cstheme="minorHAnsi"/>
                <w:sz w:val="20"/>
              </w:rPr>
            </w:pPr>
            <w:proofErr w:type="spellStart"/>
            <w:r>
              <w:rPr>
                <w:rFonts w:cstheme="minorHAnsi"/>
                <w:sz w:val="20"/>
              </w:rPr>
              <w:t>CharacterString</w:t>
            </w:r>
            <w:proofErr w:type="spellEnd"/>
            <w:r>
              <w:rPr>
                <w:rFonts w:cstheme="minorHAnsi"/>
                <w:sz w:val="20"/>
              </w:rPr>
              <w:t xml:space="preserve"> </w:t>
            </w:r>
          </w:p>
        </w:tc>
      </w:tr>
      <w:tr w:rsidR="00CC6556" w14:paraId="52BE52A7" w14:textId="77777777" w:rsidTr="00AA4491">
        <w:tc>
          <w:tcPr>
            <w:tcW w:w="2222" w:type="dxa"/>
            <w:tcBorders>
              <w:top w:val="nil"/>
              <w:left w:val="single" w:sz="4" w:space="0" w:color="auto"/>
              <w:bottom w:val="nil"/>
              <w:right w:val="nil"/>
            </w:tcBorders>
          </w:tcPr>
          <w:p w14:paraId="17F96040" w14:textId="77777777" w:rsidR="00CC6556" w:rsidRPr="001D5211" w:rsidRDefault="00CC6556" w:rsidP="00AA4491">
            <w:pPr>
              <w:jc w:val="both"/>
              <w:rPr>
                <w:rFonts w:cstheme="minorHAnsi"/>
                <w:sz w:val="20"/>
              </w:rPr>
            </w:pPr>
            <w:r w:rsidRPr="001D5211">
              <w:rPr>
                <w:rFonts w:cstheme="minorHAnsi"/>
                <w:sz w:val="20"/>
              </w:rPr>
              <w:t>Multiplicité</w:t>
            </w:r>
          </w:p>
        </w:tc>
        <w:tc>
          <w:tcPr>
            <w:tcW w:w="7066" w:type="dxa"/>
            <w:tcBorders>
              <w:top w:val="nil"/>
              <w:left w:val="nil"/>
              <w:bottom w:val="nil"/>
              <w:right w:val="single" w:sz="4" w:space="0" w:color="auto"/>
            </w:tcBorders>
          </w:tcPr>
          <w:p w14:paraId="54EE3D9B" w14:textId="77777777" w:rsidR="00CC6556" w:rsidRPr="001D5211" w:rsidRDefault="00CC6556" w:rsidP="00AA4491">
            <w:pPr>
              <w:jc w:val="both"/>
              <w:rPr>
                <w:rFonts w:cstheme="minorHAnsi"/>
                <w:sz w:val="20"/>
              </w:rPr>
            </w:pPr>
            <w:r w:rsidRPr="001D5211">
              <w:rPr>
                <w:rFonts w:cstheme="minorHAnsi"/>
                <w:sz w:val="20"/>
              </w:rPr>
              <w:t>1</w:t>
            </w:r>
          </w:p>
        </w:tc>
      </w:tr>
      <w:tr w:rsidR="00CC6556" w14:paraId="748A0789" w14:textId="77777777" w:rsidTr="00AA4491">
        <w:tc>
          <w:tcPr>
            <w:tcW w:w="2222" w:type="dxa"/>
            <w:tcBorders>
              <w:top w:val="nil"/>
              <w:left w:val="single" w:sz="4" w:space="0" w:color="auto"/>
              <w:bottom w:val="nil"/>
              <w:right w:val="nil"/>
            </w:tcBorders>
          </w:tcPr>
          <w:p w14:paraId="6A75A75C" w14:textId="77777777" w:rsidR="00CC6556" w:rsidRPr="001D5211" w:rsidRDefault="00CC6556" w:rsidP="00AA4491">
            <w:pPr>
              <w:jc w:val="both"/>
              <w:rPr>
                <w:rFonts w:cstheme="minorHAnsi"/>
                <w:sz w:val="20"/>
              </w:rPr>
            </w:pPr>
            <w:r w:rsidRPr="001D5211">
              <w:rPr>
                <w:rFonts w:cstheme="minorHAnsi"/>
                <w:sz w:val="20"/>
              </w:rPr>
              <w:t>Statut</w:t>
            </w:r>
          </w:p>
        </w:tc>
        <w:tc>
          <w:tcPr>
            <w:tcW w:w="7066" w:type="dxa"/>
            <w:tcBorders>
              <w:top w:val="nil"/>
              <w:left w:val="nil"/>
              <w:bottom w:val="nil"/>
              <w:right w:val="single" w:sz="4" w:space="0" w:color="auto"/>
            </w:tcBorders>
          </w:tcPr>
          <w:p w14:paraId="3EA25455" w14:textId="77777777" w:rsidR="00CC6556" w:rsidRPr="001D5211" w:rsidRDefault="00CC6556" w:rsidP="00AA4491">
            <w:pPr>
              <w:jc w:val="both"/>
              <w:rPr>
                <w:rFonts w:cstheme="minorHAnsi"/>
                <w:sz w:val="20"/>
              </w:rPr>
            </w:pPr>
            <w:r w:rsidRPr="001D5211">
              <w:rPr>
                <w:rFonts w:cstheme="minorHAnsi"/>
                <w:sz w:val="20"/>
              </w:rPr>
              <w:t>obligatoire</w:t>
            </w:r>
          </w:p>
        </w:tc>
      </w:tr>
      <w:tr w:rsidR="00CC6556" w14:paraId="5B1D0D1A" w14:textId="77777777" w:rsidTr="00AA4491">
        <w:tc>
          <w:tcPr>
            <w:tcW w:w="2222" w:type="dxa"/>
            <w:tcBorders>
              <w:top w:val="nil"/>
              <w:left w:val="single" w:sz="4" w:space="0" w:color="auto"/>
              <w:bottom w:val="single" w:sz="4" w:space="0" w:color="auto"/>
              <w:right w:val="nil"/>
            </w:tcBorders>
          </w:tcPr>
          <w:p w14:paraId="6E4FF79F" w14:textId="77777777" w:rsidR="00CC6556" w:rsidRPr="001D5211" w:rsidRDefault="00CC6556" w:rsidP="00AA4491">
            <w:pPr>
              <w:jc w:val="both"/>
              <w:rPr>
                <w:rFonts w:cstheme="minorHAnsi"/>
                <w:sz w:val="20"/>
              </w:rPr>
            </w:pPr>
            <w:r w:rsidRPr="001D5211">
              <w:rPr>
                <w:rFonts w:cstheme="minorHAnsi"/>
                <w:sz w:val="20"/>
              </w:rPr>
              <w:t>Remarque</w:t>
            </w:r>
          </w:p>
        </w:tc>
        <w:tc>
          <w:tcPr>
            <w:tcW w:w="7066" w:type="dxa"/>
            <w:tcBorders>
              <w:top w:val="nil"/>
              <w:left w:val="nil"/>
              <w:bottom w:val="single" w:sz="4" w:space="0" w:color="auto"/>
              <w:right w:val="single" w:sz="4" w:space="0" w:color="auto"/>
            </w:tcBorders>
          </w:tcPr>
          <w:p w14:paraId="0CDB7B7C" w14:textId="4DB56261" w:rsidR="00CC6556" w:rsidRPr="001D5211" w:rsidRDefault="00CC6556" w:rsidP="00CC6556">
            <w:pPr>
              <w:jc w:val="both"/>
              <w:rPr>
                <w:rFonts w:cstheme="minorHAnsi"/>
                <w:sz w:val="20"/>
              </w:rPr>
            </w:pPr>
            <w:r>
              <w:rPr>
                <w:rFonts w:cstheme="minorHAnsi"/>
                <w:sz w:val="20"/>
              </w:rPr>
              <w:t xml:space="preserve">Un identifiant fourni de façon automatique par le SIG peut suffire. </w:t>
            </w:r>
          </w:p>
        </w:tc>
      </w:tr>
      <w:tr w:rsidR="00CC6556" w14:paraId="406AFB9D" w14:textId="77777777" w:rsidTr="00AA4491">
        <w:tc>
          <w:tcPr>
            <w:tcW w:w="9288" w:type="dxa"/>
            <w:gridSpan w:val="2"/>
            <w:tcBorders>
              <w:top w:val="single" w:sz="4" w:space="0" w:color="auto"/>
              <w:left w:val="single" w:sz="4" w:space="0" w:color="auto"/>
              <w:bottom w:val="nil"/>
            </w:tcBorders>
          </w:tcPr>
          <w:p w14:paraId="1C81F399" w14:textId="5BC35A63" w:rsidR="00CC6556" w:rsidRPr="001D5211" w:rsidRDefault="00AA4491" w:rsidP="00AA4491">
            <w:pPr>
              <w:jc w:val="both"/>
              <w:rPr>
                <w:rFonts w:cstheme="minorHAnsi"/>
                <w:b/>
              </w:rPr>
            </w:pPr>
            <w:r>
              <w:rPr>
                <w:rFonts w:cstheme="minorHAnsi"/>
                <w:b/>
              </w:rPr>
              <w:t>statut</w:t>
            </w:r>
          </w:p>
        </w:tc>
      </w:tr>
      <w:tr w:rsidR="00CC6556" w14:paraId="72BA40D0" w14:textId="77777777" w:rsidTr="00AA4491">
        <w:tc>
          <w:tcPr>
            <w:tcW w:w="2222" w:type="dxa"/>
            <w:tcBorders>
              <w:top w:val="nil"/>
              <w:left w:val="single" w:sz="4" w:space="0" w:color="auto"/>
              <w:bottom w:val="nil"/>
              <w:right w:val="nil"/>
            </w:tcBorders>
          </w:tcPr>
          <w:p w14:paraId="6343975D" w14:textId="77777777" w:rsidR="00CC6556" w:rsidRPr="00DA25A8" w:rsidRDefault="00CC6556" w:rsidP="00AA4491">
            <w:pPr>
              <w:jc w:val="both"/>
              <w:rPr>
                <w:rFonts w:cstheme="minorHAnsi"/>
                <w:sz w:val="20"/>
                <w:szCs w:val="20"/>
              </w:rPr>
            </w:pPr>
            <w:r w:rsidRPr="00DA25A8">
              <w:rPr>
                <w:rFonts w:cstheme="minorHAnsi"/>
                <w:sz w:val="20"/>
                <w:szCs w:val="20"/>
              </w:rPr>
              <w:t>Définition</w:t>
            </w:r>
          </w:p>
        </w:tc>
        <w:tc>
          <w:tcPr>
            <w:tcW w:w="7066" w:type="dxa"/>
            <w:tcBorders>
              <w:top w:val="nil"/>
              <w:left w:val="nil"/>
              <w:bottom w:val="nil"/>
              <w:right w:val="single" w:sz="4" w:space="0" w:color="auto"/>
            </w:tcBorders>
          </w:tcPr>
          <w:p w14:paraId="3312C91E" w14:textId="3AD5DC7A" w:rsidR="00CC6556" w:rsidRPr="00E47671" w:rsidRDefault="00AA4491" w:rsidP="00AA4491">
            <w:pPr>
              <w:jc w:val="both"/>
              <w:rPr>
                <w:rFonts w:cstheme="minorHAnsi"/>
                <w:sz w:val="20"/>
                <w:szCs w:val="20"/>
              </w:rPr>
            </w:pPr>
            <w:r>
              <w:rPr>
                <w:rFonts w:cstheme="minorHAnsi"/>
                <w:sz w:val="20"/>
              </w:rPr>
              <w:t>Cet attribut indique la fiabilité de la position de la limite, i.e</w:t>
            </w:r>
            <w:r>
              <w:rPr>
                <w:rFonts w:ascii="Courier New" w:hAnsi="Courier New" w:cs="Courier New"/>
                <w:sz w:val="20"/>
              </w:rPr>
              <w:t>.</w:t>
            </w:r>
            <w:r>
              <w:rPr>
                <w:rFonts w:cstheme="minorHAnsi"/>
                <w:sz w:val="20"/>
              </w:rPr>
              <w:t xml:space="preserve"> s’il s’agit d’une limite nette ou d’une limite floue.</w:t>
            </w:r>
          </w:p>
        </w:tc>
      </w:tr>
      <w:tr w:rsidR="00CC6556" w14:paraId="52C2CA19" w14:textId="77777777" w:rsidTr="00AA4491">
        <w:tc>
          <w:tcPr>
            <w:tcW w:w="2222" w:type="dxa"/>
            <w:tcBorders>
              <w:top w:val="nil"/>
              <w:left w:val="single" w:sz="4" w:space="0" w:color="auto"/>
              <w:bottom w:val="nil"/>
              <w:right w:val="nil"/>
            </w:tcBorders>
          </w:tcPr>
          <w:p w14:paraId="6E555F40" w14:textId="77777777" w:rsidR="00CC6556" w:rsidRPr="00DA25A8" w:rsidRDefault="00CC6556" w:rsidP="00AA4491">
            <w:pPr>
              <w:jc w:val="both"/>
              <w:rPr>
                <w:rFonts w:cstheme="minorHAnsi"/>
                <w:sz w:val="20"/>
                <w:szCs w:val="20"/>
              </w:rPr>
            </w:pPr>
            <w:r w:rsidRPr="00DA25A8">
              <w:rPr>
                <w:rFonts w:cstheme="minorHAnsi"/>
                <w:sz w:val="20"/>
                <w:szCs w:val="20"/>
              </w:rPr>
              <w:t>Type</w:t>
            </w:r>
          </w:p>
        </w:tc>
        <w:tc>
          <w:tcPr>
            <w:tcW w:w="7066" w:type="dxa"/>
            <w:tcBorders>
              <w:top w:val="nil"/>
              <w:left w:val="nil"/>
              <w:bottom w:val="nil"/>
              <w:right w:val="single" w:sz="4" w:space="0" w:color="auto"/>
            </w:tcBorders>
          </w:tcPr>
          <w:p w14:paraId="5C340579" w14:textId="2A29D16E" w:rsidR="00CC6556" w:rsidRPr="00E47671" w:rsidRDefault="00AA4491" w:rsidP="00AA4491">
            <w:pPr>
              <w:jc w:val="both"/>
              <w:rPr>
                <w:rFonts w:cstheme="minorHAnsi"/>
                <w:sz w:val="20"/>
                <w:szCs w:val="20"/>
              </w:rPr>
            </w:pPr>
            <w:r>
              <w:rPr>
                <w:rFonts w:cstheme="minorHAnsi"/>
                <w:sz w:val="20"/>
              </w:rPr>
              <w:t>Liste de valeurs (</w:t>
            </w:r>
            <w:proofErr w:type="spellStart"/>
            <w:r>
              <w:rPr>
                <w:rFonts w:cstheme="minorHAnsi"/>
                <w:sz w:val="20"/>
              </w:rPr>
              <w:t>StatutLimite</w:t>
            </w:r>
            <w:proofErr w:type="spellEnd"/>
            <w:r w:rsidR="00CC6556">
              <w:rPr>
                <w:rFonts w:cstheme="minorHAnsi"/>
                <w:sz w:val="20"/>
              </w:rPr>
              <w:t xml:space="preserve">) </w:t>
            </w:r>
          </w:p>
        </w:tc>
      </w:tr>
      <w:tr w:rsidR="00CC6556" w14:paraId="0963544A" w14:textId="77777777" w:rsidTr="00AA4491">
        <w:tc>
          <w:tcPr>
            <w:tcW w:w="2222" w:type="dxa"/>
            <w:tcBorders>
              <w:top w:val="nil"/>
              <w:left w:val="single" w:sz="4" w:space="0" w:color="auto"/>
              <w:bottom w:val="nil"/>
              <w:right w:val="nil"/>
            </w:tcBorders>
          </w:tcPr>
          <w:p w14:paraId="15D00471" w14:textId="77777777" w:rsidR="00CC6556" w:rsidRPr="00DA25A8" w:rsidRDefault="00CC6556" w:rsidP="00AA4491">
            <w:pPr>
              <w:jc w:val="both"/>
              <w:rPr>
                <w:rFonts w:cstheme="minorHAnsi"/>
                <w:sz w:val="20"/>
                <w:szCs w:val="20"/>
              </w:rPr>
            </w:pPr>
            <w:r w:rsidRPr="00DA25A8">
              <w:rPr>
                <w:rFonts w:cstheme="minorHAnsi"/>
                <w:sz w:val="20"/>
                <w:szCs w:val="20"/>
              </w:rPr>
              <w:t>Multiplicité</w:t>
            </w:r>
          </w:p>
        </w:tc>
        <w:tc>
          <w:tcPr>
            <w:tcW w:w="7066" w:type="dxa"/>
            <w:tcBorders>
              <w:top w:val="nil"/>
              <w:left w:val="nil"/>
              <w:bottom w:val="nil"/>
              <w:right w:val="single" w:sz="4" w:space="0" w:color="auto"/>
            </w:tcBorders>
          </w:tcPr>
          <w:p w14:paraId="684710FB" w14:textId="77777777" w:rsidR="00CC6556" w:rsidRPr="00E47671" w:rsidRDefault="00CC6556" w:rsidP="00AA4491">
            <w:pPr>
              <w:jc w:val="both"/>
              <w:rPr>
                <w:rFonts w:cstheme="minorHAnsi"/>
                <w:sz w:val="20"/>
                <w:szCs w:val="20"/>
              </w:rPr>
            </w:pPr>
            <w:r>
              <w:rPr>
                <w:rFonts w:cstheme="minorHAnsi"/>
                <w:sz w:val="20"/>
                <w:szCs w:val="20"/>
              </w:rPr>
              <w:t>[0..</w:t>
            </w:r>
            <w:r w:rsidRPr="00E47671">
              <w:rPr>
                <w:rFonts w:cstheme="minorHAnsi"/>
                <w:sz w:val="20"/>
                <w:szCs w:val="20"/>
              </w:rPr>
              <w:t>1</w:t>
            </w:r>
            <w:r>
              <w:rPr>
                <w:rFonts w:cstheme="minorHAnsi"/>
                <w:sz w:val="20"/>
                <w:szCs w:val="20"/>
              </w:rPr>
              <w:t>]</w:t>
            </w:r>
          </w:p>
        </w:tc>
      </w:tr>
      <w:tr w:rsidR="00CC6556" w14:paraId="2E4FC29C" w14:textId="77777777" w:rsidTr="00AA4491">
        <w:tc>
          <w:tcPr>
            <w:tcW w:w="2222" w:type="dxa"/>
            <w:tcBorders>
              <w:top w:val="nil"/>
              <w:left w:val="single" w:sz="4" w:space="0" w:color="auto"/>
              <w:bottom w:val="nil"/>
              <w:right w:val="nil"/>
            </w:tcBorders>
          </w:tcPr>
          <w:p w14:paraId="42A54BF6" w14:textId="77777777" w:rsidR="00CC6556" w:rsidRPr="00DA25A8" w:rsidRDefault="00CC6556" w:rsidP="00AA4491">
            <w:pPr>
              <w:jc w:val="both"/>
              <w:rPr>
                <w:rFonts w:cstheme="minorHAnsi"/>
                <w:sz w:val="20"/>
                <w:szCs w:val="20"/>
              </w:rPr>
            </w:pPr>
            <w:r w:rsidRPr="00DA25A8">
              <w:rPr>
                <w:rFonts w:cstheme="minorHAnsi"/>
                <w:sz w:val="20"/>
                <w:szCs w:val="20"/>
              </w:rPr>
              <w:t>Statut</w:t>
            </w:r>
          </w:p>
        </w:tc>
        <w:tc>
          <w:tcPr>
            <w:tcW w:w="7066" w:type="dxa"/>
            <w:tcBorders>
              <w:top w:val="nil"/>
              <w:left w:val="nil"/>
              <w:bottom w:val="nil"/>
              <w:right w:val="single" w:sz="4" w:space="0" w:color="auto"/>
            </w:tcBorders>
          </w:tcPr>
          <w:p w14:paraId="5A5FF53B" w14:textId="15AA84BF" w:rsidR="00CC6556" w:rsidRPr="00E47671" w:rsidRDefault="00AA4491" w:rsidP="00AA4491">
            <w:pPr>
              <w:jc w:val="both"/>
              <w:rPr>
                <w:rFonts w:cstheme="minorHAnsi"/>
                <w:sz w:val="20"/>
                <w:szCs w:val="20"/>
              </w:rPr>
            </w:pPr>
            <w:r>
              <w:rPr>
                <w:rFonts w:cstheme="minorHAnsi"/>
                <w:sz w:val="20"/>
                <w:szCs w:val="20"/>
              </w:rPr>
              <w:t xml:space="preserve">Conditionnel. Il est nécessaire de fournir au moins l’un des 2 attributs </w:t>
            </w:r>
            <w:proofErr w:type="spellStart"/>
            <w:r>
              <w:rPr>
                <w:rFonts w:cstheme="minorHAnsi"/>
                <w:sz w:val="20"/>
                <w:szCs w:val="20"/>
              </w:rPr>
              <w:t>statutLimite</w:t>
            </w:r>
            <w:proofErr w:type="spellEnd"/>
            <w:r>
              <w:rPr>
                <w:rFonts w:cstheme="minorHAnsi"/>
                <w:sz w:val="20"/>
                <w:szCs w:val="20"/>
              </w:rPr>
              <w:t xml:space="preserve"> ou </w:t>
            </w:r>
            <w:proofErr w:type="spellStart"/>
            <w:r>
              <w:rPr>
                <w:rFonts w:cstheme="minorHAnsi"/>
                <w:sz w:val="20"/>
                <w:szCs w:val="20"/>
              </w:rPr>
              <w:t>largeurEstimée</w:t>
            </w:r>
            <w:proofErr w:type="spellEnd"/>
            <w:r>
              <w:rPr>
                <w:rFonts w:cstheme="minorHAnsi"/>
                <w:sz w:val="20"/>
                <w:szCs w:val="20"/>
              </w:rPr>
              <w:t>.</w:t>
            </w:r>
          </w:p>
        </w:tc>
      </w:tr>
      <w:tr w:rsidR="00AA4491" w14:paraId="13E6D303" w14:textId="77777777" w:rsidTr="00AA4491">
        <w:tc>
          <w:tcPr>
            <w:tcW w:w="2222" w:type="dxa"/>
            <w:tcBorders>
              <w:top w:val="nil"/>
              <w:left w:val="single" w:sz="4" w:space="0" w:color="auto"/>
              <w:bottom w:val="nil"/>
              <w:right w:val="nil"/>
            </w:tcBorders>
          </w:tcPr>
          <w:p w14:paraId="45A100A5" w14:textId="5BC64BDE" w:rsidR="00AA4491" w:rsidRPr="00DA25A8" w:rsidRDefault="00AA4491" w:rsidP="00AA4491">
            <w:pPr>
              <w:jc w:val="both"/>
              <w:rPr>
                <w:rFonts w:cstheme="minorHAnsi"/>
                <w:sz w:val="20"/>
                <w:szCs w:val="20"/>
              </w:rPr>
            </w:pPr>
            <w:r>
              <w:rPr>
                <w:rFonts w:cstheme="minorHAnsi"/>
                <w:sz w:val="20"/>
                <w:szCs w:val="20"/>
              </w:rPr>
              <w:t>Remarque</w:t>
            </w:r>
          </w:p>
        </w:tc>
        <w:tc>
          <w:tcPr>
            <w:tcW w:w="7066" w:type="dxa"/>
            <w:tcBorders>
              <w:top w:val="nil"/>
              <w:left w:val="nil"/>
              <w:bottom w:val="nil"/>
              <w:right w:val="single" w:sz="4" w:space="0" w:color="auto"/>
            </w:tcBorders>
          </w:tcPr>
          <w:p w14:paraId="4CA292CE" w14:textId="0A60F9A8" w:rsidR="00AA4491" w:rsidRDefault="00AA4491" w:rsidP="00AA4491">
            <w:pPr>
              <w:jc w:val="both"/>
              <w:rPr>
                <w:rFonts w:cstheme="minorHAnsi"/>
                <w:sz w:val="20"/>
                <w:szCs w:val="20"/>
              </w:rPr>
            </w:pPr>
            <w:r>
              <w:rPr>
                <w:rFonts w:cstheme="minorHAnsi"/>
                <w:sz w:val="20"/>
                <w:szCs w:val="20"/>
              </w:rPr>
              <w:t>Cet attribut peut être utilisé pour cartographier de façon différenciée les limites de découpage paysager selon leur caractère «</w:t>
            </w:r>
            <w:r>
              <w:rPr>
                <w:rFonts w:ascii="Courier New" w:hAnsi="Courier New" w:cs="Courier New"/>
                <w:sz w:val="20"/>
                <w:szCs w:val="20"/>
              </w:rPr>
              <w:t> </w:t>
            </w:r>
            <w:r>
              <w:rPr>
                <w:rFonts w:cstheme="minorHAnsi"/>
                <w:sz w:val="20"/>
                <w:szCs w:val="20"/>
              </w:rPr>
              <w:t xml:space="preserve">limite nette </w:t>
            </w:r>
            <w:r w:rsidRPr="00AA4491">
              <w:rPr>
                <w:rFonts w:cstheme="minorHAnsi"/>
                <w:sz w:val="20"/>
                <w:szCs w:val="20"/>
              </w:rPr>
              <w:t> »</w:t>
            </w:r>
            <w:r>
              <w:rPr>
                <w:rFonts w:cstheme="minorHAnsi"/>
                <w:sz w:val="20"/>
                <w:szCs w:val="20"/>
              </w:rPr>
              <w:t xml:space="preserve"> ou «</w:t>
            </w:r>
            <w:r w:rsidRPr="00AA4491">
              <w:rPr>
                <w:rFonts w:cstheme="minorHAnsi"/>
                <w:sz w:val="20"/>
                <w:szCs w:val="20"/>
              </w:rPr>
              <w:t xml:space="preserve"> limite </w:t>
            </w:r>
            <w:r>
              <w:rPr>
                <w:rFonts w:cstheme="minorHAnsi"/>
                <w:sz w:val="20"/>
                <w:szCs w:val="20"/>
              </w:rPr>
              <w:t>floue</w:t>
            </w:r>
            <w:r w:rsidRPr="00AA4491">
              <w:rPr>
                <w:rFonts w:cstheme="minorHAnsi"/>
                <w:sz w:val="20"/>
                <w:szCs w:val="20"/>
              </w:rPr>
              <w:t> »</w:t>
            </w:r>
            <w:r>
              <w:rPr>
                <w:rFonts w:cstheme="minorHAnsi"/>
                <w:sz w:val="20"/>
                <w:szCs w:val="20"/>
              </w:rPr>
              <w:t>.</w:t>
            </w:r>
          </w:p>
        </w:tc>
      </w:tr>
      <w:tr w:rsidR="00CC6556" w14:paraId="287DF2C1" w14:textId="77777777" w:rsidTr="00AA4491">
        <w:tc>
          <w:tcPr>
            <w:tcW w:w="9288" w:type="dxa"/>
            <w:gridSpan w:val="2"/>
            <w:tcBorders>
              <w:top w:val="single" w:sz="4" w:space="0" w:color="auto"/>
              <w:bottom w:val="nil"/>
            </w:tcBorders>
          </w:tcPr>
          <w:p w14:paraId="20D66A4A" w14:textId="32C15C84" w:rsidR="00CC6556" w:rsidRDefault="00AA4491" w:rsidP="00AA4491">
            <w:pPr>
              <w:jc w:val="both"/>
              <w:rPr>
                <w:rFonts w:cstheme="minorHAnsi"/>
                <w:b/>
              </w:rPr>
            </w:pPr>
            <w:proofErr w:type="spellStart"/>
            <w:r>
              <w:rPr>
                <w:rFonts w:cstheme="minorHAnsi"/>
                <w:b/>
              </w:rPr>
              <w:t>largeurEstimée</w:t>
            </w:r>
            <w:proofErr w:type="spellEnd"/>
          </w:p>
          <w:p w14:paraId="5CB86169" w14:textId="77777777" w:rsidR="00CC6556" w:rsidRDefault="00CC6556" w:rsidP="00AA4491">
            <w:pPr>
              <w:jc w:val="both"/>
              <w:rPr>
                <w:rFonts w:cstheme="minorHAnsi"/>
              </w:rPr>
            </w:pPr>
          </w:p>
        </w:tc>
      </w:tr>
      <w:tr w:rsidR="00CC6556" w14:paraId="19901080" w14:textId="77777777" w:rsidTr="00AA4491">
        <w:tc>
          <w:tcPr>
            <w:tcW w:w="2222" w:type="dxa"/>
            <w:tcBorders>
              <w:top w:val="nil"/>
              <w:left w:val="single" w:sz="4" w:space="0" w:color="auto"/>
              <w:bottom w:val="nil"/>
              <w:right w:val="nil"/>
            </w:tcBorders>
          </w:tcPr>
          <w:p w14:paraId="02D6A863" w14:textId="77777777" w:rsidR="00CC6556" w:rsidRDefault="00CC6556" w:rsidP="00AA4491">
            <w:pPr>
              <w:jc w:val="both"/>
              <w:rPr>
                <w:rFonts w:cstheme="minorHAnsi"/>
              </w:rPr>
            </w:pPr>
            <w:r w:rsidRPr="001D5211">
              <w:rPr>
                <w:rFonts w:cstheme="minorHAnsi"/>
                <w:sz w:val="20"/>
              </w:rPr>
              <w:t>Définition</w:t>
            </w:r>
          </w:p>
        </w:tc>
        <w:tc>
          <w:tcPr>
            <w:tcW w:w="7066" w:type="dxa"/>
            <w:tcBorders>
              <w:top w:val="nil"/>
              <w:left w:val="nil"/>
              <w:bottom w:val="nil"/>
              <w:right w:val="single" w:sz="4" w:space="0" w:color="auto"/>
            </w:tcBorders>
          </w:tcPr>
          <w:p w14:paraId="0006A261" w14:textId="1C835262" w:rsidR="00CC6556" w:rsidRPr="00970A8A" w:rsidRDefault="00AA4491" w:rsidP="005911B4">
            <w:pPr>
              <w:jc w:val="both"/>
              <w:rPr>
                <w:rFonts w:cstheme="minorHAnsi"/>
                <w:sz w:val="20"/>
                <w:szCs w:val="20"/>
              </w:rPr>
            </w:pPr>
            <w:r>
              <w:rPr>
                <w:rFonts w:cstheme="minorHAnsi"/>
                <w:sz w:val="20"/>
              </w:rPr>
              <w:t>Largeur moyenne estimée de la zone de transition entre 2 découpages paysagers</w:t>
            </w:r>
            <w:r w:rsidR="005911B4">
              <w:rPr>
                <w:rFonts w:cstheme="minorHAnsi"/>
                <w:sz w:val="20"/>
              </w:rPr>
              <w:t>, exprimée en mètres</w:t>
            </w:r>
            <w:r>
              <w:rPr>
                <w:rFonts w:cstheme="minorHAnsi"/>
                <w:sz w:val="20"/>
              </w:rPr>
              <w:t xml:space="preserve">. </w:t>
            </w:r>
            <w:r w:rsidR="005911B4">
              <w:rPr>
                <w:rFonts w:cstheme="minorHAnsi"/>
                <w:sz w:val="20"/>
              </w:rPr>
              <w:t>Cet attribut mesure l’incertitude de la position de la limite sur le terrain.</w:t>
            </w:r>
          </w:p>
        </w:tc>
      </w:tr>
      <w:tr w:rsidR="00CC6556" w14:paraId="58F9D052" w14:textId="77777777" w:rsidTr="00AA4491">
        <w:tc>
          <w:tcPr>
            <w:tcW w:w="2222" w:type="dxa"/>
            <w:tcBorders>
              <w:top w:val="nil"/>
              <w:left w:val="single" w:sz="4" w:space="0" w:color="auto"/>
              <w:bottom w:val="nil"/>
              <w:right w:val="nil"/>
            </w:tcBorders>
          </w:tcPr>
          <w:p w14:paraId="46D5BDE2" w14:textId="77777777" w:rsidR="00CC6556" w:rsidRDefault="00CC6556" w:rsidP="00AA4491">
            <w:pPr>
              <w:jc w:val="both"/>
              <w:rPr>
                <w:rFonts w:cstheme="minorHAnsi"/>
              </w:rPr>
            </w:pPr>
            <w:r w:rsidRPr="001D5211">
              <w:rPr>
                <w:rFonts w:cstheme="minorHAnsi"/>
                <w:sz w:val="20"/>
              </w:rPr>
              <w:t>Type</w:t>
            </w:r>
          </w:p>
        </w:tc>
        <w:tc>
          <w:tcPr>
            <w:tcW w:w="7066" w:type="dxa"/>
            <w:tcBorders>
              <w:top w:val="nil"/>
              <w:left w:val="nil"/>
              <w:bottom w:val="nil"/>
              <w:right w:val="single" w:sz="4" w:space="0" w:color="auto"/>
            </w:tcBorders>
          </w:tcPr>
          <w:p w14:paraId="10E26999" w14:textId="36FC6548" w:rsidR="00CC6556" w:rsidRPr="00970A8A" w:rsidRDefault="005911B4" w:rsidP="00AA4491">
            <w:pPr>
              <w:jc w:val="both"/>
              <w:rPr>
                <w:rFonts w:cstheme="minorHAnsi"/>
                <w:sz w:val="20"/>
                <w:szCs w:val="20"/>
              </w:rPr>
            </w:pPr>
            <w:proofErr w:type="spellStart"/>
            <w:r>
              <w:rPr>
                <w:rFonts w:cstheme="minorHAnsi"/>
                <w:sz w:val="20"/>
              </w:rPr>
              <w:t>Integer</w:t>
            </w:r>
            <w:proofErr w:type="spellEnd"/>
          </w:p>
        </w:tc>
      </w:tr>
      <w:tr w:rsidR="00CC6556" w14:paraId="6BFDBDAC" w14:textId="77777777" w:rsidTr="00AA4491">
        <w:tc>
          <w:tcPr>
            <w:tcW w:w="2222" w:type="dxa"/>
            <w:tcBorders>
              <w:top w:val="nil"/>
              <w:left w:val="single" w:sz="4" w:space="0" w:color="auto"/>
              <w:bottom w:val="nil"/>
              <w:right w:val="nil"/>
            </w:tcBorders>
          </w:tcPr>
          <w:p w14:paraId="02B9CD68" w14:textId="77777777" w:rsidR="00CC6556" w:rsidRDefault="00CC6556" w:rsidP="00AA4491">
            <w:pPr>
              <w:jc w:val="both"/>
              <w:rPr>
                <w:rFonts w:cstheme="minorHAnsi"/>
              </w:rPr>
            </w:pPr>
            <w:r w:rsidRPr="001D5211">
              <w:rPr>
                <w:rFonts w:cstheme="minorHAnsi"/>
                <w:sz w:val="20"/>
              </w:rPr>
              <w:t>Multiplicité</w:t>
            </w:r>
          </w:p>
        </w:tc>
        <w:tc>
          <w:tcPr>
            <w:tcW w:w="7066" w:type="dxa"/>
            <w:tcBorders>
              <w:top w:val="nil"/>
              <w:left w:val="nil"/>
              <w:bottom w:val="nil"/>
              <w:right w:val="single" w:sz="4" w:space="0" w:color="auto"/>
            </w:tcBorders>
          </w:tcPr>
          <w:p w14:paraId="2D09CCAC" w14:textId="77777777" w:rsidR="00CC6556" w:rsidRPr="00970A8A" w:rsidRDefault="00CC6556" w:rsidP="00AA4491">
            <w:pPr>
              <w:jc w:val="both"/>
              <w:rPr>
                <w:rFonts w:cstheme="minorHAnsi"/>
                <w:sz w:val="20"/>
                <w:szCs w:val="20"/>
              </w:rPr>
            </w:pPr>
            <w:r>
              <w:rPr>
                <w:rFonts w:cstheme="minorHAnsi"/>
                <w:sz w:val="20"/>
                <w:szCs w:val="20"/>
              </w:rPr>
              <w:t>[0..</w:t>
            </w:r>
            <w:r w:rsidRPr="00970A8A">
              <w:rPr>
                <w:rFonts w:cstheme="minorHAnsi"/>
                <w:sz w:val="20"/>
                <w:szCs w:val="20"/>
              </w:rPr>
              <w:t>1</w:t>
            </w:r>
            <w:r>
              <w:rPr>
                <w:rFonts w:cstheme="minorHAnsi"/>
                <w:sz w:val="20"/>
                <w:szCs w:val="20"/>
              </w:rPr>
              <w:t>]</w:t>
            </w:r>
          </w:p>
        </w:tc>
      </w:tr>
      <w:tr w:rsidR="00CC6556" w14:paraId="437D412D" w14:textId="77777777" w:rsidTr="00AA4491">
        <w:tc>
          <w:tcPr>
            <w:tcW w:w="2222" w:type="dxa"/>
            <w:tcBorders>
              <w:top w:val="nil"/>
              <w:left w:val="single" w:sz="4" w:space="0" w:color="auto"/>
              <w:bottom w:val="nil"/>
              <w:right w:val="nil"/>
            </w:tcBorders>
          </w:tcPr>
          <w:p w14:paraId="00626281" w14:textId="77777777" w:rsidR="00CC6556" w:rsidRDefault="00CC6556" w:rsidP="00AA4491">
            <w:pPr>
              <w:jc w:val="both"/>
              <w:rPr>
                <w:rFonts w:cstheme="minorHAnsi"/>
              </w:rPr>
            </w:pPr>
            <w:r w:rsidRPr="001D5211">
              <w:rPr>
                <w:rFonts w:cstheme="minorHAnsi"/>
                <w:sz w:val="20"/>
              </w:rPr>
              <w:t>Statut</w:t>
            </w:r>
          </w:p>
        </w:tc>
        <w:tc>
          <w:tcPr>
            <w:tcW w:w="7066" w:type="dxa"/>
            <w:tcBorders>
              <w:top w:val="nil"/>
              <w:left w:val="nil"/>
              <w:bottom w:val="nil"/>
              <w:right w:val="single" w:sz="4" w:space="0" w:color="auto"/>
            </w:tcBorders>
          </w:tcPr>
          <w:p w14:paraId="59699B72" w14:textId="5F4DC9F6" w:rsidR="00CC6556" w:rsidRPr="00970A8A" w:rsidRDefault="005911B4" w:rsidP="00AA4491">
            <w:pPr>
              <w:jc w:val="both"/>
              <w:rPr>
                <w:rFonts w:cstheme="minorHAnsi"/>
                <w:sz w:val="20"/>
                <w:szCs w:val="20"/>
              </w:rPr>
            </w:pPr>
            <w:r>
              <w:rPr>
                <w:rFonts w:cstheme="minorHAnsi"/>
                <w:sz w:val="20"/>
                <w:szCs w:val="20"/>
              </w:rPr>
              <w:t xml:space="preserve">Conditionnel. Il est nécessaire de fournir au moins l’un des 2 attributs </w:t>
            </w:r>
            <w:proofErr w:type="spellStart"/>
            <w:r>
              <w:rPr>
                <w:rFonts w:cstheme="minorHAnsi"/>
                <w:sz w:val="20"/>
                <w:szCs w:val="20"/>
              </w:rPr>
              <w:t>statutLimite</w:t>
            </w:r>
            <w:proofErr w:type="spellEnd"/>
            <w:r>
              <w:rPr>
                <w:rFonts w:cstheme="minorHAnsi"/>
                <w:sz w:val="20"/>
                <w:szCs w:val="20"/>
              </w:rPr>
              <w:t xml:space="preserve"> ou </w:t>
            </w:r>
            <w:proofErr w:type="spellStart"/>
            <w:r>
              <w:rPr>
                <w:rFonts w:cstheme="minorHAnsi"/>
                <w:sz w:val="20"/>
                <w:szCs w:val="20"/>
              </w:rPr>
              <w:t>largeurEstimée</w:t>
            </w:r>
            <w:proofErr w:type="spellEnd"/>
            <w:r>
              <w:rPr>
                <w:rFonts w:cstheme="minorHAnsi"/>
                <w:sz w:val="20"/>
                <w:szCs w:val="20"/>
              </w:rPr>
              <w:t>.</w:t>
            </w:r>
          </w:p>
        </w:tc>
      </w:tr>
      <w:tr w:rsidR="00CC6556" w14:paraId="1144DDCA" w14:textId="77777777" w:rsidTr="00AA4491">
        <w:tc>
          <w:tcPr>
            <w:tcW w:w="2222" w:type="dxa"/>
            <w:tcBorders>
              <w:top w:val="nil"/>
              <w:left w:val="single" w:sz="4" w:space="0" w:color="auto"/>
              <w:bottom w:val="single" w:sz="4" w:space="0" w:color="auto"/>
              <w:right w:val="nil"/>
            </w:tcBorders>
          </w:tcPr>
          <w:p w14:paraId="373A3EA1" w14:textId="77777777" w:rsidR="00CC6556" w:rsidRPr="00970A8A" w:rsidRDefault="00CC6556" w:rsidP="00AA4491">
            <w:pPr>
              <w:jc w:val="both"/>
              <w:rPr>
                <w:rFonts w:cstheme="minorHAnsi"/>
                <w:sz w:val="20"/>
                <w:szCs w:val="20"/>
              </w:rPr>
            </w:pPr>
            <w:r w:rsidRPr="00970A8A">
              <w:rPr>
                <w:rFonts w:cstheme="minorHAnsi"/>
                <w:sz w:val="20"/>
                <w:szCs w:val="20"/>
              </w:rPr>
              <w:t>Remarque</w:t>
            </w:r>
          </w:p>
        </w:tc>
        <w:tc>
          <w:tcPr>
            <w:tcW w:w="7066" w:type="dxa"/>
            <w:tcBorders>
              <w:top w:val="nil"/>
              <w:left w:val="nil"/>
              <w:bottom w:val="single" w:sz="4" w:space="0" w:color="auto"/>
              <w:right w:val="single" w:sz="4" w:space="0" w:color="auto"/>
            </w:tcBorders>
          </w:tcPr>
          <w:p w14:paraId="4F4F26D5" w14:textId="77777777" w:rsidR="00CC6556" w:rsidRDefault="005911B4" w:rsidP="00AA4491">
            <w:pPr>
              <w:jc w:val="both"/>
              <w:rPr>
                <w:rFonts w:cstheme="minorHAnsi"/>
                <w:sz w:val="20"/>
                <w:szCs w:val="20"/>
              </w:rPr>
            </w:pPr>
            <w:r>
              <w:rPr>
                <w:rFonts w:cstheme="minorHAnsi"/>
                <w:sz w:val="20"/>
                <w:szCs w:val="20"/>
              </w:rPr>
              <w:t xml:space="preserve">Cet attribut peut être utilisé pour cartographier de façon différenciée les limites de découpage paysager selon leur largeur estimée sur le </w:t>
            </w:r>
            <w:r>
              <w:rPr>
                <w:rFonts w:cstheme="minorHAnsi"/>
                <w:sz w:val="20"/>
                <w:szCs w:val="20"/>
              </w:rPr>
              <w:lastRenderedPageBreak/>
              <w:t>terrain.</w:t>
            </w:r>
          </w:p>
          <w:p w14:paraId="508173D0" w14:textId="33F8AA75" w:rsidR="005911B4" w:rsidRPr="00970A8A" w:rsidRDefault="005911B4" w:rsidP="005911B4">
            <w:pPr>
              <w:jc w:val="both"/>
              <w:rPr>
                <w:rFonts w:cstheme="minorHAnsi"/>
                <w:sz w:val="20"/>
                <w:szCs w:val="20"/>
              </w:rPr>
            </w:pPr>
            <w:r>
              <w:rPr>
                <w:rFonts w:cstheme="minorHAnsi"/>
                <w:sz w:val="20"/>
                <w:szCs w:val="20"/>
              </w:rPr>
              <w:t xml:space="preserve">Il est conseillé d’utiliser des valeurs arrondies pour exprimer cette </w:t>
            </w:r>
            <w:proofErr w:type="spellStart"/>
            <w:r>
              <w:rPr>
                <w:rFonts w:cstheme="minorHAnsi"/>
                <w:sz w:val="20"/>
                <w:szCs w:val="20"/>
              </w:rPr>
              <w:t>largeurEstimée</w:t>
            </w:r>
            <w:proofErr w:type="spellEnd"/>
            <w:r>
              <w:rPr>
                <w:rFonts w:cstheme="minorHAnsi"/>
                <w:sz w:val="20"/>
                <w:szCs w:val="20"/>
              </w:rPr>
              <w:t xml:space="preserve"> (ex</w:t>
            </w:r>
            <w:r>
              <w:rPr>
                <w:rFonts w:ascii="Courier New" w:hAnsi="Courier New" w:cs="Courier New"/>
                <w:sz w:val="20"/>
                <w:szCs w:val="20"/>
              </w:rPr>
              <w:t> </w:t>
            </w:r>
            <w:r>
              <w:rPr>
                <w:rFonts w:cstheme="minorHAnsi"/>
                <w:sz w:val="20"/>
                <w:szCs w:val="20"/>
              </w:rPr>
              <w:t xml:space="preserve">: 10 m, 20 m, 50 m, 100 m, 200 m, 500 m, </w:t>
            </w:r>
            <w:proofErr w:type="spellStart"/>
            <w:r>
              <w:rPr>
                <w:rFonts w:cstheme="minorHAnsi"/>
                <w:sz w:val="20"/>
                <w:szCs w:val="20"/>
              </w:rPr>
              <w:t>etc</w:t>
            </w:r>
            <w:proofErr w:type="spellEnd"/>
            <w:r>
              <w:rPr>
                <w:rFonts w:cstheme="minorHAnsi"/>
                <w:sz w:val="20"/>
                <w:szCs w:val="20"/>
              </w:rPr>
              <w:t>)</w:t>
            </w:r>
          </w:p>
        </w:tc>
      </w:tr>
      <w:tr w:rsidR="00CC6556" w14:paraId="364360A8" w14:textId="77777777" w:rsidTr="00AA4491">
        <w:tc>
          <w:tcPr>
            <w:tcW w:w="9288" w:type="dxa"/>
            <w:gridSpan w:val="2"/>
            <w:tcBorders>
              <w:top w:val="single" w:sz="4" w:space="0" w:color="auto"/>
              <w:bottom w:val="nil"/>
            </w:tcBorders>
          </w:tcPr>
          <w:p w14:paraId="236A0B61" w14:textId="56D8F3D8" w:rsidR="00CC6556" w:rsidRPr="00970A8A" w:rsidRDefault="003E65C2" w:rsidP="003E65C2">
            <w:pPr>
              <w:jc w:val="both"/>
              <w:rPr>
                <w:rFonts w:cstheme="minorHAnsi"/>
                <w:sz w:val="20"/>
                <w:szCs w:val="20"/>
              </w:rPr>
            </w:pPr>
            <w:proofErr w:type="spellStart"/>
            <w:r>
              <w:rPr>
                <w:rFonts w:cstheme="minorHAnsi"/>
                <w:b/>
              </w:rPr>
              <w:lastRenderedPageBreak/>
              <w:t>natureLimite</w:t>
            </w:r>
            <w:proofErr w:type="spellEnd"/>
          </w:p>
        </w:tc>
      </w:tr>
      <w:tr w:rsidR="00CC6556" w14:paraId="11EFD224" w14:textId="77777777" w:rsidTr="00AA4491">
        <w:tc>
          <w:tcPr>
            <w:tcW w:w="2222" w:type="dxa"/>
            <w:tcBorders>
              <w:top w:val="nil"/>
              <w:left w:val="single" w:sz="4" w:space="0" w:color="auto"/>
              <w:bottom w:val="nil"/>
              <w:right w:val="nil"/>
            </w:tcBorders>
          </w:tcPr>
          <w:p w14:paraId="51DFCD65" w14:textId="77777777" w:rsidR="00CC6556" w:rsidRDefault="00CC6556" w:rsidP="00AA4491">
            <w:pPr>
              <w:jc w:val="both"/>
              <w:rPr>
                <w:rFonts w:cstheme="minorHAnsi"/>
              </w:rPr>
            </w:pPr>
            <w:r w:rsidRPr="001D5211">
              <w:rPr>
                <w:rFonts w:cstheme="minorHAnsi"/>
                <w:sz w:val="20"/>
              </w:rPr>
              <w:t>Définition</w:t>
            </w:r>
          </w:p>
        </w:tc>
        <w:tc>
          <w:tcPr>
            <w:tcW w:w="7066" w:type="dxa"/>
            <w:tcBorders>
              <w:top w:val="nil"/>
              <w:left w:val="nil"/>
              <w:bottom w:val="nil"/>
              <w:right w:val="single" w:sz="4" w:space="0" w:color="auto"/>
            </w:tcBorders>
          </w:tcPr>
          <w:p w14:paraId="11D776A8" w14:textId="3F222BDF" w:rsidR="00CC6556" w:rsidRPr="00970A8A" w:rsidRDefault="003E65C2" w:rsidP="003E65C2">
            <w:pPr>
              <w:jc w:val="both"/>
              <w:rPr>
                <w:rFonts w:cstheme="minorHAnsi"/>
                <w:sz w:val="20"/>
                <w:szCs w:val="20"/>
              </w:rPr>
            </w:pPr>
            <w:r>
              <w:rPr>
                <w:rFonts w:cstheme="minorHAnsi"/>
                <w:sz w:val="20"/>
                <w:szCs w:val="20"/>
              </w:rPr>
              <w:t>Cet attribut indique quel objet géographique a été utilisé comme limite du découpage paysager</w:t>
            </w:r>
          </w:p>
        </w:tc>
      </w:tr>
      <w:tr w:rsidR="00CC6556" w14:paraId="79F19943" w14:textId="77777777" w:rsidTr="00AA4491">
        <w:tc>
          <w:tcPr>
            <w:tcW w:w="2222" w:type="dxa"/>
            <w:tcBorders>
              <w:top w:val="nil"/>
              <w:left w:val="single" w:sz="4" w:space="0" w:color="auto"/>
              <w:bottom w:val="nil"/>
              <w:right w:val="nil"/>
            </w:tcBorders>
          </w:tcPr>
          <w:p w14:paraId="385D7104" w14:textId="77777777" w:rsidR="00CC6556" w:rsidRDefault="00CC6556" w:rsidP="00AA4491">
            <w:pPr>
              <w:jc w:val="both"/>
              <w:rPr>
                <w:rFonts w:cstheme="minorHAnsi"/>
              </w:rPr>
            </w:pPr>
            <w:r w:rsidRPr="001D5211">
              <w:rPr>
                <w:rFonts w:cstheme="minorHAnsi"/>
                <w:sz w:val="20"/>
              </w:rPr>
              <w:t>Type</w:t>
            </w:r>
          </w:p>
        </w:tc>
        <w:tc>
          <w:tcPr>
            <w:tcW w:w="7066" w:type="dxa"/>
            <w:tcBorders>
              <w:top w:val="nil"/>
              <w:left w:val="nil"/>
              <w:bottom w:val="nil"/>
              <w:right w:val="single" w:sz="4" w:space="0" w:color="auto"/>
            </w:tcBorders>
          </w:tcPr>
          <w:p w14:paraId="73C57A4C" w14:textId="00B7DA0B" w:rsidR="00CC6556" w:rsidRPr="00970A8A" w:rsidRDefault="003E65C2" w:rsidP="00AA4491">
            <w:pPr>
              <w:jc w:val="both"/>
              <w:rPr>
                <w:rFonts w:cstheme="minorHAnsi"/>
                <w:sz w:val="20"/>
                <w:szCs w:val="20"/>
              </w:rPr>
            </w:pPr>
            <w:r>
              <w:rPr>
                <w:rFonts w:cstheme="minorHAnsi"/>
                <w:sz w:val="20"/>
              </w:rPr>
              <w:t>Liste de valeurs (</w:t>
            </w:r>
            <w:proofErr w:type="spellStart"/>
            <w:r>
              <w:rPr>
                <w:rFonts w:cstheme="minorHAnsi"/>
                <w:sz w:val="20"/>
              </w:rPr>
              <w:t>StatutLimite</w:t>
            </w:r>
            <w:proofErr w:type="spellEnd"/>
            <w:r>
              <w:rPr>
                <w:rFonts w:cstheme="minorHAnsi"/>
                <w:sz w:val="20"/>
              </w:rPr>
              <w:t>)</w:t>
            </w:r>
          </w:p>
        </w:tc>
      </w:tr>
      <w:tr w:rsidR="00CC6556" w14:paraId="1C5C9F10" w14:textId="77777777" w:rsidTr="00AA4491">
        <w:tc>
          <w:tcPr>
            <w:tcW w:w="2222" w:type="dxa"/>
            <w:tcBorders>
              <w:top w:val="nil"/>
              <w:left w:val="single" w:sz="4" w:space="0" w:color="auto"/>
              <w:bottom w:val="nil"/>
              <w:right w:val="nil"/>
            </w:tcBorders>
          </w:tcPr>
          <w:p w14:paraId="44918FA8" w14:textId="77777777" w:rsidR="00CC6556" w:rsidRDefault="00CC6556" w:rsidP="00AA4491">
            <w:pPr>
              <w:jc w:val="both"/>
              <w:rPr>
                <w:rFonts w:cstheme="minorHAnsi"/>
              </w:rPr>
            </w:pPr>
            <w:r w:rsidRPr="001D5211">
              <w:rPr>
                <w:rFonts w:cstheme="minorHAnsi"/>
                <w:sz w:val="20"/>
              </w:rPr>
              <w:t>Multiplicité</w:t>
            </w:r>
          </w:p>
        </w:tc>
        <w:tc>
          <w:tcPr>
            <w:tcW w:w="7066" w:type="dxa"/>
            <w:tcBorders>
              <w:top w:val="nil"/>
              <w:left w:val="nil"/>
              <w:bottom w:val="nil"/>
              <w:right w:val="single" w:sz="4" w:space="0" w:color="auto"/>
            </w:tcBorders>
          </w:tcPr>
          <w:p w14:paraId="1F4104AA" w14:textId="09875D86" w:rsidR="00CC6556" w:rsidRPr="00970A8A" w:rsidRDefault="003E65C2" w:rsidP="00AA4491">
            <w:pPr>
              <w:jc w:val="both"/>
              <w:rPr>
                <w:rFonts w:cstheme="minorHAnsi"/>
                <w:sz w:val="20"/>
                <w:szCs w:val="20"/>
              </w:rPr>
            </w:pPr>
            <w:r>
              <w:rPr>
                <w:rFonts w:cstheme="minorHAnsi"/>
                <w:sz w:val="20"/>
                <w:szCs w:val="20"/>
              </w:rPr>
              <w:t>[0..</w:t>
            </w:r>
            <w:r w:rsidRPr="00970A8A">
              <w:rPr>
                <w:rFonts w:cstheme="minorHAnsi"/>
                <w:sz w:val="20"/>
                <w:szCs w:val="20"/>
              </w:rPr>
              <w:t>1</w:t>
            </w:r>
            <w:r>
              <w:rPr>
                <w:rFonts w:cstheme="minorHAnsi"/>
                <w:sz w:val="20"/>
                <w:szCs w:val="20"/>
              </w:rPr>
              <w:t>]</w:t>
            </w:r>
          </w:p>
        </w:tc>
      </w:tr>
      <w:tr w:rsidR="00CC6556" w14:paraId="16C22BE5" w14:textId="77777777" w:rsidTr="008F5C8D">
        <w:tc>
          <w:tcPr>
            <w:tcW w:w="2222" w:type="dxa"/>
            <w:tcBorders>
              <w:top w:val="nil"/>
              <w:left w:val="single" w:sz="4" w:space="0" w:color="auto"/>
              <w:bottom w:val="nil"/>
              <w:right w:val="nil"/>
            </w:tcBorders>
          </w:tcPr>
          <w:p w14:paraId="284EF039" w14:textId="77777777" w:rsidR="00CC6556" w:rsidRDefault="00CC6556" w:rsidP="00AA4491">
            <w:pPr>
              <w:jc w:val="both"/>
              <w:rPr>
                <w:rFonts w:cstheme="minorHAnsi"/>
              </w:rPr>
            </w:pPr>
            <w:r w:rsidRPr="001D5211">
              <w:rPr>
                <w:rFonts w:cstheme="minorHAnsi"/>
                <w:sz w:val="20"/>
              </w:rPr>
              <w:t>Statut</w:t>
            </w:r>
          </w:p>
        </w:tc>
        <w:tc>
          <w:tcPr>
            <w:tcW w:w="7066" w:type="dxa"/>
            <w:tcBorders>
              <w:top w:val="nil"/>
              <w:left w:val="nil"/>
              <w:bottom w:val="nil"/>
              <w:right w:val="single" w:sz="4" w:space="0" w:color="auto"/>
            </w:tcBorders>
          </w:tcPr>
          <w:p w14:paraId="77627227" w14:textId="62DC45EF" w:rsidR="00CC6556" w:rsidRPr="00970A8A" w:rsidRDefault="00AA3883" w:rsidP="00AA4491">
            <w:pPr>
              <w:jc w:val="both"/>
              <w:rPr>
                <w:rFonts w:cstheme="minorHAnsi"/>
                <w:sz w:val="20"/>
                <w:szCs w:val="20"/>
              </w:rPr>
            </w:pPr>
            <w:r>
              <w:rPr>
                <w:rFonts w:cstheme="minorHAnsi"/>
                <w:sz w:val="20"/>
                <w:szCs w:val="20"/>
              </w:rPr>
              <w:t>Facultatif</w:t>
            </w:r>
          </w:p>
        </w:tc>
      </w:tr>
      <w:tr w:rsidR="003E65C2" w14:paraId="32AB41EF" w14:textId="77777777" w:rsidTr="008F5C8D">
        <w:tc>
          <w:tcPr>
            <w:tcW w:w="2222" w:type="dxa"/>
            <w:tcBorders>
              <w:top w:val="nil"/>
              <w:left w:val="single" w:sz="4" w:space="0" w:color="auto"/>
              <w:bottom w:val="single" w:sz="4" w:space="0" w:color="auto"/>
              <w:right w:val="nil"/>
            </w:tcBorders>
          </w:tcPr>
          <w:p w14:paraId="4F4F7E6A" w14:textId="67C3019F" w:rsidR="003E65C2" w:rsidRPr="001D5211" w:rsidRDefault="003E65C2" w:rsidP="00AA4491">
            <w:pPr>
              <w:jc w:val="both"/>
              <w:rPr>
                <w:rFonts w:cstheme="minorHAnsi"/>
                <w:sz w:val="20"/>
              </w:rPr>
            </w:pPr>
            <w:r>
              <w:rPr>
                <w:rFonts w:cstheme="minorHAnsi"/>
                <w:sz w:val="20"/>
              </w:rPr>
              <w:t>Remarque</w:t>
            </w:r>
          </w:p>
        </w:tc>
        <w:tc>
          <w:tcPr>
            <w:tcW w:w="7066" w:type="dxa"/>
            <w:tcBorders>
              <w:top w:val="nil"/>
              <w:left w:val="nil"/>
              <w:bottom w:val="single" w:sz="4" w:space="0" w:color="auto"/>
              <w:right w:val="single" w:sz="4" w:space="0" w:color="auto"/>
            </w:tcBorders>
          </w:tcPr>
          <w:p w14:paraId="37B194EE" w14:textId="5461831D" w:rsidR="003E65C2" w:rsidRDefault="00AA3883" w:rsidP="00AA3883">
            <w:pPr>
              <w:jc w:val="both"/>
              <w:rPr>
                <w:rFonts w:cstheme="minorHAnsi"/>
                <w:sz w:val="20"/>
                <w:szCs w:val="20"/>
              </w:rPr>
            </w:pPr>
            <w:r>
              <w:rPr>
                <w:rFonts w:cstheme="minorHAnsi"/>
                <w:sz w:val="20"/>
                <w:szCs w:val="20"/>
              </w:rPr>
              <w:t xml:space="preserve">Cet attribut doit être laissé </w:t>
            </w:r>
            <w:proofErr w:type="spellStart"/>
            <w:r>
              <w:rPr>
                <w:rFonts w:cstheme="minorHAnsi"/>
                <w:sz w:val="20"/>
                <w:szCs w:val="20"/>
              </w:rPr>
              <w:t>vide</w:t>
            </w:r>
            <w:proofErr w:type="spellEnd"/>
            <w:r>
              <w:rPr>
                <w:rFonts w:cstheme="minorHAnsi"/>
                <w:sz w:val="20"/>
                <w:szCs w:val="20"/>
              </w:rPr>
              <w:t xml:space="preserve"> si la limite du découpage paysager ne s’appuie sur aucun objet géographique (ex</w:t>
            </w:r>
            <w:r>
              <w:rPr>
                <w:rFonts w:ascii="Courier New" w:hAnsi="Courier New" w:cs="Courier New"/>
                <w:sz w:val="20"/>
                <w:szCs w:val="20"/>
              </w:rPr>
              <w:t> </w:t>
            </w:r>
            <w:r>
              <w:rPr>
                <w:rFonts w:cstheme="minorHAnsi"/>
                <w:sz w:val="20"/>
                <w:szCs w:val="20"/>
              </w:rPr>
              <w:t>: une limite</w:t>
            </w:r>
            <w:r>
              <w:rPr>
                <w:rFonts w:ascii="Courier New" w:hAnsi="Courier New" w:cs="Courier New"/>
                <w:sz w:val="20"/>
                <w:szCs w:val="20"/>
              </w:rPr>
              <w:t> </w:t>
            </w:r>
            <w:r>
              <w:rPr>
                <w:rFonts w:cs="Marianne"/>
                <w:sz w:val="20"/>
                <w:szCs w:val="20"/>
              </w:rPr>
              <w:t>»</w:t>
            </w:r>
            <w:r>
              <w:rPr>
                <w:rFonts w:cstheme="minorHAnsi"/>
                <w:sz w:val="20"/>
                <w:szCs w:val="20"/>
              </w:rPr>
              <w:t>floue</w:t>
            </w:r>
            <w:r>
              <w:rPr>
                <w:rFonts w:ascii="Courier New" w:hAnsi="Courier New" w:cs="Courier New"/>
                <w:sz w:val="20"/>
                <w:szCs w:val="20"/>
              </w:rPr>
              <w:t> </w:t>
            </w:r>
            <w:r>
              <w:rPr>
                <w:rFonts w:cs="Marianne"/>
                <w:sz w:val="20"/>
                <w:szCs w:val="20"/>
              </w:rPr>
              <w:t>»</w:t>
            </w:r>
            <w:r>
              <w:rPr>
                <w:rFonts w:cstheme="minorHAnsi"/>
                <w:sz w:val="20"/>
                <w:szCs w:val="20"/>
              </w:rPr>
              <w:t xml:space="preserve">  passant à travers champs)</w:t>
            </w:r>
          </w:p>
        </w:tc>
      </w:tr>
    </w:tbl>
    <w:p w14:paraId="23A21FDD" w14:textId="77777777" w:rsidR="00F4316A" w:rsidRDefault="00F4316A" w:rsidP="004102C1">
      <w:pPr>
        <w:jc w:val="both"/>
        <w:rPr>
          <w:rFonts w:cstheme="minorHAnsi"/>
        </w:rPr>
      </w:pPr>
    </w:p>
    <w:p w14:paraId="2CE22C9E" w14:textId="77777777" w:rsidR="00AA3883" w:rsidRDefault="00AA3883" w:rsidP="00AA3883">
      <w:pPr>
        <w:rPr>
          <w:u w:val="single"/>
        </w:rPr>
      </w:pPr>
      <w:r w:rsidRPr="00BE07F6">
        <w:rPr>
          <w:u w:val="single"/>
        </w:rPr>
        <w:t>Liste des énumérés</w:t>
      </w:r>
    </w:p>
    <w:tbl>
      <w:tblPr>
        <w:tblStyle w:val="Grilledutableau"/>
        <w:tblW w:w="0" w:type="auto"/>
        <w:tblLook w:val="04A0" w:firstRow="1" w:lastRow="0" w:firstColumn="1" w:lastColumn="0" w:noHBand="0" w:noVBand="1"/>
      </w:tblPr>
      <w:tblGrid>
        <w:gridCol w:w="2222"/>
        <w:gridCol w:w="7066"/>
      </w:tblGrid>
      <w:tr w:rsidR="00DA605B" w:rsidRPr="00343272" w14:paraId="0C777281" w14:textId="77777777" w:rsidTr="0058148E">
        <w:tc>
          <w:tcPr>
            <w:tcW w:w="9288" w:type="dxa"/>
            <w:gridSpan w:val="2"/>
            <w:tcBorders>
              <w:bottom w:val="nil"/>
            </w:tcBorders>
          </w:tcPr>
          <w:p w14:paraId="41D466C5" w14:textId="7A81F651" w:rsidR="00DA605B" w:rsidRPr="00343272" w:rsidRDefault="00DA605B" w:rsidP="0058148E">
            <w:pPr>
              <w:jc w:val="both"/>
              <w:rPr>
                <w:rFonts w:cstheme="minorHAnsi"/>
                <w:b/>
              </w:rPr>
            </w:pPr>
            <w:proofErr w:type="spellStart"/>
            <w:r>
              <w:rPr>
                <w:rFonts w:cstheme="minorHAnsi"/>
                <w:b/>
              </w:rPr>
              <w:t>StatutLimite</w:t>
            </w:r>
            <w:proofErr w:type="spellEnd"/>
          </w:p>
        </w:tc>
      </w:tr>
      <w:tr w:rsidR="00DA605B" w:rsidRPr="001D5211" w14:paraId="4EF8EC6B" w14:textId="77777777" w:rsidTr="0058148E">
        <w:tc>
          <w:tcPr>
            <w:tcW w:w="2222" w:type="dxa"/>
            <w:tcBorders>
              <w:top w:val="nil"/>
              <w:left w:val="single" w:sz="4" w:space="0" w:color="auto"/>
              <w:bottom w:val="nil"/>
              <w:right w:val="nil"/>
            </w:tcBorders>
          </w:tcPr>
          <w:p w14:paraId="5D7077A8" w14:textId="77777777" w:rsidR="00DA605B" w:rsidRPr="00416CE8" w:rsidRDefault="00DA605B" w:rsidP="0058148E">
            <w:pPr>
              <w:jc w:val="both"/>
              <w:rPr>
                <w:rFonts w:cstheme="minorHAnsi"/>
                <w:b/>
              </w:rPr>
            </w:pPr>
            <w:r w:rsidRPr="0065013A">
              <w:rPr>
                <w:rFonts w:cstheme="minorHAnsi"/>
                <w:sz w:val="20"/>
              </w:rPr>
              <w:t>Définition</w:t>
            </w:r>
          </w:p>
        </w:tc>
        <w:tc>
          <w:tcPr>
            <w:tcW w:w="7066" w:type="dxa"/>
            <w:tcBorders>
              <w:top w:val="nil"/>
              <w:left w:val="nil"/>
              <w:bottom w:val="nil"/>
              <w:right w:val="single" w:sz="4" w:space="0" w:color="auto"/>
            </w:tcBorders>
          </w:tcPr>
          <w:p w14:paraId="3EAB5C18" w14:textId="72F3B990" w:rsidR="00DA605B" w:rsidRPr="001D5211" w:rsidRDefault="00DA605B" w:rsidP="00DA605B">
            <w:pPr>
              <w:jc w:val="both"/>
              <w:rPr>
                <w:rFonts w:cstheme="minorHAnsi"/>
                <w:sz w:val="20"/>
              </w:rPr>
            </w:pPr>
            <w:r>
              <w:rPr>
                <w:rFonts w:cstheme="minorHAnsi"/>
                <w:sz w:val="20"/>
              </w:rPr>
              <w:t xml:space="preserve">Liste des valeurs possibles de l’attribut </w:t>
            </w:r>
            <w:proofErr w:type="spellStart"/>
            <w:r>
              <w:rPr>
                <w:rFonts w:cstheme="minorHAnsi"/>
                <w:sz w:val="20"/>
              </w:rPr>
              <w:t>statutLimite</w:t>
            </w:r>
            <w:proofErr w:type="spellEnd"/>
            <w:r>
              <w:rPr>
                <w:rFonts w:cstheme="minorHAnsi"/>
                <w:sz w:val="20"/>
              </w:rPr>
              <w:t>. Il exprime le statut de la limite du découpage paysager dans les données géomatiques.</w:t>
            </w:r>
          </w:p>
        </w:tc>
      </w:tr>
      <w:tr w:rsidR="00DA605B" w:rsidRPr="001D5211" w14:paraId="1C1E63ED" w14:textId="77777777" w:rsidTr="0058148E">
        <w:tc>
          <w:tcPr>
            <w:tcW w:w="9288" w:type="dxa"/>
            <w:gridSpan w:val="2"/>
            <w:tcBorders>
              <w:top w:val="single" w:sz="4" w:space="0" w:color="auto"/>
              <w:left w:val="single" w:sz="4" w:space="0" w:color="auto"/>
              <w:bottom w:val="nil"/>
            </w:tcBorders>
          </w:tcPr>
          <w:p w14:paraId="3E92ADB2" w14:textId="5F1F0D10" w:rsidR="00DA605B" w:rsidRPr="001D5211" w:rsidRDefault="00DA605B" w:rsidP="00DA605B">
            <w:pPr>
              <w:jc w:val="both"/>
              <w:rPr>
                <w:rFonts w:cstheme="minorHAnsi"/>
                <w:b/>
              </w:rPr>
            </w:pPr>
            <w:proofErr w:type="spellStart"/>
            <w:r>
              <w:rPr>
                <w:rFonts w:cstheme="minorHAnsi"/>
                <w:b/>
              </w:rPr>
              <w:t>limiteFranche</w:t>
            </w:r>
            <w:proofErr w:type="spellEnd"/>
          </w:p>
        </w:tc>
      </w:tr>
      <w:tr w:rsidR="00DA605B" w:rsidRPr="00BE2FA9" w14:paraId="234B5D16" w14:textId="77777777" w:rsidTr="0058148E">
        <w:tc>
          <w:tcPr>
            <w:tcW w:w="2222" w:type="dxa"/>
            <w:tcBorders>
              <w:top w:val="nil"/>
              <w:left w:val="single" w:sz="4" w:space="0" w:color="auto"/>
              <w:bottom w:val="nil"/>
              <w:right w:val="nil"/>
            </w:tcBorders>
          </w:tcPr>
          <w:p w14:paraId="54EC41E7" w14:textId="77777777" w:rsidR="00DA605B" w:rsidRPr="00DA25A8" w:rsidRDefault="00DA605B" w:rsidP="0058148E">
            <w:pPr>
              <w:jc w:val="both"/>
              <w:rPr>
                <w:rFonts w:cstheme="minorHAnsi"/>
                <w:sz w:val="20"/>
                <w:szCs w:val="20"/>
              </w:rPr>
            </w:pPr>
            <w:r w:rsidRPr="00DA25A8">
              <w:rPr>
                <w:rFonts w:cstheme="minorHAnsi"/>
                <w:sz w:val="20"/>
                <w:szCs w:val="20"/>
              </w:rPr>
              <w:t>Définition</w:t>
            </w:r>
          </w:p>
        </w:tc>
        <w:tc>
          <w:tcPr>
            <w:tcW w:w="7066" w:type="dxa"/>
            <w:tcBorders>
              <w:top w:val="nil"/>
              <w:left w:val="nil"/>
              <w:bottom w:val="nil"/>
              <w:right w:val="single" w:sz="4" w:space="0" w:color="auto"/>
            </w:tcBorders>
          </w:tcPr>
          <w:p w14:paraId="06A92DB6" w14:textId="4368ABED" w:rsidR="00DA605B" w:rsidRPr="00BE2FA9" w:rsidRDefault="00DA605B" w:rsidP="00DA605B">
            <w:pPr>
              <w:jc w:val="both"/>
              <w:rPr>
                <w:rFonts w:cstheme="minorHAnsi"/>
                <w:sz w:val="20"/>
              </w:rPr>
            </w:pPr>
            <w:r>
              <w:rPr>
                <w:rFonts w:cstheme="minorHAnsi"/>
                <w:sz w:val="20"/>
              </w:rPr>
              <w:t xml:space="preserve">La limite </w:t>
            </w:r>
            <w:r w:rsidR="00C25C08">
              <w:rPr>
                <w:rFonts w:cstheme="minorHAnsi"/>
                <w:sz w:val="20"/>
              </w:rPr>
              <w:t xml:space="preserve">terrain </w:t>
            </w:r>
            <w:r>
              <w:rPr>
                <w:rFonts w:cstheme="minorHAnsi"/>
                <w:sz w:val="20"/>
              </w:rPr>
              <w:t xml:space="preserve">du découpage paysager correspond à une limite franche. </w:t>
            </w:r>
            <w:r w:rsidR="00BA35A4">
              <w:rPr>
                <w:rFonts w:cstheme="minorHAnsi"/>
                <w:sz w:val="20"/>
              </w:rPr>
              <w:t>La position de la limite dans les données géomatiques reflète la situation réelle sur le terrain.</w:t>
            </w:r>
          </w:p>
        </w:tc>
      </w:tr>
      <w:tr w:rsidR="00DA605B" w14:paraId="603074F4" w14:textId="77777777" w:rsidTr="0058148E">
        <w:tc>
          <w:tcPr>
            <w:tcW w:w="2222" w:type="dxa"/>
            <w:tcBorders>
              <w:top w:val="nil"/>
              <w:left w:val="single" w:sz="4" w:space="0" w:color="auto"/>
              <w:bottom w:val="nil"/>
              <w:right w:val="nil"/>
            </w:tcBorders>
          </w:tcPr>
          <w:p w14:paraId="1D3ED0CA" w14:textId="77777777" w:rsidR="00DA605B" w:rsidRPr="00DA25A8" w:rsidRDefault="00DA605B" w:rsidP="0058148E">
            <w:pPr>
              <w:jc w:val="both"/>
              <w:rPr>
                <w:rFonts w:cstheme="minorHAnsi"/>
                <w:sz w:val="20"/>
                <w:szCs w:val="20"/>
              </w:rPr>
            </w:pPr>
            <w:r>
              <w:rPr>
                <w:rFonts w:cstheme="minorHAnsi"/>
                <w:sz w:val="20"/>
                <w:szCs w:val="20"/>
              </w:rPr>
              <w:t>Remarque</w:t>
            </w:r>
          </w:p>
        </w:tc>
        <w:tc>
          <w:tcPr>
            <w:tcW w:w="7066" w:type="dxa"/>
            <w:tcBorders>
              <w:top w:val="nil"/>
              <w:left w:val="nil"/>
              <w:bottom w:val="nil"/>
              <w:right w:val="single" w:sz="4" w:space="0" w:color="auto"/>
            </w:tcBorders>
          </w:tcPr>
          <w:p w14:paraId="0DDC86EA" w14:textId="286E11D7" w:rsidR="00DA605B" w:rsidRDefault="00DA605B" w:rsidP="00DA605B">
            <w:pPr>
              <w:jc w:val="both"/>
              <w:rPr>
                <w:rFonts w:cstheme="minorHAnsi"/>
                <w:sz w:val="20"/>
              </w:rPr>
            </w:pPr>
            <w:r>
              <w:rPr>
                <w:rFonts w:cstheme="minorHAnsi"/>
                <w:sz w:val="20"/>
              </w:rPr>
              <w:t>Cette valeur est à utiliser</w:t>
            </w:r>
            <w:r w:rsidR="00BA35A4">
              <w:rPr>
                <w:rFonts w:cstheme="minorHAnsi"/>
                <w:sz w:val="20"/>
              </w:rPr>
              <w:t xml:space="preserve">, soit </w:t>
            </w:r>
            <w:r>
              <w:rPr>
                <w:rFonts w:cstheme="minorHAnsi"/>
                <w:sz w:val="20"/>
              </w:rPr>
              <w:t xml:space="preserve"> lorsque la limite est visible dan</w:t>
            </w:r>
            <w:r w:rsidR="00BA35A4">
              <w:rPr>
                <w:rFonts w:cstheme="minorHAnsi"/>
                <w:sz w:val="20"/>
              </w:rPr>
              <w:t>s le paysage, soit lorsque cette limite est imposée par le mode de production de l’atlas (i.e. si la limite du découpage paysager correspond à la limite de l’emprise de l’atlas).</w:t>
            </w:r>
          </w:p>
        </w:tc>
      </w:tr>
      <w:tr w:rsidR="00DA605B" w:rsidRPr="00970A8A" w14:paraId="2DFBA2A0" w14:textId="77777777" w:rsidTr="00DA605B">
        <w:tc>
          <w:tcPr>
            <w:tcW w:w="9288" w:type="dxa"/>
            <w:gridSpan w:val="2"/>
            <w:tcBorders>
              <w:top w:val="single" w:sz="4" w:space="0" w:color="auto"/>
              <w:bottom w:val="nil"/>
            </w:tcBorders>
          </w:tcPr>
          <w:p w14:paraId="3E03AC74" w14:textId="504A30A9" w:rsidR="00DA605B" w:rsidRPr="00970A8A" w:rsidRDefault="00C25C08" w:rsidP="00DA605B">
            <w:pPr>
              <w:jc w:val="both"/>
              <w:rPr>
                <w:rFonts w:cstheme="minorHAnsi"/>
                <w:sz w:val="20"/>
                <w:szCs w:val="20"/>
              </w:rPr>
            </w:pPr>
            <w:proofErr w:type="spellStart"/>
            <w:r>
              <w:rPr>
                <w:rFonts w:cstheme="minorHAnsi"/>
                <w:b/>
              </w:rPr>
              <w:t>limiteFloue</w:t>
            </w:r>
            <w:proofErr w:type="spellEnd"/>
          </w:p>
        </w:tc>
      </w:tr>
      <w:tr w:rsidR="00DA605B" w:rsidRPr="00BE2FA9" w14:paraId="1FBFA1B7" w14:textId="77777777" w:rsidTr="00DA605B">
        <w:tc>
          <w:tcPr>
            <w:tcW w:w="2222" w:type="dxa"/>
            <w:tcBorders>
              <w:top w:val="nil"/>
              <w:left w:val="single" w:sz="4" w:space="0" w:color="auto"/>
              <w:bottom w:val="single" w:sz="4" w:space="0" w:color="auto"/>
              <w:right w:val="nil"/>
            </w:tcBorders>
          </w:tcPr>
          <w:p w14:paraId="299AAEB7" w14:textId="77777777" w:rsidR="00DA605B" w:rsidRDefault="00DA605B" w:rsidP="0058148E">
            <w:pPr>
              <w:jc w:val="both"/>
              <w:rPr>
                <w:rFonts w:cstheme="minorHAnsi"/>
              </w:rPr>
            </w:pPr>
            <w:r w:rsidRPr="001D5211">
              <w:rPr>
                <w:rFonts w:cstheme="minorHAnsi"/>
                <w:sz w:val="20"/>
              </w:rPr>
              <w:t>Définition</w:t>
            </w:r>
          </w:p>
        </w:tc>
        <w:tc>
          <w:tcPr>
            <w:tcW w:w="7066" w:type="dxa"/>
            <w:tcBorders>
              <w:top w:val="nil"/>
              <w:left w:val="nil"/>
              <w:bottom w:val="single" w:sz="4" w:space="0" w:color="auto"/>
              <w:right w:val="single" w:sz="4" w:space="0" w:color="auto"/>
            </w:tcBorders>
          </w:tcPr>
          <w:p w14:paraId="2E2D6D1C" w14:textId="4939A480" w:rsidR="00DA605B" w:rsidRPr="00BE2FA9" w:rsidRDefault="00DA605B" w:rsidP="00DA605B">
            <w:pPr>
              <w:jc w:val="both"/>
              <w:rPr>
                <w:rFonts w:cstheme="minorHAnsi"/>
                <w:sz w:val="20"/>
              </w:rPr>
            </w:pPr>
            <w:r>
              <w:rPr>
                <w:rFonts w:cstheme="minorHAnsi"/>
                <w:sz w:val="20"/>
              </w:rPr>
              <w:t xml:space="preserve">La limite </w:t>
            </w:r>
            <w:r w:rsidR="00C25C08">
              <w:rPr>
                <w:rFonts w:cstheme="minorHAnsi"/>
                <w:sz w:val="20"/>
              </w:rPr>
              <w:t xml:space="preserve">terrain </w:t>
            </w:r>
            <w:r>
              <w:rPr>
                <w:rFonts w:cstheme="minorHAnsi"/>
                <w:sz w:val="20"/>
              </w:rPr>
              <w:t>entre le découpage paysager considéré et ses voisins est considéré comme floue et progressive.</w:t>
            </w:r>
          </w:p>
        </w:tc>
      </w:tr>
    </w:tbl>
    <w:p w14:paraId="7BD665A1" w14:textId="77777777" w:rsidR="00AA3883" w:rsidRDefault="00AA3883" w:rsidP="00AA3883">
      <w:pPr>
        <w:rPr>
          <w:u w:val="single"/>
        </w:rPr>
      </w:pPr>
    </w:p>
    <w:p w14:paraId="727D0923" w14:textId="77777777" w:rsidR="00DA605B" w:rsidRDefault="00DA605B" w:rsidP="00AA3883">
      <w:pPr>
        <w:rPr>
          <w:u w:val="single"/>
        </w:rPr>
      </w:pPr>
    </w:p>
    <w:tbl>
      <w:tblPr>
        <w:tblStyle w:val="Grilledutableau"/>
        <w:tblW w:w="0" w:type="auto"/>
        <w:tblLook w:val="04A0" w:firstRow="1" w:lastRow="0" w:firstColumn="1" w:lastColumn="0" w:noHBand="0" w:noVBand="1"/>
      </w:tblPr>
      <w:tblGrid>
        <w:gridCol w:w="2222"/>
        <w:gridCol w:w="7066"/>
      </w:tblGrid>
      <w:tr w:rsidR="00AA3883" w14:paraId="573ACCBE" w14:textId="77777777" w:rsidTr="00AA3883">
        <w:tc>
          <w:tcPr>
            <w:tcW w:w="9288" w:type="dxa"/>
            <w:gridSpan w:val="2"/>
            <w:tcBorders>
              <w:bottom w:val="nil"/>
            </w:tcBorders>
          </w:tcPr>
          <w:p w14:paraId="6B05C3F0" w14:textId="12D09484" w:rsidR="00AA3883" w:rsidRPr="00343272" w:rsidRDefault="00AA3883" w:rsidP="00AA3883">
            <w:pPr>
              <w:jc w:val="both"/>
              <w:rPr>
                <w:rFonts w:cstheme="minorHAnsi"/>
                <w:b/>
              </w:rPr>
            </w:pPr>
            <w:proofErr w:type="spellStart"/>
            <w:r>
              <w:rPr>
                <w:rFonts w:cstheme="minorHAnsi"/>
                <w:b/>
              </w:rPr>
              <w:t>NatureLimite</w:t>
            </w:r>
            <w:proofErr w:type="spellEnd"/>
          </w:p>
        </w:tc>
      </w:tr>
      <w:tr w:rsidR="00AA3883" w:rsidRPr="001D5211" w14:paraId="6DB4E8FB" w14:textId="77777777" w:rsidTr="00AA3883">
        <w:tc>
          <w:tcPr>
            <w:tcW w:w="2222" w:type="dxa"/>
            <w:tcBorders>
              <w:top w:val="nil"/>
              <w:left w:val="single" w:sz="4" w:space="0" w:color="auto"/>
              <w:bottom w:val="nil"/>
              <w:right w:val="nil"/>
            </w:tcBorders>
          </w:tcPr>
          <w:p w14:paraId="05CD66ED" w14:textId="77777777" w:rsidR="00AA3883" w:rsidRPr="00416CE8" w:rsidRDefault="00AA3883" w:rsidP="00AA3883">
            <w:pPr>
              <w:jc w:val="both"/>
              <w:rPr>
                <w:rFonts w:cstheme="minorHAnsi"/>
                <w:b/>
              </w:rPr>
            </w:pPr>
            <w:r w:rsidRPr="0065013A">
              <w:rPr>
                <w:rFonts w:cstheme="minorHAnsi"/>
                <w:sz w:val="20"/>
              </w:rPr>
              <w:t>Définition</w:t>
            </w:r>
          </w:p>
        </w:tc>
        <w:tc>
          <w:tcPr>
            <w:tcW w:w="7066" w:type="dxa"/>
            <w:tcBorders>
              <w:top w:val="nil"/>
              <w:left w:val="nil"/>
              <w:bottom w:val="nil"/>
              <w:right w:val="single" w:sz="4" w:space="0" w:color="auto"/>
            </w:tcBorders>
          </w:tcPr>
          <w:p w14:paraId="33F233AB" w14:textId="4C93AA99" w:rsidR="00AA3883" w:rsidRPr="001D5211" w:rsidRDefault="00AA3883" w:rsidP="00AA3883">
            <w:pPr>
              <w:jc w:val="both"/>
              <w:rPr>
                <w:rFonts w:cstheme="minorHAnsi"/>
                <w:sz w:val="20"/>
              </w:rPr>
            </w:pPr>
            <w:r>
              <w:rPr>
                <w:rFonts w:cstheme="minorHAnsi"/>
                <w:sz w:val="20"/>
              </w:rPr>
              <w:t xml:space="preserve">Liste des valeurs possibles des attributs </w:t>
            </w:r>
            <w:proofErr w:type="spellStart"/>
            <w:r>
              <w:rPr>
                <w:rFonts w:cstheme="minorHAnsi"/>
                <w:sz w:val="20"/>
              </w:rPr>
              <w:t>natureLimite</w:t>
            </w:r>
            <w:proofErr w:type="spellEnd"/>
            <w:r>
              <w:rPr>
                <w:rFonts w:cstheme="minorHAnsi"/>
                <w:sz w:val="20"/>
              </w:rPr>
              <w:t xml:space="preserve">. </w:t>
            </w:r>
          </w:p>
        </w:tc>
      </w:tr>
      <w:tr w:rsidR="00AA3883" w:rsidRPr="001D5211" w14:paraId="482D8F29" w14:textId="77777777" w:rsidTr="00AA3883">
        <w:tc>
          <w:tcPr>
            <w:tcW w:w="9288" w:type="dxa"/>
            <w:gridSpan w:val="2"/>
            <w:tcBorders>
              <w:top w:val="single" w:sz="4" w:space="0" w:color="auto"/>
              <w:left w:val="single" w:sz="4" w:space="0" w:color="auto"/>
              <w:bottom w:val="nil"/>
            </w:tcBorders>
          </w:tcPr>
          <w:p w14:paraId="505AD86C" w14:textId="7A960EF5" w:rsidR="00AA3883" w:rsidRPr="001D5211" w:rsidRDefault="00034323" w:rsidP="00AA3883">
            <w:pPr>
              <w:jc w:val="both"/>
              <w:rPr>
                <w:rFonts w:cstheme="minorHAnsi"/>
                <w:b/>
              </w:rPr>
            </w:pPr>
            <w:proofErr w:type="spellStart"/>
            <w:r>
              <w:rPr>
                <w:rFonts w:cstheme="minorHAnsi"/>
                <w:b/>
              </w:rPr>
              <w:t>limiteAdministrative</w:t>
            </w:r>
            <w:proofErr w:type="spellEnd"/>
          </w:p>
        </w:tc>
      </w:tr>
      <w:tr w:rsidR="00AA3883" w:rsidRPr="00E47671" w14:paraId="7E9B7F16" w14:textId="77777777" w:rsidTr="00AA3883">
        <w:tc>
          <w:tcPr>
            <w:tcW w:w="2222" w:type="dxa"/>
            <w:tcBorders>
              <w:top w:val="nil"/>
              <w:left w:val="single" w:sz="4" w:space="0" w:color="auto"/>
              <w:bottom w:val="nil"/>
              <w:right w:val="nil"/>
            </w:tcBorders>
          </w:tcPr>
          <w:p w14:paraId="16D9EF44" w14:textId="77777777" w:rsidR="00AA3883" w:rsidRPr="00DA25A8" w:rsidRDefault="00AA3883" w:rsidP="00AA3883">
            <w:pPr>
              <w:jc w:val="both"/>
              <w:rPr>
                <w:rFonts w:cstheme="minorHAnsi"/>
                <w:sz w:val="20"/>
                <w:szCs w:val="20"/>
              </w:rPr>
            </w:pPr>
            <w:r w:rsidRPr="00DA25A8">
              <w:rPr>
                <w:rFonts w:cstheme="minorHAnsi"/>
                <w:sz w:val="20"/>
                <w:szCs w:val="20"/>
              </w:rPr>
              <w:t>Définition</w:t>
            </w:r>
          </w:p>
        </w:tc>
        <w:tc>
          <w:tcPr>
            <w:tcW w:w="7066" w:type="dxa"/>
            <w:tcBorders>
              <w:top w:val="nil"/>
              <w:left w:val="nil"/>
              <w:bottom w:val="nil"/>
              <w:right w:val="single" w:sz="4" w:space="0" w:color="auto"/>
            </w:tcBorders>
          </w:tcPr>
          <w:p w14:paraId="41BCAF3D" w14:textId="66FD1B12" w:rsidR="00AA3883" w:rsidRPr="00BE2FA9" w:rsidRDefault="00AA3883" w:rsidP="00034323">
            <w:pPr>
              <w:jc w:val="both"/>
              <w:rPr>
                <w:rFonts w:cstheme="minorHAnsi"/>
                <w:sz w:val="20"/>
              </w:rPr>
            </w:pPr>
            <w:r>
              <w:rPr>
                <w:rFonts w:cstheme="minorHAnsi"/>
                <w:sz w:val="20"/>
              </w:rPr>
              <w:t>L</w:t>
            </w:r>
            <w:r w:rsidR="00034323">
              <w:rPr>
                <w:rFonts w:cstheme="minorHAnsi"/>
                <w:sz w:val="20"/>
              </w:rPr>
              <w:t>a limite du découpage paysager correspond à une limite administrative.</w:t>
            </w:r>
            <w:r>
              <w:rPr>
                <w:rFonts w:cstheme="minorHAnsi"/>
                <w:sz w:val="20"/>
              </w:rPr>
              <w:t xml:space="preserve"> </w:t>
            </w:r>
          </w:p>
        </w:tc>
      </w:tr>
      <w:tr w:rsidR="00034323" w:rsidRPr="00E47671" w14:paraId="42F5ECA4" w14:textId="77777777" w:rsidTr="00AA3883">
        <w:tc>
          <w:tcPr>
            <w:tcW w:w="2222" w:type="dxa"/>
            <w:tcBorders>
              <w:top w:val="nil"/>
              <w:left w:val="single" w:sz="4" w:space="0" w:color="auto"/>
              <w:bottom w:val="nil"/>
              <w:right w:val="nil"/>
            </w:tcBorders>
          </w:tcPr>
          <w:p w14:paraId="4B4BF24B" w14:textId="3BBFE4D9" w:rsidR="00034323" w:rsidRPr="00DA25A8" w:rsidRDefault="00034323" w:rsidP="00AA3883">
            <w:pPr>
              <w:jc w:val="both"/>
              <w:rPr>
                <w:rFonts w:cstheme="minorHAnsi"/>
                <w:sz w:val="20"/>
                <w:szCs w:val="20"/>
              </w:rPr>
            </w:pPr>
            <w:r>
              <w:rPr>
                <w:rFonts w:cstheme="minorHAnsi"/>
                <w:sz w:val="20"/>
                <w:szCs w:val="20"/>
              </w:rPr>
              <w:t>Remarque</w:t>
            </w:r>
          </w:p>
        </w:tc>
        <w:tc>
          <w:tcPr>
            <w:tcW w:w="7066" w:type="dxa"/>
            <w:tcBorders>
              <w:top w:val="nil"/>
              <w:left w:val="nil"/>
              <w:bottom w:val="nil"/>
              <w:right w:val="single" w:sz="4" w:space="0" w:color="auto"/>
            </w:tcBorders>
          </w:tcPr>
          <w:p w14:paraId="3B9AF6AC" w14:textId="5F894F57" w:rsidR="00034323" w:rsidRDefault="00034323" w:rsidP="008F5C8D">
            <w:pPr>
              <w:jc w:val="both"/>
              <w:rPr>
                <w:rFonts w:cstheme="minorHAnsi"/>
                <w:sz w:val="20"/>
              </w:rPr>
            </w:pPr>
            <w:r>
              <w:rPr>
                <w:rFonts w:cstheme="minorHAnsi"/>
                <w:sz w:val="20"/>
              </w:rPr>
              <w:t>Cette valeur est à utiliser au moins lorsque la limite du découpage paysager correspond à la limite de l’emprise de l’atlas (ex</w:t>
            </w:r>
            <w:r>
              <w:rPr>
                <w:rFonts w:ascii="Courier New" w:hAnsi="Courier New" w:cs="Courier New"/>
                <w:sz w:val="20"/>
              </w:rPr>
              <w:t> </w:t>
            </w:r>
            <w:r>
              <w:rPr>
                <w:rFonts w:cstheme="minorHAnsi"/>
                <w:sz w:val="20"/>
              </w:rPr>
              <w:t>: limite de département, de région, de PNR)</w:t>
            </w:r>
            <w:r w:rsidR="008F5C8D">
              <w:rPr>
                <w:rFonts w:cstheme="minorHAnsi"/>
                <w:sz w:val="20"/>
              </w:rPr>
              <w:t>.  Pour un atlas sur une zone littorale, il p</w:t>
            </w:r>
            <w:r w:rsidR="002A3BCD">
              <w:rPr>
                <w:rFonts w:cstheme="minorHAnsi"/>
                <w:sz w:val="20"/>
              </w:rPr>
              <w:t>eut s’agir de la limite entre le</w:t>
            </w:r>
            <w:r w:rsidR="008F5C8D">
              <w:rPr>
                <w:rFonts w:cstheme="minorHAnsi"/>
                <w:sz w:val="20"/>
              </w:rPr>
              <w:t xml:space="preserve"> territoire terrestre et la mer.</w:t>
            </w:r>
          </w:p>
        </w:tc>
      </w:tr>
      <w:tr w:rsidR="00AA3883" w:rsidRPr="00970A8A" w14:paraId="53498A14" w14:textId="77777777" w:rsidTr="00AA3883">
        <w:tc>
          <w:tcPr>
            <w:tcW w:w="9288" w:type="dxa"/>
            <w:gridSpan w:val="2"/>
            <w:tcBorders>
              <w:top w:val="single" w:sz="4" w:space="0" w:color="auto"/>
              <w:bottom w:val="nil"/>
            </w:tcBorders>
          </w:tcPr>
          <w:p w14:paraId="2E677D95" w14:textId="6ABE9F93" w:rsidR="00AA3883" w:rsidRPr="00970A8A" w:rsidRDefault="003F5336" w:rsidP="00AA3883">
            <w:pPr>
              <w:jc w:val="both"/>
              <w:rPr>
                <w:rFonts w:cstheme="minorHAnsi"/>
                <w:sz w:val="20"/>
                <w:szCs w:val="20"/>
              </w:rPr>
            </w:pPr>
            <w:proofErr w:type="spellStart"/>
            <w:r>
              <w:rPr>
                <w:rFonts w:cstheme="minorHAnsi"/>
                <w:b/>
              </w:rPr>
              <w:t>ligneCrête</w:t>
            </w:r>
            <w:proofErr w:type="spellEnd"/>
          </w:p>
        </w:tc>
      </w:tr>
      <w:tr w:rsidR="00AA3883" w:rsidRPr="00970A8A" w14:paraId="4BB10B91" w14:textId="77777777" w:rsidTr="00AA3883">
        <w:tc>
          <w:tcPr>
            <w:tcW w:w="2222" w:type="dxa"/>
            <w:tcBorders>
              <w:top w:val="nil"/>
              <w:left w:val="single" w:sz="4" w:space="0" w:color="auto"/>
              <w:bottom w:val="nil"/>
              <w:right w:val="nil"/>
            </w:tcBorders>
          </w:tcPr>
          <w:p w14:paraId="47431002" w14:textId="77777777" w:rsidR="00AA3883" w:rsidRDefault="00AA3883" w:rsidP="00AA3883">
            <w:pPr>
              <w:jc w:val="both"/>
              <w:rPr>
                <w:rFonts w:cstheme="minorHAnsi"/>
              </w:rPr>
            </w:pPr>
            <w:r w:rsidRPr="001D5211">
              <w:rPr>
                <w:rFonts w:cstheme="minorHAnsi"/>
                <w:sz w:val="20"/>
              </w:rPr>
              <w:t>Définition</w:t>
            </w:r>
          </w:p>
        </w:tc>
        <w:tc>
          <w:tcPr>
            <w:tcW w:w="7066" w:type="dxa"/>
            <w:tcBorders>
              <w:top w:val="nil"/>
              <w:left w:val="nil"/>
              <w:bottom w:val="nil"/>
              <w:right w:val="single" w:sz="4" w:space="0" w:color="auto"/>
            </w:tcBorders>
          </w:tcPr>
          <w:p w14:paraId="72CA0865" w14:textId="45E6BF5F" w:rsidR="00AA3883" w:rsidRPr="00BE2FA9" w:rsidRDefault="003F5336" w:rsidP="003F5336">
            <w:pPr>
              <w:jc w:val="both"/>
              <w:rPr>
                <w:rFonts w:cstheme="minorHAnsi"/>
                <w:sz w:val="20"/>
              </w:rPr>
            </w:pPr>
            <w:r>
              <w:rPr>
                <w:rFonts w:cstheme="minorHAnsi"/>
                <w:sz w:val="20"/>
              </w:rPr>
              <w:t>La limite du découpage paysager correspond à une ligne de crête (ligne de points hauts)</w:t>
            </w:r>
          </w:p>
        </w:tc>
      </w:tr>
      <w:tr w:rsidR="00AA3883" w:rsidRPr="00970A8A" w14:paraId="0C84711E" w14:textId="77777777" w:rsidTr="00AA3883">
        <w:trPr>
          <w:trHeight w:val="70"/>
        </w:trPr>
        <w:tc>
          <w:tcPr>
            <w:tcW w:w="9288" w:type="dxa"/>
            <w:gridSpan w:val="2"/>
            <w:tcBorders>
              <w:top w:val="single" w:sz="4" w:space="0" w:color="auto"/>
              <w:bottom w:val="nil"/>
            </w:tcBorders>
          </w:tcPr>
          <w:p w14:paraId="2A07E90D" w14:textId="165EF7E0" w:rsidR="00AA3883" w:rsidRPr="00970A8A" w:rsidRDefault="003F5336" w:rsidP="003F5336">
            <w:pPr>
              <w:jc w:val="both"/>
              <w:rPr>
                <w:rFonts w:cstheme="minorHAnsi"/>
                <w:sz w:val="20"/>
                <w:szCs w:val="20"/>
              </w:rPr>
            </w:pPr>
            <w:r>
              <w:rPr>
                <w:rFonts w:cstheme="minorHAnsi"/>
                <w:b/>
              </w:rPr>
              <w:t xml:space="preserve">thalweg </w:t>
            </w:r>
          </w:p>
        </w:tc>
      </w:tr>
      <w:tr w:rsidR="00AA3883" w:rsidRPr="00970A8A" w14:paraId="53621232" w14:textId="77777777" w:rsidTr="00AA3883">
        <w:tc>
          <w:tcPr>
            <w:tcW w:w="2222" w:type="dxa"/>
            <w:tcBorders>
              <w:top w:val="nil"/>
              <w:left w:val="single" w:sz="4" w:space="0" w:color="auto"/>
              <w:bottom w:val="nil"/>
              <w:right w:val="nil"/>
            </w:tcBorders>
          </w:tcPr>
          <w:p w14:paraId="4FF433C2" w14:textId="77777777" w:rsidR="00AA3883" w:rsidRDefault="00AA3883" w:rsidP="00AA3883">
            <w:pPr>
              <w:jc w:val="both"/>
              <w:rPr>
                <w:rFonts w:cstheme="minorHAnsi"/>
              </w:rPr>
            </w:pPr>
            <w:r w:rsidRPr="001D5211">
              <w:rPr>
                <w:rFonts w:cstheme="minorHAnsi"/>
                <w:sz w:val="20"/>
              </w:rPr>
              <w:t>Définition</w:t>
            </w:r>
          </w:p>
        </w:tc>
        <w:tc>
          <w:tcPr>
            <w:tcW w:w="7066" w:type="dxa"/>
            <w:tcBorders>
              <w:top w:val="nil"/>
              <w:left w:val="nil"/>
              <w:bottom w:val="nil"/>
              <w:right w:val="single" w:sz="4" w:space="0" w:color="auto"/>
            </w:tcBorders>
          </w:tcPr>
          <w:p w14:paraId="66728B97" w14:textId="38F3E865" w:rsidR="00AA3883" w:rsidRPr="00970A8A" w:rsidRDefault="003F5336" w:rsidP="003F5336">
            <w:pPr>
              <w:jc w:val="both"/>
              <w:rPr>
                <w:rFonts w:cstheme="minorHAnsi"/>
                <w:sz w:val="20"/>
                <w:szCs w:val="20"/>
              </w:rPr>
            </w:pPr>
            <w:r>
              <w:rPr>
                <w:rFonts w:cstheme="minorHAnsi"/>
                <w:sz w:val="20"/>
              </w:rPr>
              <w:t>La limite du découpage paysager correspond à un thalweg (ligne de points bas)</w:t>
            </w:r>
          </w:p>
        </w:tc>
      </w:tr>
      <w:tr w:rsidR="00AA3883" w:rsidRPr="00970A8A" w14:paraId="5E5A9E61" w14:textId="77777777" w:rsidTr="00AA3883">
        <w:tc>
          <w:tcPr>
            <w:tcW w:w="2222" w:type="dxa"/>
            <w:tcBorders>
              <w:top w:val="nil"/>
              <w:left w:val="single" w:sz="4" w:space="0" w:color="auto"/>
              <w:bottom w:val="single" w:sz="4" w:space="0" w:color="auto"/>
              <w:right w:val="nil"/>
            </w:tcBorders>
          </w:tcPr>
          <w:p w14:paraId="7460E90B" w14:textId="77777777" w:rsidR="00AA3883" w:rsidRPr="001D5211" w:rsidRDefault="00AA3883" w:rsidP="00AA3883">
            <w:pPr>
              <w:jc w:val="both"/>
              <w:rPr>
                <w:rFonts w:cstheme="minorHAnsi"/>
                <w:sz w:val="20"/>
              </w:rPr>
            </w:pPr>
            <w:r>
              <w:rPr>
                <w:rFonts w:cstheme="minorHAnsi"/>
                <w:sz w:val="20"/>
              </w:rPr>
              <w:t>Remarque</w:t>
            </w:r>
          </w:p>
        </w:tc>
        <w:tc>
          <w:tcPr>
            <w:tcW w:w="7066" w:type="dxa"/>
            <w:tcBorders>
              <w:top w:val="nil"/>
              <w:left w:val="nil"/>
              <w:bottom w:val="single" w:sz="4" w:space="0" w:color="auto"/>
              <w:right w:val="single" w:sz="4" w:space="0" w:color="auto"/>
            </w:tcBorders>
          </w:tcPr>
          <w:p w14:paraId="44D945E1" w14:textId="05D17A81" w:rsidR="00AA3883" w:rsidRPr="003C2E94" w:rsidRDefault="003F5336" w:rsidP="003F5336">
            <w:pPr>
              <w:jc w:val="both"/>
              <w:rPr>
                <w:rFonts w:cstheme="minorHAnsi"/>
                <w:sz w:val="20"/>
              </w:rPr>
            </w:pPr>
            <w:r>
              <w:rPr>
                <w:rFonts w:cstheme="minorHAnsi"/>
                <w:sz w:val="20"/>
              </w:rPr>
              <w:t>Cette valeur est à utiliser  par exemple lorsque qu’</w:t>
            </w:r>
            <w:r>
              <w:rPr>
                <w:rFonts w:cs="Marianne"/>
                <w:sz w:val="20"/>
              </w:rPr>
              <w:t>un cours d’eau sert à délimiter un découpage paysager.</w:t>
            </w:r>
          </w:p>
        </w:tc>
      </w:tr>
      <w:tr w:rsidR="00AA3883" w:rsidRPr="00970A8A" w14:paraId="34407D23" w14:textId="77777777" w:rsidTr="004C7AB9">
        <w:tc>
          <w:tcPr>
            <w:tcW w:w="2222" w:type="dxa"/>
            <w:tcBorders>
              <w:top w:val="single" w:sz="4" w:space="0" w:color="auto"/>
              <w:left w:val="single" w:sz="4" w:space="0" w:color="auto"/>
              <w:bottom w:val="nil"/>
              <w:right w:val="nil"/>
            </w:tcBorders>
          </w:tcPr>
          <w:p w14:paraId="557AE0AE" w14:textId="21215983" w:rsidR="00AA3883" w:rsidRDefault="003F5336" w:rsidP="00AA3883">
            <w:pPr>
              <w:jc w:val="both"/>
              <w:rPr>
                <w:rFonts w:cstheme="minorHAnsi"/>
                <w:sz w:val="20"/>
              </w:rPr>
            </w:pPr>
            <w:proofErr w:type="spellStart"/>
            <w:r>
              <w:rPr>
                <w:rFonts w:cstheme="minorHAnsi"/>
                <w:b/>
              </w:rPr>
              <w:t>frontU</w:t>
            </w:r>
            <w:r w:rsidR="00AA3883">
              <w:rPr>
                <w:rFonts w:cstheme="minorHAnsi"/>
                <w:b/>
              </w:rPr>
              <w:t>rbain</w:t>
            </w:r>
            <w:proofErr w:type="spellEnd"/>
          </w:p>
        </w:tc>
        <w:tc>
          <w:tcPr>
            <w:tcW w:w="7066" w:type="dxa"/>
            <w:tcBorders>
              <w:top w:val="single" w:sz="4" w:space="0" w:color="auto"/>
              <w:left w:val="nil"/>
              <w:bottom w:val="nil"/>
              <w:right w:val="single" w:sz="4" w:space="0" w:color="auto"/>
            </w:tcBorders>
          </w:tcPr>
          <w:p w14:paraId="660A4D33" w14:textId="77777777" w:rsidR="00AA3883" w:rsidRDefault="00AA3883" w:rsidP="00AA3883">
            <w:pPr>
              <w:jc w:val="both"/>
              <w:rPr>
                <w:rFonts w:cstheme="minorHAnsi"/>
                <w:sz w:val="20"/>
              </w:rPr>
            </w:pPr>
          </w:p>
        </w:tc>
      </w:tr>
      <w:tr w:rsidR="00AA3883" w:rsidRPr="00970A8A" w14:paraId="182EE7D3" w14:textId="77777777" w:rsidTr="004C7AB9">
        <w:tc>
          <w:tcPr>
            <w:tcW w:w="2222" w:type="dxa"/>
            <w:tcBorders>
              <w:top w:val="nil"/>
              <w:left w:val="single" w:sz="4" w:space="0" w:color="auto"/>
              <w:bottom w:val="single" w:sz="4" w:space="0" w:color="auto"/>
              <w:right w:val="nil"/>
            </w:tcBorders>
          </w:tcPr>
          <w:p w14:paraId="290D78DD" w14:textId="77777777" w:rsidR="00AA3883" w:rsidRDefault="00AA3883" w:rsidP="00AA3883">
            <w:pPr>
              <w:jc w:val="both"/>
              <w:rPr>
                <w:rFonts w:cstheme="minorHAnsi"/>
                <w:sz w:val="20"/>
              </w:rPr>
            </w:pPr>
            <w:r>
              <w:rPr>
                <w:rFonts w:cstheme="minorHAnsi"/>
                <w:sz w:val="20"/>
              </w:rPr>
              <w:t>Définition</w:t>
            </w:r>
          </w:p>
          <w:p w14:paraId="011F200E" w14:textId="5A073138" w:rsidR="00AA3883" w:rsidRDefault="00AA3883" w:rsidP="00AA3883">
            <w:pPr>
              <w:jc w:val="both"/>
              <w:rPr>
                <w:rFonts w:cstheme="minorHAnsi"/>
                <w:sz w:val="20"/>
              </w:rPr>
            </w:pPr>
          </w:p>
        </w:tc>
        <w:tc>
          <w:tcPr>
            <w:tcW w:w="7066" w:type="dxa"/>
            <w:tcBorders>
              <w:top w:val="nil"/>
              <w:left w:val="nil"/>
              <w:bottom w:val="single" w:sz="4" w:space="0" w:color="auto"/>
              <w:right w:val="single" w:sz="4" w:space="0" w:color="auto"/>
            </w:tcBorders>
          </w:tcPr>
          <w:p w14:paraId="5B599ED3" w14:textId="60F80915" w:rsidR="00AA3883" w:rsidRDefault="00F5348E" w:rsidP="00F5348E">
            <w:pPr>
              <w:jc w:val="both"/>
              <w:rPr>
                <w:rFonts w:cstheme="minorHAnsi"/>
                <w:sz w:val="20"/>
              </w:rPr>
            </w:pPr>
            <w:r>
              <w:rPr>
                <w:rFonts w:cstheme="minorHAnsi"/>
                <w:sz w:val="20"/>
              </w:rPr>
              <w:t>La limite du découpage paysager correspond à un front urbain, à une limite de zone urbaine</w:t>
            </w:r>
          </w:p>
        </w:tc>
      </w:tr>
      <w:tr w:rsidR="004C7AB9" w:rsidRPr="00970A8A" w14:paraId="46B1A40C" w14:textId="77777777" w:rsidTr="004C7AB9">
        <w:tc>
          <w:tcPr>
            <w:tcW w:w="2222" w:type="dxa"/>
            <w:tcBorders>
              <w:top w:val="single" w:sz="4" w:space="0" w:color="auto"/>
              <w:left w:val="single" w:sz="4" w:space="0" w:color="auto"/>
              <w:bottom w:val="nil"/>
              <w:right w:val="nil"/>
            </w:tcBorders>
          </w:tcPr>
          <w:p w14:paraId="41B6D678" w14:textId="272D9E8C" w:rsidR="004C7AB9" w:rsidRDefault="004C7AB9" w:rsidP="00AA3883">
            <w:pPr>
              <w:jc w:val="both"/>
              <w:rPr>
                <w:rFonts w:cstheme="minorHAnsi"/>
                <w:sz w:val="20"/>
              </w:rPr>
            </w:pPr>
            <w:proofErr w:type="spellStart"/>
            <w:r>
              <w:rPr>
                <w:rFonts w:cstheme="minorHAnsi"/>
                <w:b/>
              </w:rPr>
              <w:t>r</w:t>
            </w:r>
            <w:r w:rsidRPr="004C7AB9">
              <w:rPr>
                <w:rFonts w:cstheme="minorHAnsi"/>
                <w:b/>
              </w:rPr>
              <w:t>upturePente</w:t>
            </w:r>
            <w:proofErr w:type="spellEnd"/>
          </w:p>
        </w:tc>
        <w:tc>
          <w:tcPr>
            <w:tcW w:w="7066" w:type="dxa"/>
            <w:tcBorders>
              <w:top w:val="single" w:sz="4" w:space="0" w:color="auto"/>
              <w:left w:val="nil"/>
              <w:bottom w:val="nil"/>
              <w:right w:val="single" w:sz="4" w:space="0" w:color="auto"/>
            </w:tcBorders>
          </w:tcPr>
          <w:p w14:paraId="1E4E8E31" w14:textId="77777777" w:rsidR="004C7AB9" w:rsidRDefault="004C7AB9" w:rsidP="00F5348E">
            <w:pPr>
              <w:jc w:val="both"/>
              <w:rPr>
                <w:rFonts w:cstheme="minorHAnsi"/>
                <w:sz w:val="20"/>
              </w:rPr>
            </w:pPr>
          </w:p>
        </w:tc>
      </w:tr>
      <w:tr w:rsidR="004C7AB9" w:rsidRPr="00970A8A" w14:paraId="3931717D" w14:textId="77777777" w:rsidTr="00AA3883">
        <w:tc>
          <w:tcPr>
            <w:tcW w:w="2222" w:type="dxa"/>
            <w:tcBorders>
              <w:top w:val="nil"/>
              <w:left w:val="single" w:sz="4" w:space="0" w:color="auto"/>
              <w:bottom w:val="nil"/>
              <w:right w:val="nil"/>
            </w:tcBorders>
          </w:tcPr>
          <w:p w14:paraId="65A265DB" w14:textId="77777777" w:rsidR="004C7AB9" w:rsidRDefault="004C7AB9" w:rsidP="004C7AB9">
            <w:pPr>
              <w:jc w:val="both"/>
              <w:rPr>
                <w:rFonts w:cstheme="minorHAnsi"/>
                <w:sz w:val="20"/>
              </w:rPr>
            </w:pPr>
            <w:r>
              <w:rPr>
                <w:rFonts w:cstheme="minorHAnsi"/>
                <w:sz w:val="20"/>
              </w:rPr>
              <w:lastRenderedPageBreak/>
              <w:t>Définition</w:t>
            </w:r>
          </w:p>
          <w:p w14:paraId="27EF4DAE" w14:textId="77777777" w:rsidR="004C7AB9" w:rsidRDefault="004C7AB9" w:rsidP="00AA3883">
            <w:pPr>
              <w:jc w:val="both"/>
              <w:rPr>
                <w:rFonts w:cstheme="minorHAnsi"/>
                <w:sz w:val="20"/>
              </w:rPr>
            </w:pPr>
          </w:p>
        </w:tc>
        <w:tc>
          <w:tcPr>
            <w:tcW w:w="7066" w:type="dxa"/>
            <w:tcBorders>
              <w:top w:val="nil"/>
              <w:left w:val="nil"/>
              <w:bottom w:val="nil"/>
              <w:right w:val="single" w:sz="4" w:space="0" w:color="auto"/>
            </w:tcBorders>
          </w:tcPr>
          <w:p w14:paraId="2283E694" w14:textId="2BAF1B4C" w:rsidR="004C7AB9" w:rsidRDefault="004C7AB9" w:rsidP="004C7AB9">
            <w:pPr>
              <w:jc w:val="both"/>
              <w:rPr>
                <w:rFonts w:cstheme="minorHAnsi"/>
                <w:sz w:val="20"/>
              </w:rPr>
            </w:pPr>
            <w:r>
              <w:rPr>
                <w:rFonts w:cstheme="minorHAnsi"/>
                <w:sz w:val="20"/>
              </w:rPr>
              <w:t>La limite du découpage paysager correspond à une ligne de rupture de pente.</w:t>
            </w:r>
          </w:p>
        </w:tc>
      </w:tr>
      <w:tr w:rsidR="004C7AB9" w:rsidRPr="00970A8A" w14:paraId="1EB8DF2C" w14:textId="77777777" w:rsidTr="00AA3883">
        <w:tc>
          <w:tcPr>
            <w:tcW w:w="2222" w:type="dxa"/>
            <w:tcBorders>
              <w:top w:val="nil"/>
              <w:left w:val="single" w:sz="4" w:space="0" w:color="auto"/>
              <w:bottom w:val="nil"/>
              <w:right w:val="nil"/>
            </w:tcBorders>
          </w:tcPr>
          <w:p w14:paraId="150177F2" w14:textId="432937AD" w:rsidR="004C7AB9" w:rsidRDefault="004C7AB9" w:rsidP="004C7AB9">
            <w:pPr>
              <w:jc w:val="both"/>
              <w:rPr>
                <w:rFonts w:cstheme="minorHAnsi"/>
                <w:sz w:val="20"/>
              </w:rPr>
            </w:pPr>
            <w:r>
              <w:rPr>
                <w:rFonts w:cstheme="minorHAnsi"/>
                <w:sz w:val="20"/>
              </w:rPr>
              <w:t>Remarque</w:t>
            </w:r>
          </w:p>
        </w:tc>
        <w:tc>
          <w:tcPr>
            <w:tcW w:w="7066" w:type="dxa"/>
            <w:tcBorders>
              <w:top w:val="nil"/>
              <w:left w:val="nil"/>
              <w:bottom w:val="nil"/>
              <w:right w:val="single" w:sz="4" w:space="0" w:color="auto"/>
            </w:tcBorders>
          </w:tcPr>
          <w:p w14:paraId="746340C6" w14:textId="7C7A2CBE" w:rsidR="004C7AB9" w:rsidRDefault="004C7AB9" w:rsidP="004C7AB9">
            <w:pPr>
              <w:jc w:val="both"/>
              <w:rPr>
                <w:rFonts w:cstheme="minorHAnsi"/>
                <w:sz w:val="20"/>
              </w:rPr>
            </w:pPr>
            <w:r>
              <w:rPr>
                <w:rFonts w:cstheme="minorHAnsi"/>
                <w:sz w:val="20"/>
              </w:rPr>
              <w:t>Une ligne de rupture de pente peut servir par exemple à délimiter un paysage de plaine des paysages de coteaux environnants.</w:t>
            </w:r>
          </w:p>
        </w:tc>
      </w:tr>
      <w:tr w:rsidR="00AA3883" w:rsidRPr="00970A8A" w14:paraId="3D068897" w14:textId="77777777" w:rsidTr="004C7AB9">
        <w:tc>
          <w:tcPr>
            <w:tcW w:w="9288" w:type="dxa"/>
            <w:gridSpan w:val="2"/>
            <w:tcBorders>
              <w:top w:val="single" w:sz="4" w:space="0" w:color="auto"/>
              <w:bottom w:val="nil"/>
            </w:tcBorders>
          </w:tcPr>
          <w:p w14:paraId="54077453" w14:textId="423741EA" w:rsidR="00AA3883" w:rsidRPr="00970A8A" w:rsidRDefault="00F5348E" w:rsidP="00AA3883">
            <w:pPr>
              <w:jc w:val="both"/>
              <w:rPr>
                <w:rFonts w:cstheme="minorHAnsi"/>
                <w:sz w:val="20"/>
                <w:szCs w:val="20"/>
              </w:rPr>
            </w:pPr>
            <w:proofErr w:type="spellStart"/>
            <w:r>
              <w:rPr>
                <w:rFonts w:cstheme="minorHAnsi"/>
                <w:b/>
              </w:rPr>
              <w:t>horizonMer</w:t>
            </w:r>
            <w:proofErr w:type="spellEnd"/>
          </w:p>
        </w:tc>
      </w:tr>
      <w:tr w:rsidR="00AA3883" w:rsidRPr="007848F9" w14:paraId="3069098B" w14:textId="77777777" w:rsidTr="004C7AB9">
        <w:tc>
          <w:tcPr>
            <w:tcW w:w="2222" w:type="dxa"/>
            <w:tcBorders>
              <w:top w:val="nil"/>
              <w:left w:val="single" w:sz="4" w:space="0" w:color="auto"/>
              <w:bottom w:val="single" w:sz="4" w:space="0" w:color="auto"/>
              <w:right w:val="nil"/>
            </w:tcBorders>
          </w:tcPr>
          <w:p w14:paraId="3EB2ED09" w14:textId="77777777" w:rsidR="00AA3883" w:rsidRPr="007848F9" w:rsidRDefault="00AA3883" w:rsidP="00AA3883">
            <w:pPr>
              <w:jc w:val="both"/>
              <w:rPr>
                <w:rFonts w:cstheme="minorHAnsi"/>
                <w:sz w:val="20"/>
                <w:szCs w:val="20"/>
              </w:rPr>
            </w:pPr>
            <w:r w:rsidRPr="007848F9">
              <w:rPr>
                <w:rFonts w:cstheme="minorHAnsi"/>
                <w:sz w:val="20"/>
                <w:szCs w:val="20"/>
              </w:rPr>
              <w:t>Définition</w:t>
            </w:r>
          </w:p>
        </w:tc>
        <w:tc>
          <w:tcPr>
            <w:tcW w:w="7066" w:type="dxa"/>
            <w:tcBorders>
              <w:top w:val="nil"/>
              <w:left w:val="nil"/>
              <w:bottom w:val="single" w:sz="4" w:space="0" w:color="auto"/>
              <w:right w:val="single" w:sz="4" w:space="0" w:color="auto"/>
            </w:tcBorders>
          </w:tcPr>
          <w:p w14:paraId="713C467C" w14:textId="0582A5B5" w:rsidR="00AA3883" w:rsidRPr="007848F9" w:rsidRDefault="00F5348E" w:rsidP="00F5348E">
            <w:pPr>
              <w:jc w:val="both"/>
              <w:rPr>
                <w:rFonts w:cstheme="minorHAnsi"/>
                <w:sz w:val="20"/>
                <w:szCs w:val="20"/>
              </w:rPr>
            </w:pPr>
            <w:r>
              <w:rPr>
                <w:rFonts w:cstheme="minorHAnsi"/>
                <w:sz w:val="20"/>
              </w:rPr>
              <w:t>La limite du découpage paysager correspond à  la limite de la zone maritime visible depuis la côte.</w:t>
            </w:r>
          </w:p>
        </w:tc>
      </w:tr>
      <w:tr w:rsidR="004C7AB9" w:rsidRPr="007848F9" w14:paraId="2571D839" w14:textId="77777777" w:rsidTr="004C7AB9">
        <w:tc>
          <w:tcPr>
            <w:tcW w:w="2222" w:type="dxa"/>
            <w:tcBorders>
              <w:top w:val="single" w:sz="4" w:space="0" w:color="auto"/>
              <w:left w:val="single" w:sz="4" w:space="0" w:color="auto"/>
              <w:bottom w:val="nil"/>
              <w:right w:val="nil"/>
            </w:tcBorders>
          </w:tcPr>
          <w:p w14:paraId="0BADC9F0" w14:textId="634E0691" w:rsidR="004C7AB9" w:rsidRPr="007848F9" w:rsidRDefault="004C7AB9" w:rsidP="00AA3883">
            <w:pPr>
              <w:jc w:val="both"/>
              <w:rPr>
                <w:rFonts w:cstheme="minorHAnsi"/>
                <w:sz w:val="20"/>
                <w:szCs w:val="20"/>
              </w:rPr>
            </w:pPr>
            <w:r w:rsidRPr="004C7AB9">
              <w:rPr>
                <w:rFonts w:cstheme="minorHAnsi"/>
                <w:b/>
              </w:rPr>
              <w:t>autre</w:t>
            </w:r>
          </w:p>
        </w:tc>
        <w:tc>
          <w:tcPr>
            <w:tcW w:w="7066" w:type="dxa"/>
            <w:tcBorders>
              <w:top w:val="single" w:sz="4" w:space="0" w:color="auto"/>
              <w:left w:val="nil"/>
              <w:bottom w:val="nil"/>
              <w:right w:val="single" w:sz="4" w:space="0" w:color="auto"/>
            </w:tcBorders>
          </w:tcPr>
          <w:p w14:paraId="2528B343" w14:textId="77777777" w:rsidR="004C7AB9" w:rsidRDefault="004C7AB9" w:rsidP="00F5348E">
            <w:pPr>
              <w:jc w:val="both"/>
              <w:rPr>
                <w:rFonts w:cstheme="minorHAnsi"/>
                <w:sz w:val="20"/>
              </w:rPr>
            </w:pPr>
          </w:p>
        </w:tc>
      </w:tr>
      <w:tr w:rsidR="004C7AB9" w:rsidRPr="007848F9" w14:paraId="73F15098" w14:textId="77777777" w:rsidTr="004C7AB9">
        <w:tc>
          <w:tcPr>
            <w:tcW w:w="2222" w:type="dxa"/>
            <w:tcBorders>
              <w:top w:val="nil"/>
              <w:left w:val="single" w:sz="4" w:space="0" w:color="auto"/>
              <w:bottom w:val="single" w:sz="4" w:space="0" w:color="auto"/>
              <w:right w:val="nil"/>
            </w:tcBorders>
          </w:tcPr>
          <w:p w14:paraId="0E183DE6" w14:textId="5AE9A063" w:rsidR="004C7AB9" w:rsidRPr="007848F9" w:rsidRDefault="004C7AB9" w:rsidP="00AA3883">
            <w:pPr>
              <w:jc w:val="both"/>
              <w:rPr>
                <w:rFonts w:cstheme="minorHAnsi"/>
                <w:sz w:val="20"/>
                <w:szCs w:val="20"/>
              </w:rPr>
            </w:pPr>
            <w:r w:rsidRPr="007848F9">
              <w:rPr>
                <w:rFonts w:cstheme="minorHAnsi"/>
                <w:sz w:val="20"/>
                <w:szCs w:val="20"/>
              </w:rPr>
              <w:t>Définition</w:t>
            </w:r>
          </w:p>
        </w:tc>
        <w:tc>
          <w:tcPr>
            <w:tcW w:w="7066" w:type="dxa"/>
            <w:tcBorders>
              <w:top w:val="nil"/>
              <w:left w:val="nil"/>
              <w:bottom w:val="single" w:sz="4" w:space="0" w:color="auto"/>
              <w:right w:val="single" w:sz="4" w:space="0" w:color="auto"/>
            </w:tcBorders>
          </w:tcPr>
          <w:p w14:paraId="530B4F62" w14:textId="3D8DD34F" w:rsidR="004C7AB9" w:rsidRDefault="004C7AB9" w:rsidP="00F5348E">
            <w:pPr>
              <w:jc w:val="both"/>
              <w:rPr>
                <w:rFonts w:cstheme="minorHAnsi"/>
                <w:sz w:val="20"/>
              </w:rPr>
            </w:pPr>
            <w:r>
              <w:rPr>
                <w:rFonts w:cstheme="minorHAnsi"/>
                <w:sz w:val="20"/>
              </w:rPr>
              <w:t>La limite du découpage paysager s’appuie sur un objet géographique dont la valeur est absente de la liste ci-dessus.</w:t>
            </w:r>
          </w:p>
        </w:tc>
      </w:tr>
    </w:tbl>
    <w:p w14:paraId="0348652C" w14:textId="77777777" w:rsidR="00AA3883" w:rsidRDefault="00AA3883" w:rsidP="004102C1">
      <w:pPr>
        <w:jc w:val="both"/>
        <w:rPr>
          <w:rFonts w:cstheme="minorHAnsi"/>
        </w:rPr>
      </w:pPr>
    </w:p>
    <w:p w14:paraId="0B5DE9E2" w14:textId="77777777" w:rsidR="00AA3883" w:rsidRDefault="00AA3883" w:rsidP="004102C1">
      <w:pPr>
        <w:jc w:val="both"/>
        <w:rPr>
          <w:rFonts w:cstheme="minorHAnsi"/>
        </w:rPr>
      </w:pPr>
    </w:p>
    <w:p w14:paraId="16CE0E50" w14:textId="4B237DE3" w:rsidR="00F4316A" w:rsidRDefault="00AD734E" w:rsidP="00842A8C">
      <w:pPr>
        <w:pStyle w:val="Titre2"/>
      </w:pPr>
      <w:bookmarkStart w:id="51" w:name="_Toc142385182"/>
      <w:r>
        <w:t>6</w:t>
      </w:r>
      <w:r w:rsidR="00D030E8">
        <w:t xml:space="preserve">.7 </w:t>
      </w:r>
      <w:r w:rsidR="00F4316A">
        <w:t xml:space="preserve">Classe d’objets  </w:t>
      </w:r>
      <w:proofErr w:type="spellStart"/>
      <w:r w:rsidR="00F4316A">
        <w:t>AtlasPaysage</w:t>
      </w:r>
      <w:bookmarkEnd w:id="51"/>
      <w:proofErr w:type="spellEnd"/>
    </w:p>
    <w:p w14:paraId="22503C4C" w14:textId="77777777" w:rsidR="00B67B98" w:rsidRDefault="00B67B98" w:rsidP="00B67B98"/>
    <w:tbl>
      <w:tblPr>
        <w:tblStyle w:val="Grilledutableau"/>
        <w:tblW w:w="0" w:type="auto"/>
        <w:tblLook w:val="04A0" w:firstRow="1" w:lastRow="0" w:firstColumn="1" w:lastColumn="0" w:noHBand="0" w:noVBand="1"/>
      </w:tblPr>
      <w:tblGrid>
        <w:gridCol w:w="1951"/>
        <w:gridCol w:w="7261"/>
      </w:tblGrid>
      <w:tr w:rsidR="00B67B98" w:rsidRPr="00002AB8" w14:paraId="498335C2" w14:textId="77777777" w:rsidTr="0058148E">
        <w:tc>
          <w:tcPr>
            <w:tcW w:w="1951" w:type="dxa"/>
          </w:tcPr>
          <w:p w14:paraId="7A823243" w14:textId="77777777" w:rsidR="00B67B98" w:rsidRPr="00002AB8" w:rsidRDefault="00B67B98" w:rsidP="0058148E">
            <w:pPr>
              <w:rPr>
                <w:b/>
                <w:szCs w:val="20"/>
              </w:rPr>
            </w:pPr>
            <w:r w:rsidRPr="00002AB8">
              <w:rPr>
                <w:b/>
                <w:szCs w:val="20"/>
              </w:rPr>
              <w:t>Nom de la classe</w:t>
            </w:r>
          </w:p>
          <w:p w14:paraId="6FCF1E10" w14:textId="77777777" w:rsidR="00B67B98" w:rsidRPr="00002AB8" w:rsidRDefault="00B67B98" w:rsidP="0058148E">
            <w:pPr>
              <w:rPr>
                <w:b/>
                <w:szCs w:val="20"/>
              </w:rPr>
            </w:pPr>
          </w:p>
        </w:tc>
        <w:tc>
          <w:tcPr>
            <w:tcW w:w="7261" w:type="dxa"/>
          </w:tcPr>
          <w:p w14:paraId="77C1310A" w14:textId="707C8C23" w:rsidR="00B67B98" w:rsidRPr="00002AB8" w:rsidRDefault="00B67B98" w:rsidP="0058148E">
            <w:pPr>
              <w:jc w:val="both"/>
              <w:rPr>
                <w:b/>
                <w:szCs w:val="20"/>
              </w:rPr>
            </w:pPr>
            <w:proofErr w:type="spellStart"/>
            <w:r>
              <w:rPr>
                <w:b/>
                <w:szCs w:val="20"/>
              </w:rPr>
              <w:t>AtlasPaysage</w:t>
            </w:r>
            <w:proofErr w:type="spellEnd"/>
          </w:p>
        </w:tc>
      </w:tr>
      <w:tr w:rsidR="00B67B98" w:rsidRPr="001D5211" w14:paraId="5363974E" w14:textId="77777777" w:rsidTr="0058148E">
        <w:tc>
          <w:tcPr>
            <w:tcW w:w="1951" w:type="dxa"/>
          </w:tcPr>
          <w:p w14:paraId="49B22752" w14:textId="77777777" w:rsidR="00B67B98" w:rsidRPr="001D5211" w:rsidRDefault="00B67B98" w:rsidP="0058148E">
            <w:pPr>
              <w:rPr>
                <w:sz w:val="20"/>
                <w:szCs w:val="20"/>
              </w:rPr>
            </w:pPr>
            <w:r w:rsidRPr="001D5211">
              <w:rPr>
                <w:sz w:val="20"/>
                <w:szCs w:val="20"/>
              </w:rPr>
              <w:t xml:space="preserve">Définition </w:t>
            </w:r>
          </w:p>
          <w:p w14:paraId="529B5871" w14:textId="77777777" w:rsidR="00B67B98" w:rsidRPr="001D5211" w:rsidRDefault="00B67B98" w:rsidP="0058148E">
            <w:pPr>
              <w:rPr>
                <w:sz w:val="20"/>
                <w:szCs w:val="20"/>
              </w:rPr>
            </w:pPr>
          </w:p>
        </w:tc>
        <w:tc>
          <w:tcPr>
            <w:tcW w:w="7261" w:type="dxa"/>
          </w:tcPr>
          <w:p w14:paraId="2C9CD738" w14:textId="374AFA4A" w:rsidR="00B67B98" w:rsidRPr="001D5211" w:rsidRDefault="00B67B98" w:rsidP="00B67B98">
            <w:pPr>
              <w:jc w:val="both"/>
              <w:rPr>
                <w:sz w:val="20"/>
                <w:szCs w:val="20"/>
              </w:rPr>
            </w:pPr>
            <w:r>
              <w:rPr>
                <w:rFonts w:eastAsia="Calibri"/>
                <w:sz w:val="20"/>
                <w:szCs w:val="20"/>
              </w:rPr>
              <w:t>Un</w:t>
            </w:r>
            <w:r w:rsidRPr="001E2A0B">
              <w:rPr>
                <w:rFonts w:eastAsia="Calibri"/>
                <w:sz w:val="20"/>
                <w:szCs w:val="20"/>
              </w:rPr>
              <w:t xml:space="preserve"> </w:t>
            </w:r>
            <w:r>
              <w:rPr>
                <w:rFonts w:eastAsia="Calibri"/>
                <w:sz w:val="20"/>
                <w:szCs w:val="20"/>
              </w:rPr>
              <w:t>atlas du paysage est un document de connaissance des paysages.  Cette classe est destinée à fournir à l’utilisateur des données géomatiques du paysage des informations générales sur l’atlas, ses conditions de réalisation et de mise à jour.</w:t>
            </w:r>
          </w:p>
          <w:p w14:paraId="17F955F7" w14:textId="4EC83C91" w:rsidR="00B67B98" w:rsidRPr="001D5211" w:rsidRDefault="00B67B98" w:rsidP="0058148E">
            <w:pPr>
              <w:jc w:val="both"/>
              <w:rPr>
                <w:sz w:val="20"/>
                <w:szCs w:val="20"/>
              </w:rPr>
            </w:pPr>
          </w:p>
        </w:tc>
      </w:tr>
      <w:tr w:rsidR="00B67B98" w:rsidRPr="001D5211" w14:paraId="1076CC8B" w14:textId="77777777" w:rsidTr="0058148E">
        <w:tc>
          <w:tcPr>
            <w:tcW w:w="1951" w:type="dxa"/>
          </w:tcPr>
          <w:p w14:paraId="2EB07C7B" w14:textId="77777777" w:rsidR="00B67B98" w:rsidRPr="001D5211" w:rsidRDefault="00B67B98" w:rsidP="0058148E">
            <w:pPr>
              <w:rPr>
                <w:sz w:val="20"/>
                <w:szCs w:val="20"/>
              </w:rPr>
            </w:pPr>
            <w:r w:rsidRPr="001D5211">
              <w:rPr>
                <w:sz w:val="20"/>
                <w:szCs w:val="20"/>
              </w:rPr>
              <w:t>Statut</w:t>
            </w:r>
          </w:p>
        </w:tc>
        <w:tc>
          <w:tcPr>
            <w:tcW w:w="7261" w:type="dxa"/>
          </w:tcPr>
          <w:p w14:paraId="50662BFD" w14:textId="77777777" w:rsidR="00B67B98" w:rsidRDefault="00B67B98" w:rsidP="0058148E">
            <w:pPr>
              <w:jc w:val="both"/>
              <w:rPr>
                <w:sz w:val="20"/>
                <w:szCs w:val="20"/>
              </w:rPr>
            </w:pPr>
            <w:r>
              <w:rPr>
                <w:sz w:val="20"/>
                <w:szCs w:val="20"/>
              </w:rPr>
              <w:t>Obligatoire</w:t>
            </w:r>
          </w:p>
          <w:p w14:paraId="0E23DA35" w14:textId="27C579F6" w:rsidR="00B67B98" w:rsidRPr="001D5211" w:rsidRDefault="00B67B98" w:rsidP="0058148E">
            <w:pPr>
              <w:jc w:val="both"/>
              <w:rPr>
                <w:sz w:val="20"/>
                <w:szCs w:val="20"/>
              </w:rPr>
            </w:pPr>
          </w:p>
        </w:tc>
      </w:tr>
      <w:tr w:rsidR="00B67B98" w:rsidRPr="005654D9" w14:paraId="0609BB60" w14:textId="77777777" w:rsidTr="0058148E">
        <w:tc>
          <w:tcPr>
            <w:tcW w:w="1951" w:type="dxa"/>
          </w:tcPr>
          <w:p w14:paraId="3891A732" w14:textId="7AB25DCD" w:rsidR="00B67B98" w:rsidRPr="001D5211" w:rsidRDefault="00B67B98" w:rsidP="0058148E">
            <w:pPr>
              <w:rPr>
                <w:sz w:val="20"/>
                <w:szCs w:val="20"/>
              </w:rPr>
            </w:pPr>
            <w:r>
              <w:rPr>
                <w:sz w:val="20"/>
                <w:szCs w:val="20"/>
              </w:rPr>
              <w:t xml:space="preserve">Règles de saisie </w:t>
            </w:r>
          </w:p>
        </w:tc>
        <w:tc>
          <w:tcPr>
            <w:tcW w:w="7261" w:type="dxa"/>
          </w:tcPr>
          <w:p w14:paraId="58D888EC" w14:textId="4AB020AD" w:rsidR="00B67B98" w:rsidRPr="00B67B98" w:rsidRDefault="00B67B98" w:rsidP="00B67B98">
            <w:pPr>
              <w:jc w:val="both"/>
              <w:rPr>
                <w:sz w:val="20"/>
                <w:szCs w:val="20"/>
              </w:rPr>
            </w:pPr>
            <w:r>
              <w:rPr>
                <w:sz w:val="20"/>
                <w:szCs w:val="20"/>
              </w:rPr>
              <w:t>Pour un jeu de données géomatiques correspondant à un atlas, cette classe doit comprendre une unique instance.</w:t>
            </w:r>
          </w:p>
        </w:tc>
      </w:tr>
      <w:tr w:rsidR="00B67B98" w:rsidRPr="005654D9" w14:paraId="136E88C9" w14:textId="77777777" w:rsidTr="0058148E">
        <w:tc>
          <w:tcPr>
            <w:tcW w:w="1951" w:type="dxa"/>
          </w:tcPr>
          <w:p w14:paraId="7EAEF044" w14:textId="75740B83" w:rsidR="00B67B98" w:rsidRDefault="00B67B98" w:rsidP="0058148E">
            <w:pPr>
              <w:rPr>
                <w:sz w:val="20"/>
                <w:szCs w:val="20"/>
              </w:rPr>
            </w:pPr>
            <w:r>
              <w:rPr>
                <w:sz w:val="20"/>
                <w:szCs w:val="20"/>
              </w:rPr>
              <w:t>Contraintes</w:t>
            </w:r>
          </w:p>
        </w:tc>
        <w:tc>
          <w:tcPr>
            <w:tcW w:w="7261" w:type="dxa"/>
          </w:tcPr>
          <w:p w14:paraId="184468A0" w14:textId="44E3E940" w:rsidR="00B67B98" w:rsidRDefault="00B67B98" w:rsidP="00146DFD">
            <w:pPr>
              <w:jc w:val="both"/>
              <w:rPr>
                <w:sz w:val="20"/>
                <w:szCs w:val="20"/>
              </w:rPr>
            </w:pPr>
            <w:r>
              <w:rPr>
                <w:sz w:val="20"/>
                <w:szCs w:val="20"/>
              </w:rPr>
              <w:t xml:space="preserve">L’emprise de l’atlas doit correspondre à l’agrégation des découpages paysagers (unités paysagères ou </w:t>
            </w:r>
            <w:r w:rsidR="00146DFD">
              <w:rPr>
                <w:sz w:val="20"/>
                <w:szCs w:val="20"/>
              </w:rPr>
              <w:t xml:space="preserve">ensembles </w:t>
            </w:r>
            <w:r>
              <w:rPr>
                <w:sz w:val="20"/>
                <w:szCs w:val="20"/>
              </w:rPr>
              <w:t>paysagers) qu’il contient.</w:t>
            </w:r>
          </w:p>
        </w:tc>
      </w:tr>
    </w:tbl>
    <w:p w14:paraId="7B25F703" w14:textId="77777777" w:rsidR="00B67B98" w:rsidRPr="00B67B98" w:rsidRDefault="00B67B98" w:rsidP="00B67B98"/>
    <w:p w14:paraId="0CC248AD" w14:textId="7212F48C" w:rsidR="00F4316A" w:rsidRPr="00B67B98" w:rsidRDefault="00B67B98" w:rsidP="004102C1">
      <w:pPr>
        <w:jc w:val="both"/>
        <w:rPr>
          <w:rFonts w:cstheme="minorHAnsi"/>
          <w:u w:val="single"/>
        </w:rPr>
      </w:pPr>
      <w:r w:rsidRPr="00B67B98">
        <w:rPr>
          <w:rFonts w:cstheme="minorHAnsi"/>
          <w:u w:val="single"/>
        </w:rPr>
        <w:t>Liste des attributs</w:t>
      </w:r>
    </w:p>
    <w:p w14:paraId="783376DA" w14:textId="77777777" w:rsidR="00B67B98" w:rsidRDefault="00B67B98" w:rsidP="00B67B98"/>
    <w:tbl>
      <w:tblPr>
        <w:tblStyle w:val="Grilledutableau"/>
        <w:tblW w:w="0" w:type="auto"/>
        <w:tblLook w:val="04A0" w:firstRow="1" w:lastRow="0" w:firstColumn="1" w:lastColumn="0" w:noHBand="0" w:noVBand="1"/>
      </w:tblPr>
      <w:tblGrid>
        <w:gridCol w:w="2924"/>
        <w:gridCol w:w="6364"/>
      </w:tblGrid>
      <w:tr w:rsidR="00B67B98" w14:paraId="61A8F5ED" w14:textId="77777777" w:rsidTr="0058148E">
        <w:tc>
          <w:tcPr>
            <w:tcW w:w="9288" w:type="dxa"/>
            <w:gridSpan w:val="2"/>
            <w:tcBorders>
              <w:bottom w:val="nil"/>
            </w:tcBorders>
          </w:tcPr>
          <w:p w14:paraId="69637B89" w14:textId="751E03A0" w:rsidR="00B67B98" w:rsidRDefault="00C737BE" w:rsidP="0058148E">
            <w:pPr>
              <w:jc w:val="both"/>
              <w:rPr>
                <w:rFonts w:cstheme="minorHAnsi"/>
                <w:b/>
              </w:rPr>
            </w:pPr>
            <w:r>
              <w:rPr>
                <w:rFonts w:cstheme="minorHAnsi"/>
                <w:b/>
              </w:rPr>
              <w:t>emprise</w:t>
            </w:r>
          </w:p>
          <w:p w14:paraId="288717CE" w14:textId="77777777" w:rsidR="00B67B98" w:rsidRDefault="00B67B98" w:rsidP="0058148E">
            <w:pPr>
              <w:jc w:val="both"/>
              <w:rPr>
                <w:rFonts w:cstheme="minorHAnsi"/>
              </w:rPr>
            </w:pPr>
          </w:p>
        </w:tc>
      </w:tr>
      <w:tr w:rsidR="00B67B98" w14:paraId="0C18657C" w14:textId="77777777" w:rsidTr="000A2958">
        <w:tc>
          <w:tcPr>
            <w:tcW w:w="2763" w:type="dxa"/>
            <w:tcBorders>
              <w:top w:val="nil"/>
              <w:left w:val="single" w:sz="4" w:space="0" w:color="auto"/>
              <w:bottom w:val="nil"/>
              <w:right w:val="nil"/>
            </w:tcBorders>
          </w:tcPr>
          <w:p w14:paraId="29EF78DD" w14:textId="77777777" w:rsidR="00B67B98" w:rsidRPr="00416CE8" w:rsidRDefault="00B67B98" w:rsidP="0058148E">
            <w:pPr>
              <w:jc w:val="both"/>
              <w:rPr>
                <w:rFonts w:cstheme="minorHAnsi"/>
                <w:b/>
              </w:rPr>
            </w:pPr>
            <w:r w:rsidRPr="0065013A">
              <w:rPr>
                <w:rFonts w:cstheme="minorHAnsi"/>
                <w:sz w:val="20"/>
              </w:rPr>
              <w:t>Définition</w:t>
            </w:r>
          </w:p>
        </w:tc>
        <w:tc>
          <w:tcPr>
            <w:tcW w:w="6525" w:type="dxa"/>
            <w:tcBorders>
              <w:top w:val="nil"/>
              <w:left w:val="nil"/>
              <w:bottom w:val="nil"/>
              <w:right w:val="single" w:sz="4" w:space="0" w:color="auto"/>
            </w:tcBorders>
          </w:tcPr>
          <w:p w14:paraId="62FC821C" w14:textId="72F8EFCE" w:rsidR="00B67B98" w:rsidRPr="001D5211" w:rsidRDefault="00B67B98" w:rsidP="00C737BE">
            <w:pPr>
              <w:jc w:val="both"/>
              <w:rPr>
                <w:rFonts w:cstheme="minorHAnsi"/>
                <w:sz w:val="20"/>
              </w:rPr>
            </w:pPr>
            <w:r>
              <w:rPr>
                <w:rFonts w:cstheme="minorHAnsi"/>
                <w:sz w:val="20"/>
              </w:rPr>
              <w:t>rep</w:t>
            </w:r>
            <w:r w:rsidR="00C737BE">
              <w:rPr>
                <w:rFonts w:cstheme="minorHAnsi"/>
                <w:sz w:val="20"/>
              </w:rPr>
              <w:t xml:space="preserve">résentation géométrique 2D de l’emprise de l’atlas du paysage </w:t>
            </w:r>
            <w:r>
              <w:rPr>
                <w:rFonts w:cstheme="minorHAnsi"/>
                <w:sz w:val="20"/>
              </w:rPr>
              <w:t xml:space="preserve"> </w:t>
            </w:r>
            <w:r w:rsidR="00F06654">
              <w:rPr>
                <w:rFonts w:cstheme="minorHAnsi"/>
                <w:sz w:val="20"/>
              </w:rPr>
              <w:t>correspondant au jeu de données géomatiques.</w:t>
            </w:r>
          </w:p>
        </w:tc>
      </w:tr>
      <w:tr w:rsidR="00B67B98" w14:paraId="4B0586D2" w14:textId="77777777" w:rsidTr="000A2958">
        <w:tc>
          <w:tcPr>
            <w:tcW w:w="2763" w:type="dxa"/>
            <w:tcBorders>
              <w:top w:val="nil"/>
              <w:left w:val="single" w:sz="4" w:space="0" w:color="auto"/>
              <w:bottom w:val="nil"/>
              <w:right w:val="nil"/>
            </w:tcBorders>
          </w:tcPr>
          <w:p w14:paraId="1EF9FC72" w14:textId="77777777" w:rsidR="00B67B98" w:rsidRDefault="00B67B98" w:rsidP="0058148E">
            <w:pPr>
              <w:jc w:val="both"/>
              <w:rPr>
                <w:rFonts w:cstheme="minorHAnsi"/>
              </w:rPr>
            </w:pPr>
            <w:r w:rsidRPr="0065013A">
              <w:rPr>
                <w:rFonts w:cstheme="minorHAnsi"/>
                <w:sz w:val="20"/>
              </w:rPr>
              <w:t>Type</w:t>
            </w:r>
          </w:p>
        </w:tc>
        <w:tc>
          <w:tcPr>
            <w:tcW w:w="6525" w:type="dxa"/>
            <w:tcBorders>
              <w:top w:val="nil"/>
              <w:left w:val="nil"/>
              <w:bottom w:val="nil"/>
              <w:right w:val="single" w:sz="4" w:space="0" w:color="auto"/>
            </w:tcBorders>
          </w:tcPr>
          <w:p w14:paraId="7756764E" w14:textId="46D71D2B" w:rsidR="00B67B98" w:rsidRDefault="00B67B98" w:rsidP="00C737BE">
            <w:pPr>
              <w:jc w:val="both"/>
              <w:rPr>
                <w:rFonts w:cstheme="minorHAnsi"/>
              </w:rPr>
            </w:pPr>
            <w:proofErr w:type="spellStart"/>
            <w:r>
              <w:rPr>
                <w:rFonts w:cstheme="minorHAnsi"/>
                <w:sz w:val="20"/>
              </w:rPr>
              <w:t>GM_</w:t>
            </w:r>
            <w:r w:rsidR="00C737BE">
              <w:rPr>
                <w:rFonts w:cstheme="minorHAnsi"/>
                <w:sz w:val="20"/>
              </w:rPr>
              <w:t>MultiSurface</w:t>
            </w:r>
            <w:proofErr w:type="spellEnd"/>
            <w:r>
              <w:rPr>
                <w:rFonts w:cstheme="minorHAnsi"/>
                <w:sz w:val="20"/>
              </w:rPr>
              <w:t xml:space="preserve"> </w:t>
            </w:r>
          </w:p>
        </w:tc>
      </w:tr>
      <w:tr w:rsidR="00B67B98" w14:paraId="44AE8F69" w14:textId="77777777" w:rsidTr="000A2958">
        <w:tc>
          <w:tcPr>
            <w:tcW w:w="2763" w:type="dxa"/>
            <w:tcBorders>
              <w:top w:val="nil"/>
              <w:left w:val="single" w:sz="4" w:space="0" w:color="auto"/>
              <w:bottom w:val="nil"/>
              <w:right w:val="nil"/>
            </w:tcBorders>
          </w:tcPr>
          <w:p w14:paraId="2E120320" w14:textId="77777777" w:rsidR="00B67B98" w:rsidRDefault="00B67B98" w:rsidP="0058148E">
            <w:pPr>
              <w:jc w:val="both"/>
              <w:rPr>
                <w:rFonts w:cstheme="minorHAnsi"/>
              </w:rPr>
            </w:pPr>
            <w:r w:rsidRPr="0065013A">
              <w:rPr>
                <w:rFonts w:cstheme="minorHAnsi"/>
                <w:sz w:val="20"/>
              </w:rPr>
              <w:t>Multiplicité</w:t>
            </w:r>
          </w:p>
        </w:tc>
        <w:tc>
          <w:tcPr>
            <w:tcW w:w="6525" w:type="dxa"/>
            <w:tcBorders>
              <w:top w:val="nil"/>
              <w:left w:val="nil"/>
              <w:bottom w:val="nil"/>
              <w:right w:val="single" w:sz="4" w:space="0" w:color="auto"/>
            </w:tcBorders>
          </w:tcPr>
          <w:p w14:paraId="040EBE7E" w14:textId="77777777" w:rsidR="00B67B98" w:rsidRPr="001D5211" w:rsidRDefault="00B67B98" w:rsidP="0058148E">
            <w:pPr>
              <w:jc w:val="both"/>
              <w:rPr>
                <w:rFonts w:cstheme="minorHAnsi"/>
                <w:sz w:val="20"/>
                <w:szCs w:val="20"/>
              </w:rPr>
            </w:pPr>
            <w:r w:rsidRPr="001D5211">
              <w:rPr>
                <w:rFonts w:cstheme="minorHAnsi"/>
                <w:sz w:val="20"/>
                <w:szCs w:val="20"/>
              </w:rPr>
              <w:t>1</w:t>
            </w:r>
          </w:p>
        </w:tc>
      </w:tr>
      <w:tr w:rsidR="00B67B98" w14:paraId="0386C3E4" w14:textId="77777777" w:rsidTr="000A2958">
        <w:tc>
          <w:tcPr>
            <w:tcW w:w="2763" w:type="dxa"/>
            <w:tcBorders>
              <w:top w:val="nil"/>
              <w:left w:val="single" w:sz="4" w:space="0" w:color="auto"/>
              <w:bottom w:val="single" w:sz="4" w:space="0" w:color="auto"/>
              <w:right w:val="nil"/>
            </w:tcBorders>
          </w:tcPr>
          <w:p w14:paraId="77C08C5A" w14:textId="77777777" w:rsidR="00B67B98" w:rsidRDefault="00B67B98" w:rsidP="0058148E">
            <w:pPr>
              <w:jc w:val="both"/>
              <w:rPr>
                <w:rFonts w:cstheme="minorHAnsi"/>
              </w:rPr>
            </w:pPr>
            <w:r>
              <w:rPr>
                <w:rFonts w:cstheme="minorHAnsi"/>
                <w:sz w:val="20"/>
              </w:rPr>
              <w:t>Statut</w:t>
            </w:r>
          </w:p>
        </w:tc>
        <w:tc>
          <w:tcPr>
            <w:tcW w:w="6525" w:type="dxa"/>
            <w:tcBorders>
              <w:top w:val="nil"/>
              <w:left w:val="nil"/>
              <w:bottom w:val="single" w:sz="4" w:space="0" w:color="auto"/>
              <w:right w:val="single" w:sz="4" w:space="0" w:color="auto"/>
            </w:tcBorders>
          </w:tcPr>
          <w:p w14:paraId="30D55766" w14:textId="77777777" w:rsidR="00B67B98" w:rsidRDefault="00B67B98" w:rsidP="0058148E">
            <w:pPr>
              <w:jc w:val="both"/>
              <w:rPr>
                <w:rFonts w:cstheme="minorHAnsi"/>
              </w:rPr>
            </w:pPr>
            <w:r>
              <w:rPr>
                <w:rFonts w:cstheme="minorHAnsi"/>
                <w:sz w:val="20"/>
              </w:rPr>
              <w:t>obligatoire</w:t>
            </w:r>
          </w:p>
        </w:tc>
      </w:tr>
      <w:tr w:rsidR="00C737BE" w14:paraId="371C164E" w14:textId="77777777" w:rsidTr="000A2958">
        <w:tc>
          <w:tcPr>
            <w:tcW w:w="2763" w:type="dxa"/>
            <w:tcBorders>
              <w:top w:val="single" w:sz="4" w:space="0" w:color="auto"/>
              <w:left w:val="single" w:sz="4" w:space="0" w:color="auto"/>
              <w:bottom w:val="nil"/>
              <w:right w:val="nil"/>
            </w:tcBorders>
          </w:tcPr>
          <w:p w14:paraId="75CA77FA" w14:textId="72EC6EAF" w:rsidR="00C737BE" w:rsidRDefault="00C737BE" w:rsidP="0058148E">
            <w:pPr>
              <w:jc w:val="both"/>
              <w:rPr>
                <w:rFonts w:cstheme="minorHAnsi"/>
                <w:sz w:val="20"/>
              </w:rPr>
            </w:pPr>
            <w:r w:rsidRPr="00C737BE">
              <w:rPr>
                <w:rFonts w:cstheme="minorHAnsi"/>
                <w:b/>
              </w:rPr>
              <w:t>nom</w:t>
            </w:r>
          </w:p>
        </w:tc>
        <w:tc>
          <w:tcPr>
            <w:tcW w:w="6525" w:type="dxa"/>
            <w:tcBorders>
              <w:top w:val="single" w:sz="4" w:space="0" w:color="auto"/>
              <w:left w:val="nil"/>
              <w:bottom w:val="nil"/>
              <w:right w:val="single" w:sz="4" w:space="0" w:color="auto"/>
            </w:tcBorders>
          </w:tcPr>
          <w:p w14:paraId="7369A642" w14:textId="77777777" w:rsidR="00C737BE" w:rsidRDefault="00C737BE" w:rsidP="0058148E">
            <w:pPr>
              <w:jc w:val="both"/>
              <w:rPr>
                <w:rFonts w:cstheme="minorHAnsi"/>
                <w:sz w:val="20"/>
              </w:rPr>
            </w:pPr>
          </w:p>
        </w:tc>
      </w:tr>
      <w:tr w:rsidR="00C737BE" w14:paraId="183A04F6" w14:textId="77777777" w:rsidTr="000A2958">
        <w:tc>
          <w:tcPr>
            <w:tcW w:w="2763" w:type="dxa"/>
            <w:tcBorders>
              <w:top w:val="nil"/>
              <w:left w:val="single" w:sz="4" w:space="0" w:color="auto"/>
              <w:bottom w:val="nil"/>
              <w:right w:val="nil"/>
            </w:tcBorders>
          </w:tcPr>
          <w:p w14:paraId="4B909091" w14:textId="63EBC3EF" w:rsidR="00C737BE" w:rsidRDefault="00C737BE" w:rsidP="0058148E">
            <w:pPr>
              <w:jc w:val="both"/>
              <w:rPr>
                <w:rFonts w:cstheme="minorHAnsi"/>
                <w:sz w:val="20"/>
              </w:rPr>
            </w:pPr>
            <w:r w:rsidRPr="0065013A">
              <w:rPr>
                <w:rFonts w:cstheme="minorHAnsi"/>
                <w:sz w:val="20"/>
              </w:rPr>
              <w:t>Définition</w:t>
            </w:r>
          </w:p>
        </w:tc>
        <w:tc>
          <w:tcPr>
            <w:tcW w:w="6525" w:type="dxa"/>
            <w:tcBorders>
              <w:top w:val="nil"/>
              <w:left w:val="nil"/>
              <w:bottom w:val="nil"/>
              <w:right w:val="single" w:sz="4" w:space="0" w:color="auto"/>
            </w:tcBorders>
          </w:tcPr>
          <w:p w14:paraId="0406E98A" w14:textId="69A581E1" w:rsidR="00C737BE" w:rsidRDefault="00C737BE" w:rsidP="0058148E">
            <w:pPr>
              <w:jc w:val="both"/>
              <w:rPr>
                <w:rFonts w:cstheme="minorHAnsi"/>
                <w:sz w:val="20"/>
              </w:rPr>
            </w:pPr>
            <w:r>
              <w:rPr>
                <w:rFonts w:cstheme="minorHAnsi"/>
                <w:sz w:val="20"/>
              </w:rPr>
              <w:t>Nom complet de l’atlas</w:t>
            </w:r>
            <w:r w:rsidR="00F06654">
              <w:rPr>
                <w:rFonts w:cstheme="minorHAnsi"/>
                <w:sz w:val="20"/>
              </w:rPr>
              <w:t xml:space="preserve"> correspondant au jeu de données géomatiques.</w:t>
            </w:r>
          </w:p>
        </w:tc>
      </w:tr>
      <w:tr w:rsidR="00C737BE" w14:paraId="1E7E5830" w14:textId="77777777" w:rsidTr="000A2958">
        <w:tc>
          <w:tcPr>
            <w:tcW w:w="2763" w:type="dxa"/>
            <w:tcBorders>
              <w:top w:val="nil"/>
              <w:left w:val="single" w:sz="4" w:space="0" w:color="auto"/>
              <w:bottom w:val="nil"/>
              <w:right w:val="nil"/>
            </w:tcBorders>
          </w:tcPr>
          <w:p w14:paraId="04DD2331" w14:textId="66C8815D" w:rsidR="00C737BE" w:rsidRDefault="00C737BE" w:rsidP="0058148E">
            <w:pPr>
              <w:jc w:val="both"/>
              <w:rPr>
                <w:rFonts w:cstheme="minorHAnsi"/>
                <w:sz w:val="20"/>
              </w:rPr>
            </w:pPr>
            <w:r w:rsidRPr="0065013A">
              <w:rPr>
                <w:rFonts w:cstheme="minorHAnsi"/>
                <w:sz w:val="20"/>
              </w:rPr>
              <w:t>Type</w:t>
            </w:r>
          </w:p>
        </w:tc>
        <w:tc>
          <w:tcPr>
            <w:tcW w:w="6525" w:type="dxa"/>
            <w:tcBorders>
              <w:top w:val="nil"/>
              <w:left w:val="nil"/>
              <w:bottom w:val="nil"/>
              <w:right w:val="single" w:sz="4" w:space="0" w:color="auto"/>
            </w:tcBorders>
          </w:tcPr>
          <w:p w14:paraId="329BCFC4" w14:textId="2B59212C" w:rsidR="00C737BE" w:rsidRDefault="00C737BE" w:rsidP="0058148E">
            <w:pPr>
              <w:jc w:val="both"/>
              <w:rPr>
                <w:rFonts w:cstheme="minorHAnsi"/>
                <w:sz w:val="20"/>
              </w:rPr>
            </w:pPr>
            <w:proofErr w:type="spellStart"/>
            <w:r>
              <w:rPr>
                <w:rFonts w:cstheme="minorHAnsi"/>
                <w:sz w:val="20"/>
              </w:rPr>
              <w:t>CharacterString</w:t>
            </w:r>
            <w:proofErr w:type="spellEnd"/>
          </w:p>
        </w:tc>
      </w:tr>
      <w:tr w:rsidR="00C737BE" w14:paraId="5A1FEA15" w14:textId="77777777" w:rsidTr="000A2958">
        <w:tc>
          <w:tcPr>
            <w:tcW w:w="2763" w:type="dxa"/>
            <w:tcBorders>
              <w:top w:val="nil"/>
              <w:left w:val="single" w:sz="4" w:space="0" w:color="auto"/>
              <w:bottom w:val="nil"/>
              <w:right w:val="nil"/>
            </w:tcBorders>
          </w:tcPr>
          <w:p w14:paraId="7009F5F0" w14:textId="3517A8F3" w:rsidR="00C737BE" w:rsidRDefault="00C737BE" w:rsidP="0058148E">
            <w:pPr>
              <w:jc w:val="both"/>
              <w:rPr>
                <w:rFonts w:cstheme="minorHAnsi"/>
                <w:sz w:val="20"/>
              </w:rPr>
            </w:pPr>
            <w:r w:rsidRPr="0065013A">
              <w:rPr>
                <w:rFonts w:cstheme="minorHAnsi"/>
                <w:sz w:val="20"/>
              </w:rPr>
              <w:t>Multiplicité</w:t>
            </w:r>
          </w:p>
        </w:tc>
        <w:tc>
          <w:tcPr>
            <w:tcW w:w="6525" w:type="dxa"/>
            <w:tcBorders>
              <w:top w:val="nil"/>
              <w:left w:val="nil"/>
              <w:bottom w:val="nil"/>
              <w:right w:val="single" w:sz="4" w:space="0" w:color="auto"/>
            </w:tcBorders>
          </w:tcPr>
          <w:p w14:paraId="492CE37C" w14:textId="155A63F6" w:rsidR="00C737BE" w:rsidRDefault="00C737BE" w:rsidP="0058148E">
            <w:pPr>
              <w:jc w:val="both"/>
              <w:rPr>
                <w:rFonts w:cstheme="minorHAnsi"/>
                <w:sz w:val="20"/>
              </w:rPr>
            </w:pPr>
            <w:r>
              <w:rPr>
                <w:rFonts w:cstheme="minorHAnsi"/>
                <w:sz w:val="20"/>
              </w:rPr>
              <w:t>1</w:t>
            </w:r>
          </w:p>
        </w:tc>
      </w:tr>
      <w:tr w:rsidR="00C737BE" w14:paraId="5B309C63" w14:textId="77777777" w:rsidTr="000A2958">
        <w:tc>
          <w:tcPr>
            <w:tcW w:w="2763" w:type="dxa"/>
            <w:tcBorders>
              <w:top w:val="nil"/>
              <w:left w:val="single" w:sz="4" w:space="0" w:color="auto"/>
              <w:bottom w:val="nil"/>
              <w:right w:val="nil"/>
            </w:tcBorders>
          </w:tcPr>
          <w:p w14:paraId="1563FFE6" w14:textId="67B935C9" w:rsidR="00C737BE" w:rsidRDefault="00C737BE" w:rsidP="0058148E">
            <w:pPr>
              <w:jc w:val="both"/>
              <w:rPr>
                <w:rFonts w:cstheme="minorHAnsi"/>
                <w:sz w:val="20"/>
              </w:rPr>
            </w:pPr>
            <w:r>
              <w:rPr>
                <w:rFonts w:cstheme="minorHAnsi"/>
                <w:sz w:val="20"/>
              </w:rPr>
              <w:t>Statut</w:t>
            </w:r>
          </w:p>
        </w:tc>
        <w:tc>
          <w:tcPr>
            <w:tcW w:w="6525" w:type="dxa"/>
            <w:tcBorders>
              <w:top w:val="nil"/>
              <w:left w:val="nil"/>
              <w:bottom w:val="nil"/>
              <w:right w:val="single" w:sz="4" w:space="0" w:color="auto"/>
            </w:tcBorders>
          </w:tcPr>
          <w:p w14:paraId="385CCCFB" w14:textId="47B99914" w:rsidR="00C737BE" w:rsidRDefault="00C737BE" w:rsidP="0058148E">
            <w:pPr>
              <w:jc w:val="both"/>
              <w:rPr>
                <w:rFonts w:cstheme="minorHAnsi"/>
                <w:sz w:val="20"/>
              </w:rPr>
            </w:pPr>
            <w:r>
              <w:rPr>
                <w:rFonts w:cstheme="minorHAnsi"/>
                <w:sz w:val="20"/>
              </w:rPr>
              <w:t>obligatoire</w:t>
            </w:r>
          </w:p>
        </w:tc>
      </w:tr>
      <w:tr w:rsidR="00C737BE" w14:paraId="3C917475" w14:textId="77777777" w:rsidTr="000A2958">
        <w:tc>
          <w:tcPr>
            <w:tcW w:w="2763" w:type="dxa"/>
            <w:tcBorders>
              <w:top w:val="nil"/>
              <w:left w:val="single" w:sz="4" w:space="0" w:color="auto"/>
              <w:bottom w:val="nil"/>
              <w:right w:val="nil"/>
            </w:tcBorders>
          </w:tcPr>
          <w:p w14:paraId="3C85B175" w14:textId="71295670" w:rsidR="00C737BE" w:rsidRDefault="00C737BE" w:rsidP="0058148E">
            <w:pPr>
              <w:jc w:val="both"/>
              <w:rPr>
                <w:rFonts w:cstheme="minorHAnsi"/>
                <w:sz w:val="20"/>
              </w:rPr>
            </w:pPr>
            <w:r>
              <w:rPr>
                <w:rFonts w:cstheme="minorHAnsi"/>
                <w:sz w:val="20"/>
              </w:rPr>
              <w:t>Remarque</w:t>
            </w:r>
          </w:p>
        </w:tc>
        <w:tc>
          <w:tcPr>
            <w:tcW w:w="6525" w:type="dxa"/>
            <w:tcBorders>
              <w:top w:val="nil"/>
              <w:left w:val="nil"/>
              <w:bottom w:val="nil"/>
              <w:right w:val="single" w:sz="4" w:space="0" w:color="auto"/>
            </w:tcBorders>
          </w:tcPr>
          <w:p w14:paraId="6FF59CE8" w14:textId="01C328FA" w:rsidR="00C737BE" w:rsidRDefault="00C737BE" w:rsidP="0058148E">
            <w:pPr>
              <w:jc w:val="both"/>
              <w:rPr>
                <w:rFonts w:cstheme="minorHAnsi"/>
                <w:sz w:val="20"/>
              </w:rPr>
            </w:pPr>
            <w:r>
              <w:rPr>
                <w:rFonts w:cstheme="minorHAnsi"/>
                <w:sz w:val="20"/>
              </w:rPr>
              <w:t>Exemple</w:t>
            </w:r>
            <w:r>
              <w:rPr>
                <w:rFonts w:ascii="Courier New" w:hAnsi="Courier New" w:cs="Courier New"/>
                <w:sz w:val="20"/>
              </w:rPr>
              <w:t> </w:t>
            </w:r>
            <w:r>
              <w:rPr>
                <w:rFonts w:cstheme="minorHAnsi"/>
                <w:sz w:val="20"/>
              </w:rPr>
              <w:t>: Atlas des paysages du Vaucluse</w:t>
            </w:r>
          </w:p>
        </w:tc>
      </w:tr>
      <w:tr w:rsidR="00B67B98" w14:paraId="73C1E94B" w14:textId="77777777" w:rsidTr="0058148E">
        <w:tc>
          <w:tcPr>
            <w:tcW w:w="9288" w:type="dxa"/>
            <w:gridSpan w:val="2"/>
            <w:tcBorders>
              <w:top w:val="single" w:sz="4" w:space="0" w:color="auto"/>
              <w:bottom w:val="nil"/>
            </w:tcBorders>
          </w:tcPr>
          <w:p w14:paraId="31ADCDEE" w14:textId="7A8F2405" w:rsidR="00B67B98" w:rsidRPr="00146DFD" w:rsidRDefault="00146DFD" w:rsidP="0058148E">
            <w:pPr>
              <w:jc w:val="both"/>
              <w:rPr>
                <w:rFonts w:cstheme="minorHAnsi"/>
                <w:b/>
              </w:rPr>
            </w:pPr>
            <w:r>
              <w:rPr>
                <w:rFonts w:cstheme="minorHAnsi"/>
                <w:b/>
              </w:rPr>
              <w:t>identifiant</w:t>
            </w:r>
          </w:p>
        </w:tc>
      </w:tr>
      <w:tr w:rsidR="00B67B98" w14:paraId="18BD8FEA" w14:textId="77777777" w:rsidTr="000A2958">
        <w:tc>
          <w:tcPr>
            <w:tcW w:w="2763" w:type="dxa"/>
            <w:tcBorders>
              <w:top w:val="nil"/>
              <w:left w:val="single" w:sz="4" w:space="0" w:color="auto"/>
              <w:bottom w:val="nil"/>
              <w:right w:val="nil"/>
            </w:tcBorders>
          </w:tcPr>
          <w:p w14:paraId="711FC72C" w14:textId="77777777" w:rsidR="00B67B98" w:rsidRPr="001D5211" w:rsidRDefault="00B67B98" w:rsidP="0058148E">
            <w:pPr>
              <w:jc w:val="both"/>
              <w:rPr>
                <w:rFonts w:cstheme="minorHAnsi"/>
                <w:sz w:val="20"/>
              </w:rPr>
            </w:pPr>
            <w:r w:rsidRPr="001D5211">
              <w:rPr>
                <w:rFonts w:cstheme="minorHAnsi"/>
                <w:sz w:val="20"/>
              </w:rPr>
              <w:t>Définition</w:t>
            </w:r>
          </w:p>
        </w:tc>
        <w:tc>
          <w:tcPr>
            <w:tcW w:w="6525" w:type="dxa"/>
            <w:tcBorders>
              <w:top w:val="nil"/>
              <w:left w:val="nil"/>
              <w:bottom w:val="nil"/>
              <w:right w:val="single" w:sz="4" w:space="0" w:color="auto"/>
            </w:tcBorders>
          </w:tcPr>
          <w:p w14:paraId="6B28D699" w14:textId="5CB3C468" w:rsidR="00B67B98" w:rsidRPr="001D5211" w:rsidRDefault="00B67B98" w:rsidP="00C737BE">
            <w:pPr>
              <w:jc w:val="both"/>
              <w:rPr>
                <w:rFonts w:cstheme="minorHAnsi"/>
                <w:sz w:val="20"/>
              </w:rPr>
            </w:pPr>
            <w:r w:rsidRPr="001D5211">
              <w:rPr>
                <w:rFonts w:cstheme="minorHAnsi"/>
                <w:sz w:val="20"/>
              </w:rPr>
              <w:t xml:space="preserve">Chaîne de caractères identifiant de façon unique </w:t>
            </w:r>
            <w:r w:rsidR="00C737BE">
              <w:rPr>
                <w:rFonts w:cstheme="minorHAnsi"/>
                <w:sz w:val="20"/>
              </w:rPr>
              <w:t xml:space="preserve">l’atlas du paysage au sein de l’ensemble des atlas disponibles sur le territoire français </w:t>
            </w:r>
          </w:p>
        </w:tc>
      </w:tr>
      <w:tr w:rsidR="00B67B98" w14:paraId="26237CFD" w14:textId="77777777" w:rsidTr="000A2958">
        <w:tc>
          <w:tcPr>
            <w:tcW w:w="2763" w:type="dxa"/>
            <w:tcBorders>
              <w:top w:val="nil"/>
              <w:left w:val="single" w:sz="4" w:space="0" w:color="auto"/>
              <w:bottom w:val="nil"/>
              <w:right w:val="nil"/>
            </w:tcBorders>
          </w:tcPr>
          <w:p w14:paraId="3B46BFE0" w14:textId="77777777" w:rsidR="00B67B98" w:rsidRPr="001D5211" w:rsidRDefault="00B67B98" w:rsidP="0058148E">
            <w:pPr>
              <w:jc w:val="both"/>
              <w:rPr>
                <w:rFonts w:cstheme="minorHAnsi"/>
                <w:sz w:val="20"/>
              </w:rPr>
            </w:pPr>
            <w:r w:rsidRPr="001D5211">
              <w:rPr>
                <w:rFonts w:cstheme="minorHAnsi"/>
                <w:sz w:val="20"/>
              </w:rPr>
              <w:lastRenderedPageBreak/>
              <w:t>Type</w:t>
            </w:r>
          </w:p>
        </w:tc>
        <w:tc>
          <w:tcPr>
            <w:tcW w:w="6525" w:type="dxa"/>
            <w:tcBorders>
              <w:top w:val="nil"/>
              <w:left w:val="nil"/>
              <w:bottom w:val="nil"/>
              <w:right w:val="single" w:sz="4" w:space="0" w:color="auto"/>
            </w:tcBorders>
          </w:tcPr>
          <w:p w14:paraId="243BD33C" w14:textId="77777777" w:rsidR="00B67B98" w:rsidRPr="001D5211" w:rsidRDefault="00B67B98" w:rsidP="0058148E">
            <w:pPr>
              <w:jc w:val="both"/>
              <w:rPr>
                <w:rFonts w:cstheme="minorHAnsi"/>
                <w:sz w:val="20"/>
              </w:rPr>
            </w:pPr>
            <w:proofErr w:type="spellStart"/>
            <w:r>
              <w:rPr>
                <w:rFonts w:cstheme="minorHAnsi"/>
                <w:sz w:val="20"/>
              </w:rPr>
              <w:t>CharacterString</w:t>
            </w:r>
            <w:proofErr w:type="spellEnd"/>
            <w:r>
              <w:rPr>
                <w:rFonts w:cstheme="minorHAnsi"/>
                <w:sz w:val="20"/>
              </w:rPr>
              <w:t xml:space="preserve"> </w:t>
            </w:r>
          </w:p>
        </w:tc>
      </w:tr>
      <w:tr w:rsidR="00B67B98" w14:paraId="0B982854" w14:textId="77777777" w:rsidTr="000A2958">
        <w:tc>
          <w:tcPr>
            <w:tcW w:w="2763" w:type="dxa"/>
            <w:tcBorders>
              <w:top w:val="nil"/>
              <w:left w:val="single" w:sz="4" w:space="0" w:color="auto"/>
              <w:bottom w:val="nil"/>
              <w:right w:val="nil"/>
            </w:tcBorders>
          </w:tcPr>
          <w:p w14:paraId="3A7EC7BC" w14:textId="77777777" w:rsidR="00B67B98" w:rsidRPr="001D5211" w:rsidRDefault="00B67B98" w:rsidP="0058148E">
            <w:pPr>
              <w:jc w:val="both"/>
              <w:rPr>
                <w:rFonts w:cstheme="minorHAnsi"/>
                <w:sz w:val="20"/>
              </w:rPr>
            </w:pPr>
            <w:r w:rsidRPr="001D5211">
              <w:rPr>
                <w:rFonts w:cstheme="minorHAnsi"/>
                <w:sz w:val="20"/>
              </w:rPr>
              <w:t>Multiplicité</w:t>
            </w:r>
          </w:p>
        </w:tc>
        <w:tc>
          <w:tcPr>
            <w:tcW w:w="6525" w:type="dxa"/>
            <w:tcBorders>
              <w:top w:val="nil"/>
              <w:left w:val="nil"/>
              <w:bottom w:val="nil"/>
              <w:right w:val="single" w:sz="4" w:space="0" w:color="auto"/>
            </w:tcBorders>
          </w:tcPr>
          <w:p w14:paraId="2CC13843" w14:textId="77777777" w:rsidR="00B67B98" w:rsidRPr="001D5211" w:rsidRDefault="00B67B98" w:rsidP="0058148E">
            <w:pPr>
              <w:jc w:val="both"/>
              <w:rPr>
                <w:rFonts w:cstheme="minorHAnsi"/>
                <w:sz w:val="20"/>
              </w:rPr>
            </w:pPr>
            <w:r w:rsidRPr="001D5211">
              <w:rPr>
                <w:rFonts w:cstheme="minorHAnsi"/>
                <w:sz w:val="20"/>
              </w:rPr>
              <w:t>1</w:t>
            </w:r>
          </w:p>
        </w:tc>
      </w:tr>
      <w:tr w:rsidR="00B67B98" w14:paraId="571552C4" w14:textId="77777777" w:rsidTr="000A2958">
        <w:tc>
          <w:tcPr>
            <w:tcW w:w="2763" w:type="dxa"/>
            <w:tcBorders>
              <w:top w:val="nil"/>
              <w:left w:val="single" w:sz="4" w:space="0" w:color="auto"/>
              <w:bottom w:val="nil"/>
              <w:right w:val="nil"/>
            </w:tcBorders>
          </w:tcPr>
          <w:p w14:paraId="674FC4A7" w14:textId="77777777" w:rsidR="00B67B98" w:rsidRPr="001D5211" w:rsidRDefault="00B67B98" w:rsidP="0058148E">
            <w:pPr>
              <w:jc w:val="both"/>
              <w:rPr>
                <w:rFonts w:cstheme="minorHAnsi"/>
                <w:sz w:val="20"/>
              </w:rPr>
            </w:pPr>
            <w:r w:rsidRPr="001D5211">
              <w:rPr>
                <w:rFonts w:cstheme="minorHAnsi"/>
                <w:sz w:val="20"/>
              </w:rPr>
              <w:t>Statut</w:t>
            </w:r>
          </w:p>
        </w:tc>
        <w:tc>
          <w:tcPr>
            <w:tcW w:w="6525" w:type="dxa"/>
            <w:tcBorders>
              <w:top w:val="nil"/>
              <w:left w:val="nil"/>
              <w:bottom w:val="nil"/>
              <w:right w:val="single" w:sz="4" w:space="0" w:color="auto"/>
            </w:tcBorders>
          </w:tcPr>
          <w:p w14:paraId="7A3825F6" w14:textId="77777777" w:rsidR="00B67B98" w:rsidRPr="001D5211" w:rsidRDefault="00B67B98" w:rsidP="0058148E">
            <w:pPr>
              <w:jc w:val="both"/>
              <w:rPr>
                <w:rFonts w:cstheme="minorHAnsi"/>
                <w:sz w:val="20"/>
              </w:rPr>
            </w:pPr>
            <w:r w:rsidRPr="001D5211">
              <w:rPr>
                <w:rFonts w:cstheme="minorHAnsi"/>
                <w:sz w:val="20"/>
              </w:rPr>
              <w:t>obligatoire</w:t>
            </w:r>
          </w:p>
        </w:tc>
      </w:tr>
      <w:tr w:rsidR="00B67B98" w14:paraId="7047C9B2" w14:textId="77777777" w:rsidTr="000A2958">
        <w:tc>
          <w:tcPr>
            <w:tcW w:w="2763" w:type="dxa"/>
            <w:tcBorders>
              <w:top w:val="nil"/>
              <w:left w:val="single" w:sz="4" w:space="0" w:color="auto"/>
              <w:bottom w:val="single" w:sz="4" w:space="0" w:color="auto"/>
              <w:right w:val="nil"/>
            </w:tcBorders>
          </w:tcPr>
          <w:p w14:paraId="6815018B" w14:textId="77777777" w:rsidR="00B67B98" w:rsidRPr="001D5211" w:rsidRDefault="00B67B98" w:rsidP="0058148E">
            <w:pPr>
              <w:jc w:val="both"/>
              <w:rPr>
                <w:rFonts w:cstheme="minorHAnsi"/>
                <w:sz w:val="20"/>
              </w:rPr>
            </w:pPr>
            <w:r w:rsidRPr="001D5211">
              <w:rPr>
                <w:rFonts w:cstheme="minorHAnsi"/>
                <w:sz w:val="20"/>
              </w:rPr>
              <w:t>Remarque</w:t>
            </w:r>
          </w:p>
        </w:tc>
        <w:tc>
          <w:tcPr>
            <w:tcW w:w="6525" w:type="dxa"/>
            <w:tcBorders>
              <w:top w:val="nil"/>
              <w:left w:val="nil"/>
              <w:bottom w:val="single" w:sz="4" w:space="0" w:color="auto"/>
              <w:right w:val="single" w:sz="4" w:space="0" w:color="auto"/>
            </w:tcBorders>
          </w:tcPr>
          <w:p w14:paraId="08E91142" w14:textId="2E6333B3" w:rsidR="00B67B98" w:rsidRPr="001D5211" w:rsidRDefault="00C737BE" w:rsidP="00C737BE">
            <w:pPr>
              <w:jc w:val="both"/>
              <w:rPr>
                <w:rFonts w:cstheme="minorHAnsi"/>
                <w:sz w:val="20"/>
              </w:rPr>
            </w:pPr>
            <w:r>
              <w:rPr>
                <w:rFonts w:cstheme="minorHAnsi"/>
                <w:sz w:val="20"/>
              </w:rPr>
              <w:t>L’identifiant doit être dérivé à partir des attributs «</w:t>
            </w:r>
            <w:r>
              <w:rPr>
                <w:rFonts w:ascii="Courier New" w:hAnsi="Courier New" w:cs="Courier New"/>
                <w:sz w:val="20"/>
              </w:rPr>
              <w:t> </w:t>
            </w:r>
            <w:r>
              <w:rPr>
                <w:rFonts w:cstheme="minorHAnsi"/>
                <w:sz w:val="20"/>
              </w:rPr>
              <w:t>nom</w:t>
            </w:r>
            <w:r>
              <w:rPr>
                <w:rFonts w:ascii="Courier New" w:hAnsi="Courier New" w:cs="Courier New"/>
                <w:sz w:val="20"/>
              </w:rPr>
              <w:t> </w:t>
            </w:r>
            <w:r>
              <w:rPr>
                <w:rFonts w:cs="Marianne"/>
                <w:sz w:val="20"/>
              </w:rPr>
              <w:t>»</w:t>
            </w:r>
            <w:r>
              <w:rPr>
                <w:rFonts w:cstheme="minorHAnsi"/>
                <w:sz w:val="20"/>
              </w:rPr>
              <w:t xml:space="preserve"> et «</w:t>
            </w:r>
            <w:r>
              <w:rPr>
                <w:rFonts w:ascii="Courier New" w:hAnsi="Courier New" w:cs="Courier New"/>
                <w:sz w:val="20"/>
              </w:rPr>
              <w:t> </w:t>
            </w:r>
            <w:r>
              <w:rPr>
                <w:rFonts w:cstheme="minorHAnsi"/>
                <w:sz w:val="20"/>
              </w:rPr>
              <w:t>date réalisation</w:t>
            </w:r>
            <w:r>
              <w:rPr>
                <w:rFonts w:ascii="Courier New" w:hAnsi="Courier New" w:cs="Courier New"/>
                <w:sz w:val="20"/>
              </w:rPr>
              <w:t> </w:t>
            </w:r>
            <w:r>
              <w:rPr>
                <w:rFonts w:cs="Marianne"/>
                <w:sz w:val="20"/>
              </w:rPr>
              <w:t>»</w:t>
            </w:r>
            <w:r>
              <w:rPr>
                <w:rFonts w:cstheme="minorHAnsi"/>
                <w:sz w:val="20"/>
              </w:rPr>
              <w:t>.  (voir conseils de mise en œuvre)</w:t>
            </w:r>
          </w:p>
        </w:tc>
      </w:tr>
      <w:tr w:rsidR="00B67B98" w14:paraId="7804644C" w14:textId="77777777" w:rsidTr="0058148E">
        <w:tc>
          <w:tcPr>
            <w:tcW w:w="9288" w:type="dxa"/>
            <w:gridSpan w:val="2"/>
            <w:tcBorders>
              <w:top w:val="single" w:sz="4" w:space="0" w:color="auto"/>
              <w:left w:val="single" w:sz="4" w:space="0" w:color="auto"/>
              <w:bottom w:val="nil"/>
            </w:tcBorders>
          </w:tcPr>
          <w:p w14:paraId="0D119EC3" w14:textId="4D15012F" w:rsidR="00B67B98" w:rsidRPr="001D5211" w:rsidRDefault="00C737BE" w:rsidP="0058148E">
            <w:pPr>
              <w:jc w:val="both"/>
              <w:rPr>
                <w:rFonts w:cstheme="minorHAnsi"/>
                <w:b/>
              </w:rPr>
            </w:pPr>
            <w:r>
              <w:rPr>
                <w:rFonts w:cstheme="minorHAnsi"/>
                <w:b/>
              </w:rPr>
              <w:t>auteur</w:t>
            </w:r>
          </w:p>
        </w:tc>
      </w:tr>
      <w:tr w:rsidR="00B67B98" w14:paraId="4AE60F96" w14:textId="77777777" w:rsidTr="000A2958">
        <w:tc>
          <w:tcPr>
            <w:tcW w:w="2763" w:type="dxa"/>
            <w:tcBorders>
              <w:top w:val="nil"/>
              <w:left w:val="single" w:sz="4" w:space="0" w:color="auto"/>
              <w:bottom w:val="nil"/>
              <w:right w:val="nil"/>
            </w:tcBorders>
          </w:tcPr>
          <w:p w14:paraId="5B88A00F" w14:textId="77777777" w:rsidR="00B67B98" w:rsidRPr="00DA25A8" w:rsidRDefault="00B67B98" w:rsidP="0058148E">
            <w:pPr>
              <w:jc w:val="both"/>
              <w:rPr>
                <w:rFonts w:cstheme="minorHAnsi"/>
                <w:sz w:val="20"/>
                <w:szCs w:val="20"/>
              </w:rPr>
            </w:pPr>
            <w:r w:rsidRPr="00DA25A8">
              <w:rPr>
                <w:rFonts w:cstheme="minorHAnsi"/>
                <w:sz w:val="20"/>
                <w:szCs w:val="20"/>
              </w:rPr>
              <w:t>Définition</w:t>
            </w:r>
          </w:p>
        </w:tc>
        <w:tc>
          <w:tcPr>
            <w:tcW w:w="6525" w:type="dxa"/>
            <w:tcBorders>
              <w:top w:val="nil"/>
              <w:left w:val="nil"/>
              <w:bottom w:val="nil"/>
              <w:right w:val="single" w:sz="4" w:space="0" w:color="auto"/>
            </w:tcBorders>
          </w:tcPr>
          <w:p w14:paraId="23714162" w14:textId="340E860D" w:rsidR="00B67B98" w:rsidRPr="00E47671" w:rsidRDefault="00C737BE" w:rsidP="00C737BE">
            <w:pPr>
              <w:jc w:val="both"/>
              <w:rPr>
                <w:rFonts w:cstheme="minorHAnsi"/>
                <w:sz w:val="20"/>
                <w:szCs w:val="20"/>
              </w:rPr>
            </w:pPr>
            <w:r>
              <w:rPr>
                <w:rFonts w:cstheme="minorHAnsi"/>
                <w:sz w:val="20"/>
              </w:rPr>
              <w:t>Nom de l’auteur de l’atlas</w:t>
            </w:r>
            <w:r w:rsidR="00F06654">
              <w:rPr>
                <w:rFonts w:cstheme="minorHAnsi"/>
                <w:sz w:val="20"/>
              </w:rPr>
              <w:t xml:space="preserve"> correspondant au jeu de données géomatiques</w:t>
            </w:r>
            <w:r>
              <w:rPr>
                <w:rFonts w:cstheme="minorHAnsi"/>
                <w:sz w:val="20"/>
              </w:rPr>
              <w:t xml:space="preserve">. </w:t>
            </w:r>
          </w:p>
        </w:tc>
      </w:tr>
      <w:tr w:rsidR="00B67B98" w14:paraId="27EBB5F7" w14:textId="77777777" w:rsidTr="000A2958">
        <w:tc>
          <w:tcPr>
            <w:tcW w:w="2763" w:type="dxa"/>
            <w:tcBorders>
              <w:top w:val="nil"/>
              <w:left w:val="single" w:sz="4" w:space="0" w:color="auto"/>
              <w:bottom w:val="nil"/>
              <w:right w:val="nil"/>
            </w:tcBorders>
          </w:tcPr>
          <w:p w14:paraId="76F0D62A" w14:textId="77777777" w:rsidR="00B67B98" w:rsidRPr="00DA25A8" w:rsidRDefault="00B67B98" w:rsidP="0058148E">
            <w:pPr>
              <w:jc w:val="both"/>
              <w:rPr>
                <w:rFonts w:cstheme="minorHAnsi"/>
                <w:sz w:val="20"/>
                <w:szCs w:val="20"/>
              </w:rPr>
            </w:pPr>
            <w:r w:rsidRPr="00DA25A8">
              <w:rPr>
                <w:rFonts w:cstheme="minorHAnsi"/>
                <w:sz w:val="20"/>
                <w:szCs w:val="20"/>
              </w:rPr>
              <w:t>Type</w:t>
            </w:r>
          </w:p>
        </w:tc>
        <w:tc>
          <w:tcPr>
            <w:tcW w:w="6525" w:type="dxa"/>
            <w:tcBorders>
              <w:top w:val="nil"/>
              <w:left w:val="nil"/>
              <w:bottom w:val="nil"/>
              <w:right w:val="single" w:sz="4" w:space="0" w:color="auto"/>
            </w:tcBorders>
          </w:tcPr>
          <w:p w14:paraId="1054FFF3" w14:textId="54FF5069" w:rsidR="00B67B98" w:rsidRPr="00E47671" w:rsidRDefault="00C737BE" w:rsidP="00C737BE">
            <w:pPr>
              <w:jc w:val="both"/>
              <w:rPr>
                <w:rFonts w:cstheme="minorHAnsi"/>
                <w:sz w:val="20"/>
                <w:szCs w:val="20"/>
              </w:rPr>
            </w:pPr>
            <w:proofErr w:type="spellStart"/>
            <w:r>
              <w:rPr>
                <w:rFonts w:cstheme="minorHAnsi"/>
                <w:sz w:val="20"/>
              </w:rPr>
              <w:t>CharacterString</w:t>
            </w:r>
            <w:proofErr w:type="spellEnd"/>
            <w:r>
              <w:rPr>
                <w:rFonts w:cstheme="minorHAnsi"/>
                <w:sz w:val="20"/>
              </w:rPr>
              <w:t xml:space="preserve"> </w:t>
            </w:r>
          </w:p>
        </w:tc>
      </w:tr>
      <w:tr w:rsidR="00B67B98" w14:paraId="5C84AA2B" w14:textId="77777777" w:rsidTr="000A2958">
        <w:tc>
          <w:tcPr>
            <w:tcW w:w="2763" w:type="dxa"/>
            <w:tcBorders>
              <w:top w:val="nil"/>
              <w:left w:val="single" w:sz="4" w:space="0" w:color="auto"/>
              <w:bottom w:val="nil"/>
              <w:right w:val="nil"/>
            </w:tcBorders>
          </w:tcPr>
          <w:p w14:paraId="18B09069" w14:textId="77777777" w:rsidR="00B67B98" w:rsidRPr="00DA25A8" w:rsidRDefault="00B67B98" w:rsidP="0058148E">
            <w:pPr>
              <w:jc w:val="both"/>
              <w:rPr>
                <w:rFonts w:cstheme="minorHAnsi"/>
                <w:sz w:val="20"/>
                <w:szCs w:val="20"/>
              </w:rPr>
            </w:pPr>
            <w:r w:rsidRPr="00DA25A8">
              <w:rPr>
                <w:rFonts w:cstheme="minorHAnsi"/>
                <w:sz w:val="20"/>
                <w:szCs w:val="20"/>
              </w:rPr>
              <w:t>Multiplicité</w:t>
            </w:r>
          </w:p>
        </w:tc>
        <w:tc>
          <w:tcPr>
            <w:tcW w:w="6525" w:type="dxa"/>
            <w:tcBorders>
              <w:top w:val="nil"/>
              <w:left w:val="nil"/>
              <w:bottom w:val="nil"/>
              <w:right w:val="single" w:sz="4" w:space="0" w:color="auto"/>
            </w:tcBorders>
          </w:tcPr>
          <w:p w14:paraId="48A0D127" w14:textId="73A4D9C5" w:rsidR="00B67B98" w:rsidRPr="00E47671" w:rsidRDefault="00C737BE" w:rsidP="0058148E">
            <w:pPr>
              <w:jc w:val="both"/>
              <w:rPr>
                <w:rFonts w:cstheme="minorHAnsi"/>
                <w:sz w:val="20"/>
                <w:szCs w:val="20"/>
              </w:rPr>
            </w:pPr>
            <w:r>
              <w:rPr>
                <w:rFonts w:cstheme="minorHAnsi"/>
                <w:sz w:val="20"/>
                <w:szCs w:val="20"/>
              </w:rPr>
              <w:t>1</w:t>
            </w:r>
          </w:p>
        </w:tc>
      </w:tr>
      <w:tr w:rsidR="00B67B98" w14:paraId="530E94DA" w14:textId="77777777" w:rsidTr="000A2958">
        <w:tc>
          <w:tcPr>
            <w:tcW w:w="2763" w:type="dxa"/>
            <w:tcBorders>
              <w:top w:val="nil"/>
              <w:left w:val="single" w:sz="4" w:space="0" w:color="auto"/>
              <w:bottom w:val="nil"/>
              <w:right w:val="nil"/>
            </w:tcBorders>
          </w:tcPr>
          <w:p w14:paraId="68812E20" w14:textId="77777777" w:rsidR="00B67B98" w:rsidRPr="00DA25A8" w:rsidRDefault="00B67B98" w:rsidP="0058148E">
            <w:pPr>
              <w:jc w:val="both"/>
              <w:rPr>
                <w:rFonts w:cstheme="minorHAnsi"/>
                <w:sz w:val="20"/>
                <w:szCs w:val="20"/>
              </w:rPr>
            </w:pPr>
            <w:r w:rsidRPr="00DA25A8">
              <w:rPr>
                <w:rFonts w:cstheme="minorHAnsi"/>
                <w:sz w:val="20"/>
                <w:szCs w:val="20"/>
              </w:rPr>
              <w:t>Statut</w:t>
            </w:r>
          </w:p>
        </w:tc>
        <w:tc>
          <w:tcPr>
            <w:tcW w:w="6525" w:type="dxa"/>
            <w:tcBorders>
              <w:top w:val="nil"/>
              <w:left w:val="nil"/>
              <w:bottom w:val="nil"/>
              <w:right w:val="single" w:sz="4" w:space="0" w:color="auto"/>
            </w:tcBorders>
          </w:tcPr>
          <w:p w14:paraId="3ED38127" w14:textId="64D8416C" w:rsidR="00B67B98" w:rsidRPr="00E47671" w:rsidRDefault="000E320E" w:rsidP="000E320E">
            <w:pPr>
              <w:jc w:val="both"/>
              <w:rPr>
                <w:rFonts w:cstheme="minorHAnsi"/>
                <w:sz w:val="20"/>
                <w:szCs w:val="20"/>
              </w:rPr>
            </w:pPr>
            <w:r>
              <w:rPr>
                <w:rFonts w:cstheme="minorHAnsi"/>
                <w:sz w:val="20"/>
                <w:szCs w:val="20"/>
              </w:rPr>
              <w:t xml:space="preserve">Obligatoire </w:t>
            </w:r>
          </w:p>
        </w:tc>
      </w:tr>
      <w:tr w:rsidR="00B67B98" w14:paraId="04197BB2" w14:textId="77777777" w:rsidTr="0058148E">
        <w:tc>
          <w:tcPr>
            <w:tcW w:w="9288" w:type="dxa"/>
            <w:gridSpan w:val="2"/>
            <w:tcBorders>
              <w:top w:val="single" w:sz="4" w:space="0" w:color="auto"/>
              <w:bottom w:val="nil"/>
            </w:tcBorders>
          </w:tcPr>
          <w:p w14:paraId="25A69E73" w14:textId="76782778" w:rsidR="00B67B98" w:rsidRPr="00146DFD" w:rsidRDefault="00F06654" w:rsidP="0058148E">
            <w:pPr>
              <w:jc w:val="both"/>
              <w:rPr>
                <w:rFonts w:cstheme="minorHAnsi"/>
                <w:b/>
              </w:rPr>
            </w:pPr>
            <w:proofErr w:type="spellStart"/>
            <w:r>
              <w:rPr>
                <w:rFonts w:cstheme="minorHAnsi"/>
                <w:b/>
              </w:rPr>
              <w:t>typeAtlas</w:t>
            </w:r>
            <w:proofErr w:type="spellEnd"/>
            <w:r>
              <w:rPr>
                <w:rFonts w:cstheme="minorHAnsi"/>
                <w:b/>
              </w:rPr>
              <w:t xml:space="preserve"> </w:t>
            </w:r>
          </w:p>
        </w:tc>
      </w:tr>
      <w:tr w:rsidR="00B67B98" w14:paraId="21C665E4" w14:textId="77777777" w:rsidTr="000A2958">
        <w:tc>
          <w:tcPr>
            <w:tcW w:w="2763" w:type="dxa"/>
            <w:tcBorders>
              <w:top w:val="nil"/>
              <w:left w:val="single" w:sz="4" w:space="0" w:color="auto"/>
              <w:bottom w:val="nil"/>
              <w:right w:val="nil"/>
            </w:tcBorders>
          </w:tcPr>
          <w:p w14:paraId="60AB0DF0" w14:textId="77777777" w:rsidR="00B67B98" w:rsidRDefault="00B67B98" w:rsidP="0058148E">
            <w:pPr>
              <w:jc w:val="both"/>
              <w:rPr>
                <w:rFonts w:cstheme="minorHAnsi"/>
              </w:rPr>
            </w:pPr>
            <w:r w:rsidRPr="001D5211">
              <w:rPr>
                <w:rFonts w:cstheme="minorHAnsi"/>
                <w:sz w:val="20"/>
              </w:rPr>
              <w:t>Définition</w:t>
            </w:r>
          </w:p>
        </w:tc>
        <w:tc>
          <w:tcPr>
            <w:tcW w:w="6525" w:type="dxa"/>
            <w:tcBorders>
              <w:top w:val="nil"/>
              <w:left w:val="nil"/>
              <w:bottom w:val="nil"/>
              <w:right w:val="single" w:sz="4" w:space="0" w:color="auto"/>
            </w:tcBorders>
          </w:tcPr>
          <w:p w14:paraId="1D42ABD2" w14:textId="56A994A7" w:rsidR="00B67B98" w:rsidRPr="00970A8A" w:rsidRDefault="00F06654" w:rsidP="00F06654">
            <w:pPr>
              <w:jc w:val="both"/>
              <w:rPr>
                <w:rFonts w:cstheme="minorHAnsi"/>
                <w:sz w:val="20"/>
                <w:szCs w:val="20"/>
              </w:rPr>
            </w:pPr>
            <w:r>
              <w:rPr>
                <w:rFonts w:cstheme="minorHAnsi"/>
                <w:sz w:val="20"/>
              </w:rPr>
              <w:t>Niveau administratif auquel l’atlas correspondant au jeu de données géomatiques</w:t>
            </w:r>
          </w:p>
        </w:tc>
      </w:tr>
      <w:tr w:rsidR="00B67B98" w14:paraId="62EB3AD4" w14:textId="77777777" w:rsidTr="000A2958">
        <w:tc>
          <w:tcPr>
            <w:tcW w:w="2763" w:type="dxa"/>
            <w:tcBorders>
              <w:top w:val="nil"/>
              <w:left w:val="single" w:sz="4" w:space="0" w:color="auto"/>
              <w:bottom w:val="nil"/>
              <w:right w:val="nil"/>
            </w:tcBorders>
          </w:tcPr>
          <w:p w14:paraId="533FA40F" w14:textId="77777777" w:rsidR="00B67B98" w:rsidRDefault="00B67B98" w:rsidP="0058148E">
            <w:pPr>
              <w:jc w:val="both"/>
              <w:rPr>
                <w:rFonts w:cstheme="minorHAnsi"/>
              </w:rPr>
            </w:pPr>
            <w:r w:rsidRPr="001D5211">
              <w:rPr>
                <w:rFonts w:cstheme="minorHAnsi"/>
                <w:sz w:val="20"/>
              </w:rPr>
              <w:t>Type</w:t>
            </w:r>
          </w:p>
        </w:tc>
        <w:tc>
          <w:tcPr>
            <w:tcW w:w="6525" w:type="dxa"/>
            <w:tcBorders>
              <w:top w:val="nil"/>
              <w:left w:val="nil"/>
              <w:bottom w:val="nil"/>
              <w:right w:val="single" w:sz="4" w:space="0" w:color="auto"/>
            </w:tcBorders>
          </w:tcPr>
          <w:p w14:paraId="4B85B12F" w14:textId="5CE7C5C4" w:rsidR="00B67B98" w:rsidRPr="00970A8A" w:rsidRDefault="00F06654" w:rsidP="0058148E">
            <w:pPr>
              <w:jc w:val="both"/>
              <w:rPr>
                <w:rFonts w:cstheme="minorHAnsi"/>
                <w:sz w:val="20"/>
                <w:szCs w:val="20"/>
              </w:rPr>
            </w:pPr>
            <w:r>
              <w:rPr>
                <w:rFonts w:cstheme="minorHAnsi"/>
                <w:sz w:val="20"/>
              </w:rPr>
              <w:t>Liste de valeurs (</w:t>
            </w:r>
            <w:proofErr w:type="spellStart"/>
            <w:r>
              <w:rPr>
                <w:rFonts w:cstheme="minorHAnsi"/>
                <w:sz w:val="20"/>
              </w:rPr>
              <w:t>TypeAtlas</w:t>
            </w:r>
            <w:proofErr w:type="spellEnd"/>
            <w:r>
              <w:rPr>
                <w:rFonts w:cstheme="minorHAnsi"/>
                <w:sz w:val="20"/>
              </w:rPr>
              <w:t>)</w:t>
            </w:r>
          </w:p>
        </w:tc>
      </w:tr>
      <w:tr w:rsidR="00B67B98" w14:paraId="281B4D4D" w14:textId="77777777" w:rsidTr="000A2958">
        <w:tc>
          <w:tcPr>
            <w:tcW w:w="2763" w:type="dxa"/>
            <w:tcBorders>
              <w:top w:val="nil"/>
              <w:left w:val="single" w:sz="4" w:space="0" w:color="auto"/>
              <w:bottom w:val="nil"/>
              <w:right w:val="nil"/>
            </w:tcBorders>
          </w:tcPr>
          <w:p w14:paraId="753CC049" w14:textId="77777777" w:rsidR="00B67B98" w:rsidRDefault="00B67B98" w:rsidP="0058148E">
            <w:pPr>
              <w:jc w:val="both"/>
              <w:rPr>
                <w:rFonts w:cstheme="minorHAnsi"/>
              </w:rPr>
            </w:pPr>
            <w:r w:rsidRPr="001D5211">
              <w:rPr>
                <w:rFonts w:cstheme="minorHAnsi"/>
                <w:sz w:val="20"/>
              </w:rPr>
              <w:t>Multiplicité</w:t>
            </w:r>
          </w:p>
        </w:tc>
        <w:tc>
          <w:tcPr>
            <w:tcW w:w="6525" w:type="dxa"/>
            <w:tcBorders>
              <w:top w:val="nil"/>
              <w:left w:val="nil"/>
              <w:bottom w:val="nil"/>
              <w:right w:val="single" w:sz="4" w:space="0" w:color="auto"/>
            </w:tcBorders>
          </w:tcPr>
          <w:p w14:paraId="36A9B897" w14:textId="4A147956" w:rsidR="00B67B98" w:rsidRPr="00970A8A" w:rsidRDefault="00F06654" w:rsidP="0058148E">
            <w:pPr>
              <w:jc w:val="both"/>
              <w:rPr>
                <w:rFonts w:cstheme="minorHAnsi"/>
                <w:sz w:val="20"/>
                <w:szCs w:val="20"/>
              </w:rPr>
            </w:pPr>
            <w:r>
              <w:rPr>
                <w:rFonts w:cstheme="minorHAnsi"/>
                <w:sz w:val="20"/>
                <w:szCs w:val="20"/>
              </w:rPr>
              <w:t>1</w:t>
            </w:r>
          </w:p>
        </w:tc>
      </w:tr>
      <w:tr w:rsidR="00B67B98" w14:paraId="0A905A7B" w14:textId="77777777" w:rsidTr="000A2958">
        <w:tc>
          <w:tcPr>
            <w:tcW w:w="2763" w:type="dxa"/>
            <w:tcBorders>
              <w:top w:val="nil"/>
              <w:left w:val="single" w:sz="4" w:space="0" w:color="auto"/>
              <w:bottom w:val="nil"/>
              <w:right w:val="nil"/>
            </w:tcBorders>
          </w:tcPr>
          <w:p w14:paraId="3A7151A6" w14:textId="77777777" w:rsidR="00B67B98" w:rsidRDefault="00B67B98" w:rsidP="0058148E">
            <w:pPr>
              <w:jc w:val="both"/>
              <w:rPr>
                <w:rFonts w:cstheme="minorHAnsi"/>
              </w:rPr>
            </w:pPr>
            <w:r w:rsidRPr="001D5211">
              <w:rPr>
                <w:rFonts w:cstheme="minorHAnsi"/>
                <w:sz w:val="20"/>
              </w:rPr>
              <w:t>Statut</w:t>
            </w:r>
          </w:p>
        </w:tc>
        <w:tc>
          <w:tcPr>
            <w:tcW w:w="6525" w:type="dxa"/>
            <w:tcBorders>
              <w:top w:val="nil"/>
              <w:left w:val="nil"/>
              <w:bottom w:val="nil"/>
              <w:right w:val="single" w:sz="4" w:space="0" w:color="auto"/>
            </w:tcBorders>
          </w:tcPr>
          <w:p w14:paraId="28561C81" w14:textId="5F1459EF" w:rsidR="00B67B98" w:rsidRPr="00970A8A" w:rsidRDefault="00F06654" w:rsidP="0058148E">
            <w:pPr>
              <w:jc w:val="both"/>
              <w:rPr>
                <w:rFonts w:cstheme="minorHAnsi"/>
                <w:sz w:val="20"/>
                <w:szCs w:val="20"/>
              </w:rPr>
            </w:pPr>
            <w:r>
              <w:rPr>
                <w:rFonts w:cstheme="minorHAnsi"/>
                <w:sz w:val="20"/>
                <w:szCs w:val="20"/>
              </w:rPr>
              <w:t>Obligatoire</w:t>
            </w:r>
          </w:p>
        </w:tc>
      </w:tr>
      <w:tr w:rsidR="00B67B98" w14:paraId="1BE3E35D" w14:textId="77777777" w:rsidTr="0058148E">
        <w:tc>
          <w:tcPr>
            <w:tcW w:w="9288" w:type="dxa"/>
            <w:gridSpan w:val="2"/>
            <w:tcBorders>
              <w:top w:val="single" w:sz="4" w:space="0" w:color="auto"/>
              <w:bottom w:val="nil"/>
            </w:tcBorders>
          </w:tcPr>
          <w:p w14:paraId="28C154ED" w14:textId="3943981F" w:rsidR="00B67B98" w:rsidRPr="00970A8A" w:rsidRDefault="00F06654" w:rsidP="0058148E">
            <w:pPr>
              <w:jc w:val="both"/>
              <w:rPr>
                <w:rFonts w:cstheme="minorHAnsi"/>
                <w:sz w:val="20"/>
                <w:szCs w:val="20"/>
              </w:rPr>
            </w:pPr>
            <w:proofErr w:type="spellStart"/>
            <w:r>
              <w:rPr>
                <w:rFonts w:cstheme="minorHAnsi"/>
                <w:b/>
              </w:rPr>
              <w:t>lienAtlas</w:t>
            </w:r>
            <w:proofErr w:type="spellEnd"/>
          </w:p>
        </w:tc>
      </w:tr>
      <w:tr w:rsidR="00B67B98" w14:paraId="219E1924" w14:textId="77777777" w:rsidTr="000A2958">
        <w:tc>
          <w:tcPr>
            <w:tcW w:w="2763" w:type="dxa"/>
            <w:tcBorders>
              <w:top w:val="nil"/>
              <w:left w:val="single" w:sz="4" w:space="0" w:color="auto"/>
              <w:bottom w:val="nil"/>
              <w:right w:val="nil"/>
            </w:tcBorders>
          </w:tcPr>
          <w:p w14:paraId="10962368" w14:textId="77777777" w:rsidR="00B67B98" w:rsidRDefault="00B67B98" w:rsidP="0058148E">
            <w:pPr>
              <w:jc w:val="both"/>
              <w:rPr>
                <w:rFonts w:cstheme="minorHAnsi"/>
              </w:rPr>
            </w:pPr>
            <w:r w:rsidRPr="001D5211">
              <w:rPr>
                <w:rFonts w:cstheme="minorHAnsi"/>
                <w:sz w:val="20"/>
              </w:rPr>
              <w:t>Définition</w:t>
            </w:r>
          </w:p>
        </w:tc>
        <w:tc>
          <w:tcPr>
            <w:tcW w:w="6525" w:type="dxa"/>
            <w:tcBorders>
              <w:top w:val="nil"/>
              <w:left w:val="nil"/>
              <w:bottom w:val="nil"/>
              <w:right w:val="single" w:sz="4" w:space="0" w:color="auto"/>
            </w:tcBorders>
          </w:tcPr>
          <w:p w14:paraId="6AD8FE3B" w14:textId="70C20F8E" w:rsidR="00B67B98" w:rsidRPr="00970A8A" w:rsidRDefault="00F06654" w:rsidP="0058148E">
            <w:pPr>
              <w:jc w:val="both"/>
              <w:rPr>
                <w:rFonts w:cstheme="minorHAnsi"/>
                <w:sz w:val="20"/>
                <w:szCs w:val="20"/>
              </w:rPr>
            </w:pPr>
            <w:r>
              <w:rPr>
                <w:rFonts w:cstheme="minorHAnsi"/>
                <w:sz w:val="20"/>
                <w:szCs w:val="20"/>
              </w:rPr>
              <w:t>Lien vers le site Internet où l’</w:t>
            </w:r>
            <w:r>
              <w:rPr>
                <w:rFonts w:cstheme="minorHAnsi"/>
                <w:sz w:val="20"/>
              </w:rPr>
              <w:t>atlas correspondant au jeu de données géomatiques est disponible</w:t>
            </w:r>
          </w:p>
        </w:tc>
      </w:tr>
      <w:tr w:rsidR="00B67B98" w14:paraId="3F27C582" w14:textId="77777777" w:rsidTr="000A2958">
        <w:tc>
          <w:tcPr>
            <w:tcW w:w="2763" w:type="dxa"/>
            <w:tcBorders>
              <w:top w:val="nil"/>
              <w:left w:val="single" w:sz="4" w:space="0" w:color="auto"/>
              <w:bottom w:val="nil"/>
              <w:right w:val="nil"/>
            </w:tcBorders>
          </w:tcPr>
          <w:p w14:paraId="49374FB9" w14:textId="77777777" w:rsidR="00B67B98" w:rsidRDefault="00B67B98" w:rsidP="0058148E">
            <w:pPr>
              <w:jc w:val="both"/>
              <w:rPr>
                <w:rFonts w:cstheme="minorHAnsi"/>
              </w:rPr>
            </w:pPr>
            <w:r w:rsidRPr="001D5211">
              <w:rPr>
                <w:rFonts w:cstheme="minorHAnsi"/>
                <w:sz w:val="20"/>
              </w:rPr>
              <w:t>Type</w:t>
            </w:r>
          </w:p>
        </w:tc>
        <w:tc>
          <w:tcPr>
            <w:tcW w:w="6525" w:type="dxa"/>
            <w:tcBorders>
              <w:top w:val="nil"/>
              <w:left w:val="nil"/>
              <w:bottom w:val="nil"/>
              <w:right w:val="single" w:sz="4" w:space="0" w:color="auto"/>
            </w:tcBorders>
          </w:tcPr>
          <w:p w14:paraId="69FA3748" w14:textId="09D65D83" w:rsidR="00B67B98" w:rsidRPr="00970A8A" w:rsidRDefault="00F06654" w:rsidP="0058148E">
            <w:pPr>
              <w:jc w:val="both"/>
              <w:rPr>
                <w:rFonts w:cstheme="minorHAnsi"/>
                <w:sz w:val="20"/>
                <w:szCs w:val="20"/>
              </w:rPr>
            </w:pPr>
            <w:r>
              <w:rPr>
                <w:rFonts w:cstheme="minorHAnsi"/>
                <w:sz w:val="20"/>
              </w:rPr>
              <w:t>URL</w:t>
            </w:r>
          </w:p>
        </w:tc>
      </w:tr>
      <w:tr w:rsidR="00B67B98" w14:paraId="259096E1" w14:textId="77777777" w:rsidTr="000A2958">
        <w:tc>
          <w:tcPr>
            <w:tcW w:w="2763" w:type="dxa"/>
            <w:tcBorders>
              <w:top w:val="nil"/>
              <w:left w:val="single" w:sz="4" w:space="0" w:color="auto"/>
              <w:bottom w:val="nil"/>
              <w:right w:val="nil"/>
            </w:tcBorders>
          </w:tcPr>
          <w:p w14:paraId="73D0EBD5" w14:textId="77777777" w:rsidR="00B67B98" w:rsidRDefault="00B67B98" w:rsidP="0058148E">
            <w:pPr>
              <w:jc w:val="both"/>
              <w:rPr>
                <w:rFonts w:cstheme="minorHAnsi"/>
              </w:rPr>
            </w:pPr>
            <w:r w:rsidRPr="001D5211">
              <w:rPr>
                <w:rFonts w:cstheme="minorHAnsi"/>
                <w:sz w:val="20"/>
              </w:rPr>
              <w:t>Multiplicité</w:t>
            </w:r>
          </w:p>
        </w:tc>
        <w:tc>
          <w:tcPr>
            <w:tcW w:w="6525" w:type="dxa"/>
            <w:tcBorders>
              <w:top w:val="nil"/>
              <w:left w:val="nil"/>
              <w:bottom w:val="nil"/>
              <w:right w:val="single" w:sz="4" w:space="0" w:color="auto"/>
            </w:tcBorders>
          </w:tcPr>
          <w:p w14:paraId="30F441E4" w14:textId="7664404F" w:rsidR="00B67B98" w:rsidRPr="00970A8A" w:rsidRDefault="00F06654" w:rsidP="0058148E">
            <w:pPr>
              <w:jc w:val="both"/>
              <w:rPr>
                <w:rFonts w:cstheme="minorHAnsi"/>
                <w:sz w:val="20"/>
                <w:szCs w:val="20"/>
              </w:rPr>
            </w:pPr>
            <w:r>
              <w:rPr>
                <w:rFonts w:cstheme="minorHAnsi"/>
                <w:sz w:val="20"/>
                <w:szCs w:val="20"/>
              </w:rPr>
              <w:t>1</w:t>
            </w:r>
          </w:p>
        </w:tc>
      </w:tr>
      <w:tr w:rsidR="00B67B98" w14:paraId="7951DEBD" w14:textId="77777777" w:rsidTr="000A2958">
        <w:tc>
          <w:tcPr>
            <w:tcW w:w="2763" w:type="dxa"/>
            <w:tcBorders>
              <w:top w:val="nil"/>
              <w:left w:val="single" w:sz="4" w:space="0" w:color="auto"/>
              <w:bottom w:val="single" w:sz="4" w:space="0" w:color="auto"/>
              <w:right w:val="nil"/>
            </w:tcBorders>
          </w:tcPr>
          <w:p w14:paraId="36F9016B" w14:textId="77777777" w:rsidR="00B67B98" w:rsidRDefault="00B67B98" w:rsidP="0058148E">
            <w:pPr>
              <w:jc w:val="both"/>
              <w:rPr>
                <w:rFonts w:cstheme="minorHAnsi"/>
              </w:rPr>
            </w:pPr>
            <w:r w:rsidRPr="001D5211">
              <w:rPr>
                <w:rFonts w:cstheme="minorHAnsi"/>
                <w:sz w:val="20"/>
              </w:rPr>
              <w:t>Statut</w:t>
            </w:r>
          </w:p>
        </w:tc>
        <w:tc>
          <w:tcPr>
            <w:tcW w:w="6525" w:type="dxa"/>
            <w:tcBorders>
              <w:top w:val="nil"/>
              <w:left w:val="nil"/>
              <w:bottom w:val="single" w:sz="4" w:space="0" w:color="auto"/>
              <w:right w:val="single" w:sz="4" w:space="0" w:color="auto"/>
            </w:tcBorders>
          </w:tcPr>
          <w:p w14:paraId="09B82AE2" w14:textId="59843BF7" w:rsidR="00B67B98" w:rsidRPr="00970A8A" w:rsidRDefault="00F06654" w:rsidP="00F06654">
            <w:pPr>
              <w:jc w:val="both"/>
              <w:rPr>
                <w:rFonts w:cstheme="minorHAnsi"/>
                <w:sz w:val="20"/>
                <w:szCs w:val="20"/>
              </w:rPr>
            </w:pPr>
            <w:r>
              <w:rPr>
                <w:rFonts w:cstheme="minorHAnsi"/>
                <w:sz w:val="20"/>
                <w:szCs w:val="20"/>
              </w:rPr>
              <w:t>Obligatoire</w:t>
            </w:r>
          </w:p>
        </w:tc>
      </w:tr>
      <w:tr w:rsidR="00F06654" w14:paraId="5D1C56AF" w14:textId="77777777" w:rsidTr="000A2958">
        <w:tc>
          <w:tcPr>
            <w:tcW w:w="2763" w:type="dxa"/>
            <w:tcBorders>
              <w:top w:val="single" w:sz="4" w:space="0" w:color="auto"/>
              <w:left w:val="single" w:sz="4" w:space="0" w:color="auto"/>
              <w:bottom w:val="nil"/>
              <w:right w:val="nil"/>
            </w:tcBorders>
          </w:tcPr>
          <w:p w14:paraId="2E28E8DE" w14:textId="2153C386" w:rsidR="00F06654" w:rsidRDefault="009C73DF" w:rsidP="0058148E">
            <w:pPr>
              <w:jc w:val="both"/>
              <w:rPr>
                <w:rFonts w:cstheme="minorHAnsi"/>
                <w:sz w:val="20"/>
              </w:rPr>
            </w:pPr>
            <w:proofErr w:type="spellStart"/>
            <w:r w:rsidRPr="009C73DF">
              <w:rPr>
                <w:rFonts w:cstheme="minorHAnsi"/>
                <w:b/>
              </w:rPr>
              <w:t>dateRéalisationAtlas</w:t>
            </w:r>
            <w:proofErr w:type="spellEnd"/>
          </w:p>
        </w:tc>
        <w:tc>
          <w:tcPr>
            <w:tcW w:w="6525" w:type="dxa"/>
            <w:tcBorders>
              <w:top w:val="single" w:sz="4" w:space="0" w:color="auto"/>
              <w:left w:val="nil"/>
              <w:bottom w:val="nil"/>
              <w:right w:val="single" w:sz="4" w:space="0" w:color="auto"/>
            </w:tcBorders>
          </w:tcPr>
          <w:p w14:paraId="727A6908" w14:textId="77777777" w:rsidR="00F06654" w:rsidRDefault="00F06654" w:rsidP="0058148E">
            <w:pPr>
              <w:jc w:val="both"/>
              <w:rPr>
                <w:rFonts w:cstheme="minorHAnsi"/>
                <w:sz w:val="20"/>
                <w:szCs w:val="20"/>
              </w:rPr>
            </w:pPr>
          </w:p>
        </w:tc>
      </w:tr>
      <w:tr w:rsidR="009C73DF" w14:paraId="7CFAE04B" w14:textId="77777777" w:rsidTr="000A2958">
        <w:tc>
          <w:tcPr>
            <w:tcW w:w="2763" w:type="dxa"/>
            <w:tcBorders>
              <w:top w:val="nil"/>
              <w:left w:val="single" w:sz="4" w:space="0" w:color="auto"/>
              <w:bottom w:val="nil"/>
              <w:right w:val="nil"/>
            </w:tcBorders>
          </w:tcPr>
          <w:p w14:paraId="23365E4E" w14:textId="01B661CA" w:rsidR="009C73DF" w:rsidRDefault="009C73DF" w:rsidP="0058148E">
            <w:pPr>
              <w:jc w:val="both"/>
              <w:rPr>
                <w:rFonts w:cstheme="minorHAnsi"/>
                <w:sz w:val="20"/>
              </w:rPr>
            </w:pPr>
            <w:r w:rsidRPr="001D5211">
              <w:rPr>
                <w:rFonts w:cstheme="minorHAnsi"/>
                <w:sz w:val="20"/>
              </w:rPr>
              <w:t>Définition</w:t>
            </w:r>
          </w:p>
        </w:tc>
        <w:tc>
          <w:tcPr>
            <w:tcW w:w="6525" w:type="dxa"/>
            <w:tcBorders>
              <w:top w:val="nil"/>
              <w:left w:val="nil"/>
              <w:bottom w:val="nil"/>
              <w:right w:val="single" w:sz="4" w:space="0" w:color="auto"/>
            </w:tcBorders>
          </w:tcPr>
          <w:p w14:paraId="77CC8AEF" w14:textId="263758AF" w:rsidR="009C73DF" w:rsidRDefault="000A2958" w:rsidP="004B7C93">
            <w:pPr>
              <w:jc w:val="both"/>
              <w:rPr>
                <w:rFonts w:cstheme="minorHAnsi"/>
                <w:sz w:val="20"/>
                <w:szCs w:val="20"/>
              </w:rPr>
            </w:pPr>
            <w:r>
              <w:rPr>
                <w:rFonts w:cstheme="minorHAnsi"/>
                <w:sz w:val="20"/>
                <w:szCs w:val="20"/>
              </w:rPr>
              <w:t>Date de fin de réalisation de l’atlas.</w:t>
            </w:r>
            <w:r w:rsidR="004B7C93">
              <w:rPr>
                <w:rFonts w:cstheme="minorHAnsi"/>
                <w:sz w:val="20"/>
                <w:szCs w:val="20"/>
              </w:rPr>
              <w:t xml:space="preserve"> La date de publication peut être choisie pour dater la fin de la réalisation</w:t>
            </w:r>
            <w:proofErr w:type="gramStart"/>
            <w:r w:rsidR="004B7C93">
              <w:rPr>
                <w:rFonts w:cstheme="minorHAnsi"/>
                <w:sz w:val="20"/>
                <w:szCs w:val="20"/>
              </w:rPr>
              <w:t>..</w:t>
            </w:r>
            <w:proofErr w:type="gramEnd"/>
          </w:p>
        </w:tc>
      </w:tr>
      <w:tr w:rsidR="009C73DF" w14:paraId="2D7969CF" w14:textId="77777777" w:rsidTr="000A2958">
        <w:tc>
          <w:tcPr>
            <w:tcW w:w="2763" w:type="dxa"/>
            <w:tcBorders>
              <w:top w:val="nil"/>
              <w:left w:val="single" w:sz="4" w:space="0" w:color="auto"/>
              <w:bottom w:val="nil"/>
              <w:right w:val="nil"/>
            </w:tcBorders>
          </w:tcPr>
          <w:p w14:paraId="3F7B859F" w14:textId="4CD2419F" w:rsidR="009C73DF" w:rsidRDefault="009C73DF" w:rsidP="0058148E">
            <w:pPr>
              <w:jc w:val="both"/>
              <w:rPr>
                <w:rFonts w:cstheme="minorHAnsi"/>
                <w:sz w:val="20"/>
              </w:rPr>
            </w:pPr>
            <w:r w:rsidRPr="001D5211">
              <w:rPr>
                <w:rFonts w:cstheme="minorHAnsi"/>
                <w:sz w:val="20"/>
              </w:rPr>
              <w:t>Type</w:t>
            </w:r>
          </w:p>
        </w:tc>
        <w:tc>
          <w:tcPr>
            <w:tcW w:w="6525" w:type="dxa"/>
            <w:tcBorders>
              <w:top w:val="nil"/>
              <w:left w:val="nil"/>
              <w:bottom w:val="nil"/>
              <w:right w:val="single" w:sz="4" w:space="0" w:color="auto"/>
            </w:tcBorders>
          </w:tcPr>
          <w:p w14:paraId="00C1FFA7" w14:textId="05323B54" w:rsidR="009C73DF" w:rsidRDefault="000A2958" w:rsidP="0058148E">
            <w:pPr>
              <w:jc w:val="both"/>
              <w:rPr>
                <w:rFonts w:cstheme="minorHAnsi"/>
                <w:sz w:val="20"/>
                <w:szCs w:val="20"/>
              </w:rPr>
            </w:pPr>
            <w:r>
              <w:rPr>
                <w:rFonts w:cstheme="minorHAnsi"/>
                <w:sz w:val="20"/>
                <w:szCs w:val="20"/>
              </w:rPr>
              <w:t>Date</w:t>
            </w:r>
          </w:p>
        </w:tc>
      </w:tr>
      <w:tr w:rsidR="009C73DF" w14:paraId="3AEA23BD" w14:textId="77777777" w:rsidTr="000A2958">
        <w:tc>
          <w:tcPr>
            <w:tcW w:w="2763" w:type="dxa"/>
            <w:tcBorders>
              <w:top w:val="nil"/>
              <w:left w:val="single" w:sz="4" w:space="0" w:color="auto"/>
              <w:bottom w:val="nil"/>
              <w:right w:val="nil"/>
            </w:tcBorders>
          </w:tcPr>
          <w:p w14:paraId="25DCF043" w14:textId="392C564B" w:rsidR="009C73DF" w:rsidRDefault="009C73DF" w:rsidP="0058148E">
            <w:pPr>
              <w:jc w:val="both"/>
              <w:rPr>
                <w:rFonts w:cstheme="minorHAnsi"/>
                <w:sz w:val="20"/>
              </w:rPr>
            </w:pPr>
            <w:r w:rsidRPr="001D5211">
              <w:rPr>
                <w:rFonts w:cstheme="minorHAnsi"/>
                <w:sz w:val="20"/>
              </w:rPr>
              <w:t>Multiplicité</w:t>
            </w:r>
          </w:p>
        </w:tc>
        <w:tc>
          <w:tcPr>
            <w:tcW w:w="6525" w:type="dxa"/>
            <w:tcBorders>
              <w:top w:val="nil"/>
              <w:left w:val="nil"/>
              <w:bottom w:val="nil"/>
              <w:right w:val="single" w:sz="4" w:space="0" w:color="auto"/>
            </w:tcBorders>
          </w:tcPr>
          <w:p w14:paraId="27F9F2F3" w14:textId="731AC7AD" w:rsidR="009C73DF" w:rsidRDefault="000A2958" w:rsidP="0058148E">
            <w:pPr>
              <w:jc w:val="both"/>
              <w:rPr>
                <w:rFonts w:cstheme="minorHAnsi"/>
                <w:sz w:val="20"/>
                <w:szCs w:val="20"/>
              </w:rPr>
            </w:pPr>
            <w:r>
              <w:rPr>
                <w:rFonts w:cstheme="minorHAnsi"/>
                <w:sz w:val="20"/>
                <w:szCs w:val="20"/>
              </w:rPr>
              <w:t>1</w:t>
            </w:r>
          </w:p>
        </w:tc>
      </w:tr>
      <w:tr w:rsidR="009C73DF" w14:paraId="52B6BE2B" w14:textId="77777777" w:rsidTr="000A2958">
        <w:tc>
          <w:tcPr>
            <w:tcW w:w="2763" w:type="dxa"/>
            <w:tcBorders>
              <w:top w:val="nil"/>
              <w:left w:val="single" w:sz="4" w:space="0" w:color="auto"/>
              <w:bottom w:val="nil"/>
              <w:right w:val="nil"/>
            </w:tcBorders>
          </w:tcPr>
          <w:p w14:paraId="4369E87B" w14:textId="74F74A71" w:rsidR="009C73DF" w:rsidRDefault="009C73DF" w:rsidP="0058148E">
            <w:pPr>
              <w:jc w:val="both"/>
              <w:rPr>
                <w:rFonts w:cstheme="minorHAnsi"/>
                <w:sz w:val="20"/>
              </w:rPr>
            </w:pPr>
            <w:r w:rsidRPr="001D5211">
              <w:rPr>
                <w:rFonts w:cstheme="minorHAnsi"/>
                <w:sz w:val="20"/>
              </w:rPr>
              <w:t>Statut</w:t>
            </w:r>
          </w:p>
        </w:tc>
        <w:tc>
          <w:tcPr>
            <w:tcW w:w="6525" w:type="dxa"/>
            <w:tcBorders>
              <w:top w:val="nil"/>
              <w:left w:val="nil"/>
              <w:bottom w:val="nil"/>
              <w:right w:val="single" w:sz="4" w:space="0" w:color="auto"/>
            </w:tcBorders>
          </w:tcPr>
          <w:p w14:paraId="51089E89" w14:textId="59CE6506" w:rsidR="009C73DF" w:rsidRDefault="000A2958" w:rsidP="0058148E">
            <w:pPr>
              <w:jc w:val="both"/>
              <w:rPr>
                <w:rFonts w:cstheme="minorHAnsi"/>
                <w:sz w:val="20"/>
                <w:szCs w:val="20"/>
              </w:rPr>
            </w:pPr>
            <w:r>
              <w:rPr>
                <w:rFonts w:cstheme="minorHAnsi"/>
                <w:sz w:val="20"/>
                <w:szCs w:val="20"/>
              </w:rPr>
              <w:t>Obligatoire</w:t>
            </w:r>
          </w:p>
        </w:tc>
      </w:tr>
      <w:tr w:rsidR="00F06654" w14:paraId="7E3E1141" w14:textId="77777777" w:rsidTr="000A2958">
        <w:tc>
          <w:tcPr>
            <w:tcW w:w="2763" w:type="dxa"/>
            <w:tcBorders>
              <w:top w:val="nil"/>
              <w:left w:val="single" w:sz="4" w:space="0" w:color="auto"/>
              <w:bottom w:val="single" w:sz="4" w:space="0" w:color="auto"/>
              <w:right w:val="nil"/>
            </w:tcBorders>
          </w:tcPr>
          <w:p w14:paraId="4A0832E6" w14:textId="0432DCAD" w:rsidR="00F06654" w:rsidRDefault="009C73DF" w:rsidP="0058148E">
            <w:pPr>
              <w:jc w:val="both"/>
              <w:rPr>
                <w:rFonts w:cstheme="minorHAnsi"/>
                <w:sz w:val="20"/>
              </w:rPr>
            </w:pPr>
            <w:r>
              <w:rPr>
                <w:rFonts w:cstheme="minorHAnsi"/>
                <w:sz w:val="20"/>
              </w:rPr>
              <w:t>Remarque</w:t>
            </w:r>
          </w:p>
        </w:tc>
        <w:tc>
          <w:tcPr>
            <w:tcW w:w="6525" w:type="dxa"/>
            <w:tcBorders>
              <w:top w:val="nil"/>
              <w:left w:val="nil"/>
              <w:bottom w:val="single" w:sz="4" w:space="0" w:color="auto"/>
              <w:right w:val="single" w:sz="4" w:space="0" w:color="auto"/>
            </w:tcBorders>
          </w:tcPr>
          <w:p w14:paraId="379585E2" w14:textId="0CCD50C3" w:rsidR="00F06654" w:rsidRDefault="000A2958" w:rsidP="006D3A3F">
            <w:pPr>
              <w:jc w:val="both"/>
              <w:rPr>
                <w:rFonts w:cstheme="minorHAnsi"/>
                <w:sz w:val="20"/>
                <w:szCs w:val="20"/>
              </w:rPr>
            </w:pPr>
            <w:r>
              <w:rPr>
                <w:rFonts w:cstheme="minorHAnsi"/>
                <w:sz w:val="20"/>
                <w:szCs w:val="20"/>
              </w:rPr>
              <w:t xml:space="preserve">Il peut s’agir de la réalisation initiale de l’atlas des paysages sur un territoire donné ou de sa complète actualisation. La fréquence </w:t>
            </w:r>
            <w:r w:rsidR="006D3A3F">
              <w:rPr>
                <w:rFonts w:cstheme="minorHAnsi"/>
                <w:sz w:val="20"/>
                <w:szCs w:val="20"/>
              </w:rPr>
              <w:t xml:space="preserve">observée </w:t>
            </w:r>
            <w:r>
              <w:rPr>
                <w:rFonts w:cstheme="minorHAnsi"/>
                <w:sz w:val="20"/>
                <w:szCs w:val="20"/>
              </w:rPr>
              <w:t>de réalisation des atlas départementaux est de 10 ans</w:t>
            </w:r>
          </w:p>
        </w:tc>
      </w:tr>
      <w:tr w:rsidR="00F06654" w14:paraId="077AD1F4" w14:textId="77777777" w:rsidTr="000A2958">
        <w:tc>
          <w:tcPr>
            <w:tcW w:w="2763" w:type="dxa"/>
            <w:tcBorders>
              <w:top w:val="single" w:sz="4" w:space="0" w:color="auto"/>
              <w:left w:val="single" w:sz="4" w:space="0" w:color="auto"/>
              <w:bottom w:val="nil"/>
              <w:right w:val="nil"/>
            </w:tcBorders>
          </w:tcPr>
          <w:p w14:paraId="0E4066AC" w14:textId="6BDB1952" w:rsidR="00F06654" w:rsidRDefault="000A2958" w:rsidP="0058148E">
            <w:pPr>
              <w:jc w:val="both"/>
              <w:rPr>
                <w:rFonts w:cstheme="minorHAnsi"/>
                <w:sz w:val="20"/>
              </w:rPr>
            </w:pPr>
            <w:proofErr w:type="spellStart"/>
            <w:r w:rsidRPr="000A2958">
              <w:rPr>
                <w:rFonts w:cstheme="minorHAnsi"/>
                <w:b/>
              </w:rPr>
              <w:t>dateRévisionPopulation</w:t>
            </w:r>
            <w:proofErr w:type="spellEnd"/>
          </w:p>
        </w:tc>
        <w:tc>
          <w:tcPr>
            <w:tcW w:w="6525" w:type="dxa"/>
            <w:tcBorders>
              <w:top w:val="single" w:sz="4" w:space="0" w:color="auto"/>
              <w:left w:val="nil"/>
              <w:bottom w:val="nil"/>
              <w:right w:val="single" w:sz="4" w:space="0" w:color="auto"/>
            </w:tcBorders>
          </w:tcPr>
          <w:p w14:paraId="57AF9F30" w14:textId="77777777" w:rsidR="00F06654" w:rsidRDefault="00F06654" w:rsidP="0058148E">
            <w:pPr>
              <w:jc w:val="both"/>
              <w:rPr>
                <w:rFonts w:cstheme="minorHAnsi"/>
                <w:sz w:val="20"/>
                <w:szCs w:val="20"/>
              </w:rPr>
            </w:pPr>
          </w:p>
        </w:tc>
      </w:tr>
      <w:tr w:rsidR="000A2958" w14:paraId="66DB14EC" w14:textId="77777777" w:rsidTr="000A2958">
        <w:tc>
          <w:tcPr>
            <w:tcW w:w="2763" w:type="dxa"/>
            <w:tcBorders>
              <w:top w:val="nil"/>
              <w:left w:val="single" w:sz="4" w:space="0" w:color="auto"/>
              <w:bottom w:val="nil"/>
              <w:right w:val="nil"/>
            </w:tcBorders>
          </w:tcPr>
          <w:p w14:paraId="0DD52522" w14:textId="7ADB1639" w:rsidR="000A2958" w:rsidRDefault="000A2958" w:rsidP="0058148E">
            <w:pPr>
              <w:jc w:val="both"/>
              <w:rPr>
                <w:rFonts w:cstheme="minorHAnsi"/>
                <w:sz w:val="20"/>
              </w:rPr>
            </w:pPr>
            <w:r w:rsidRPr="001D5211">
              <w:rPr>
                <w:rFonts w:cstheme="minorHAnsi"/>
                <w:sz w:val="20"/>
              </w:rPr>
              <w:t>Définition</w:t>
            </w:r>
          </w:p>
        </w:tc>
        <w:tc>
          <w:tcPr>
            <w:tcW w:w="6525" w:type="dxa"/>
            <w:tcBorders>
              <w:top w:val="nil"/>
              <w:left w:val="nil"/>
              <w:bottom w:val="nil"/>
              <w:right w:val="single" w:sz="4" w:space="0" w:color="auto"/>
            </w:tcBorders>
          </w:tcPr>
          <w:p w14:paraId="44FE3243" w14:textId="391986DC" w:rsidR="000A2958" w:rsidRDefault="000A2958" w:rsidP="0058148E">
            <w:pPr>
              <w:jc w:val="both"/>
              <w:rPr>
                <w:rFonts w:cstheme="minorHAnsi"/>
                <w:sz w:val="20"/>
                <w:szCs w:val="20"/>
              </w:rPr>
            </w:pPr>
            <w:r>
              <w:rPr>
                <w:rFonts w:cstheme="minorHAnsi"/>
                <w:sz w:val="20"/>
                <w:szCs w:val="20"/>
              </w:rPr>
              <w:t>Date de révision des valeurs de  l’attribut «</w:t>
            </w:r>
            <w:r>
              <w:rPr>
                <w:rFonts w:ascii="Courier New" w:hAnsi="Courier New" w:cs="Courier New"/>
                <w:sz w:val="20"/>
                <w:szCs w:val="20"/>
              </w:rPr>
              <w:t> </w:t>
            </w:r>
            <w:proofErr w:type="spellStart"/>
            <w:r>
              <w:rPr>
                <w:rFonts w:cstheme="minorHAnsi"/>
                <w:sz w:val="20"/>
                <w:szCs w:val="20"/>
              </w:rPr>
              <w:t>popultionEstimée</w:t>
            </w:r>
            <w:proofErr w:type="spellEnd"/>
            <w:r>
              <w:rPr>
                <w:rFonts w:ascii="Courier New" w:hAnsi="Courier New" w:cs="Courier New"/>
                <w:sz w:val="20"/>
                <w:szCs w:val="20"/>
              </w:rPr>
              <w:t> </w:t>
            </w:r>
            <w:r>
              <w:rPr>
                <w:rFonts w:cs="Marianne"/>
                <w:sz w:val="20"/>
                <w:szCs w:val="20"/>
              </w:rPr>
              <w:t>»</w:t>
            </w:r>
            <w:r>
              <w:rPr>
                <w:rFonts w:cstheme="minorHAnsi"/>
                <w:sz w:val="20"/>
                <w:szCs w:val="20"/>
              </w:rPr>
              <w:t xml:space="preserve"> des découpages paysagers de l’atlas.</w:t>
            </w:r>
          </w:p>
        </w:tc>
      </w:tr>
      <w:tr w:rsidR="000A2958" w14:paraId="7C46A4D2" w14:textId="77777777" w:rsidTr="000A2958">
        <w:tc>
          <w:tcPr>
            <w:tcW w:w="2763" w:type="dxa"/>
            <w:tcBorders>
              <w:top w:val="nil"/>
              <w:left w:val="single" w:sz="4" w:space="0" w:color="auto"/>
              <w:bottom w:val="nil"/>
              <w:right w:val="nil"/>
            </w:tcBorders>
          </w:tcPr>
          <w:p w14:paraId="7DBE80BD" w14:textId="41F08490" w:rsidR="000A2958" w:rsidRDefault="000A2958" w:rsidP="0058148E">
            <w:pPr>
              <w:jc w:val="both"/>
              <w:rPr>
                <w:rFonts w:cstheme="minorHAnsi"/>
                <w:sz w:val="20"/>
              </w:rPr>
            </w:pPr>
            <w:r w:rsidRPr="001D5211">
              <w:rPr>
                <w:rFonts w:cstheme="minorHAnsi"/>
                <w:sz w:val="20"/>
              </w:rPr>
              <w:t>Type</w:t>
            </w:r>
          </w:p>
        </w:tc>
        <w:tc>
          <w:tcPr>
            <w:tcW w:w="6525" w:type="dxa"/>
            <w:tcBorders>
              <w:top w:val="nil"/>
              <w:left w:val="nil"/>
              <w:bottom w:val="nil"/>
              <w:right w:val="single" w:sz="4" w:space="0" w:color="auto"/>
            </w:tcBorders>
          </w:tcPr>
          <w:p w14:paraId="105DDF27" w14:textId="6B990A18" w:rsidR="000A2958" w:rsidRDefault="000A2958" w:rsidP="0058148E">
            <w:pPr>
              <w:jc w:val="both"/>
              <w:rPr>
                <w:rFonts w:cstheme="minorHAnsi"/>
                <w:sz w:val="20"/>
                <w:szCs w:val="20"/>
              </w:rPr>
            </w:pPr>
            <w:r>
              <w:rPr>
                <w:rFonts w:cstheme="minorHAnsi"/>
                <w:sz w:val="20"/>
                <w:szCs w:val="20"/>
              </w:rPr>
              <w:t>Date</w:t>
            </w:r>
          </w:p>
        </w:tc>
      </w:tr>
      <w:tr w:rsidR="000A2958" w14:paraId="01406896" w14:textId="77777777" w:rsidTr="000A2958">
        <w:tc>
          <w:tcPr>
            <w:tcW w:w="2763" w:type="dxa"/>
            <w:tcBorders>
              <w:top w:val="nil"/>
              <w:left w:val="single" w:sz="4" w:space="0" w:color="auto"/>
              <w:bottom w:val="nil"/>
              <w:right w:val="nil"/>
            </w:tcBorders>
          </w:tcPr>
          <w:p w14:paraId="3D2DFB55" w14:textId="431A6BE4" w:rsidR="000A2958" w:rsidRDefault="000A2958" w:rsidP="0058148E">
            <w:pPr>
              <w:jc w:val="both"/>
              <w:rPr>
                <w:rFonts w:cstheme="minorHAnsi"/>
                <w:sz w:val="20"/>
              </w:rPr>
            </w:pPr>
            <w:r w:rsidRPr="001D5211">
              <w:rPr>
                <w:rFonts w:cstheme="minorHAnsi"/>
                <w:sz w:val="20"/>
              </w:rPr>
              <w:t>Multiplicité</w:t>
            </w:r>
          </w:p>
        </w:tc>
        <w:tc>
          <w:tcPr>
            <w:tcW w:w="6525" w:type="dxa"/>
            <w:tcBorders>
              <w:top w:val="nil"/>
              <w:left w:val="nil"/>
              <w:bottom w:val="nil"/>
              <w:right w:val="single" w:sz="4" w:space="0" w:color="auto"/>
            </w:tcBorders>
          </w:tcPr>
          <w:p w14:paraId="280FCD36" w14:textId="1C7E3AFF" w:rsidR="000A2958" w:rsidRDefault="000A2958" w:rsidP="0058148E">
            <w:pPr>
              <w:jc w:val="both"/>
              <w:rPr>
                <w:rFonts w:cstheme="minorHAnsi"/>
                <w:sz w:val="20"/>
                <w:szCs w:val="20"/>
              </w:rPr>
            </w:pPr>
            <w:r>
              <w:rPr>
                <w:rFonts w:cstheme="minorHAnsi"/>
                <w:sz w:val="20"/>
                <w:szCs w:val="20"/>
              </w:rPr>
              <w:t>[0..1]</w:t>
            </w:r>
          </w:p>
        </w:tc>
      </w:tr>
      <w:tr w:rsidR="000A2958" w14:paraId="1795EE52" w14:textId="77777777" w:rsidTr="000A2958">
        <w:tc>
          <w:tcPr>
            <w:tcW w:w="2763" w:type="dxa"/>
            <w:tcBorders>
              <w:top w:val="nil"/>
              <w:left w:val="single" w:sz="4" w:space="0" w:color="auto"/>
              <w:bottom w:val="single" w:sz="4" w:space="0" w:color="auto"/>
              <w:right w:val="nil"/>
            </w:tcBorders>
          </w:tcPr>
          <w:p w14:paraId="1EF8FF69" w14:textId="67A9F306" w:rsidR="000A2958" w:rsidRDefault="000A2958" w:rsidP="0058148E">
            <w:pPr>
              <w:jc w:val="both"/>
              <w:rPr>
                <w:rFonts w:cstheme="minorHAnsi"/>
                <w:sz w:val="20"/>
              </w:rPr>
            </w:pPr>
            <w:r w:rsidRPr="001D5211">
              <w:rPr>
                <w:rFonts w:cstheme="minorHAnsi"/>
                <w:sz w:val="20"/>
              </w:rPr>
              <w:t>Statut</w:t>
            </w:r>
          </w:p>
        </w:tc>
        <w:tc>
          <w:tcPr>
            <w:tcW w:w="6525" w:type="dxa"/>
            <w:tcBorders>
              <w:top w:val="nil"/>
              <w:left w:val="nil"/>
              <w:bottom w:val="single" w:sz="4" w:space="0" w:color="auto"/>
              <w:right w:val="single" w:sz="4" w:space="0" w:color="auto"/>
            </w:tcBorders>
          </w:tcPr>
          <w:p w14:paraId="6176137D" w14:textId="3B9FF233" w:rsidR="000A2958" w:rsidRDefault="006D3A3F" w:rsidP="0058148E">
            <w:pPr>
              <w:jc w:val="both"/>
              <w:rPr>
                <w:rFonts w:cstheme="minorHAnsi"/>
                <w:sz w:val="20"/>
                <w:szCs w:val="20"/>
              </w:rPr>
            </w:pPr>
            <w:r>
              <w:rPr>
                <w:rFonts w:cstheme="minorHAnsi"/>
                <w:sz w:val="20"/>
                <w:szCs w:val="20"/>
              </w:rPr>
              <w:t>Facultatif</w:t>
            </w:r>
          </w:p>
          <w:p w14:paraId="516B2C79" w14:textId="4A585DFE" w:rsidR="000A2958" w:rsidRDefault="000A2958" w:rsidP="00F40D76">
            <w:pPr>
              <w:jc w:val="both"/>
              <w:rPr>
                <w:rFonts w:cstheme="minorHAnsi"/>
                <w:sz w:val="20"/>
                <w:szCs w:val="20"/>
              </w:rPr>
            </w:pPr>
            <w:r>
              <w:rPr>
                <w:rFonts w:cstheme="minorHAnsi"/>
                <w:sz w:val="20"/>
                <w:szCs w:val="20"/>
              </w:rPr>
              <w:t xml:space="preserve">Cet attribut est à renseigner dans le cas où une révision </w:t>
            </w:r>
            <w:r w:rsidR="00F40D76">
              <w:rPr>
                <w:rFonts w:cstheme="minorHAnsi"/>
                <w:sz w:val="20"/>
                <w:szCs w:val="20"/>
              </w:rPr>
              <w:t xml:space="preserve">des </w:t>
            </w:r>
            <w:r>
              <w:rPr>
                <w:rFonts w:cstheme="minorHAnsi"/>
                <w:sz w:val="20"/>
                <w:szCs w:val="20"/>
              </w:rPr>
              <w:t xml:space="preserve">valeurs </w:t>
            </w:r>
            <w:r w:rsidR="006D3A3F">
              <w:rPr>
                <w:rFonts w:cstheme="minorHAnsi"/>
                <w:sz w:val="20"/>
                <w:szCs w:val="20"/>
              </w:rPr>
              <w:t>de l’attribut</w:t>
            </w:r>
            <w:r>
              <w:rPr>
                <w:rFonts w:cstheme="minorHAnsi"/>
                <w:sz w:val="20"/>
                <w:szCs w:val="20"/>
              </w:rPr>
              <w:t xml:space="preserve"> «</w:t>
            </w:r>
            <w:r>
              <w:rPr>
                <w:rFonts w:ascii="Courier New" w:hAnsi="Courier New" w:cs="Courier New"/>
                <w:sz w:val="20"/>
                <w:szCs w:val="20"/>
              </w:rPr>
              <w:t> </w:t>
            </w:r>
            <w:proofErr w:type="spellStart"/>
            <w:r>
              <w:rPr>
                <w:rFonts w:cstheme="minorHAnsi"/>
                <w:sz w:val="20"/>
                <w:szCs w:val="20"/>
              </w:rPr>
              <w:t>popul</w:t>
            </w:r>
            <w:r w:rsidR="006D3A3F">
              <w:rPr>
                <w:rFonts w:cstheme="minorHAnsi"/>
                <w:sz w:val="20"/>
                <w:szCs w:val="20"/>
              </w:rPr>
              <w:t>a</w:t>
            </w:r>
            <w:r>
              <w:rPr>
                <w:rFonts w:cstheme="minorHAnsi"/>
                <w:sz w:val="20"/>
                <w:szCs w:val="20"/>
              </w:rPr>
              <w:t>tionEstimée</w:t>
            </w:r>
            <w:proofErr w:type="spellEnd"/>
            <w:r>
              <w:rPr>
                <w:rFonts w:ascii="Courier New" w:hAnsi="Courier New" w:cs="Courier New"/>
                <w:sz w:val="20"/>
                <w:szCs w:val="20"/>
              </w:rPr>
              <w:t> </w:t>
            </w:r>
            <w:r>
              <w:rPr>
                <w:rFonts w:cs="Marianne"/>
                <w:sz w:val="20"/>
                <w:szCs w:val="20"/>
              </w:rPr>
              <w:t xml:space="preserve">» a </w:t>
            </w:r>
            <w:r w:rsidR="00A167AA">
              <w:rPr>
                <w:rFonts w:cs="Marianne"/>
                <w:sz w:val="20"/>
                <w:szCs w:val="20"/>
              </w:rPr>
              <w:t>lieu pour</w:t>
            </w:r>
            <w:r w:rsidR="00F40D76">
              <w:rPr>
                <w:rFonts w:cs="Marianne"/>
                <w:sz w:val="20"/>
                <w:szCs w:val="20"/>
              </w:rPr>
              <w:t xml:space="preserve"> tous les découpages paysagers de l’atlas </w:t>
            </w:r>
            <w:r>
              <w:rPr>
                <w:rFonts w:cs="Marianne"/>
                <w:sz w:val="20"/>
                <w:szCs w:val="20"/>
              </w:rPr>
              <w:t>entre 2 réalisations de l’atlas</w:t>
            </w:r>
            <w:r w:rsidR="00F40D76">
              <w:rPr>
                <w:rFonts w:cs="Marianne"/>
                <w:sz w:val="20"/>
                <w:szCs w:val="20"/>
              </w:rPr>
              <w:t xml:space="preserve">. </w:t>
            </w:r>
          </w:p>
        </w:tc>
      </w:tr>
      <w:tr w:rsidR="00F06654" w14:paraId="50E22208" w14:textId="77777777" w:rsidTr="000A2958">
        <w:tc>
          <w:tcPr>
            <w:tcW w:w="2763" w:type="dxa"/>
            <w:tcBorders>
              <w:top w:val="single" w:sz="4" w:space="0" w:color="auto"/>
              <w:left w:val="single" w:sz="4" w:space="0" w:color="auto"/>
              <w:bottom w:val="nil"/>
              <w:right w:val="nil"/>
            </w:tcBorders>
          </w:tcPr>
          <w:p w14:paraId="75B58818" w14:textId="6B81D0C0" w:rsidR="00F06654" w:rsidRDefault="004B7C93" w:rsidP="0058148E">
            <w:pPr>
              <w:jc w:val="both"/>
              <w:rPr>
                <w:rFonts w:cstheme="minorHAnsi"/>
                <w:sz w:val="20"/>
              </w:rPr>
            </w:pPr>
            <w:proofErr w:type="spellStart"/>
            <w:r>
              <w:rPr>
                <w:rFonts w:cstheme="minorHAnsi"/>
                <w:b/>
              </w:rPr>
              <w:t>date</w:t>
            </w:r>
            <w:r w:rsidR="000A2958" w:rsidRPr="000A2958">
              <w:rPr>
                <w:rFonts w:cstheme="minorHAnsi"/>
                <w:b/>
              </w:rPr>
              <w:t>RévisionDynamiques</w:t>
            </w:r>
            <w:proofErr w:type="spellEnd"/>
          </w:p>
        </w:tc>
        <w:tc>
          <w:tcPr>
            <w:tcW w:w="6525" w:type="dxa"/>
            <w:tcBorders>
              <w:top w:val="single" w:sz="4" w:space="0" w:color="auto"/>
              <w:left w:val="nil"/>
              <w:bottom w:val="nil"/>
              <w:right w:val="single" w:sz="4" w:space="0" w:color="auto"/>
            </w:tcBorders>
          </w:tcPr>
          <w:p w14:paraId="503308B7" w14:textId="77777777" w:rsidR="00F06654" w:rsidRDefault="00F06654" w:rsidP="0058148E">
            <w:pPr>
              <w:jc w:val="both"/>
              <w:rPr>
                <w:rFonts w:cstheme="minorHAnsi"/>
                <w:sz w:val="20"/>
                <w:szCs w:val="20"/>
              </w:rPr>
            </w:pPr>
          </w:p>
        </w:tc>
      </w:tr>
      <w:tr w:rsidR="000A2958" w14:paraId="51031F08" w14:textId="77777777" w:rsidTr="000A2958">
        <w:tc>
          <w:tcPr>
            <w:tcW w:w="2763" w:type="dxa"/>
            <w:tcBorders>
              <w:top w:val="nil"/>
              <w:left w:val="single" w:sz="4" w:space="0" w:color="auto"/>
              <w:bottom w:val="nil"/>
              <w:right w:val="nil"/>
            </w:tcBorders>
          </w:tcPr>
          <w:p w14:paraId="63CEE32C" w14:textId="610A17D5" w:rsidR="000A2958" w:rsidRDefault="000A2958" w:rsidP="0058148E">
            <w:pPr>
              <w:jc w:val="both"/>
              <w:rPr>
                <w:rFonts w:cstheme="minorHAnsi"/>
                <w:sz w:val="20"/>
              </w:rPr>
            </w:pPr>
            <w:r w:rsidRPr="001D5211">
              <w:rPr>
                <w:rFonts w:cstheme="minorHAnsi"/>
                <w:sz w:val="20"/>
              </w:rPr>
              <w:t>Définition</w:t>
            </w:r>
          </w:p>
        </w:tc>
        <w:tc>
          <w:tcPr>
            <w:tcW w:w="6525" w:type="dxa"/>
            <w:tcBorders>
              <w:top w:val="nil"/>
              <w:left w:val="nil"/>
              <w:bottom w:val="nil"/>
              <w:right w:val="single" w:sz="4" w:space="0" w:color="auto"/>
            </w:tcBorders>
          </w:tcPr>
          <w:p w14:paraId="12EE0A05" w14:textId="22A07851" w:rsidR="000A2958" w:rsidRDefault="00F40D76" w:rsidP="00F40D76">
            <w:pPr>
              <w:jc w:val="both"/>
              <w:rPr>
                <w:rFonts w:cstheme="minorHAnsi"/>
                <w:sz w:val="20"/>
                <w:szCs w:val="20"/>
              </w:rPr>
            </w:pPr>
            <w:r>
              <w:rPr>
                <w:rFonts w:cstheme="minorHAnsi"/>
                <w:sz w:val="20"/>
                <w:szCs w:val="20"/>
              </w:rPr>
              <w:t>Date de révision des informations liées aux dynamiques.</w:t>
            </w:r>
          </w:p>
        </w:tc>
      </w:tr>
      <w:tr w:rsidR="000A2958" w14:paraId="1170F881" w14:textId="77777777" w:rsidTr="000A2958">
        <w:tc>
          <w:tcPr>
            <w:tcW w:w="2763" w:type="dxa"/>
            <w:tcBorders>
              <w:top w:val="nil"/>
              <w:left w:val="single" w:sz="4" w:space="0" w:color="auto"/>
              <w:bottom w:val="nil"/>
              <w:right w:val="nil"/>
            </w:tcBorders>
          </w:tcPr>
          <w:p w14:paraId="7FCA5F1A" w14:textId="5B413F76" w:rsidR="000A2958" w:rsidRDefault="000A2958" w:rsidP="0058148E">
            <w:pPr>
              <w:jc w:val="both"/>
              <w:rPr>
                <w:rFonts w:cstheme="minorHAnsi"/>
                <w:sz w:val="20"/>
              </w:rPr>
            </w:pPr>
            <w:r w:rsidRPr="001D5211">
              <w:rPr>
                <w:rFonts w:cstheme="minorHAnsi"/>
                <w:sz w:val="20"/>
              </w:rPr>
              <w:t>Type</w:t>
            </w:r>
          </w:p>
        </w:tc>
        <w:tc>
          <w:tcPr>
            <w:tcW w:w="6525" w:type="dxa"/>
            <w:tcBorders>
              <w:top w:val="nil"/>
              <w:left w:val="nil"/>
              <w:bottom w:val="nil"/>
              <w:right w:val="single" w:sz="4" w:space="0" w:color="auto"/>
            </w:tcBorders>
          </w:tcPr>
          <w:p w14:paraId="11AF698D" w14:textId="5704BDC2" w:rsidR="000A2958" w:rsidRDefault="00F40D76" w:rsidP="0058148E">
            <w:pPr>
              <w:jc w:val="both"/>
              <w:rPr>
                <w:rFonts w:cstheme="minorHAnsi"/>
                <w:sz w:val="20"/>
                <w:szCs w:val="20"/>
              </w:rPr>
            </w:pPr>
            <w:r>
              <w:rPr>
                <w:rFonts w:cstheme="minorHAnsi"/>
                <w:sz w:val="20"/>
                <w:szCs w:val="20"/>
              </w:rPr>
              <w:t>Date</w:t>
            </w:r>
          </w:p>
        </w:tc>
      </w:tr>
      <w:tr w:rsidR="000A2958" w14:paraId="6E39F0D9" w14:textId="77777777" w:rsidTr="00F40D76">
        <w:tc>
          <w:tcPr>
            <w:tcW w:w="2763" w:type="dxa"/>
            <w:tcBorders>
              <w:top w:val="nil"/>
              <w:left w:val="single" w:sz="4" w:space="0" w:color="auto"/>
              <w:bottom w:val="nil"/>
              <w:right w:val="nil"/>
            </w:tcBorders>
          </w:tcPr>
          <w:p w14:paraId="35FA1BC5" w14:textId="712C8016" w:rsidR="000A2958" w:rsidRDefault="000A2958" w:rsidP="0058148E">
            <w:pPr>
              <w:jc w:val="both"/>
              <w:rPr>
                <w:rFonts w:cstheme="minorHAnsi"/>
                <w:sz w:val="20"/>
              </w:rPr>
            </w:pPr>
            <w:r w:rsidRPr="001D5211">
              <w:rPr>
                <w:rFonts w:cstheme="minorHAnsi"/>
                <w:sz w:val="20"/>
              </w:rPr>
              <w:t>Multiplicité</w:t>
            </w:r>
          </w:p>
        </w:tc>
        <w:tc>
          <w:tcPr>
            <w:tcW w:w="6525" w:type="dxa"/>
            <w:tcBorders>
              <w:top w:val="nil"/>
              <w:left w:val="nil"/>
              <w:bottom w:val="nil"/>
              <w:right w:val="single" w:sz="4" w:space="0" w:color="auto"/>
            </w:tcBorders>
          </w:tcPr>
          <w:p w14:paraId="5708232A" w14:textId="11EA154B" w:rsidR="000A2958" w:rsidRDefault="00F40D76" w:rsidP="0058148E">
            <w:pPr>
              <w:jc w:val="both"/>
              <w:rPr>
                <w:rFonts w:cstheme="minorHAnsi"/>
                <w:sz w:val="20"/>
                <w:szCs w:val="20"/>
              </w:rPr>
            </w:pPr>
            <w:r>
              <w:rPr>
                <w:rFonts w:cstheme="minorHAnsi"/>
                <w:sz w:val="20"/>
                <w:szCs w:val="20"/>
              </w:rPr>
              <w:t>[0..1]</w:t>
            </w:r>
          </w:p>
        </w:tc>
      </w:tr>
      <w:tr w:rsidR="000A2958" w14:paraId="5772B820" w14:textId="77777777" w:rsidTr="00F40D76">
        <w:tc>
          <w:tcPr>
            <w:tcW w:w="2763" w:type="dxa"/>
            <w:tcBorders>
              <w:top w:val="nil"/>
              <w:left w:val="single" w:sz="4" w:space="0" w:color="auto"/>
              <w:bottom w:val="single" w:sz="4" w:space="0" w:color="auto"/>
              <w:right w:val="nil"/>
            </w:tcBorders>
          </w:tcPr>
          <w:p w14:paraId="3FD9B8EE" w14:textId="533AAD40" w:rsidR="000A2958" w:rsidRDefault="000A2958" w:rsidP="0058148E">
            <w:pPr>
              <w:jc w:val="both"/>
              <w:rPr>
                <w:rFonts w:cstheme="minorHAnsi"/>
                <w:sz w:val="20"/>
              </w:rPr>
            </w:pPr>
            <w:r w:rsidRPr="001D5211">
              <w:rPr>
                <w:rFonts w:cstheme="minorHAnsi"/>
                <w:sz w:val="20"/>
              </w:rPr>
              <w:t>Statut</w:t>
            </w:r>
          </w:p>
        </w:tc>
        <w:tc>
          <w:tcPr>
            <w:tcW w:w="6525" w:type="dxa"/>
            <w:tcBorders>
              <w:top w:val="nil"/>
              <w:left w:val="nil"/>
              <w:bottom w:val="single" w:sz="4" w:space="0" w:color="auto"/>
              <w:right w:val="single" w:sz="4" w:space="0" w:color="auto"/>
            </w:tcBorders>
          </w:tcPr>
          <w:p w14:paraId="05216973" w14:textId="72069E3B" w:rsidR="000A2958" w:rsidRDefault="006D3A3F" w:rsidP="0058148E">
            <w:pPr>
              <w:jc w:val="both"/>
              <w:rPr>
                <w:rFonts w:cstheme="minorHAnsi"/>
                <w:sz w:val="20"/>
                <w:szCs w:val="20"/>
              </w:rPr>
            </w:pPr>
            <w:commentRangeStart w:id="52"/>
            <w:r>
              <w:rPr>
                <w:rFonts w:cstheme="minorHAnsi"/>
                <w:sz w:val="20"/>
                <w:szCs w:val="20"/>
              </w:rPr>
              <w:t>Obligatoire</w:t>
            </w:r>
            <w:commentRangeEnd w:id="52"/>
            <w:r w:rsidR="000B725F">
              <w:rPr>
                <w:rStyle w:val="Marquedecommentaire"/>
              </w:rPr>
              <w:commentReference w:id="52"/>
            </w:r>
          </w:p>
          <w:p w14:paraId="1E98654B" w14:textId="47AF0650" w:rsidR="00F40D76" w:rsidRDefault="00F40D76" w:rsidP="006D3A3F">
            <w:pPr>
              <w:jc w:val="both"/>
              <w:rPr>
                <w:rFonts w:cstheme="minorHAnsi"/>
                <w:sz w:val="20"/>
                <w:szCs w:val="20"/>
              </w:rPr>
            </w:pPr>
            <w:r>
              <w:rPr>
                <w:rFonts w:cstheme="minorHAnsi"/>
                <w:sz w:val="20"/>
                <w:szCs w:val="20"/>
              </w:rPr>
              <w:t xml:space="preserve">Cet attribut est à renseigner dans le cas où une révision </w:t>
            </w:r>
            <w:r w:rsidR="006D3A3F">
              <w:rPr>
                <w:rFonts w:cstheme="minorHAnsi"/>
                <w:sz w:val="20"/>
                <w:szCs w:val="20"/>
              </w:rPr>
              <w:t>des dynamiques</w:t>
            </w:r>
            <w:r>
              <w:rPr>
                <w:rFonts w:cstheme="minorHAnsi"/>
                <w:sz w:val="20"/>
                <w:szCs w:val="20"/>
              </w:rPr>
              <w:t xml:space="preserve"> </w:t>
            </w:r>
            <w:r>
              <w:rPr>
                <w:rFonts w:cs="Marianne"/>
                <w:sz w:val="20"/>
                <w:szCs w:val="20"/>
              </w:rPr>
              <w:t xml:space="preserve">a </w:t>
            </w:r>
            <w:r w:rsidR="00A167AA">
              <w:rPr>
                <w:rFonts w:cs="Marianne"/>
                <w:sz w:val="20"/>
                <w:szCs w:val="20"/>
              </w:rPr>
              <w:t>lieu pour</w:t>
            </w:r>
            <w:r>
              <w:rPr>
                <w:rFonts w:cs="Marianne"/>
                <w:sz w:val="20"/>
                <w:szCs w:val="20"/>
              </w:rPr>
              <w:t xml:space="preserve"> tous les découpages paysagers de l’atlas. </w:t>
            </w:r>
          </w:p>
        </w:tc>
      </w:tr>
    </w:tbl>
    <w:p w14:paraId="7EA65A8B" w14:textId="77777777" w:rsidR="00B67B98" w:rsidRDefault="00B67B98" w:rsidP="00B67B98">
      <w:pPr>
        <w:jc w:val="both"/>
        <w:rPr>
          <w:rFonts w:cstheme="minorHAnsi"/>
        </w:rPr>
      </w:pPr>
    </w:p>
    <w:p w14:paraId="4EEC8606" w14:textId="77777777" w:rsidR="00B67B98" w:rsidRDefault="00B67B98" w:rsidP="00B67B98">
      <w:pPr>
        <w:rPr>
          <w:u w:val="single"/>
        </w:rPr>
      </w:pPr>
      <w:r w:rsidRPr="00BE07F6">
        <w:rPr>
          <w:u w:val="single"/>
        </w:rPr>
        <w:t>Liste des énumérés</w:t>
      </w:r>
    </w:p>
    <w:tbl>
      <w:tblPr>
        <w:tblStyle w:val="Grilledutableau"/>
        <w:tblW w:w="0" w:type="auto"/>
        <w:tblLook w:val="04A0" w:firstRow="1" w:lastRow="0" w:firstColumn="1" w:lastColumn="0" w:noHBand="0" w:noVBand="1"/>
      </w:tblPr>
      <w:tblGrid>
        <w:gridCol w:w="2222"/>
        <w:gridCol w:w="7066"/>
      </w:tblGrid>
      <w:tr w:rsidR="00B67B98" w:rsidRPr="00343272" w14:paraId="0B157D25" w14:textId="77777777" w:rsidTr="0058148E">
        <w:tc>
          <w:tcPr>
            <w:tcW w:w="9288" w:type="dxa"/>
            <w:gridSpan w:val="2"/>
            <w:tcBorders>
              <w:bottom w:val="nil"/>
            </w:tcBorders>
          </w:tcPr>
          <w:p w14:paraId="62DE7403" w14:textId="687BCC93" w:rsidR="00B67B98" w:rsidRPr="00343272" w:rsidRDefault="00F40D76" w:rsidP="00F40D76">
            <w:pPr>
              <w:jc w:val="both"/>
              <w:rPr>
                <w:rFonts w:cstheme="minorHAnsi"/>
                <w:b/>
              </w:rPr>
            </w:pPr>
            <w:proofErr w:type="spellStart"/>
            <w:r>
              <w:rPr>
                <w:rFonts w:cstheme="minorHAnsi"/>
                <w:b/>
              </w:rPr>
              <w:t>TypeAtlas</w:t>
            </w:r>
            <w:proofErr w:type="spellEnd"/>
          </w:p>
        </w:tc>
      </w:tr>
      <w:tr w:rsidR="00B67B98" w:rsidRPr="001D5211" w14:paraId="2393714D" w14:textId="77777777" w:rsidTr="0058148E">
        <w:tc>
          <w:tcPr>
            <w:tcW w:w="2222" w:type="dxa"/>
            <w:tcBorders>
              <w:top w:val="nil"/>
              <w:left w:val="single" w:sz="4" w:space="0" w:color="auto"/>
              <w:bottom w:val="nil"/>
              <w:right w:val="nil"/>
            </w:tcBorders>
          </w:tcPr>
          <w:p w14:paraId="526EB70D" w14:textId="77777777" w:rsidR="00B67B98" w:rsidRPr="00416CE8" w:rsidRDefault="00B67B98" w:rsidP="0058148E">
            <w:pPr>
              <w:jc w:val="both"/>
              <w:rPr>
                <w:rFonts w:cstheme="minorHAnsi"/>
                <w:b/>
              </w:rPr>
            </w:pPr>
            <w:r w:rsidRPr="0065013A">
              <w:rPr>
                <w:rFonts w:cstheme="minorHAnsi"/>
                <w:sz w:val="20"/>
              </w:rPr>
              <w:t>Définition</w:t>
            </w:r>
          </w:p>
        </w:tc>
        <w:tc>
          <w:tcPr>
            <w:tcW w:w="7066" w:type="dxa"/>
            <w:tcBorders>
              <w:top w:val="nil"/>
              <w:left w:val="nil"/>
              <w:bottom w:val="nil"/>
              <w:right w:val="single" w:sz="4" w:space="0" w:color="auto"/>
            </w:tcBorders>
          </w:tcPr>
          <w:p w14:paraId="7C7159EA" w14:textId="6B6A268C" w:rsidR="00B67B98" w:rsidRPr="001D5211" w:rsidRDefault="00B67B98" w:rsidP="00F40D76">
            <w:pPr>
              <w:jc w:val="both"/>
              <w:rPr>
                <w:rFonts w:cstheme="minorHAnsi"/>
                <w:sz w:val="20"/>
              </w:rPr>
            </w:pPr>
            <w:r>
              <w:rPr>
                <w:rFonts w:cstheme="minorHAnsi"/>
                <w:sz w:val="20"/>
              </w:rPr>
              <w:t xml:space="preserve">Liste des valeurs possibles de l’attribut </w:t>
            </w:r>
            <w:proofErr w:type="spellStart"/>
            <w:r w:rsidR="00F40D76">
              <w:rPr>
                <w:rFonts w:cstheme="minorHAnsi"/>
                <w:sz w:val="20"/>
              </w:rPr>
              <w:t>TypeAtlas</w:t>
            </w:r>
            <w:proofErr w:type="spellEnd"/>
          </w:p>
        </w:tc>
      </w:tr>
      <w:tr w:rsidR="00B67B98" w:rsidRPr="001D5211" w14:paraId="2807C2F6" w14:textId="77777777" w:rsidTr="0058148E">
        <w:tc>
          <w:tcPr>
            <w:tcW w:w="9288" w:type="dxa"/>
            <w:gridSpan w:val="2"/>
            <w:tcBorders>
              <w:top w:val="single" w:sz="4" w:space="0" w:color="auto"/>
              <w:left w:val="single" w:sz="4" w:space="0" w:color="auto"/>
              <w:bottom w:val="nil"/>
            </w:tcBorders>
          </w:tcPr>
          <w:p w14:paraId="6A6E6439" w14:textId="07683184" w:rsidR="00B67B98" w:rsidRPr="001D5211" w:rsidRDefault="00F40D76" w:rsidP="0058148E">
            <w:pPr>
              <w:jc w:val="both"/>
              <w:rPr>
                <w:rFonts w:cstheme="minorHAnsi"/>
                <w:b/>
              </w:rPr>
            </w:pPr>
            <w:r>
              <w:rPr>
                <w:rFonts w:cstheme="minorHAnsi"/>
                <w:b/>
              </w:rPr>
              <w:lastRenderedPageBreak/>
              <w:t>département</w:t>
            </w:r>
          </w:p>
        </w:tc>
      </w:tr>
      <w:tr w:rsidR="00B67B98" w:rsidRPr="00BE2FA9" w14:paraId="1C54C286" w14:textId="77777777" w:rsidTr="0058148E">
        <w:tc>
          <w:tcPr>
            <w:tcW w:w="2222" w:type="dxa"/>
            <w:tcBorders>
              <w:top w:val="nil"/>
              <w:left w:val="single" w:sz="4" w:space="0" w:color="auto"/>
              <w:bottom w:val="nil"/>
              <w:right w:val="nil"/>
            </w:tcBorders>
          </w:tcPr>
          <w:p w14:paraId="4CCF328E" w14:textId="77777777" w:rsidR="00B67B98" w:rsidRPr="00DA25A8" w:rsidRDefault="00B67B98" w:rsidP="0058148E">
            <w:pPr>
              <w:jc w:val="both"/>
              <w:rPr>
                <w:rFonts w:cstheme="minorHAnsi"/>
                <w:sz w:val="20"/>
                <w:szCs w:val="20"/>
              </w:rPr>
            </w:pPr>
            <w:r w:rsidRPr="00DA25A8">
              <w:rPr>
                <w:rFonts w:cstheme="minorHAnsi"/>
                <w:sz w:val="20"/>
                <w:szCs w:val="20"/>
              </w:rPr>
              <w:t>Définition</w:t>
            </w:r>
          </w:p>
        </w:tc>
        <w:tc>
          <w:tcPr>
            <w:tcW w:w="7066" w:type="dxa"/>
            <w:tcBorders>
              <w:top w:val="nil"/>
              <w:left w:val="nil"/>
              <w:bottom w:val="nil"/>
              <w:right w:val="single" w:sz="4" w:space="0" w:color="auto"/>
            </w:tcBorders>
          </w:tcPr>
          <w:p w14:paraId="43D34D99" w14:textId="4C945261" w:rsidR="00B67B98" w:rsidRPr="00BE2FA9" w:rsidRDefault="00F40D76" w:rsidP="00147141">
            <w:pPr>
              <w:jc w:val="both"/>
              <w:rPr>
                <w:rFonts w:cstheme="minorHAnsi"/>
                <w:sz w:val="20"/>
              </w:rPr>
            </w:pPr>
            <w:r>
              <w:rPr>
                <w:rFonts w:cstheme="minorHAnsi"/>
                <w:sz w:val="20"/>
              </w:rPr>
              <w:t>L’atlas du paysage a été réalisé au ni</w:t>
            </w:r>
            <w:r w:rsidR="00147141">
              <w:rPr>
                <w:rFonts w:cstheme="minorHAnsi"/>
                <w:sz w:val="20"/>
              </w:rPr>
              <w:t xml:space="preserve">veau d’un département. </w:t>
            </w:r>
          </w:p>
        </w:tc>
      </w:tr>
      <w:tr w:rsidR="00B67B98" w:rsidRPr="00970A8A" w14:paraId="63FF2442" w14:textId="77777777" w:rsidTr="00147141">
        <w:tc>
          <w:tcPr>
            <w:tcW w:w="9288" w:type="dxa"/>
            <w:gridSpan w:val="2"/>
            <w:tcBorders>
              <w:top w:val="single" w:sz="4" w:space="0" w:color="auto"/>
              <w:bottom w:val="nil"/>
            </w:tcBorders>
          </w:tcPr>
          <w:p w14:paraId="780B4912" w14:textId="52E9F2FD" w:rsidR="00B67B98" w:rsidRPr="00970A8A" w:rsidRDefault="00147141" w:rsidP="0058148E">
            <w:pPr>
              <w:jc w:val="both"/>
              <w:rPr>
                <w:rFonts w:cstheme="minorHAnsi"/>
                <w:sz w:val="20"/>
                <w:szCs w:val="20"/>
              </w:rPr>
            </w:pPr>
            <w:r>
              <w:rPr>
                <w:rFonts w:cstheme="minorHAnsi"/>
                <w:b/>
              </w:rPr>
              <w:t>région</w:t>
            </w:r>
          </w:p>
        </w:tc>
      </w:tr>
      <w:tr w:rsidR="00B67B98" w:rsidRPr="00BE2FA9" w14:paraId="1C14B77C" w14:textId="77777777" w:rsidTr="00147141">
        <w:tc>
          <w:tcPr>
            <w:tcW w:w="2222" w:type="dxa"/>
            <w:tcBorders>
              <w:top w:val="nil"/>
              <w:left w:val="single" w:sz="4" w:space="0" w:color="auto"/>
              <w:bottom w:val="single" w:sz="4" w:space="0" w:color="auto"/>
              <w:right w:val="nil"/>
            </w:tcBorders>
          </w:tcPr>
          <w:p w14:paraId="4E1EE765" w14:textId="77777777" w:rsidR="00B67B98" w:rsidRDefault="00B67B98" w:rsidP="0058148E">
            <w:pPr>
              <w:jc w:val="both"/>
              <w:rPr>
                <w:rFonts w:cstheme="minorHAnsi"/>
              </w:rPr>
            </w:pPr>
            <w:r w:rsidRPr="001D5211">
              <w:rPr>
                <w:rFonts w:cstheme="minorHAnsi"/>
                <w:sz w:val="20"/>
              </w:rPr>
              <w:t>Définition</w:t>
            </w:r>
          </w:p>
        </w:tc>
        <w:tc>
          <w:tcPr>
            <w:tcW w:w="7066" w:type="dxa"/>
            <w:tcBorders>
              <w:top w:val="nil"/>
              <w:left w:val="nil"/>
              <w:bottom w:val="single" w:sz="4" w:space="0" w:color="auto"/>
              <w:right w:val="single" w:sz="4" w:space="0" w:color="auto"/>
            </w:tcBorders>
          </w:tcPr>
          <w:p w14:paraId="129FEB5B" w14:textId="54FB27F5" w:rsidR="00B67B98" w:rsidRPr="00BE2FA9" w:rsidRDefault="004D2676" w:rsidP="0058148E">
            <w:pPr>
              <w:jc w:val="both"/>
              <w:rPr>
                <w:rFonts w:cstheme="minorHAnsi"/>
                <w:sz w:val="20"/>
              </w:rPr>
            </w:pPr>
            <w:r>
              <w:rPr>
                <w:rFonts w:cstheme="minorHAnsi"/>
                <w:sz w:val="20"/>
              </w:rPr>
              <w:t>L’atlas du paysage a été réalisé au niveau d’une région</w:t>
            </w:r>
          </w:p>
        </w:tc>
      </w:tr>
      <w:tr w:rsidR="00147141" w:rsidRPr="00BE2FA9" w14:paraId="578BD3F9" w14:textId="77777777" w:rsidTr="004D2676">
        <w:tc>
          <w:tcPr>
            <w:tcW w:w="2222" w:type="dxa"/>
            <w:tcBorders>
              <w:top w:val="single" w:sz="4" w:space="0" w:color="auto"/>
              <w:left w:val="single" w:sz="4" w:space="0" w:color="auto"/>
              <w:bottom w:val="nil"/>
              <w:right w:val="nil"/>
            </w:tcBorders>
          </w:tcPr>
          <w:p w14:paraId="158963D6" w14:textId="47255F42" w:rsidR="00147141" w:rsidRPr="001D5211" w:rsidRDefault="004D2676" w:rsidP="0058148E">
            <w:pPr>
              <w:jc w:val="both"/>
              <w:rPr>
                <w:rFonts w:cstheme="minorHAnsi"/>
                <w:sz w:val="20"/>
              </w:rPr>
            </w:pPr>
            <w:proofErr w:type="spellStart"/>
            <w:r w:rsidRPr="004D2676">
              <w:rPr>
                <w:rFonts w:cstheme="minorHAnsi"/>
                <w:b/>
              </w:rPr>
              <w:t>parcNaturel</w:t>
            </w:r>
            <w:proofErr w:type="spellEnd"/>
          </w:p>
        </w:tc>
        <w:tc>
          <w:tcPr>
            <w:tcW w:w="7066" w:type="dxa"/>
            <w:tcBorders>
              <w:top w:val="single" w:sz="4" w:space="0" w:color="auto"/>
              <w:left w:val="nil"/>
              <w:bottom w:val="nil"/>
              <w:right w:val="single" w:sz="4" w:space="0" w:color="auto"/>
            </w:tcBorders>
          </w:tcPr>
          <w:p w14:paraId="52C7D6E4" w14:textId="77777777" w:rsidR="00147141" w:rsidRDefault="00147141" w:rsidP="0058148E">
            <w:pPr>
              <w:jc w:val="both"/>
              <w:rPr>
                <w:rFonts w:cstheme="minorHAnsi"/>
                <w:sz w:val="20"/>
              </w:rPr>
            </w:pPr>
          </w:p>
        </w:tc>
      </w:tr>
      <w:tr w:rsidR="00147141" w:rsidRPr="00BE2FA9" w14:paraId="3DBCF82B" w14:textId="77777777" w:rsidTr="004D2676">
        <w:tc>
          <w:tcPr>
            <w:tcW w:w="2222" w:type="dxa"/>
            <w:tcBorders>
              <w:top w:val="nil"/>
              <w:left w:val="single" w:sz="4" w:space="0" w:color="auto"/>
              <w:bottom w:val="single" w:sz="4" w:space="0" w:color="auto"/>
              <w:right w:val="nil"/>
            </w:tcBorders>
          </w:tcPr>
          <w:p w14:paraId="509A4458" w14:textId="12C6388F" w:rsidR="00147141" w:rsidRPr="001D5211" w:rsidRDefault="004D2676" w:rsidP="0058148E">
            <w:pPr>
              <w:jc w:val="both"/>
              <w:rPr>
                <w:rFonts w:cstheme="minorHAnsi"/>
                <w:sz w:val="20"/>
              </w:rPr>
            </w:pPr>
            <w:r>
              <w:rPr>
                <w:rFonts w:cstheme="minorHAnsi"/>
                <w:sz w:val="20"/>
              </w:rPr>
              <w:t>Définition</w:t>
            </w:r>
          </w:p>
        </w:tc>
        <w:tc>
          <w:tcPr>
            <w:tcW w:w="7066" w:type="dxa"/>
            <w:tcBorders>
              <w:top w:val="nil"/>
              <w:left w:val="nil"/>
              <w:bottom w:val="single" w:sz="4" w:space="0" w:color="auto"/>
              <w:right w:val="single" w:sz="4" w:space="0" w:color="auto"/>
            </w:tcBorders>
          </w:tcPr>
          <w:p w14:paraId="493CD4CF" w14:textId="135E904D" w:rsidR="00147141" w:rsidRDefault="004D2676" w:rsidP="0058148E">
            <w:pPr>
              <w:jc w:val="both"/>
              <w:rPr>
                <w:rFonts w:cstheme="minorHAnsi"/>
                <w:sz w:val="20"/>
              </w:rPr>
            </w:pPr>
            <w:r>
              <w:rPr>
                <w:rFonts w:cstheme="minorHAnsi"/>
                <w:sz w:val="20"/>
              </w:rPr>
              <w:t>L’atlas du paysage a été réalisé au niveau d’un parc naturel régional</w:t>
            </w:r>
          </w:p>
        </w:tc>
      </w:tr>
      <w:tr w:rsidR="00147141" w:rsidRPr="00BE2FA9" w14:paraId="4AE94D90" w14:textId="77777777" w:rsidTr="004D2676">
        <w:tc>
          <w:tcPr>
            <w:tcW w:w="2222" w:type="dxa"/>
            <w:tcBorders>
              <w:top w:val="single" w:sz="4" w:space="0" w:color="auto"/>
              <w:left w:val="single" w:sz="4" w:space="0" w:color="auto"/>
              <w:bottom w:val="nil"/>
              <w:right w:val="nil"/>
            </w:tcBorders>
          </w:tcPr>
          <w:p w14:paraId="3D345EA1" w14:textId="2DD2952B" w:rsidR="00147141" w:rsidRPr="001D5211" w:rsidRDefault="004D2676" w:rsidP="0058148E">
            <w:pPr>
              <w:jc w:val="both"/>
              <w:rPr>
                <w:rFonts w:cstheme="minorHAnsi"/>
                <w:sz w:val="20"/>
              </w:rPr>
            </w:pPr>
            <w:r w:rsidRPr="004D2676">
              <w:rPr>
                <w:rFonts w:cstheme="minorHAnsi"/>
                <w:b/>
              </w:rPr>
              <w:t>autre</w:t>
            </w:r>
          </w:p>
        </w:tc>
        <w:tc>
          <w:tcPr>
            <w:tcW w:w="7066" w:type="dxa"/>
            <w:tcBorders>
              <w:top w:val="single" w:sz="4" w:space="0" w:color="auto"/>
              <w:left w:val="nil"/>
              <w:bottom w:val="nil"/>
              <w:right w:val="single" w:sz="4" w:space="0" w:color="auto"/>
            </w:tcBorders>
          </w:tcPr>
          <w:p w14:paraId="1D1F0AAD" w14:textId="2379750C" w:rsidR="00147141" w:rsidRDefault="00147141" w:rsidP="0058148E">
            <w:pPr>
              <w:jc w:val="both"/>
              <w:rPr>
                <w:rFonts w:cstheme="minorHAnsi"/>
                <w:sz w:val="20"/>
              </w:rPr>
            </w:pPr>
          </w:p>
        </w:tc>
      </w:tr>
      <w:tr w:rsidR="00147141" w:rsidRPr="00BE2FA9" w14:paraId="1C3520B4" w14:textId="77777777" w:rsidTr="0058148E">
        <w:tc>
          <w:tcPr>
            <w:tcW w:w="2222" w:type="dxa"/>
            <w:tcBorders>
              <w:top w:val="nil"/>
              <w:left w:val="single" w:sz="4" w:space="0" w:color="auto"/>
              <w:bottom w:val="single" w:sz="4" w:space="0" w:color="auto"/>
              <w:right w:val="nil"/>
            </w:tcBorders>
          </w:tcPr>
          <w:p w14:paraId="2CCAFFC8" w14:textId="410C7D35" w:rsidR="00147141" w:rsidRPr="001D5211" w:rsidRDefault="004D2676" w:rsidP="0058148E">
            <w:pPr>
              <w:jc w:val="both"/>
              <w:rPr>
                <w:rFonts w:cstheme="minorHAnsi"/>
                <w:sz w:val="20"/>
              </w:rPr>
            </w:pPr>
            <w:r>
              <w:rPr>
                <w:rFonts w:cstheme="minorHAnsi"/>
                <w:sz w:val="20"/>
              </w:rPr>
              <w:t>Définition</w:t>
            </w:r>
          </w:p>
        </w:tc>
        <w:tc>
          <w:tcPr>
            <w:tcW w:w="7066" w:type="dxa"/>
            <w:tcBorders>
              <w:top w:val="nil"/>
              <w:left w:val="nil"/>
              <w:bottom w:val="single" w:sz="4" w:space="0" w:color="auto"/>
              <w:right w:val="single" w:sz="4" w:space="0" w:color="auto"/>
            </w:tcBorders>
          </w:tcPr>
          <w:p w14:paraId="02C35F8C" w14:textId="56D5E085" w:rsidR="00147141" w:rsidRDefault="004D2676" w:rsidP="004D2676">
            <w:pPr>
              <w:jc w:val="both"/>
              <w:rPr>
                <w:rFonts w:cstheme="minorHAnsi"/>
                <w:sz w:val="20"/>
              </w:rPr>
            </w:pPr>
            <w:r>
              <w:rPr>
                <w:rFonts w:cstheme="minorHAnsi"/>
                <w:sz w:val="20"/>
              </w:rPr>
              <w:t>L’atlas du paysage a été réalisé à un  niveau autre que les 3 valeurs précédentes</w:t>
            </w:r>
          </w:p>
        </w:tc>
      </w:tr>
    </w:tbl>
    <w:p w14:paraId="61CFD714" w14:textId="77777777" w:rsidR="00B67B98" w:rsidRDefault="00B67B98" w:rsidP="00B67B98">
      <w:pPr>
        <w:rPr>
          <w:u w:val="single"/>
        </w:rPr>
      </w:pPr>
    </w:p>
    <w:p w14:paraId="579131E1" w14:textId="77777777" w:rsidR="00B67B98" w:rsidRDefault="00B67B98" w:rsidP="004102C1">
      <w:pPr>
        <w:jc w:val="both"/>
        <w:rPr>
          <w:rFonts w:cstheme="minorHAnsi"/>
        </w:rPr>
      </w:pPr>
    </w:p>
    <w:p w14:paraId="146AD43D" w14:textId="666FBF0A" w:rsidR="00F4316A" w:rsidRDefault="00AD734E" w:rsidP="00842A8C">
      <w:pPr>
        <w:pStyle w:val="Titre2"/>
      </w:pPr>
      <w:bookmarkStart w:id="53" w:name="_Toc142385183"/>
      <w:r>
        <w:t>6</w:t>
      </w:r>
      <w:r w:rsidR="00D030E8">
        <w:t xml:space="preserve">.8 </w:t>
      </w:r>
      <w:r w:rsidR="00F4316A">
        <w:t xml:space="preserve">Classe d’objets </w:t>
      </w:r>
      <w:proofErr w:type="spellStart"/>
      <w:r w:rsidR="00F4316A">
        <w:t>DocumentPaysage</w:t>
      </w:r>
      <w:bookmarkEnd w:id="53"/>
      <w:proofErr w:type="spellEnd"/>
    </w:p>
    <w:p w14:paraId="4AA73A5D" w14:textId="77777777" w:rsidR="00F4316A" w:rsidRDefault="00F4316A" w:rsidP="004102C1">
      <w:pPr>
        <w:jc w:val="both"/>
        <w:rPr>
          <w:rFonts w:cstheme="minorHAnsi"/>
        </w:rPr>
      </w:pPr>
    </w:p>
    <w:tbl>
      <w:tblPr>
        <w:tblStyle w:val="Grilledutableau"/>
        <w:tblW w:w="0" w:type="auto"/>
        <w:tblLook w:val="04A0" w:firstRow="1" w:lastRow="0" w:firstColumn="1" w:lastColumn="0" w:noHBand="0" w:noVBand="1"/>
      </w:tblPr>
      <w:tblGrid>
        <w:gridCol w:w="1951"/>
        <w:gridCol w:w="7261"/>
      </w:tblGrid>
      <w:tr w:rsidR="004D2676" w:rsidRPr="00002AB8" w14:paraId="4920EC2D" w14:textId="77777777" w:rsidTr="0058148E">
        <w:tc>
          <w:tcPr>
            <w:tcW w:w="1951" w:type="dxa"/>
          </w:tcPr>
          <w:p w14:paraId="48FFDF60" w14:textId="77777777" w:rsidR="004D2676" w:rsidRPr="00002AB8" w:rsidRDefault="004D2676" w:rsidP="0058148E">
            <w:pPr>
              <w:rPr>
                <w:b/>
                <w:szCs w:val="20"/>
              </w:rPr>
            </w:pPr>
            <w:r w:rsidRPr="00002AB8">
              <w:rPr>
                <w:b/>
                <w:szCs w:val="20"/>
              </w:rPr>
              <w:t>Nom de la classe</w:t>
            </w:r>
          </w:p>
          <w:p w14:paraId="1B29506D" w14:textId="77777777" w:rsidR="004D2676" w:rsidRPr="00002AB8" w:rsidRDefault="004D2676" w:rsidP="0058148E">
            <w:pPr>
              <w:rPr>
                <w:b/>
                <w:szCs w:val="20"/>
              </w:rPr>
            </w:pPr>
          </w:p>
        </w:tc>
        <w:tc>
          <w:tcPr>
            <w:tcW w:w="7261" w:type="dxa"/>
          </w:tcPr>
          <w:p w14:paraId="1AFF2451" w14:textId="544488DE" w:rsidR="004D2676" w:rsidRPr="00002AB8" w:rsidRDefault="004D2676" w:rsidP="0058148E">
            <w:pPr>
              <w:jc w:val="both"/>
              <w:rPr>
                <w:b/>
                <w:szCs w:val="20"/>
              </w:rPr>
            </w:pPr>
            <w:proofErr w:type="spellStart"/>
            <w:r>
              <w:rPr>
                <w:b/>
                <w:szCs w:val="20"/>
              </w:rPr>
              <w:t>DocumentPaysage</w:t>
            </w:r>
            <w:proofErr w:type="spellEnd"/>
          </w:p>
        </w:tc>
      </w:tr>
      <w:tr w:rsidR="004D2676" w:rsidRPr="001D5211" w14:paraId="5C238245" w14:textId="77777777" w:rsidTr="0058148E">
        <w:tc>
          <w:tcPr>
            <w:tcW w:w="1951" w:type="dxa"/>
          </w:tcPr>
          <w:p w14:paraId="0F114F65" w14:textId="77777777" w:rsidR="004D2676" w:rsidRPr="001D5211" w:rsidRDefault="004D2676" w:rsidP="0058148E">
            <w:pPr>
              <w:rPr>
                <w:sz w:val="20"/>
                <w:szCs w:val="20"/>
              </w:rPr>
            </w:pPr>
            <w:r w:rsidRPr="001D5211">
              <w:rPr>
                <w:sz w:val="20"/>
                <w:szCs w:val="20"/>
              </w:rPr>
              <w:t xml:space="preserve">Définition </w:t>
            </w:r>
          </w:p>
          <w:p w14:paraId="261F8F63" w14:textId="77777777" w:rsidR="004D2676" w:rsidRPr="001D5211" w:rsidRDefault="004D2676" w:rsidP="0058148E">
            <w:pPr>
              <w:rPr>
                <w:sz w:val="20"/>
                <w:szCs w:val="20"/>
              </w:rPr>
            </w:pPr>
          </w:p>
        </w:tc>
        <w:tc>
          <w:tcPr>
            <w:tcW w:w="7261" w:type="dxa"/>
          </w:tcPr>
          <w:p w14:paraId="7BC5538F" w14:textId="3DEB10E8" w:rsidR="00146DFD" w:rsidRPr="00146DFD" w:rsidRDefault="004D2676" w:rsidP="004D2676">
            <w:pPr>
              <w:jc w:val="both"/>
              <w:rPr>
                <w:rFonts w:eastAsia="Calibri"/>
                <w:sz w:val="20"/>
                <w:szCs w:val="20"/>
              </w:rPr>
            </w:pPr>
            <w:r>
              <w:rPr>
                <w:rFonts w:eastAsia="Calibri"/>
                <w:sz w:val="20"/>
                <w:szCs w:val="20"/>
              </w:rPr>
              <w:t>Un</w:t>
            </w:r>
            <w:r w:rsidRPr="001E2A0B">
              <w:rPr>
                <w:rFonts w:eastAsia="Calibri"/>
                <w:sz w:val="20"/>
                <w:szCs w:val="20"/>
              </w:rPr>
              <w:t xml:space="preserve"> </w:t>
            </w:r>
            <w:r>
              <w:rPr>
                <w:rFonts w:eastAsia="Calibri"/>
                <w:sz w:val="20"/>
                <w:szCs w:val="20"/>
              </w:rPr>
              <w:t xml:space="preserve">document paysage est un document illustrant un découpage paysager. Il peut s’agir d’un bloc-diagramme, d’une coupe, d’un croquis, d’une photographie, </w:t>
            </w:r>
            <w:proofErr w:type="spellStart"/>
            <w:r>
              <w:rPr>
                <w:rFonts w:eastAsia="Calibri"/>
                <w:sz w:val="20"/>
                <w:szCs w:val="20"/>
              </w:rPr>
              <w:t>etc</w:t>
            </w:r>
            <w:proofErr w:type="spellEnd"/>
          </w:p>
        </w:tc>
      </w:tr>
      <w:tr w:rsidR="004D2676" w:rsidRPr="001D5211" w14:paraId="07BC13D5" w14:textId="77777777" w:rsidTr="0058148E">
        <w:tc>
          <w:tcPr>
            <w:tcW w:w="1951" w:type="dxa"/>
          </w:tcPr>
          <w:p w14:paraId="59496B81" w14:textId="77777777" w:rsidR="004D2676" w:rsidRPr="001D5211" w:rsidRDefault="004D2676" w:rsidP="0058148E">
            <w:pPr>
              <w:rPr>
                <w:sz w:val="20"/>
                <w:szCs w:val="20"/>
              </w:rPr>
            </w:pPr>
            <w:r w:rsidRPr="001D5211">
              <w:rPr>
                <w:sz w:val="20"/>
                <w:szCs w:val="20"/>
              </w:rPr>
              <w:t>Statut</w:t>
            </w:r>
          </w:p>
        </w:tc>
        <w:tc>
          <w:tcPr>
            <w:tcW w:w="7261" w:type="dxa"/>
          </w:tcPr>
          <w:p w14:paraId="2F358545" w14:textId="77777777" w:rsidR="004D2676" w:rsidRDefault="004D2676" w:rsidP="004D2676">
            <w:pPr>
              <w:jc w:val="both"/>
              <w:rPr>
                <w:sz w:val="20"/>
                <w:szCs w:val="20"/>
              </w:rPr>
            </w:pPr>
            <w:r>
              <w:rPr>
                <w:sz w:val="20"/>
                <w:szCs w:val="20"/>
              </w:rPr>
              <w:t>Facultatif</w:t>
            </w:r>
          </w:p>
          <w:p w14:paraId="61B21427" w14:textId="21ED7F33" w:rsidR="004D2676" w:rsidRPr="001D5211" w:rsidRDefault="004D2676" w:rsidP="004D2676">
            <w:pPr>
              <w:jc w:val="both"/>
              <w:rPr>
                <w:sz w:val="20"/>
                <w:szCs w:val="20"/>
              </w:rPr>
            </w:pPr>
          </w:p>
        </w:tc>
      </w:tr>
      <w:tr w:rsidR="004D2676" w:rsidRPr="00B67B98" w14:paraId="51554A57" w14:textId="77777777" w:rsidTr="0058148E">
        <w:tc>
          <w:tcPr>
            <w:tcW w:w="1951" w:type="dxa"/>
          </w:tcPr>
          <w:p w14:paraId="555188ED" w14:textId="33467552" w:rsidR="004D2676" w:rsidRPr="001D5211" w:rsidRDefault="004D2676" w:rsidP="0058148E">
            <w:pPr>
              <w:rPr>
                <w:sz w:val="20"/>
                <w:szCs w:val="20"/>
              </w:rPr>
            </w:pPr>
            <w:r>
              <w:rPr>
                <w:sz w:val="20"/>
                <w:szCs w:val="20"/>
              </w:rPr>
              <w:t xml:space="preserve">Règles de saisie </w:t>
            </w:r>
          </w:p>
        </w:tc>
        <w:tc>
          <w:tcPr>
            <w:tcW w:w="7261" w:type="dxa"/>
          </w:tcPr>
          <w:p w14:paraId="33FECEEE" w14:textId="23B797C3" w:rsidR="004D2676" w:rsidRPr="00B67B98" w:rsidRDefault="004D2676" w:rsidP="0058148E">
            <w:pPr>
              <w:jc w:val="both"/>
              <w:rPr>
                <w:sz w:val="20"/>
                <w:szCs w:val="20"/>
              </w:rPr>
            </w:pPr>
            <w:r>
              <w:rPr>
                <w:sz w:val="20"/>
                <w:szCs w:val="20"/>
              </w:rPr>
              <w:t>La sélection des documents paysage à fournir sous forme de données géomatiques est à la discrétion de l’auteur ou du commanditaire de l’atlas.</w:t>
            </w:r>
          </w:p>
        </w:tc>
      </w:tr>
    </w:tbl>
    <w:p w14:paraId="44FA1023" w14:textId="77777777" w:rsidR="00F4316A" w:rsidRPr="003A3F26" w:rsidRDefault="00F4316A" w:rsidP="004102C1">
      <w:pPr>
        <w:jc w:val="both"/>
        <w:rPr>
          <w:rFonts w:cstheme="minorHAnsi"/>
        </w:rPr>
      </w:pPr>
    </w:p>
    <w:p w14:paraId="54124A8A" w14:textId="77777777" w:rsidR="0058148E" w:rsidRPr="00037928" w:rsidRDefault="0058148E" w:rsidP="0058148E">
      <w:pPr>
        <w:jc w:val="both"/>
        <w:rPr>
          <w:rFonts w:cstheme="minorHAnsi"/>
          <w:u w:val="single"/>
        </w:rPr>
      </w:pPr>
      <w:r w:rsidRPr="00037928">
        <w:rPr>
          <w:rFonts w:cstheme="minorHAnsi"/>
          <w:u w:val="single"/>
        </w:rPr>
        <w:t xml:space="preserve">Liste des attributs </w:t>
      </w:r>
    </w:p>
    <w:p w14:paraId="5CC28445" w14:textId="77777777" w:rsidR="0058148E" w:rsidRDefault="0058148E" w:rsidP="0058148E"/>
    <w:tbl>
      <w:tblPr>
        <w:tblStyle w:val="Grilledutableau"/>
        <w:tblW w:w="0" w:type="auto"/>
        <w:tblLook w:val="04A0" w:firstRow="1" w:lastRow="0" w:firstColumn="1" w:lastColumn="0" w:noHBand="0" w:noVBand="1"/>
      </w:tblPr>
      <w:tblGrid>
        <w:gridCol w:w="2222"/>
        <w:gridCol w:w="7066"/>
      </w:tblGrid>
      <w:tr w:rsidR="0058148E" w14:paraId="12A0CCA3" w14:textId="77777777" w:rsidTr="0058148E">
        <w:tc>
          <w:tcPr>
            <w:tcW w:w="9288" w:type="dxa"/>
            <w:gridSpan w:val="2"/>
            <w:tcBorders>
              <w:bottom w:val="nil"/>
            </w:tcBorders>
          </w:tcPr>
          <w:p w14:paraId="2D5939BD" w14:textId="1FA1CE9D" w:rsidR="0058148E" w:rsidRDefault="0058148E" w:rsidP="0058148E">
            <w:pPr>
              <w:jc w:val="both"/>
              <w:rPr>
                <w:rFonts w:cstheme="minorHAnsi"/>
                <w:b/>
              </w:rPr>
            </w:pPr>
            <w:r>
              <w:rPr>
                <w:rFonts w:cstheme="minorHAnsi"/>
                <w:b/>
              </w:rPr>
              <w:t xml:space="preserve">géométrie </w:t>
            </w:r>
          </w:p>
          <w:p w14:paraId="5308C600" w14:textId="77777777" w:rsidR="0058148E" w:rsidRDefault="0058148E" w:rsidP="0058148E">
            <w:pPr>
              <w:jc w:val="both"/>
              <w:rPr>
                <w:rFonts w:cstheme="minorHAnsi"/>
              </w:rPr>
            </w:pPr>
          </w:p>
        </w:tc>
      </w:tr>
      <w:tr w:rsidR="0058148E" w14:paraId="6CBA27C6" w14:textId="77777777" w:rsidTr="0058148E">
        <w:tc>
          <w:tcPr>
            <w:tcW w:w="2222" w:type="dxa"/>
            <w:tcBorders>
              <w:top w:val="nil"/>
              <w:left w:val="single" w:sz="4" w:space="0" w:color="auto"/>
              <w:bottom w:val="nil"/>
              <w:right w:val="nil"/>
            </w:tcBorders>
          </w:tcPr>
          <w:p w14:paraId="3DD74C80" w14:textId="77777777" w:rsidR="0058148E" w:rsidRPr="00416CE8" w:rsidRDefault="0058148E" w:rsidP="0058148E">
            <w:pPr>
              <w:jc w:val="both"/>
              <w:rPr>
                <w:rFonts w:cstheme="minorHAnsi"/>
                <w:b/>
              </w:rPr>
            </w:pPr>
            <w:r w:rsidRPr="0065013A">
              <w:rPr>
                <w:rFonts w:cstheme="minorHAnsi"/>
                <w:sz w:val="20"/>
              </w:rPr>
              <w:t>Définition</w:t>
            </w:r>
          </w:p>
        </w:tc>
        <w:tc>
          <w:tcPr>
            <w:tcW w:w="7066" w:type="dxa"/>
            <w:tcBorders>
              <w:top w:val="nil"/>
              <w:left w:val="nil"/>
              <w:bottom w:val="nil"/>
              <w:right w:val="single" w:sz="4" w:space="0" w:color="auto"/>
            </w:tcBorders>
          </w:tcPr>
          <w:p w14:paraId="079EA8B0" w14:textId="1F7440C2" w:rsidR="0058148E" w:rsidRPr="001D5211" w:rsidRDefault="0058148E" w:rsidP="0058148E">
            <w:pPr>
              <w:jc w:val="both"/>
              <w:rPr>
                <w:rFonts w:cstheme="minorHAnsi"/>
                <w:sz w:val="20"/>
              </w:rPr>
            </w:pPr>
            <w:r>
              <w:rPr>
                <w:rFonts w:cstheme="minorHAnsi"/>
                <w:sz w:val="20"/>
              </w:rPr>
              <w:t xml:space="preserve">Localisation géométrique 2D du document paysage. </w:t>
            </w:r>
          </w:p>
        </w:tc>
      </w:tr>
      <w:tr w:rsidR="0058148E" w14:paraId="0BCB2600" w14:textId="77777777" w:rsidTr="0058148E">
        <w:tc>
          <w:tcPr>
            <w:tcW w:w="2222" w:type="dxa"/>
            <w:tcBorders>
              <w:top w:val="nil"/>
              <w:left w:val="single" w:sz="4" w:space="0" w:color="auto"/>
              <w:bottom w:val="nil"/>
              <w:right w:val="nil"/>
            </w:tcBorders>
          </w:tcPr>
          <w:p w14:paraId="3C94CDD7" w14:textId="77777777" w:rsidR="0058148E" w:rsidRDefault="0058148E" w:rsidP="0058148E">
            <w:pPr>
              <w:jc w:val="both"/>
              <w:rPr>
                <w:rFonts w:cstheme="minorHAnsi"/>
              </w:rPr>
            </w:pPr>
            <w:r w:rsidRPr="0065013A">
              <w:rPr>
                <w:rFonts w:cstheme="minorHAnsi"/>
                <w:sz w:val="20"/>
              </w:rPr>
              <w:t>Type</w:t>
            </w:r>
          </w:p>
        </w:tc>
        <w:tc>
          <w:tcPr>
            <w:tcW w:w="7066" w:type="dxa"/>
            <w:tcBorders>
              <w:top w:val="nil"/>
              <w:left w:val="nil"/>
              <w:bottom w:val="nil"/>
              <w:right w:val="single" w:sz="4" w:space="0" w:color="auto"/>
            </w:tcBorders>
          </w:tcPr>
          <w:p w14:paraId="33A99523" w14:textId="422E7977" w:rsidR="0058148E" w:rsidRDefault="0058148E" w:rsidP="0058148E">
            <w:pPr>
              <w:jc w:val="both"/>
              <w:rPr>
                <w:rFonts w:cstheme="minorHAnsi"/>
              </w:rPr>
            </w:pPr>
            <w:proofErr w:type="spellStart"/>
            <w:r>
              <w:rPr>
                <w:rFonts w:cstheme="minorHAnsi"/>
                <w:sz w:val="20"/>
              </w:rPr>
              <w:t>GM_Point</w:t>
            </w:r>
            <w:proofErr w:type="spellEnd"/>
            <w:r>
              <w:rPr>
                <w:rFonts w:cstheme="minorHAnsi"/>
                <w:sz w:val="20"/>
              </w:rPr>
              <w:t xml:space="preserve"> </w:t>
            </w:r>
          </w:p>
        </w:tc>
      </w:tr>
      <w:tr w:rsidR="0058148E" w14:paraId="11588674" w14:textId="77777777" w:rsidTr="0058148E">
        <w:tc>
          <w:tcPr>
            <w:tcW w:w="2222" w:type="dxa"/>
            <w:tcBorders>
              <w:top w:val="nil"/>
              <w:left w:val="single" w:sz="4" w:space="0" w:color="auto"/>
              <w:bottom w:val="nil"/>
              <w:right w:val="nil"/>
            </w:tcBorders>
          </w:tcPr>
          <w:p w14:paraId="0B7D9004" w14:textId="77777777" w:rsidR="0058148E" w:rsidRDefault="0058148E" w:rsidP="0058148E">
            <w:pPr>
              <w:jc w:val="both"/>
              <w:rPr>
                <w:rFonts w:cstheme="minorHAnsi"/>
              </w:rPr>
            </w:pPr>
            <w:r w:rsidRPr="0065013A">
              <w:rPr>
                <w:rFonts w:cstheme="minorHAnsi"/>
                <w:sz w:val="20"/>
              </w:rPr>
              <w:t>Multiplicité</w:t>
            </w:r>
          </w:p>
        </w:tc>
        <w:tc>
          <w:tcPr>
            <w:tcW w:w="7066" w:type="dxa"/>
            <w:tcBorders>
              <w:top w:val="nil"/>
              <w:left w:val="nil"/>
              <w:bottom w:val="nil"/>
              <w:right w:val="single" w:sz="4" w:space="0" w:color="auto"/>
            </w:tcBorders>
          </w:tcPr>
          <w:p w14:paraId="6B0A9DE7" w14:textId="77777777" w:rsidR="0058148E" w:rsidRPr="001D5211" w:rsidRDefault="0058148E" w:rsidP="0058148E">
            <w:pPr>
              <w:jc w:val="both"/>
              <w:rPr>
                <w:rFonts w:cstheme="minorHAnsi"/>
                <w:sz w:val="20"/>
                <w:szCs w:val="20"/>
              </w:rPr>
            </w:pPr>
            <w:r w:rsidRPr="001D5211">
              <w:rPr>
                <w:rFonts w:cstheme="minorHAnsi"/>
                <w:sz w:val="20"/>
                <w:szCs w:val="20"/>
              </w:rPr>
              <w:t>1</w:t>
            </w:r>
          </w:p>
        </w:tc>
      </w:tr>
      <w:tr w:rsidR="0058148E" w14:paraId="725388B0" w14:textId="77777777" w:rsidTr="0058148E">
        <w:tc>
          <w:tcPr>
            <w:tcW w:w="2222" w:type="dxa"/>
            <w:tcBorders>
              <w:top w:val="nil"/>
              <w:left w:val="single" w:sz="4" w:space="0" w:color="auto"/>
              <w:bottom w:val="nil"/>
              <w:right w:val="nil"/>
            </w:tcBorders>
          </w:tcPr>
          <w:p w14:paraId="0C2ADA66" w14:textId="77777777" w:rsidR="0058148E" w:rsidRDefault="0058148E" w:rsidP="0058148E">
            <w:pPr>
              <w:jc w:val="both"/>
              <w:rPr>
                <w:rFonts w:cstheme="minorHAnsi"/>
              </w:rPr>
            </w:pPr>
            <w:r>
              <w:rPr>
                <w:rFonts w:cstheme="minorHAnsi"/>
                <w:sz w:val="20"/>
              </w:rPr>
              <w:t>Statut</w:t>
            </w:r>
          </w:p>
        </w:tc>
        <w:tc>
          <w:tcPr>
            <w:tcW w:w="7066" w:type="dxa"/>
            <w:tcBorders>
              <w:top w:val="nil"/>
              <w:left w:val="nil"/>
              <w:bottom w:val="nil"/>
              <w:right w:val="single" w:sz="4" w:space="0" w:color="auto"/>
            </w:tcBorders>
          </w:tcPr>
          <w:p w14:paraId="63092EC1" w14:textId="77777777" w:rsidR="0058148E" w:rsidRDefault="0058148E" w:rsidP="0058148E">
            <w:pPr>
              <w:jc w:val="both"/>
              <w:rPr>
                <w:rFonts w:cstheme="minorHAnsi"/>
              </w:rPr>
            </w:pPr>
            <w:r>
              <w:rPr>
                <w:rFonts w:cstheme="minorHAnsi"/>
                <w:sz w:val="20"/>
              </w:rPr>
              <w:t>obligatoire</w:t>
            </w:r>
          </w:p>
        </w:tc>
      </w:tr>
      <w:tr w:rsidR="0058148E" w14:paraId="6A639B50" w14:textId="77777777" w:rsidTr="0058148E">
        <w:tc>
          <w:tcPr>
            <w:tcW w:w="2222" w:type="dxa"/>
            <w:tcBorders>
              <w:top w:val="nil"/>
              <w:left w:val="single" w:sz="4" w:space="0" w:color="auto"/>
              <w:bottom w:val="nil"/>
              <w:right w:val="nil"/>
            </w:tcBorders>
          </w:tcPr>
          <w:p w14:paraId="4A75A58C" w14:textId="5DA85A1C" w:rsidR="0058148E" w:rsidRDefault="0058148E" w:rsidP="0058148E">
            <w:pPr>
              <w:jc w:val="both"/>
              <w:rPr>
                <w:rFonts w:cstheme="minorHAnsi"/>
                <w:sz w:val="20"/>
              </w:rPr>
            </w:pPr>
            <w:r>
              <w:rPr>
                <w:rFonts w:cstheme="minorHAnsi"/>
                <w:sz w:val="20"/>
              </w:rPr>
              <w:t>Remarque</w:t>
            </w:r>
          </w:p>
        </w:tc>
        <w:tc>
          <w:tcPr>
            <w:tcW w:w="7066" w:type="dxa"/>
            <w:tcBorders>
              <w:top w:val="nil"/>
              <w:left w:val="nil"/>
              <w:bottom w:val="nil"/>
              <w:right w:val="single" w:sz="4" w:space="0" w:color="auto"/>
            </w:tcBorders>
          </w:tcPr>
          <w:p w14:paraId="1E5CD4FC" w14:textId="7A88AE8C" w:rsidR="0058148E" w:rsidRDefault="0058148E" w:rsidP="0058148E">
            <w:pPr>
              <w:jc w:val="both"/>
              <w:rPr>
                <w:rFonts w:cstheme="minorHAnsi"/>
                <w:sz w:val="20"/>
              </w:rPr>
            </w:pPr>
            <w:r>
              <w:rPr>
                <w:rFonts w:cstheme="minorHAnsi"/>
                <w:sz w:val="20"/>
              </w:rPr>
              <w:t xml:space="preserve">Pour un document illustrant l’ensemble du découpage paysager, il est conseillé de positionner le document au </w:t>
            </w:r>
            <w:proofErr w:type="spellStart"/>
            <w:r>
              <w:rPr>
                <w:rFonts w:cstheme="minorHAnsi"/>
                <w:sz w:val="20"/>
              </w:rPr>
              <w:t>centroïde</w:t>
            </w:r>
            <w:proofErr w:type="spellEnd"/>
            <w:r>
              <w:rPr>
                <w:rFonts w:cstheme="minorHAnsi"/>
                <w:sz w:val="20"/>
              </w:rPr>
              <w:t xml:space="preserve"> du découpage. Pour un document illustrant un site particulier du découpage paysager, il est conseillé de loc</w:t>
            </w:r>
            <w:r w:rsidR="00146DFD">
              <w:rPr>
                <w:rFonts w:cstheme="minorHAnsi"/>
                <w:sz w:val="20"/>
              </w:rPr>
              <w:t>aliser le document sur ce site (il peut s’agir d’une localisation approximative).</w:t>
            </w:r>
          </w:p>
        </w:tc>
      </w:tr>
      <w:tr w:rsidR="0058148E" w14:paraId="156E89D7" w14:textId="77777777" w:rsidTr="0058148E">
        <w:tc>
          <w:tcPr>
            <w:tcW w:w="9288" w:type="dxa"/>
            <w:gridSpan w:val="2"/>
            <w:tcBorders>
              <w:top w:val="single" w:sz="4" w:space="0" w:color="auto"/>
              <w:bottom w:val="nil"/>
            </w:tcBorders>
          </w:tcPr>
          <w:p w14:paraId="35B254DE" w14:textId="160ED2B5" w:rsidR="0058148E" w:rsidRDefault="0058148E" w:rsidP="0058148E">
            <w:pPr>
              <w:jc w:val="both"/>
              <w:rPr>
                <w:rFonts w:cstheme="minorHAnsi"/>
              </w:rPr>
            </w:pPr>
            <w:r>
              <w:rPr>
                <w:rFonts w:cstheme="minorHAnsi"/>
                <w:b/>
              </w:rPr>
              <w:t>nom</w:t>
            </w:r>
          </w:p>
        </w:tc>
      </w:tr>
      <w:tr w:rsidR="0058148E" w14:paraId="3C3BFD55" w14:textId="77777777" w:rsidTr="0058148E">
        <w:tc>
          <w:tcPr>
            <w:tcW w:w="2222" w:type="dxa"/>
            <w:tcBorders>
              <w:top w:val="nil"/>
              <w:left w:val="single" w:sz="4" w:space="0" w:color="auto"/>
              <w:bottom w:val="nil"/>
              <w:right w:val="nil"/>
            </w:tcBorders>
          </w:tcPr>
          <w:p w14:paraId="4CAAB1A1" w14:textId="77777777" w:rsidR="0058148E" w:rsidRPr="001D5211" w:rsidRDefault="0058148E" w:rsidP="0058148E">
            <w:pPr>
              <w:jc w:val="both"/>
              <w:rPr>
                <w:rFonts w:cstheme="minorHAnsi"/>
                <w:sz w:val="20"/>
              </w:rPr>
            </w:pPr>
            <w:r w:rsidRPr="001D5211">
              <w:rPr>
                <w:rFonts w:cstheme="minorHAnsi"/>
                <w:sz w:val="20"/>
              </w:rPr>
              <w:t>Définition</w:t>
            </w:r>
          </w:p>
        </w:tc>
        <w:tc>
          <w:tcPr>
            <w:tcW w:w="7066" w:type="dxa"/>
            <w:tcBorders>
              <w:top w:val="nil"/>
              <w:left w:val="nil"/>
              <w:bottom w:val="nil"/>
              <w:right w:val="single" w:sz="4" w:space="0" w:color="auto"/>
            </w:tcBorders>
          </w:tcPr>
          <w:p w14:paraId="4B6D53FD" w14:textId="24607DC9" w:rsidR="0058148E" w:rsidRPr="001D5211" w:rsidRDefault="0058148E" w:rsidP="0058148E">
            <w:pPr>
              <w:jc w:val="both"/>
              <w:rPr>
                <w:rFonts w:cstheme="minorHAnsi"/>
                <w:sz w:val="20"/>
              </w:rPr>
            </w:pPr>
            <w:r>
              <w:rPr>
                <w:rFonts w:cstheme="minorHAnsi"/>
                <w:sz w:val="20"/>
              </w:rPr>
              <w:t>Intitulé du document paysage</w:t>
            </w:r>
          </w:p>
        </w:tc>
      </w:tr>
      <w:tr w:rsidR="0058148E" w14:paraId="00EC83A4" w14:textId="77777777" w:rsidTr="0058148E">
        <w:tc>
          <w:tcPr>
            <w:tcW w:w="2222" w:type="dxa"/>
            <w:tcBorders>
              <w:top w:val="nil"/>
              <w:left w:val="single" w:sz="4" w:space="0" w:color="auto"/>
              <w:bottom w:val="nil"/>
              <w:right w:val="nil"/>
            </w:tcBorders>
          </w:tcPr>
          <w:p w14:paraId="64727959" w14:textId="77777777" w:rsidR="0058148E" w:rsidRPr="001D5211" w:rsidRDefault="0058148E" w:rsidP="0058148E">
            <w:pPr>
              <w:jc w:val="both"/>
              <w:rPr>
                <w:rFonts w:cstheme="minorHAnsi"/>
                <w:sz w:val="20"/>
              </w:rPr>
            </w:pPr>
            <w:r w:rsidRPr="001D5211">
              <w:rPr>
                <w:rFonts w:cstheme="minorHAnsi"/>
                <w:sz w:val="20"/>
              </w:rPr>
              <w:t>Type</w:t>
            </w:r>
          </w:p>
        </w:tc>
        <w:tc>
          <w:tcPr>
            <w:tcW w:w="7066" w:type="dxa"/>
            <w:tcBorders>
              <w:top w:val="nil"/>
              <w:left w:val="nil"/>
              <w:bottom w:val="nil"/>
              <w:right w:val="single" w:sz="4" w:space="0" w:color="auto"/>
            </w:tcBorders>
          </w:tcPr>
          <w:p w14:paraId="16A63283" w14:textId="77777777" w:rsidR="0058148E" w:rsidRPr="001D5211" w:rsidRDefault="0058148E" w:rsidP="0058148E">
            <w:pPr>
              <w:jc w:val="both"/>
              <w:rPr>
                <w:rFonts w:cstheme="minorHAnsi"/>
                <w:sz w:val="20"/>
              </w:rPr>
            </w:pPr>
            <w:proofErr w:type="spellStart"/>
            <w:r>
              <w:rPr>
                <w:rFonts w:cstheme="minorHAnsi"/>
                <w:sz w:val="20"/>
              </w:rPr>
              <w:t>CharacterString</w:t>
            </w:r>
            <w:proofErr w:type="spellEnd"/>
            <w:r>
              <w:rPr>
                <w:rFonts w:cstheme="minorHAnsi"/>
                <w:sz w:val="20"/>
              </w:rPr>
              <w:t xml:space="preserve"> </w:t>
            </w:r>
          </w:p>
        </w:tc>
      </w:tr>
      <w:tr w:rsidR="0058148E" w14:paraId="6E4326CD" w14:textId="77777777" w:rsidTr="0058148E">
        <w:tc>
          <w:tcPr>
            <w:tcW w:w="2222" w:type="dxa"/>
            <w:tcBorders>
              <w:top w:val="nil"/>
              <w:left w:val="single" w:sz="4" w:space="0" w:color="auto"/>
              <w:bottom w:val="nil"/>
              <w:right w:val="nil"/>
            </w:tcBorders>
          </w:tcPr>
          <w:p w14:paraId="0C82D8F6" w14:textId="77777777" w:rsidR="0058148E" w:rsidRPr="001D5211" w:rsidRDefault="0058148E" w:rsidP="0058148E">
            <w:pPr>
              <w:jc w:val="both"/>
              <w:rPr>
                <w:rFonts w:cstheme="minorHAnsi"/>
                <w:sz w:val="20"/>
              </w:rPr>
            </w:pPr>
            <w:r w:rsidRPr="001D5211">
              <w:rPr>
                <w:rFonts w:cstheme="minorHAnsi"/>
                <w:sz w:val="20"/>
              </w:rPr>
              <w:t>Multiplicité</w:t>
            </w:r>
          </w:p>
        </w:tc>
        <w:tc>
          <w:tcPr>
            <w:tcW w:w="7066" w:type="dxa"/>
            <w:tcBorders>
              <w:top w:val="nil"/>
              <w:left w:val="nil"/>
              <w:bottom w:val="nil"/>
              <w:right w:val="single" w:sz="4" w:space="0" w:color="auto"/>
            </w:tcBorders>
          </w:tcPr>
          <w:p w14:paraId="12CA198E" w14:textId="77777777" w:rsidR="0058148E" w:rsidRPr="001D5211" w:rsidRDefault="0058148E" w:rsidP="0058148E">
            <w:pPr>
              <w:jc w:val="both"/>
              <w:rPr>
                <w:rFonts w:cstheme="minorHAnsi"/>
                <w:sz w:val="20"/>
              </w:rPr>
            </w:pPr>
            <w:r w:rsidRPr="001D5211">
              <w:rPr>
                <w:rFonts w:cstheme="minorHAnsi"/>
                <w:sz w:val="20"/>
              </w:rPr>
              <w:t>1</w:t>
            </w:r>
          </w:p>
        </w:tc>
      </w:tr>
      <w:tr w:rsidR="0058148E" w14:paraId="08339164" w14:textId="77777777" w:rsidTr="0058148E">
        <w:tc>
          <w:tcPr>
            <w:tcW w:w="2222" w:type="dxa"/>
            <w:tcBorders>
              <w:top w:val="nil"/>
              <w:left w:val="single" w:sz="4" w:space="0" w:color="auto"/>
              <w:bottom w:val="nil"/>
              <w:right w:val="nil"/>
            </w:tcBorders>
          </w:tcPr>
          <w:p w14:paraId="2134703C" w14:textId="77777777" w:rsidR="0058148E" w:rsidRPr="001D5211" w:rsidRDefault="0058148E" w:rsidP="0058148E">
            <w:pPr>
              <w:jc w:val="both"/>
              <w:rPr>
                <w:rFonts w:cstheme="minorHAnsi"/>
                <w:sz w:val="20"/>
              </w:rPr>
            </w:pPr>
            <w:r w:rsidRPr="001D5211">
              <w:rPr>
                <w:rFonts w:cstheme="minorHAnsi"/>
                <w:sz w:val="20"/>
              </w:rPr>
              <w:t>Statut</w:t>
            </w:r>
          </w:p>
        </w:tc>
        <w:tc>
          <w:tcPr>
            <w:tcW w:w="7066" w:type="dxa"/>
            <w:tcBorders>
              <w:top w:val="nil"/>
              <w:left w:val="nil"/>
              <w:bottom w:val="nil"/>
              <w:right w:val="single" w:sz="4" w:space="0" w:color="auto"/>
            </w:tcBorders>
          </w:tcPr>
          <w:p w14:paraId="73C2834A" w14:textId="77777777" w:rsidR="0058148E" w:rsidRPr="001D5211" w:rsidRDefault="0058148E" w:rsidP="0058148E">
            <w:pPr>
              <w:jc w:val="both"/>
              <w:rPr>
                <w:rFonts w:cstheme="minorHAnsi"/>
                <w:sz w:val="20"/>
              </w:rPr>
            </w:pPr>
            <w:r w:rsidRPr="001D5211">
              <w:rPr>
                <w:rFonts w:cstheme="minorHAnsi"/>
                <w:sz w:val="20"/>
              </w:rPr>
              <w:t>obligatoire</w:t>
            </w:r>
          </w:p>
        </w:tc>
      </w:tr>
      <w:tr w:rsidR="0058148E" w14:paraId="7426D45E" w14:textId="77777777" w:rsidTr="0058148E">
        <w:tc>
          <w:tcPr>
            <w:tcW w:w="2222" w:type="dxa"/>
            <w:tcBorders>
              <w:top w:val="nil"/>
              <w:left w:val="single" w:sz="4" w:space="0" w:color="auto"/>
              <w:bottom w:val="single" w:sz="4" w:space="0" w:color="auto"/>
              <w:right w:val="nil"/>
            </w:tcBorders>
          </w:tcPr>
          <w:p w14:paraId="3D5D6532" w14:textId="77777777" w:rsidR="0058148E" w:rsidRPr="001D5211" w:rsidRDefault="0058148E" w:rsidP="0058148E">
            <w:pPr>
              <w:jc w:val="both"/>
              <w:rPr>
                <w:rFonts w:cstheme="minorHAnsi"/>
                <w:sz w:val="20"/>
              </w:rPr>
            </w:pPr>
            <w:r w:rsidRPr="001D5211">
              <w:rPr>
                <w:rFonts w:cstheme="minorHAnsi"/>
                <w:sz w:val="20"/>
              </w:rPr>
              <w:t>Remarque</w:t>
            </w:r>
          </w:p>
        </w:tc>
        <w:tc>
          <w:tcPr>
            <w:tcW w:w="7066" w:type="dxa"/>
            <w:tcBorders>
              <w:top w:val="nil"/>
              <w:left w:val="nil"/>
              <w:bottom w:val="single" w:sz="4" w:space="0" w:color="auto"/>
              <w:right w:val="single" w:sz="4" w:space="0" w:color="auto"/>
            </w:tcBorders>
          </w:tcPr>
          <w:p w14:paraId="43000E06" w14:textId="25C7088D" w:rsidR="0058148E" w:rsidRPr="001D5211" w:rsidRDefault="0058148E" w:rsidP="0058148E">
            <w:pPr>
              <w:jc w:val="both"/>
              <w:rPr>
                <w:rFonts w:cstheme="minorHAnsi"/>
                <w:sz w:val="20"/>
              </w:rPr>
            </w:pPr>
            <w:r>
              <w:rPr>
                <w:rFonts w:cstheme="minorHAnsi"/>
                <w:sz w:val="20"/>
              </w:rPr>
              <w:t xml:space="preserve">Il peut s’agir par exemple de la légende d’une photographie. </w:t>
            </w:r>
          </w:p>
        </w:tc>
      </w:tr>
      <w:tr w:rsidR="0058148E" w14:paraId="01022E36" w14:textId="77777777" w:rsidTr="0058148E">
        <w:tc>
          <w:tcPr>
            <w:tcW w:w="9288" w:type="dxa"/>
            <w:gridSpan w:val="2"/>
            <w:tcBorders>
              <w:top w:val="single" w:sz="4" w:space="0" w:color="auto"/>
              <w:left w:val="single" w:sz="4" w:space="0" w:color="auto"/>
              <w:bottom w:val="nil"/>
            </w:tcBorders>
          </w:tcPr>
          <w:p w14:paraId="10AE1256" w14:textId="111F0DC9" w:rsidR="0058148E" w:rsidRPr="001D5211" w:rsidRDefault="0058148E" w:rsidP="0058148E">
            <w:pPr>
              <w:jc w:val="both"/>
              <w:rPr>
                <w:rFonts w:cstheme="minorHAnsi"/>
                <w:b/>
              </w:rPr>
            </w:pPr>
            <w:r>
              <w:rPr>
                <w:rFonts w:cstheme="minorHAnsi"/>
                <w:b/>
              </w:rPr>
              <w:t>date</w:t>
            </w:r>
          </w:p>
        </w:tc>
      </w:tr>
      <w:tr w:rsidR="0058148E" w14:paraId="6E180F27" w14:textId="77777777" w:rsidTr="0058148E">
        <w:tc>
          <w:tcPr>
            <w:tcW w:w="2222" w:type="dxa"/>
            <w:tcBorders>
              <w:top w:val="nil"/>
              <w:left w:val="single" w:sz="4" w:space="0" w:color="auto"/>
              <w:bottom w:val="nil"/>
              <w:right w:val="nil"/>
            </w:tcBorders>
          </w:tcPr>
          <w:p w14:paraId="4BB36D3D" w14:textId="77777777" w:rsidR="0058148E" w:rsidRPr="00DA25A8" w:rsidRDefault="0058148E" w:rsidP="0058148E">
            <w:pPr>
              <w:jc w:val="both"/>
              <w:rPr>
                <w:rFonts w:cstheme="minorHAnsi"/>
                <w:sz w:val="20"/>
                <w:szCs w:val="20"/>
              </w:rPr>
            </w:pPr>
            <w:r w:rsidRPr="00DA25A8">
              <w:rPr>
                <w:rFonts w:cstheme="minorHAnsi"/>
                <w:sz w:val="20"/>
                <w:szCs w:val="20"/>
              </w:rPr>
              <w:t>Définition</w:t>
            </w:r>
          </w:p>
        </w:tc>
        <w:tc>
          <w:tcPr>
            <w:tcW w:w="7066" w:type="dxa"/>
            <w:tcBorders>
              <w:top w:val="nil"/>
              <w:left w:val="nil"/>
              <w:bottom w:val="nil"/>
              <w:right w:val="single" w:sz="4" w:space="0" w:color="auto"/>
            </w:tcBorders>
          </w:tcPr>
          <w:p w14:paraId="3D7289AA" w14:textId="16B6EE41" w:rsidR="0058148E" w:rsidRPr="0058148E" w:rsidRDefault="0058148E" w:rsidP="0058148E">
            <w:pPr>
              <w:jc w:val="both"/>
              <w:rPr>
                <w:rFonts w:cstheme="minorHAnsi"/>
                <w:sz w:val="20"/>
              </w:rPr>
            </w:pPr>
            <w:r>
              <w:rPr>
                <w:rFonts w:cstheme="minorHAnsi"/>
                <w:sz w:val="20"/>
              </w:rPr>
              <w:t>Date à laquelle le document paysage a été réalisé.</w:t>
            </w:r>
          </w:p>
        </w:tc>
      </w:tr>
      <w:tr w:rsidR="0058148E" w14:paraId="2268C50B" w14:textId="77777777" w:rsidTr="0058148E">
        <w:tc>
          <w:tcPr>
            <w:tcW w:w="2222" w:type="dxa"/>
            <w:tcBorders>
              <w:top w:val="nil"/>
              <w:left w:val="single" w:sz="4" w:space="0" w:color="auto"/>
              <w:bottom w:val="nil"/>
              <w:right w:val="nil"/>
            </w:tcBorders>
          </w:tcPr>
          <w:p w14:paraId="2C0A478D" w14:textId="77777777" w:rsidR="0058148E" w:rsidRPr="00DA25A8" w:rsidRDefault="0058148E" w:rsidP="0058148E">
            <w:pPr>
              <w:jc w:val="both"/>
              <w:rPr>
                <w:rFonts w:cstheme="minorHAnsi"/>
                <w:sz w:val="20"/>
                <w:szCs w:val="20"/>
              </w:rPr>
            </w:pPr>
            <w:r w:rsidRPr="00DA25A8">
              <w:rPr>
                <w:rFonts w:cstheme="minorHAnsi"/>
                <w:sz w:val="20"/>
                <w:szCs w:val="20"/>
              </w:rPr>
              <w:t>Type</w:t>
            </w:r>
          </w:p>
        </w:tc>
        <w:tc>
          <w:tcPr>
            <w:tcW w:w="7066" w:type="dxa"/>
            <w:tcBorders>
              <w:top w:val="nil"/>
              <w:left w:val="nil"/>
              <w:bottom w:val="nil"/>
              <w:right w:val="single" w:sz="4" w:space="0" w:color="auto"/>
            </w:tcBorders>
          </w:tcPr>
          <w:p w14:paraId="2167B3C8" w14:textId="432D127A" w:rsidR="0058148E" w:rsidRPr="00E47671" w:rsidRDefault="0058148E" w:rsidP="0058148E">
            <w:pPr>
              <w:jc w:val="both"/>
              <w:rPr>
                <w:rFonts w:cstheme="minorHAnsi"/>
                <w:sz w:val="20"/>
                <w:szCs w:val="20"/>
              </w:rPr>
            </w:pPr>
            <w:r>
              <w:rPr>
                <w:rFonts w:cstheme="minorHAnsi"/>
                <w:sz w:val="20"/>
              </w:rPr>
              <w:t xml:space="preserve">Date </w:t>
            </w:r>
          </w:p>
        </w:tc>
      </w:tr>
      <w:tr w:rsidR="0058148E" w14:paraId="1F702BBA" w14:textId="77777777" w:rsidTr="0058148E">
        <w:tc>
          <w:tcPr>
            <w:tcW w:w="2222" w:type="dxa"/>
            <w:tcBorders>
              <w:top w:val="nil"/>
              <w:left w:val="single" w:sz="4" w:space="0" w:color="auto"/>
              <w:bottom w:val="nil"/>
              <w:right w:val="nil"/>
            </w:tcBorders>
          </w:tcPr>
          <w:p w14:paraId="285BF21E" w14:textId="77777777" w:rsidR="0058148E" w:rsidRPr="00DA25A8" w:rsidRDefault="0058148E" w:rsidP="0058148E">
            <w:pPr>
              <w:jc w:val="both"/>
              <w:rPr>
                <w:rFonts w:cstheme="minorHAnsi"/>
                <w:sz w:val="20"/>
                <w:szCs w:val="20"/>
              </w:rPr>
            </w:pPr>
            <w:r w:rsidRPr="00DA25A8">
              <w:rPr>
                <w:rFonts w:cstheme="minorHAnsi"/>
                <w:sz w:val="20"/>
                <w:szCs w:val="20"/>
              </w:rPr>
              <w:t>Multiplicité</w:t>
            </w:r>
          </w:p>
        </w:tc>
        <w:tc>
          <w:tcPr>
            <w:tcW w:w="7066" w:type="dxa"/>
            <w:tcBorders>
              <w:top w:val="nil"/>
              <w:left w:val="nil"/>
              <w:bottom w:val="nil"/>
              <w:right w:val="single" w:sz="4" w:space="0" w:color="auto"/>
            </w:tcBorders>
          </w:tcPr>
          <w:p w14:paraId="6A64286F" w14:textId="05274913" w:rsidR="0058148E" w:rsidRPr="00E47671" w:rsidRDefault="0058148E" w:rsidP="0058148E">
            <w:pPr>
              <w:jc w:val="both"/>
              <w:rPr>
                <w:rFonts w:cstheme="minorHAnsi"/>
                <w:sz w:val="20"/>
                <w:szCs w:val="20"/>
              </w:rPr>
            </w:pPr>
            <w:r>
              <w:rPr>
                <w:rFonts w:cstheme="minorHAnsi"/>
                <w:sz w:val="20"/>
                <w:szCs w:val="20"/>
              </w:rPr>
              <w:t>1</w:t>
            </w:r>
          </w:p>
        </w:tc>
      </w:tr>
      <w:tr w:rsidR="0058148E" w14:paraId="2AA18B7C" w14:textId="77777777" w:rsidTr="0058148E">
        <w:tc>
          <w:tcPr>
            <w:tcW w:w="2222" w:type="dxa"/>
            <w:tcBorders>
              <w:top w:val="nil"/>
              <w:left w:val="single" w:sz="4" w:space="0" w:color="auto"/>
              <w:bottom w:val="nil"/>
              <w:right w:val="nil"/>
            </w:tcBorders>
          </w:tcPr>
          <w:p w14:paraId="2D4A4CA6" w14:textId="77777777" w:rsidR="0058148E" w:rsidRPr="00DA25A8" w:rsidRDefault="0058148E" w:rsidP="0058148E">
            <w:pPr>
              <w:jc w:val="both"/>
              <w:rPr>
                <w:rFonts w:cstheme="minorHAnsi"/>
                <w:sz w:val="20"/>
                <w:szCs w:val="20"/>
              </w:rPr>
            </w:pPr>
            <w:r w:rsidRPr="00DA25A8">
              <w:rPr>
                <w:rFonts w:cstheme="minorHAnsi"/>
                <w:sz w:val="20"/>
                <w:szCs w:val="20"/>
              </w:rPr>
              <w:t>Statut</w:t>
            </w:r>
          </w:p>
        </w:tc>
        <w:tc>
          <w:tcPr>
            <w:tcW w:w="7066" w:type="dxa"/>
            <w:tcBorders>
              <w:top w:val="nil"/>
              <w:left w:val="nil"/>
              <w:bottom w:val="nil"/>
              <w:right w:val="single" w:sz="4" w:space="0" w:color="auto"/>
            </w:tcBorders>
          </w:tcPr>
          <w:p w14:paraId="166B3A20" w14:textId="01BCF8F8" w:rsidR="0058148E" w:rsidRPr="00E47671" w:rsidRDefault="0058148E" w:rsidP="0058148E">
            <w:pPr>
              <w:jc w:val="both"/>
              <w:rPr>
                <w:rFonts w:cstheme="minorHAnsi"/>
                <w:sz w:val="20"/>
                <w:szCs w:val="20"/>
              </w:rPr>
            </w:pPr>
            <w:r>
              <w:rPr>
                <w:rFonts w:cstheme="minorHAnsi"/>
                <w:sz w:val="20"/>
                <w:szCs w:val="20"/>
              </w:rPr>
              <w:t>Obligatoire.</w:t>
            </w:r>
          </w:p>
        </w:tc>
      </w:tr>
      <w:tr w:rsidR="0058148E" w14:paraId="3DC3E1E7" w14:textId="77777777" w:rsidTr="0058148E">
        <w:tc>
          <w:tcPr>
            <w:tcW w:w="2222" w:type="dxa"/>
            <w:tcBorders>
              <w:top w:val="nil"/>
              <w:left w:val="single" w:sz="4" w:space="0" w:color="auto"/>
              <w:bottom w:val="nil"/>
              <w:right w:val="nil"/>
            </w:tcBorders>
          </w:tcPr>
          <w:p w14:paraId="1270CDD2" w14:textId="77777777" w:rsidR="0058148E" w:rsidRPr="00DA25A8" w:rsidRDefault="0058148E" w:rsidP="0058148E">
            <w:pPr>
              <w:jc w:val="both"/>
              <w:rPr>
                <w:rFonts w:cstheme="minorHAnsi"/>
                <w:sz w:val="20"/>
                <w:szCs w:val="20"/>
              </w:rPr>
            </w:pPr>
            <w:r>
              <w:rPr>
                <w:rFonts w:cstheme="minorHAnsi"/>
                <w:sz w:val="20"/>
                <w:szCs w:val="20"/>
              </w:rPr>
              <w:lastRenderedPageBreak/>
              <w:t>Remarque</w:t>
            </w:r>
          </w:p>
        </w:tc>
        <w:tc>
          <w:tcPr>
            <w:tcW w:w="7066" w:type="dxa"/>
            <w:tcBorders>
              <w:top w:val="nil"/>
              <w:left w:val="nil"/>
              <w:bottom w:val="nil"/>
              <w:right w:val="single" w:sz="4" w:space="0" w:color="auto"/>
            </w:tcBorders>
          </w:tcPr>
          <w:p w14:paraId="0C94A67E" w14:textId="22E64358" w:rsidR="0058148E" w:rsidRDefault="0058148E" w:rsidP="004B7C93">
            <w:pPr>
              <w:jc w:val="both"/>
              <w:rPr>
                <w:rFonts w:cstheme="minorHAnsi"/>
                <w:sz w:val="20"/>
                <w:szCs w:val="20"/>
              </w:rPr>
            </w:pPr>
            <w:r>
              <w:rPr>
                <w:rFonts w:cstheme="minorHAnsi"/>
                <w:sz w:val="20"/>
                <w:szCs w:val="20"/>
              </w:rPr>
              <w:t xml:space="preserve">Pour une photographie, il est conseillé de donner la date </w:t>
            </w:r>
            <w:r w:rsidR="004B7C93">
              <w:rPr>
                <w:rFonts w:cstheme="minorHAnsi"/>
                <w:sz w:val="20"/>
                <w:szCs w:val="20"/>
              </w:rPr>
              <w:t>exacte. Pour un autre document (ex</w:t>
            </w:r>
            <w:r w:rsidR="004B7C93">
              <w:rPr>
                <w:rFonts w:ascii="Courier New" w:hAnsi="Courier New" w:cs="Courier New"/>
                <w:sz w:val="20"/>
                <w:szCs w:val="20"/>
              </w:rPr>
              <w:t> </w:t>
            </w:r>
            <w:r w:rsidR="004B7C93">
              <w:rPr>
                <w:rFonts w:cstheme="minorHAnsi"/>
                <w:sz w:val="20"/>
                <w:szCs w:val="20"/>
              </w:rPr>
              <w:t xml:space="preserve">: bloc diagramme), on peut mettre simplement la date de publication de l’atlas. </w:t>
            </w:r>
          </w:p>
        </w:tc>
      </w:tr>
      <w:tr w:rsidR="0058148E" w14:paraId="26ED0834" w14:textId="77777777" w:rsidTr="0058148E">
        <w:tc>
          <w:tcPr>
            <w:tcW w:w="9288" w:type="dxa"/>
            <w:gridSpan w:val="2"/>
            <w:tcBorders>
              <w:top w:val="single" w:sz="4" w:space="0" w:color="auto"/>
              <w:bottom w:val="nil"/>
            </w:tcBorders>
          </w:tcPr>
          <w:p w14:paraId="1EBE2241" w14:textId="1241AC1A" w:rsidR="0058148E" w:rsidRDefault="004B7C93" w:rsidP="0058148E">
            <w:pPr>
              <w:jc w:val="both"/>
              <w:rPr>
                <w:rFonts w:cstheme="minorHAnsi"/>
                <w:b/>
              </w:rPr>
            </w:pPr>
            <w:r>
              <w:rPr>
                <w:rFonts w:cstheme="minorHAnsi"/>
                <w:b/>
              </w:rPr>
              <w:t xml:space="preserve">auteur </w:t>
            </w:r>
          </w:p>
          <w:p w14:paraId="7F34C817" w14:textId="77777777" w:rsidR="0058148E" w:rsidRDefault="0058148E" w:rsidP="0058148E">
            <w:pPr>
              <w:jc w:val="both"/>
              <w:rPr>
                <w:rFonts w:cstheme="minorHAnsi"/>
              </w:rPr>
            </w:pPr>
          </w:p>
        </w:tc>
      </w:tr>
      <w:tr w:rsidR="0058148E" w14:paraId="21EF8AA6" w14:textId="77777777" w:rsidTr="0058148E">
        <w:tc>
          <w:tcPr>
            <w:tcW w:w="2222" w:type="dxa"/>
            <w:tcBorders>
              <w:top w:val="nil"/>
              <w:left w:val="single" w:sz="4" w:space="0" w:color="auto"/>
              <w:bottom w:val="nil"/>
              <w:right w:val="nil"/>
            </w:tcBorders>
          </w:tcPr>
          <w:p w14:paraId="6E607174" w14:textId="77777777" w:rsidR="0058148E" w:rsidRDefault="0058148E" w:rsidP="0058148E">
            <w:pPr>
              <w:jc w:val="both"/>
              <w:rPr>
                <w:rFonts w:cstheme="minorHAnsi"/>
              </w:rPr>
            </w:pPr>
            <w:r w:rsidRPr="001D5211">
              <w:rPr>
                <w:rFonts w:cstheme="minorHAnsi"/>
                <w:sz w:val="20"/>
              </w:rPr>
              <w:t>Définition</w:t>
            </w:r>
          </w:p>
        </w:tc>
        <w:tc>
          <w:tcPr>
            <w:tcW w:w="7066" w:type="dxa"/>
            <w:tcBorders>
              <w:top w:val="nil"/>
              <w:left w:val="nil"/>
              <w:bottom w:val="nil"/>
              <w:right w:val="single" w:sz="4" w:space="0" w:color="auto"/>
            </w:tcBorders>
          </w:tcPr>
          <w:p w14:paraId="04ED62AF" w14:textId="1A50B8C5" w:rsidR="0058148E" w:rsidRPr="00970A8A" w:rsidRDefault="004B7C93" w:rsidP="0058148E">
            <w:pPr>
              <w:jc w:val="both"/>
              <w:rPr>
                <w:rFonts w:cstheme="minorHAnsi"/>
                <w:sz w:val="20"/>
                <w:szCs w:val="20"/>
              </w:rPr>
            </w:pPr>
            <w:r>
              <w:rPr>
                <w:rFonts w:cstheme="minorHAnsi"/>
                <w:sz w:val="20"/>
              </w:rPr>
              <w:t>Nom de l’auteur du document</w:t>
            </w:r>
          </w:p>
        </w:tc>
      </w:tr>
      <w:tr w:rsidR="0058148E" w14:paraId="2B6310AA" w14:textId="77777777" w:rsidTr="0058148E">
        <w:tc>
          <w:tcPr>
            <w:tcW w:w="2222" w:type="dxa"/>
            <w:tcBorders>
              <w:top w:val="nil"/>
              <w:left w:val="single" w:sz="4" w:space="0" w:color="auto"/>
              <w:bottom w:val="nil"/>
              <w:right w:val="nil"/>
            </w:tcBorders>
          </w:tcPr>
          <w:p w14:paraId="7DA6C92F" w14:textId="77777777" w:rsidR="0058148E" w:rsidRDefault="0058148E" w:rsidP="0058148E">
            <w:pPr>
              <w:jc w:val="both"/>
              <w:rPr>
                <w:rFonts w:cstheme="minorHAnsi"/>
              </w:rPr>
            </w:pPr>
            <w:r w:rsidRPr="001D5211">
              <w:rPr>
                <w:rFonts w:cstheme="minorHAnsi"/>
                <w:sz w:val="20"/>
              </w:rPr>
              <w:t>Type</w:t>
            </w:r>
          </w:p>
        </w:tc>
        <w:tc>
          <w:tcPr>
            <w:tcW w:w="7066" w:type="dxa"/>
            <w:tcBorders>
              <w:top w:val="nil"/>
              <w:left w:val="nil"/>
              <w:bottom w:val="nil"/>
              <w:right w:val="single" w:sz="4" w:space="0" w:color="auto"/>
            </w:tcBorders>
          </w:tcPr>
          <w:p w14:paraId="028109D6" w14:textId="574FB5E1" w:rsidR="0058148E" w:rsidRPr="00970A8A" w:rsidRDefault="004B7C93" w:rsidP="0058148E">
            <w:pPr>
              <w:jc w:val="both"/>
              <w:rPr>
                <w:rFonts w:cstheme="minorHAnsi"/>
                <w:sz w:val="20"/>
                <w:szCs w:val="20"/>
              </w:rPr>
            </w:pPr>
            <w:proofErr w:type="spellStart"/>
            <w:r>
              <w:rPr>
                <w:rFonts w:cstheme="minorHAnsi"/>
                <w:sz w:val="20"/>
              </w:rPr>
              <w:t>CharacterString</w:t>
            </w:r>
            <w:proofErr w:type="spellEnd"/>
          </w:p>
        </w:tc>
      </w:tr>
      <w:tr w:rsidR="0058148E" w14:paraId="3A55986E" w14:textId="77777777" w:rsidTr="0058148E">
        <w:tc>
          <w:tcPr>
            <w:tcW w:w="2222" w:type="dxa"/>
            <w:tcBorders>
              <w:top w:val="nil"/>
              <w:left w:val="single" w:sz="4" w:space="0" w:color="auto"/>
              <w:bottom w:val="nil"/>
              <w:right w:val="nil"/>
            </w:tcBorders>
          </w:tcPr>
          <w:p w14:paraId="12830CE6" w14:textId="77777777" w:rsidR="0058148E" w:rsidRDefault="0058148E" w:rsidP="0058148E">
            <w:pPr>
              <w:jc w:val="both"/>
              <w:rPr>
                <w:rFonts w:cstheme="minorHAnsi"/>
              </w:rPr>
            </w:pPr>
            <w:r w:rsidRPr="001D5211">
              <w:rPr>
                <w:rFonts w:cstheme="minorHAnsi"/>
                <w:sz w:val="20"/>
              </w:rPr>
              <w:t>Multiplicité</w:t>
            </w:r>
          </w:p>
        </w:tc>
        <w:tc>
          <w:tcPr>
            <w:tcW w:w="7066" w:type="dxa"/>
            <w:tcBorders>
              <w:top w:val="nil"/>
              <w:left w:val="nil"/>
              <w:bottom w:val="nil"/>
              <w:right w:val="single" w:sz="4" w:space="0" w:color="auto"/>
            </w:tcBorders>
          </w:tcPr>
          <w:p w14:paraId="48929471" w14:textId="19661E38" w:rsidR="0058148E" w:rsidRPr="00970A8A" w:rsidRDefault="004B7C93" w:rsidP="0058148E">
            <w:pPr>
              <w:jc w:val="both"/>
              <w:rPr>
                <w:rFonts w:cstheme="minorHAnsi"/>
                <w:sz w:val="20"/>
                <w:szCs w:val="20"/>
              </w:rPr>
            </w:pPr>
            <w:r>
              <w:rPr>
                <w:rFonts w:cstheme="minorHAnsi"/>
                <w:sz w:val="20"/>
                <w:szCs w:val="20"/>
              </w:rPr>
              <w:t>1</w:t>
            </w:r>
          </w:p>
        </w:tc>
      </w:tr>
      <w:tr w:rsidR="0058148E" w14:paraId="1BBF5B48" w14:textId="77777777" w:rsidTr="0058148E">
        <w:tc>
          <w:tcPr>
            <w:tcW w:w="2222" w:type="dxa"/>
            <w:tcBorders>
              <w:top w:val="nil"/>
              <w:left w:val="single" w:sz="4" w:space="0" w:color="auto"/>
              <w:bottom w:val="nil"/>
              <w:right w:val="nil"/>
            </w:tcBorders>
          </w:tcPr>
          <w:p w14:paraId="00C58497" w14:textId="77777777" w:rsidR="0058148E" w:rsidRDefault="0058148E" w:rsidP="0058148E">
            <w:pPr>
              <w:jc w:val="both"/>
              <w:rPr>
                <w:rFonts w:cstheme="minorHAnsi"/>
              </w:rPr>
            </w:pPr>
            <w:r w:rsidRPr="001D5211">
              <w:rPr>
                <w:rFonts w:cstheme="minorHAnsi"/>
                <w:sz w:val="20"/>
              </w:rPr>
              <w:t>Statut</w:t>
            </w:r>
          </w:p>
        </w:tc>
        <w:tc>
          <w:tcPr>
            <w:tcW w:w="7066" w:type="dxa"/>
            <w:tcBorders>
              <w:top w:val="nil"/>
              <w:left w:val="nil"/>
              <w:bottom w:val="nil"/>
              <w:right w:val="single" w:sz="4" w:space="0" w:color="auto"/>
            </w:tcBorders>
          </w:tcPr>
          <w:p w14:paraId="347C330D" w14:textId="4AAA31ED" w:rsidR="0058148E" w:rsidRPr="00970A8A" w:rsidRDefault="004B7C93" w:rsidP="004B7C93">
            <w:pPr>
              <w:jc w:val="both"/>
              <w:rPr>
                <w:rFonts w:cstheme="minorHAnsi"/>
                <w:sz w:val="20"/>
                <w:szCs w:val="20"/>
              </w:rPr>
            </w:pPr>
            <w:r>
              <w:rPr>
                <w:rFonts w:cstheme="minorHAnsi"/>
                <w:sz w:val="20"/>
                <w:szCs w:val="20"/>
              </w:rPr>
              <w:t>obligatoire</w:t>
            </w:r>
          </w:p>
        </w:tc>
      </w:tr>
      <w:tr w:rsidR="006D3A3F" w14:paraId="4F502960" w14:textId="77777777" w:rsidTr="0058148E">
        <w:tc>
          <w:tcPr>
            <w:tcW w:w="2222" w:type="dxa"/>
            <w:tcBorders>
              <w:top w:val="nil"/>
              <w:left w:val="single" w:sz="4" w:space="0" w:color="auto"/>
              <w:bottom w:val="nil"/>
              <w:right w:val="nil"/>
            </w:tcBorders>
          </w:tcPr>
          <w:p w14:paraId="2FF8B66B" w14:textId="0429492E" w:rsidR="006D3A3F" w:rsidRPr="001D5211" w:rsidRDefault="006D3A3F" w:rsidP="0058148E">
            <w:pPr>
              <w:jc w:val="both"/>
              <w:rPr>
                <w:rFonts w:cstheme="minorHAnsi"/>
                <w:sz w:val="20"/>
              </w:rPr>
            </w:pPr>
            <w:r>
              <w:rPr>
                <w:rFonts w:cstheme="minorHAnsi"/>
                <w:sz w:val="20"/>
              </w:rPr>
              <w:t>Remarque</w:t>
            </w:r>
          </w:p>
        </w:tc>
        <w:tc>
          <w:tcPr>
            <w:tcW w:w="7066" w:type="dxa"/>
            <w:tcBorders>
              <w:top w:val="nil"/>
              <w:left w:val="nil"/>
              <w:bottom w:val="nil"/>
              <w:right w:val="single" w:sz="4" w:space="0" w:color="auto"/>
            </w:tcBorders>
          </w:tcPr>
          <w:p w14:paraId="737AF684" w14:textId="63C63B9D" w:rsidR="006D3A3F" w:rsidRDefault="006D3A3F" w:rsidP="006D3A3F">
            <w:pPr>
              <w:jc w:val="both"/>
              <w:rPr>
                <w:rFonts w:cstheme="minorHAnsi"/>
                <w:sz w:val="20"/>
                <w:szCs w:val="20"/>
              </w:rPr>
            </w:pPr>
            <w:commentRangeStart w:id="54"/>
            <w:r>
              <w:rPr>
                <w:rFonts w:cstheme="minorHAnsi"/>
                <w:sz w:val="20"/>
                <w:szCs w:val="20"/>
              </w:rPr>
              <w:t xml:space="preserve">Pour tous documents, mentionner </w:t>
            </w:r>
            <w:r w:rsidR="005362E1">
              <w:rPr>
                <w:rFonts w:cstheme="minorHAnsi"/>
                <w:sz w:val="20"/>
                <w:szCs w:val="20"/>
              </w:rPr>
              <w:t>ou renvoyer aux</w:t>
            </w:r>
            <w:r>
              <w:rPr>
                <w:rFonts w:cstheme="minorHAnsi"/>
                <w:sz w:val="20"/>
                <w:szCs w:val="20"/>
              </w:rPr>
              <w:t xml:space="preserve"> conditions générales d’utilisation (CGU)</w:t>
            </w:r>
            <w:r w:rsidR="005362E1">
              <w:rPr>
                <w:rFonts w:cstheme="minorHAnsi"/>
                <w:sz w:val="20"/>
                <w:szCs w:val="20"/>
              </w:rPr>
              <w:t xml:space="preserve"> et mentions légales.</w:t>
            </w:r>
            <w:commentRangeEnd w:id="54"/>
            <w:r w:rsidR="000B725F">
              <w:rPr>
                <w:rStyle w:val="Marquedecommentaire"/>
              </w:rPr>
              <w:commentReference w:id="54"/>
            </w:r>
          </w:p>
        </w:tc>
      </w:tr>
      <w:tr w:rsidR="0058148E" w14:paraId="611F356D" w14:textId="77777777" w:rsidTr="0058148E">
        <w:tc>
          <w:tcPr>
            <w:tcW w:w="2222" w:type="dxa"/>
            <w:tcBorders>
              <w:top w:val="nil"/>
              <w:left w:val="single" w:sz="4" w:space="0" w:color="auto"/>
              <w:bottom w:val="single" w:sz="4" w:space="0" w:color="auto"/>
              <w:right w:val="nil"/>
            </w:tcBorders>
          </w:tcPr>
          <w:p w14:paraId="171DAB2B" w14:textId="59734C22" w:rsidR="0058148E" w:rsidRPr="00970A8A" w:rsidRDefault="0058148E" w:rsidP="0058148E">
            <w:pPr>
              <w:jc w:val="both"/>
              <w:rPr>
                <w:rFonts w:cstheme="minorHAnsi"/>
                <w:sz w:val="20"/>
                <w:szCs w:val="20"/>
              </w:rPr>
            </w:pPr>
          </w:p>
        </w:tc>
        <w:tc>
          <w:tcPr>
            <w:tcW w:w="7066" w:type="dxa"/>
            <w:tcBorders>
              <w:top w:val="nil"/>
              <w:left w:val="nil"/>
              <w:bottom w:val="single" w:sz="4" w:space="0" w:color="auto"/>
              <w:right w:val="single" w:sz="4" w:space="0" w:color="auto"/>
            </w:tcBorders>
          </w:tcPr>
          <w:p w14:paraId="6CCF2083" w14:textId="526A7765" w:rsidR="0058148E" w:rsidRPr="00970A8A" w:rsidRDefault="0058148E" w:rsidP="0058148E">
            <w:pPr>
              <w:jc w:val="both"/>
              <w:rPr>
                <w:rFonts w:cstheme="minorHAnsi"/>
                <w:sz w:val="20"/>
                <w:szCs w:val="20"/>
              </w:rPr>
            </w:pPr>
          </w:p>
        </w:tc>
      </w:tr>
      <w:tr w:rsidR="0058148E" w14:paraId="250A940B" w14:textId="77777777" w:rsidTr="0058148E">
        <w:tc>
          <w:tcPr>
            <w:tcW w:w="9288" w:type="dxa"/>
            <w:gridSpan w:val="2"/>
            <w:tcBorders>
              <w:top w:val="single" w:sz="4" w:space="0" w:color="auto"/>
              <w:bottom w:val="nil"/>
            </w:tcBorders>
          </w:tcPr>
          <w:p w14:paraId="05518FE9" w14:textId="7F218210" w:rsidR="0058148E" w:rsidRPr="00970A8A" w:rsidRDefault="004B7C93" w:rsidP="0058148E">
            <w:pPr>
              <w:jc w:val="both"/>
              <w:rPr>
                <w:rFonts w:cstheme="minorHAnsi"/>
                <w:sz w:val="20"/>
                <w:szCs w:val="20"/>
              </w:rPr>
            </w:pPr>
            <w:r>
              <w:rPr>
                <w:rFonts w:cstheme="minorHAnsi"/>
                <w:b/>
              </w:rPr>
              <w:t>document</w:t>
            </w:r>
          </w:p>
        </w:tc>
      </w:tr>
      <w:tr w:rsidR="0058148E" w14:paraId="61EF811D" w14:textId="77777777" w:rsidTr="0058148E">
        <w:tc>
          <w:tcPr>
            <w:tcW w:w="2222" w:type="dxa"/>
            <w:tcBorders>
              <w:top w:val="nil"/>
              <w:left w:val="single" w:sz="4" w:space="0" w:color="auto"/>
              <w:bottom w:val="nil"/>
              <w:right w:val="nil"/>
            </w:tcBorders>
          </w:tcPr>
          <w:p w14:paraId="21DE3EE4" w14:textId="77777777" w:rsidR="0058148E" w:rsidRDefault="0058148E" w:rsidP="0058148E">
            <w:pPr>
              <w:jc w:val="both"/>
              <w:rPr>
                <w:rFonts w:cstheme="minorHAnsi"/>
              </w:rPr>
            </w:pPr>
            <w:r w:rsidRPr="001D5211">
              <w:rPr>
                <w:rFonts w:cstheme="minorHAnsi"/>
                <w:sz w:val="20"/>
              </w:rPr>
              <w:t>Définition</w:t>
            </w:r>
          </w:p>
        </w:tc>
        <w:tc>
          <w:tcPr>
            <w:tcW w:w="7066" w:type="dxa"/>
            <w:tcBorders>
              <w:top w:val="nil"/>
              <w:left w:val="nil"/>
              <w:bottom w:val="nil"/>
              <w:right w:val="single" w:sz="4" w:space="0" w:color="auto"/>
            </w:tcBorders>
          </w:tcPr>
          <w:p w14:paraId="661F82F3" w14:textId="1C2C628F" w:rsidR="0058148E" w:rsidRPr="00970A8A" w:rsidRDefault="004B7C93" w:rsidP="004B7C93">
            <w:pPr>
              <w:jc w:val="both"/>
              <w:rPr>
                <w:rFonts w:cstheme="minorHAnsi"/>
                <w:sz w:val="20"/>
                <w:szCs w:val="20"/>
              </w:rPr>
            </w:pPr>
            <w:r>
              <w:rPr>
                <w:rFonts w:cstheme="minorHAnsi"/>
                <w:sz w:val="20"/>
                <w:szCs w:val="20"/>
              </w:rPr>
              <w:t>Lien vers le document paysage</w:t>
            </w:r>
          </w:p>
        </w:tc>
      </w:tr>
      <w:tr w:rsidR="0058148E" w14:paraId="3908AA4C" w14:textId="77777777" w:rsidTr="0058148E">
        <w:tc>
          <w:tcPr>
            <w:tcW w:w="2222" w:type="dxa"/>
            <w:tcBorders>
              <w:top w:val="nil"/>
              <w:left w:val="single" w:sz="4" w:space="0" w:color="auto"/>
              <w:bottom w:val="nil"/>
              <w:right w:val="nil"/>
            </w:tcBorders>
          </w:tcPr>
          <w:p w14:paraId="3C391166" w14:textId="77777777" w:rsidR="0058148E" w:rsidRDefault="0058148E" w:rsidP="0058148E">
            <w:pPr>
              <w:jc w:val="both"/>
              <w:rPr>
                <w:rFonts w:cstheme="minorHAnsi"/>
              </w:rPr>
            </w:pPr>
            <w:r w:rsidRPr="001D5211">
              <w:rPr>
                <w:rFonts w:cstheme="minorHAnsi"/>
                <w:sz w:val="20"/>
              </w:rPr>
              <w:t>Type</w:t>
            </w:r>
          </w:p>
        </w:tc>
        <w:tc>
          <w:tcPr>
            <w:tcW w:w="7066" w:type="dxa"/>
            <w:tcBorders>
              <w:top w:val="nil"/>
              <w:left w:val="nil"/>
              <w:bottom w:val="nil"/>
              <w:right w:val="single" w:sz="4" w:space="0" w:color="auto"/>
            </w:tcBorders>
          </w:tcPr>
          <w:p w14:paraId="745D440D" w14:textId="0C116E71" w:rsidR="0058148E" w:rsidRPr="00970A8A" w:rsidRDefault="004B7C93" w:rsidP="0058148E">
            <w:pPr>
              <w:jc w:val="both"/>
              <w:rPr>
                <w:rFonts w:cstheme="minorHAnsi"/>
                <w:sz w:val="20"/>
                <w:szCs w:val="20"/>
              </w:rPr>
            </w:pPr>
            <w:r>
              <w:rPr>
                <w:rFonts w:cstheme="minorHAnsi"/>
                <w:sz w:val="20"/>
              </w:rPr>
              <w:t>URL</w:t>
            </w:r>
          </w:p>
        </w:tc>
      </w:tr>
      <w:tr w:rsidR="0058148E" w14:paraId="7B82BF5A" w14:textId="77777777" w:rsidTr="0058148E">
        <w:tc>
          <w:tcPr>
            <w:tcW w:w="2222" w:type="dxa"/>
            <w:tcBorders>
              <w:top w:val="nil"/>
              <w:left w:val="single" w:sz="4" w:space="0" w:color="auto"/>
              <w:bottom w:val="nil"/>
              <w:right w:val="nil"/>
            </w:tcBorders>
          </w:tcPr>
          <w:p w14:paraId="1C79FDF4" w14:textId="77777777" w:rsidR="0058148E" w:rsidRDefault="0058148E" w:rsidP="0058148E">
            <w:pPr>
              <w:jc w:val="both"/>
              <w:rPr>
                <w:rFonts w:cstheme="minorHAnsi"/>
              </w:rPr>
            </w:pPr>
            <w:r w:rsidRPr="001D5211">
              <w:rPr>
                <w:rFonts w:cstheme="minorHAnsi"/>
                <w:sz w:val="20"/>
              </w:rPr>
              <w:t>Multiplicité</w:t>
            </w:r>
          </w:p>
        </w:tc>
        <w:tc>
          <w:tcPr>
            <w:tcW w:w="7066" w:type="dxa"/>
            <w:tcBorders>
              <w:top w:val="nil"/>
              <w:left w:val="nil"/>
              <w:bottom w:val="nil"/>
              <w:right w:val="single" w:sz="4" w:space="0" w:color="auto"/>
            </w:tcBorders>
          </w:tcPr>
          <w:p w14:paraId="0F10330A" w14:textId="1016402F" w:rsidR="0058148E" w:rsidRPr="00970A8A" w:rsidRDefault="004B7C93" w:rsidP="0058148E">
            <w:pPr>
              <w:jc w:val="both"/>
              <w:rPr>
                <w:rFonts w:cstheme="minorHAnsi"/>
                <w:sz w:val="20"/>
                <w:szCs w:val="20"/>
              </w:rPr>
            </w:pPr>
            <w:r>
              <w:rPr>
                <w:rFonts w:cstheme="minorHAnsi"/>
                <w:sz w:val="20"/>
                <w:szCs w:val="20"/>
              </w:rPr>
              <w:t>1</w:t>
            </w:r>
          </w:p>
        </w:tc>
      </w:tr>
      <w:tr w:rsidR="0058148E" w14:paraId="7D12AC56" w14:textId="77777777" w:rsidTr="0058148E">
        <w:tc>
          <w:tcPr>
            <w:tcW w:w="2222" w:type="dxa"/>
            <w:tcBorders>
              <w:top w:val="nil"/>
              <w:left w:val="single" w:sz="4" w:space="0" w:color="auto"/>
              <w:bottom w:val="nil"/>
              <w:right w:val="nil"/>
            </w:tcBorders>
          </w:tcPr>
          <w:p w14:paraId="61F3CCCA" w14:textId="77777777" w:rsidR="0058148E" w:rsidRDefault="0058148E" w:rsidP="0058148E">
            <w:pPr>
              <w:jc w:val="both"/>
              <w:rPr>
                <w:rFonts w:cstheme="minorHAnsi"/>
              </w:rPr>
            </w:pPr>
            <w:r w:rsidRPr="001D5211">
              <w:rPr>
                <w:rFonts w:cstheme="minorHAnsi"/>
                <w:sz w:val="20"/>
              </w:rPr>
              <w:t>Statut</w:t>
            </w:r>
          </w:p>
        </w:tc>
        <w:tc>
          <w:tcPr>
            <w:tcW w:w="7066" w:type="dxa"/>
            <w:tcBorders>
              <w:top w:val="nil"/>
              <w:left w:val="nil"/>
              <w:bottom w:val="nil"/>
              <w:right w:val="single" w:sz="4" w:space="0" w:color="auto"/>
            </w:tcBorders>
          </w:tcPr>
          <w:p w14:paraId="61044D34" w14:textId="2E17BA73" w:rsidR="0058148E" w:rsidRPr="00970A8A" w:rsidRDefault="004B7C93" w:rsidP="0058148E">
            <w:pPr>
              <w:jc w:val="both"/>
              <w:rPr>
                <w:rFonts w:cstheme="minorHAnsi"/>
                <w:sz w:val="20"/>
                <w:szCs w:val="20"/>
              </w:rPr>
            </w:pPr>
            <w:r>
              <w:rPr>
                <w:rFonts w:cstheme="minorHAnsi"/>
                <w:sz w:val="20"/>
                <w:szCs w:val="20"/>
              </w:rPr>
              <w:t>obligatoire</w:t>
            </w:r>
          </w:p>
        </w:tc>
      </w:tr>
      <w:tr w:rsidR="0058148E" w14:paraId="1B095FAA" w14:textId="77777777" w:rsidTr="0058148E">
        <w:tc>
          <w:tcPr>
            <w:tcW w:w="2222" w:type="dxa"/>
            <w:tcBorders>
              <w:top w:val="nil"/>
              <w:left w:val="single" w:sz="4" w:space="0" w:color="auto"/>
              <w:bottom w:val="single" w:sz="4" w:space="0" w:color="auto"/>
              <w:right w:val="nil"/>
            </w:tcBorders>
          </w:tcPr>
          <w:p w14:paraId="506A6763" w14:textId="77777777" w:rsidR="0058148E" w:rsidRPr="001D5211" w:rsidRDefault="0058148E" w:rsidP="0058148E">
            <w:pPr>
              <w:jc w:val="both"/>
              <w:rPr>
                <w:rFonts w:cstheme="minorHAnsi"/>
                <w:sz w:val="20"/>
              </w:rPr>
            </w:pPr>
            <w:r>
              <w:rPr>
                <w:rFonts w:cstheme="minorHAnsi"/>
                <w:sz w:val="20"/>
              </w:rPr>
              <w:t>Remarque</w:t>
            </w:r>
          </w:p>
        </w:tc>
        <w:tc>
          <w:tcPr>
            <w:tcW w:w="7066" w:type="dxa"/>
            <w:tcBorders>
              <w:top w:val="nil"/>
              <w:left w:val="nil"/>
              <w:bottom w:val="single" w:sz="4" w:space="0" w:color="auto"/>
              <w:right w:val="single" w:sz="4" w:space="0" w:color="auto"/>
            </w:tcBorders>
          </w:tcPr>
          <w:p w14:paraId="1D0D1C74" w14:textId="216E722A" w:rsidR="0058148E" w:rsidRDefault="004B7C93" w:rsidP="0058148E">
            <w:pPr>
              <w:jc w:val="both"/>
              <w:rPr>
                <w:rFonts w:cstheme="minorHAnsi"/>
                <w:sz w:val="20"/>
                <w:szCs w:val="20"/>
              </w:rPr>
            </w:pPr>
            <w:r>
              <w:rPr>
                <w:rFonts w:cstheme="minorHAnsi"/>
                <w:sz w:val="20"/>
                <w:szCs w:val="20"/>
              </w:rPr>
              <w:t>Les documents paysage doivent être disponibles en ligne.</w:t>
            </w:r>
          </w:p>
        </w:tc>
      </w:tr>
    </w:tbl>
    <w:p w14:paraId="722B00AE" w14:textId="77777777" w:rsidR="001D77C7" w:rsidRPr="003A3F26" w:rsidRDefault="001D77C7" w:rsidP="004102C1">
      <w:pPr>
        <w:jc w:val="both"/>
        <w:rPr>
          <w:rFonts w:cstheme="minorHAnsi"/>
        </w:rPr>
      </w:pPr>
    </w:p>
    <w:p w14:paraId="564CDC00" w14:textId="77777777" w:rsidR="00072A0E" w:rsidRPr="008D186A" w:rsidRDefault="00072A0E" w:rsidP="008D186A"/>
    <w:p w14:paraId="6C0F0D43" w14:textId="2B75C792" w:rsidR="29ABB7AD" w:rsidRDefault="29ABB7AD">
      <w:r>
        <w:br w:type="page"/>
      </w:r>
    </w:p>
    <w:p w14:paraId="6E1831B3" w14:textId="5A8268B6" w:rsidR="00DB32EA" w:rsidRPr="00DB32EA" w:rsidRDefault="00DB32EA" w:rsidP="2092B9A2"/>
    <w:p w14:paraId="64876AB5" w14:textId="77777777" w:rsidR="004F0C12" w:rsidRDefault="00F95E85" w:rsidP="00DB32EA">
      <w:pPr>
        <w:pStyle w:val="Titre1"/>
      </w:pPr>
      <w:r>
        <w:t xml:space="preserve"> </w:t>
      </w:r>
      <w:r w:rsidR="004F0C12">
        <w:t xml:space="preserve"> </w:t>
      </w:r>
      <w:bookmarkStart w:id="55" w:name="_Toc142385184"/>
      <w:r w:rsidR="004F0C12">
        <w:t>Systèmes de références</w:t>
      </w:r>
      <w:bookmarkEnd w:id="55"/>
      <w:r w:rsidR="004F0C12">
        <w:t xml:space="preserve"> </w:t>
      </w:r>
    </w:p>
    <w:p w14:paraId="4A24B447" w14:textId="77777777" w:rsidR="004F0C12" w:rsidRDefault="004F0C12" w:rsidP="004F0C12"/>
    <w:p w14:paraId="340585BD" w14:textId="01846607" w:rsidR="004F0C12" w:rsidRPr="003E064C" w:rsidRDefault="00AD734E" w:rsidP="00842A8C">
      <w:pPr>
        <w:pStyle w:val="Titre2"/>
      </w:pPr>
      <w:bookmarkStart w:id="56" w:name="_Toc142385185"/>
      <w:r>
        <w:t>7</w:t>
      </w:r>
      <w:r w:rsidR="004F0C12">
        <w:t>.3 Système de référence temporel</w:t>
      </w:r>
      <w:bookmarkEnd w:id="56"/>
    </w:p>
    <w:p w14:paraId="52E87063" w14:textId="74093AD0" w:rsidR="004F0C12" w:rsidRPr="00146DFD" w:rsidRDefault="004F0C12" w:rsidP="004F0C12">
      <w:pPr>
        <w:spacing w:line="276" w:lineRule="auto"/>
        <w:jc w:val="both"/>
      </w:pPr>
      <w:r w:rsidRPr="00146DFD">
        <w:t xml:space="preserve">Le système de référence temporel est le calendrier grégorien. </w:t>
      </w:r>
      <w:r w:rsidR="00AD734E" w:rsidRPr="00146DFD">
        <w:t>Concernant les données géomatiques du paysage, c</w:t>
      </w:r>
      <w:r w:rsidRPr="00146DFD">
        <w:t>e système de référence doit être utilisé pour les attributs de type «</w:t>
      </w:r>
      <w:r w:rsidRPr="00146DFD">
        <w:rPr>
          <w:rFonts w:ascii="Courier New" w:hAnsi="Courier New" w:cs="Courier New"/>
        </w:rPr>
        <w:t> </w:t>
      </w:r>
      <w:r w:rsidRPr="00146DFD">
        <w:t>Date</w:t>
      </w:r>
      <w:r w:rsidRPr="00146DFD">
        <w:rPr>
          <w:rFonts w:ascii="Courier New" w:hAnsi="Courier New" w:cs="Courier New"/>
        </w:rPr>
        <w:t> </w:t>
      </w:r>
      <w:r w:rsidRPr="00146DFD">
        <w:rPr>
          <w:rFonts w:cs="Marianne"/>
        </w:rPr>
        <w:t>»</w:t>
      </w:r>
      <w:r w:rsidRPr="00146DFD">
        <w:t xml:space="preserve">   </w:t>
      </w:r>
      <w:r w:rsidR="00AD734E" w:rsidRPr="00146DFD">
        <w:t xml:space="preserve">décrits dans le chapitre </w:t>
      </w:r>
      <w:r w:rsidR="005362E1" w:rsidRPr="00146DFD">
        <w:t>6 ainsi</w:t>
      </w:r>
      <w:r w:rsidRPr="00146DFD">
        <w:t xml:space="preserve"> que pour les </w:t>
      </w:r>
      <w:r w:rsidR="00AD734E" w:rsidRPr="00146DFD">
        <w:t xml:space="preserve">informations temporelles des </w:t>
      </w:r>
      <w:r w:rsidRPr="00146DFD">
        <w:t>métadonnées</w:t>
      </w:r>
      <w:r w:rsidR="00AD734E" w:rsidRPr="00146DFD">
        <w:t xml:space="preserve"> (chapitre 9)</w:t>
      </w:r>
      <w:r w:rsidRPr="00146DFD">
        <w:t xml:space="preserve">. </w:t>
      </w:r>
    </w:p>
    <w:p w14:paraId="3A2C5FCE" w14:textId="77777777" w:rsidR="004F0C12" w:rsidRDefault="004F0C12" w:rsidP="004F0C12">
      <w:pPr>
        <w:spacing w:line="276" w:lineRule="auto"/>
        <w:jc w:val="both"/>
      </w:pPr>
    </w:p>
    <w:p w14:paraId="53643382" w14:textId="02307A1E" w:rsidR="004F0C12" w:rsidRDefault="00AD734E" w:rsidP="00842A8C">
      <w:pPr>
        <w:pStyle w:val="Titre2"/>
      </w:pPr>
      <w:bookmarkStart w:id="57" w:name="_Toc142385186"/>
      <w:r>
        <w:t>7</w:t>
      </w:r>
      <w:r w:rsidR="004F0C12">
        <w:t>.4 Système de référence spatial</w:t>
      </w:r>
      <w:bookmarkEnd w:id="57"/>
    </w:p>
    <w:p w14:paraId="42AE0AA0" w14:textId="06980FA1" w:rsidR="004F0C12" w:rsidRDefault="004F0C12" w:rsidP="004F0C12">
      <w:pPr>
        <w:spacing w:line="276" w:lineRule="auto"/>
        <w:jc w:val="both"/>
      </w:pPr>
      <w:r>
        <w:t xml:space="preserve">Les systèmes de référence géographique préconisés sont rendus obligatoires par l’arrêté du 5 mars 2019 portant application du décret n° 2000-1276 du 26 décembre 2000 modifié portant application de l'article 89 de la loi n° 95-115 du 4 février 1995 modifiée d'orientation pour l'aménagement et le développement durable du territoire relatif aux conditions d'exécution et de publication des levés de plans entrepris par les services publics. Les différents systèmes légaux en vigueur sur l'ensemble du territoire </w:t>
      </w:r>
      <w:r w:rsidR="00A167AA">
        <w:t>français et</w:t>
      </w:r>
      <w:r w:rsidR="005362E1">
        <w:t xml:space="preserve"> concernés par le standard paysage </w:t>
      </w:r>
      <w:r>
        <w:t>sont listés ci-dessous, par zone géographique, avec leur projections et</w:t>
      </w:r>
      <w:r w:rsidR="007C193A">
        <w:t xml:space="preserve"> système altimétrique associés.</w:t>
      </w:r>
    </w:p>
    <w:tbl>
      <w:tblPr>
        <w:tblStyle w:val="Grilledutableau"/>
        <w:tblW w:w="0" w:type="auto"/>
        <w:tblLook w:val="04A0" w:firstRow="1" w:lastRow="0" w:firstColumn="1" w:lastColumn="0" w:noHBand="0" w:noVBand="1"/>
      </w:tblPr>
      <w:tblGrid>
        <w:gridCol w:w="1814"/>
        <w:gridCol w:w="1511"/>
        <w:gridCol w:w="1271"/>
        <w:gridCol w:w="1864"/>
        <w:gridCol w:w="1195"/>
        <w:gridCol w:w="1407"/>
      </w:tblGrid>
      <w:tr w:rsidR="004F0C12" w14:paraId="08476CE8" w14:textId="77777777" w:rsidTr="00A167AA">
        <w:tc>
          <w:tcPr>
            <w:tcW w:w="1814" w:type="dxa"/>
          </w:tcPr>
          <w:p w14:paraId="5605C35D" w14:textId="77777777" w:rsidR="004F0C12" w:rsidRPr="00052D7A" w:rsidRDefault="004F0C12" w:rsidP="00277087">
            <w:pPr>
              <w:spacing w:line="276" w:lineRule="auto"/>
              <w:jc w:val="both"/>
              <w:rPr>
                <w:b/>
              </w:rPr>
            </w:pPr>
            <w:r w:rsidRPr="00052D7A">
              <w:rPr>
                <w:b/>
              </w:rPr>
              <w:t>Territoire</w:t>
            </w:r>
          </w:p>
        </w:tc>
        <w:tc>
          <w:tcPr>
            <w:tcW w:w="1511" w:type="dxa"/>
          </w:tcPr>
          <w:p w14:paraId="36249B4E" w14:textId="77777777" w:rsidR="004F0C12" w:rsidRPr="00052D7A" w:rsidRDefault="004F0C12" w:rsidP="00277087">
            <w:pPr>
              <w:spacing w:line="276" w:lineRule="auto"/>
              <w:jc w:val="both"/>
              <w:rPr>
                <w:b/>
              </w:rPr>
            </w:pPr>
            <w:r w:rsidRPr="00052D7A">
              <w:rPr>
                <w:b/>
              </w:rPr>
              <w:t>Système de référence géodésique</w:t>
            </w:r>
          </w:p>
        </w:tc>
        <w:tc>
          <w:tcPr>
            <w:tcW w:w="1271" w:type="dxa"/>
          </w:tcPr>
          <w:p w14:paraId="3566D4FB" w14:textId="77777777" w:rsidR="004F0C12" w:rsidRPr="00052D7A" w:rsidRDefault="004F0C12" w:rsidP="00277087">
            <w:pPr>
              <w:spacing w:line="276" w:lineRule="auto"/>
              <w:jc w:val="both"/>
              <w:rPr>
                <w:b/>
              </w:rPr>
            </w:pPr>
            <w:r w:rsidRPr="00052D7A">
              <w:rPr>
                <w:b/>
              </w:rPr>
              <w:t>Ellipsoïde associé</w:t>
            </w:r>
          </w:p>
        </w:tc>
        <w:tc>
          <w:tcPr>
            <w:tcW w:w="1864" w:type="dxa"/>
          </w:tcPr>
          <w:p w14:paraId="45056C43" w14:textId="77777777" w:rsidR="004F0C12" w:rsidRPr="00052D7A" w:rsidRDefault="004F0C12" w:rsidP="00277087">
            <w:pPr>
              <w:spacing w:line="276" w:lineRule="auto"/>
              <w:jc w:val="both"/>
              <w:rPr>
                <w:b/>
              </w:rPr>
            </w:pPr>
            <w:r w:rsidRPr="00052D7A">
              <w:rPr>
                <w:b/>
              </w:rPr>
              <w:t>Représentation plane</w:t>
            </w:r>
          </w:p>
        </w:tc>
        <w:tc>
          <w:tcPr>
            <w:tcW w:w="1195" w:type="dxa"/>
          </w:tcPr>
          <w:p w14:paraId="7C172053" w14:textId="77777777" w:rsidR="004F0C12" w:rsidRPr="00052D7A" w:rsidRDefault="004F0C12" w:rsidP="00277087">
            <w:pPr>
              <w:spacing w:line="276" w:lineRule="auto"/>
              <w:jc w:val="both"/>
              <w:rPr>
                <w:b/>
              </w:rPr>
            </w:pPr>
            <w:r w:rsidRPr="00052D7A">
              <w:rPr>
                <w:b/>
              </w:rPr>
              <w:t>EPSG</w:t>
            </w:r>
          </w:p>
          <w:p w14:paraId="1E401620" w14:textId="77777777" w:rsidR="004F0C12" w:rsidRPr="00052D7A" w:rsidRDefault="004F0C12" w:rsidP="00277087">
            <w:pPr>
              <w:spacing w:line="276" w:lineRule="auto"/>
              <w:jc w:val="both"/>
              <w:rPr>
                <w:b/>
              </w:rPr>
            </w:pPr>
          </w:p>
        </w:tc>
        <w:tc>
          <w:tcPr>
            <w:tcW w:w="1407" w:type="dxa"/>
          </w:tcPr>
          <w:p w14:paraId="1B9D9AC6" w14:textId="77777777" w:rsidR="004F0C12" w:rsidRPr="00052D7A" w:rsidRDefault="004F0C12" w:rsidP="00277087">
            <w:pPr>
              <w:spacing w:line="276" w:lineRule="auto"/>
              <w:jc w:val="both"/>
              <w:rPr>
                <w:b/>
              </w:rPr>
            </w:pPr>
            <w:r w:rsidRPr="00052D7A">
              <w:rPr>
                <w:b/>
              </w:rPr>
              <w:t>Système de référence verticale</w:t>
            </w:r>
          </w:p>
        </w:tc>
      </w:tr>
      <w:tr w:rsidR="004F0C12" w14:paraId="0161D9B8" w14:textId="77777777" w:rsidTr="00A167AA">
        <w:tc>
          <w:tcPr>
            <w:tcW w:w="1814" w:type="dxa"/>
          </w:tcPr>
          <w:p w14:paraId="3729C4FE" w14:textId="77777777" w:rsidR="004F0C12" w:rsidRDefault="004F0C12" w:rsidP="00277087">
            <w:pPr>
              <w:spacing w:line="276" w:lineRule="auto"/>
              <w:jc w:val="both"/>
            </w:pPr>
            <w:r>
              <w:t>France métropolitaine</w:t>
            </w:r>
          </w:p>
        </w:tc>
        <w:tc>
          <w:tcPr>
            <w:tcW w:w="1511" w:type="dxa"/>
          </w:tcPr>
          <w:p w14:paraId="58770D67" w14:textId="77777777" w:rsidR="004F0C12" w:rsidRDefault="004F0C12" w:rsidP="00277087">
            <w:pPr>
              <w:spacing w:line="276" w:lineRule="auto"/>
              <w:jc w:val="both"/>
            </w:pPr>
            <w:r>
              <w:t>RGF93</w:t>
            </w:r>
          </w:p>
        </w:tc>
        <w:tc>
          <w:tcPr>
            <w:tcW w:w="1271" w:type="dxa"/>
          </w:tcPr>
          <w:p w14:paraId="6A4A0D0B" w14:textId="77777777" w:rsidR="004F0C12" w:rsidRDefault="004F0C12" w:rsidP="00277087">
            <w:pPr>
              <w:spacing w:line="276" w:lineRule="auto"/>
              <w:jc w:val="both"/>
            </w:pPr>
            <w:r>
              <w:t>IAG GRS 1980</w:t>
            </w:r>
          </w:p>
        </w:tc>
        <w:tc>
          <w:tcPr>
            <w:tcW w:w="1864" w:type="dxa"/>
          </w:tcPr>
          <w:p w14:paraId="35E35D07" w14:textId="77777777" w:rsidR="004F0C12" w:rsidRDefault="004F0C12" w:rsidP="00277087">
            <w:pPr>
              <w:spacing w:line="276" w:lineRule="auto"/>
              <w:jc w:val="both"/>
            </w:pPr>
            <w:r>
              <w:t>Lambert 93</w:t>
            </w:r>
          </w:p>
        </w:tc>
        <w:tc>
          <w:tcPr>
            <w:tcW w:w="1195" w:type="dxa"/>
          </w:tcPr>
          <w:p w14:paraId="6E749CF2" w14:textId="77777777" w:rsidR="004F0C12" w:rsidRDefault="004F0C12" w:rsidP="00277087">
            <w:pPr>
              <w:spacing w:line="276" w:lineRule="auto"/>
              <w:jc w:val="both"/>
            </w:pPr>
            <w:r>
              <w:t>2154</w:t>
            </w:r>
          </w:p>
        </w:tc>
        <w:tc>
          <w:tcPr>
            <w:tcW w:w="1407" w:type="dxa"/>
          </w:tcPr>
          <w:p w14:paraId="0AB5F417" w14:textId="77777777" w:rsidR="004F0C12" w:rsidRDefault="004F0C12" w:rsidP="00277087">
            <w:pPr>
              <w:spacing w:line="276" w:lineRule="auto"/>
              <w:jc w:val="both"/>
            </w:pPr>
            <w:r>
              <w:t>IGN 1969 (Corse : IGN1978)</w:t>
            </w:r>
          </w:p>
        </w:tc>
      </w:tr>
      <w:tr w:rsidR="004F0C12" w14:paraId="054E02AB" w14:textId="77777777" w:rsidTr="00A167AA">
        <w:tc>
          <w:tcPr>
            <w:tcW w:w="1814" w:type="dxa"/>
          </w:tcPr>
          <w:p w14:paraId="21EA26A3" w14:textId="77777777" w:rsidR="004F0C12" w:rsidRDefault="004F0C12" w:rsidP="00277087">
            <w:pPr>
              <w:spacing w:line="276" w:lineRule="auto"/>
              <w:jc w:val="both"/>
            </w:pPr>
            <w:r>
              <w:t>Guadeloupe</w:t>
            </w:r>
          </w:p>
        </w:tc>
        <w:tc>
          <w:tcPr>
            <w:tcW w:w="1511" w:type="dxa"/>
          </w:tcPr>
          <w:p w14:paraId="2ED8F6EF" w14:textId="77777777" w:rsidR="004F0C12" w:rsidRDefault="004F0C12" w:rsidP="00277087">
            <w:pPr>
              <w:spacing w:line="276" w:lineRule="auto"/>
              <w:jc w:val="both"/>
            </w:pPr>
            <w:r>
              <w:t>RGAF09</w:t>
            </w:r>
          </w:p>
        </w:tc>
        <w:tc>
          <w:tcPr>
            <w:tcW w:w="1271" w:type="dxa"/>
          </w:tcPr>
          <w:p w14:paraId="54860B3F" w14:textId="77777777" w:rsidR="004F0C12" w:rsidRDefault="004F0C12" w:rsidP="00277087">
            <w:pPr>
              <w:spacing w:line="276" w:lineRule="auto"/>
              <w:jc w:val="both"/>
            </w:pPr>
            <w:r>
              <w:t>IAG GRS 1980</w:t>
            </w:r>
          </w:p>
        </w:tc>
        <w:tc>
          <w:tcPr>
            <w:tcW w:w="1864" w:type="dxa"/>
          </w:tcPr>
          <w:p w14:paraId="356A5EF8" w14:textId="77777777" w:rsidR="004F0C12" w:rsidRDefault="004F0C12" w:rsidP="00277087">
            <w:pPr>
              <w:spacing w:line="276" w:lineRule="auto"/>
              <w:jc w:val="both"/>
            </w:pPr>
            <w:r>
              <w:t>UTM Nord fuseau 20</w:t>
            </w:r>
          </w:p>
        </w:tc>
        <w:tc>
          <w:tcPr>
            <w:tcW w:w="1195" w:type="dxa"/>
          </w:tcPr>
          <w:p w14:paraId="4CCA219E" w14:textId="77777777" w:rsidR="004F0C12" w:rsidRDefault="004F0C12" w:rsidP="00277087">
            <w:pPr>
              <w:spacing w:line="276" w:lineRule="auto"/>
              <w:jc w:val="both"/>
            </w:pPr>
            <w:r>
              <w:t>5490</w:t>
            </w:r>
          </w:p>
        </w:tc>
        <w:tc>
          <w:tcPr>
            <w:tcW w:w="1407" w:type="dxa"/>
          </w:tcPr>
          <w:p w14:paraId="017875DB" w14:textId="77777777" w:rsidR="004F0C12" w:rsidRDefault="004F0C12" w:rsidP="00277087">
            <w:pPr>
              <w:spacing w:line="276" w:lineRule="auto"/>
              <w:jc w:val="both"/>
            </w:pPr>
            <w:r>
              <w:t>IGN 1988</w:t>
            </w:r>
          </w:p>
        </w:tc>
      </w:tr>
      <w:tr w:rsidR="004F0C12" w14:paraId="6624C747" w14:textId="77777777" w:rsidTr="00A167AA">
        <w:tc>
          <w:tcPr>
            <w:tcW w:w="1814" w:type="dxa"/>
          </w:tcPr>
          <w:p w14:paraId="1CC8FEC4" w14:textId="77777777" w:rsidR="004F0C12" w:rsidRDefault="004F0C12" w:rsidP="00277087">
            <w:pPr>
              <w:spacing w:line="276" w:lineRule="auto"/>
              <w:jc w:val="both"/>
            </w:pPr>
            <w:r>
              <w:t>Martinique</w:t>
            </w:r>
          </w:p>
        </w:tc>
        <w:tc>
          <w:tcPr>
            <w:tcW w:w="1511" w:type="dxa"/>
          </w:tcPr>
          <w:p w14:paraId="65E25D5B" w14:textId="77777777" w:rsidR="004F0C12" w:rsidRDefault="004F0C12" w:rsidP="00277087">
            <w:pPr>
              <w:spacing w:line="276" w:lineRule="auto"/>
              <w:jc w:val="both"/>
            </w:pPr>
            <w:r>
              <w:t>RGAF09</w:t>
            </w:r>
          </w:p>
        </w:tc>
        <w:tc>
          <w:tcPr>
            <w:tcW w:w="1271" w:type="dxa"/>
          </w:tcPr>
          <w:p w14:paraId="382456CB" w14:textId="77777777" w:rsidR="004F0C12" w:rsidRDefault="004F0C12" w:rsidP="00277087">
            <w:pPr>
              <w:spacing w:line="276" w:lineRule="auto"/>
              <w:jc w:val="both"/>
            </w:pPr>
            <w:r>
              <w:t>IAG GRS 1980</w:t>
            </w:r>
          </w:p>
        </w:tc>
        <w:tc>
          <w:tcPr>
            <w:tcW w:w="1864" w:type="dxa"/>
          </w:tcPr>
          <w:p w14:paraId="65228D19" w14:textId="77777777" w:rsidR="004F0C12" w:rsidRDefault="004F0C12" w:rsidP="00277087">
            <w:pPr>
              <w:spacing w:line="276" w:lineRule="auto"/>
              <w:jc w:val="both"/>
            </w:pPr>
            <w:r>
              <w:t>UTM Nord fuseau 20</w:t>
            </w:r>
          </w:p>
        </w:tc>
        <w:tc>
          <w:tcPr>
            <w:tcW w:w="1195" w:type="dxa"/>
          </w:tcPr>
          <w:p w14:paraId="798BF2BD" w14:textId="77777777" w:rsidR="004F0C12" w:rsidRDefault="004F0C12" w:rsidP="00277087">
            <w:pPr>
              <w:spacing w:line="276" w:lineRule="auto"/>
              <w:jc w:val="both"/>
            </w:pPr>
            <w:r>
              <w:t>5490</w:t>
            </w:r>
          </w:p>
        </w:tc>
        <w:tc>
          <w:tcPr>
            <w:tcW w:w="1407" w:type="dxa"/>
          </w:tcPr>
          <w:p w14:paraId="08EC23C4" w14:textId="77777777" w:rsidR="004F0C12" w:rsidRDefault="004F0C12" w:rsidP="00277087">
            <w:pPr>
              <w:spacing w:line="276" w:lineRule="auto"/>
              <w:jc w:val="both"/>
            </w:pPr>
            <w:r>
              <w:t>IGN 1987</w:t>
            </w:r>
          </w:p>
        </w:tc>
      </w:tr>
      <w:tr w:rsidR="004F0C12" w14:paraId="683BCD23" w14:textId="77777777" w:rsidTr="00A167AA">
        <w:tc>
          <w:tcPr>
            <w:tcW w:w="1814" w:type="dxa"/>
          </w:tcPr>
          <w:p w14:paraId="2BFDEE06" w14:textId="77777777" w:rsidR="004F0C12" w:rsidRDefault="004F0C12" w:rsidP="00277087">
            <w:pPr>
              <w:spacing w:line="276" w:lineRule="auto"/>
              <w:jc w:val="both"/>
            </w:pPr>
            <w:r>
              <w:t>Guyane</w:t>
            </w:r>
          </w:p>
        </w:tc>
        <w:tc>
          <w:tcPr>
            <w:tcW w:w="1511" w:type="dxa"/>
          </w:tcPr>
          <w:p w14:paraId="47A11FFD" w14:textId="77777777" w:rsidR="004F0C12" w:rsidRDefault="004F0C12" w:rsidP="00277087">
            <w:pPr>
              <w:spacing w:line="276" w:lineRule="auto"/>
              <w:jc w:val="both"/>
            </w:pPr>
            <w:r>
              <w:t>RGFG95</w:t>
            </w:r>
          </w:p>
        </w:tc>
        <w:tc>
          <w:tcPr>
            <w:tcW w:w="1271" w:type="dxa"/>
          </w:tcPr>
          <w:p w14:paraId="0B551583" w14:textId="77777777" w:rsidR="004F0C12" w:rsidRDefault="004F0C12" w:rsidP="00277087">
            <w:pPr>
              <w:spacing w:line="276" w:lineRule="auto"/>
              <w:jc w:val="both"/>
            </w:pPr>
            <w:r>
              <w:t>IAG GRS 1980</w:t>
            </w:r>
          </w:p>
        </w:tc>
        <w:tc>
          <w:tcPr>
            <w:tcW w:w="1864" w:type="dxa"/>
          </w:tcPr>
          <w:p w14:paraId="5A270BF2" w14:textId="77777777" w:rsidR="004F0C12" w:rsidRDefault="004F0C12" w:rsidP="00277087">
            <w:pPr>
              <w:spacing w:line="276" w:lineRule="auto"/>
              <w:jc w:val="both"/>
            </w:pPr>
            <w:r>
              <w:t>UTM Nord fuseau 22</w:t>
            </w:r>
          </w:p>
        </w:tc>
        <w:tc>
          <w:tcPr>
            <w:tcW w:w="1195" w:type="dxa"/>
          </w:tcPr>
          <w:p w14:paraId="27021616" w14:textId="77777777" w:rsidR="004F0C12" w:rsidRDefault="004F0C12" w:rsidP="00277087">
            <w:pPr>
              <w:spacing w:line="276" w:lineRule="auto"/>
              <w:jc w:val="both"/>
            </w:pPr>
            <w:r>
              <w:t>2972</w:t>
            </w:r>
          </w:p>
        </w:tc>
        <w:tc>
          <w:tcPr>
            <w:tcW w:w="1407" w:type="dxa"/>
          </w:tcPr>
          <w:p w14:paraId="1616154C" w14:textId="77777777" w:rsidR="004F0C12" w:rsidRDefault="004F0C12" w:rsidP="00277087">
            <w:pPr>
              <w:spacing w:line="276" w:lineRule="auto"/>
              <w:jc w:val="both"/>
            </w:pPr>
            <w:r>
              <w:t>NGG 1977</w:t>
            </w:r>
          </w:p>
        </w:tc>
      </w:tr>
      <w:tr w:rsidR="004F0C12" w14:paraId="49D9E09A" w14:textId="77777777" w:rsidTr="00A167AA">
        <w:tc>
          <w:tcPr>
            <w:tcW w:w="1814" w:type="dxa"/>
          </w:tcPr>
          <w:p w14:paraId="5939B152" w14:textId="77777777" w:rsidR="004F0C12" w:rsidRDefault="004F0C12" w:rsidP="00277087">
            <w:pPr>
              <w:spacing w:line="276" w:lineRule="auto"/>
              <w:jc w:val="both"/>
            </w:pPr>
            <w:r>
              <w:t>La Réunion</w:t>
            </w:r>
          </w:p>
        </w:tc>
        <w:tc>
          <w:tcPr>
            <w:tcW w:w="1511" w:type="dxa"/>
          </w:tcPr>
          <w:p w14:paraId="15548F6D" w14:textId="77777777" w:rsidR="004F0C12" w:rsidRDefault="004F0C12" w:rsidP="00277087">
            <w:pPr>
              <w:spacing w:line="276" w:lineRule="auto"/>
              <w:jc w:val="both"/>
            </w:pPr>
            <w:r>
              <w:t>RGR92</w:t>
            </w:r>
          </w:p>
        </w:tc>
        <w:tc>
          <w:tcPr>
            <w:tcW w:w="1271" w:type="dxa"/>
          </w:tcPr>
          <w:p w14:paraId="680F0D01" w14:textId="77777777" w:rsidR="004F0C12" w:rsidRDefault="004F0C12" w:rsidP="00277087">
            <w:pPr>
              <w:spacing w:line="276" w:lineRule="auto"/>
              <w:jc w:val="both"/>
            </w:pPr>
            <w:r>
              <w:t>IAG GRS 1980</w:t>
            </w:r>
          </w:p>
        </w:tc>
        <w:tc>
          <w:tcPr>
            <w:tcW w:w="1864" w:type="dxa"/>
          </w:tcPr>
          <w:p w14:paraId="2472D959" w14:textId="77777777" w:rsidR="004F0C12" w:rsidRDefault="004F0C12" w:rsidP="00277087">
            <w:pPr>
              <w:spacing w:line="276" w:lineRule="auto"/>
              <w:jc w:val="both"/>
            </w:pPr>
            <w:r>
              <w:t>UTM Sud fuseau 40</w:t>
            </w:r>
          </w:p>
        </w:tc>
        <w:tc>
          <w:tcPr>
            <w:tcW w:w="1195" w:type="dxa"/>
          </w:tcPr>
          <w:p w14:paraId="6508FA14" w14:textId="77777777" w:rsidR="004F0C12" w:rsidRDefault="004F0C12" w:rsidP="00277087">
            <w:pPr>
              <w:spacing w:line="276" w:lineRule="auto"/>
              <w:jc w:val="both"/>
            </w:pPr>
            <w:r>
              <w:t>2975</w:t>
            </w:r>
          </w:p>
        </w:tc>
        <w:tc>
          <w:tcPr>
            <w:tcW w:w="1407" w:type="dxa"/>
          </w:tcPr>
          <w:p w14:paraId="246ECDCC" w14:textId="77777777" w:rsidR="004F0C12" w:rsidRDefault="004F0C12" w:rsidP="00277087">
            <w:pPr>
              <w:spacing w:line="276" w:lineRule="auto"/>
              <w:jc w:val="both"/>
            </w:pPr>
            <w:r>
              <w:t>IGN 1989</w:t>
            </w:r>
          </w:p>
        </w:tc>
      </w:tr>
      <w:tr w:rsidR="004F0C12" w14:paraId="0969C4CE" w14:textId="77777777" w:rsidTr="00A167AA">
        <w:tc>
          <w:tcPr>
            <w:tcW w:w="1814" w:type="dxa"/>
          </w:tcPr>
          <w:p w14:paraId="468A5773" w14:textId="77777777" w:rsidR="004F0C12" w:rsidRDefault="004F0C12" w:rsidP="00277087">
            <w:pPr>
              <w:spacing w:line="276" w:lineRule="auto"/>
              <w:jc w:val="both"/>
            </w:pPr>
            <w:r>
              <w:t>Mayotte</w:t>
            </w:r>
          </w:p>
        </w:tc>
        <w:tc>
          <w:tcPr>
            <w:tcW w:w="1511" w:type="dxa"/>
          </w:tcPr>
          <w:p w14:paraId="4449B902" w14:textId="77777777" w:rsidR="004F0C12" w:rsidRDefault="004F0C12" w:rsidP="00277087">
            <w:pPr>
              <w:spacing w:line="276" w:lineRule="auto"/>
              <w:jc w:val="both"/>
            </w:pPr>
            <w:r>
              <w:t>RGM04 (compatible WGS84)</w:t>
            </w:r>
          </w:p>
        </w:tc>
        <w:tc>
          <w:tcPr>
            <w:tcW w:w="1271" w:type="dxa"/>
          </w:tcPr>
          <w:p w14:paraId="5B4B6096" w14:textId="77777777" w:rsidR="004F0C12" w:rsidRDefault="004F0C12" w:rsidP="00277087">
            <w:pPr>
              <w:spacing w:line="276" w:lineRule="auto"/>
              <w:jc w:val="both"/>
            </w:pPr>
            <w:r>
              <w:t>IAG GRS 1980</w:t>
            </w:r>
          </w:p>
        </w:tc>
        <w:tc>
          <w:tcPr>
            <w:tcW w:w="1864" w:type="dxa"/>
          </w:tcPr>
          <w:p w14:paraId="75C532AE" w14:textId="77777777" w:rsidR="004F0C12" w:rsidRDefault="004F0C12" w:rsidP="00277087">
            <w:pPr>
              <w:spacing w:line="276" w:lineRule="auto"/>
              <w:jc w:val="both"/>
            </w:pPr>
            <w:r>
              <w:t>UTM Sud fuseau 38</w:t>
            </w:r>
          </w:p>
        </w:tc>
        <w:tc>
          <w:tcPr>
            <w:tcW w:w="1195" w:type="dxa"/>
          </w:tcPr>
          <w:p w14:paraId="29363566" w14:textId="77777777" w:rsidR="004F0C12" w:rsidRDefault="004F0C12" w:rsidP="00277087">
            <w:pPr>
              <w:spacing w:line="276" w:lineRule="auto"/>
              <w:jc w:val="both"/>
            </w:pPr>
            <w:r>
              <w:t>4471</w:t>
            </w:r>
          </w:p>
        </w:tc>
        <w:tc>
          <w:tcPr>
            <w:tcW w:w="1407" w:type="dxa"/>
          </w:tcPr>
          <w:p w14:paraId="1FAB4B05" w14:textId="77777777" w:rsidR="004F0C12" w:rsidRDefault="004F0C12" w:rsidP="00277087">
            <w:pPr>
              <w:spacing w:line="276" w:lineRule="auto"/>
              <w:jc w:val="both"/>
            </w:pPr>
            <w:r>
              <w:t>IGN 1950 / SHOM 1953</w:t>
            </w:r>
          </w:p>
        </w:tc>
      </w:tr>
    </w:tbl>
    <w:p w14:paraId="1AA7E5A9" w14:textId="77777777" w:rsidR="004F0C12" w:rsidRDefault="004F0C12" w:rsidP="004F0C12">
      <w:pPr>
        <w:spacing w:line="276" w:lineRule="auto"/>
        <w:jc w:val="both"/>
      </w:pPr>
    </w:p>
    <w:p w14:paraId="594D7D1D" w14:textId="2C45C0E5" w:rsidR="004F0C12" w:rsidRPr="00AD734E" w:rsidRDefault="004F0C12" w:rsidP="004F0C12">
      <w:pPr>
        <w:spacing w:line="276" w:lineRule="auto"/>
        <w:jc w:val="both"/>
        <w:rPr>
          <w:rFonts w:ascii="Helvetica" w:hAnsi="Helvetica"/>
          <w:color w:val="4D5156"/>
          <w:sz w:val="21"/>
          <w:szCs w:val="21"/>
          <w:shd w:val="clear" w:color="auto" w:fill="FFFFFF"/>
        </w:rPr>
      </w:pPr>
      <w:r>
        <w:lastRenderedPageBreak/>
        <w:t>Le système de référence horizontale est défini par la combinaison du système de référence géodésique, de l’ellipsoïde associé et de la représentation plane utilisée ; il est identifié de façon unique par un code dans le registre EPSG (</w:t>
      </w:r>
      <w:proofErr w:type="spellStart"/>
      <w:r w:rsidRPr="0021566C">
        <w:t>European</w:t>
      </w:r>
      <w:proofErr w:type="spellEnd"/>
      <w:r w:rsidRPr="0021566C">
        <w:t xml:space="preserve"> </w:t>
      </w:r>
      <w:proofErr w:type="spellStart"/>
      <w:r w:rsidRPr="0021566C">
        <w:t>Petroleum</w:t>
      </w:r>
      <w:proofErr w:type="spellEnd"/>
      <w:r w:rsidRPr="0021566C">
        <w:t xml:space="preserve"> Survey Group</w:t>
      </w:r>
      <w:r>
        <w:rPr>
          <w:rFonts w:ascii="Helvetica" w:hAnsi="Helvetica"/>
          <w:color w:val="4D5156"/>
          <w:sz w:val="21"/>
          <w:szCs w:val="21"/>
          <w:shd w:val="clear" w:color="auto" w:fill="FFFFFF"/>
        </w:rPr>
        <w:t xml:space="preserve">). </w:t>
      </w:r>
      <w:r w:rsidR="00AD734E">
        <w:t>Concernant les données géomatiques du paysage, l</w:t>
      </w:r>
      <w:r w:rsidRPr="0021566C">
        <w:t xml:space="preserve">e système de référence horizontale doit être utilisé pour les attributs portant la géométrie </w:t>
      </w:r>
      <w:r w:rsidR="00AD734E">
        <w:t>des objets du modèle de données et l</w:t>
      </w:r>
      <w:r>
        <w:t>e système de référence verticale doit être utilisé pour les attributs indiquant une altitude.</w:t>
      </w:r>
    </w:p>
    <w:p w14:paraId="28B7F382" w14:textId="01A9016E" w:rsidR="004F0C12" w:rsidRPr="004F0C12" w:rsidRDefault="002A1C07" w:rsidP="004F0C12">
      <w:commentRangeStart w:id="58"/>
      <w:r>
        <w:t xml:space="preserve">A cela, la donnée des limites administratives vient compléter la connaissance des paysages. Celle-ci doit être requêtée (cf. indiquer le lien vers la « bonne modalité » </w:t>
      </w:r>
      <w:hyperlink r:id="rId26" w:history="1">
        <w:r w:rsidRPr="001477A0">
          <w:rPr>
            <w:rStyle w:val="Lienhypertexte"/>
          </w:rPr>
          <w:t>https://www.data.gouv.fr/fr/pages/donnees-geographiques/</w:t>
        </w:r>
      </w:hyperlink>
      <w:r>
        <w:t>) afin de concerner les décideurs et utilisateurs de la donnée paysage.</w:t>
      </w:r>
      <w:commentRangeEnd w:id="58"/>
      <w:r w:rsidR="000B725F">
        <w:rPr>
          <w:rStyle w:val="Marquedecommentaire"/>
        </w:rPr>
        <w:commentReference w:id="58"/>
      </w:r>
    </w:p>
    <w:p w14:paraId="300114BD" w14:textId="766F559A" w:rsidR="004F0C12" w:rsidRDefault="004F0C12" w:rsidP="004F0C12">
      <w:pPr>
        <w:pStyle w:val="Titre1"/>
      </w:pPr>
      <w:bookmarkStart w:id="59" w:name="_Toc142385187"/>
      <w:r>
        <w:t>Qualité</w:t>
      </w:r>
      <w:bookmarkEnd w:id="59"/>
    </w:p>
    <w:p w14:paraId="04F08B73" w14:textId="3B715D8E" w:rsidR="00D93BA1" w:rsidRDefault="66932B25" w:rsidP="00C10199">
      <w:pPr>
        <w:jc w:val="both"/>
        <w:rPr>
          <w:rFonts w:eastAsiaTheme="minorEastAsia"/>
        </w:rPr>
      </w:pPr>
      <w:r w:rsidRPr="2092B9A2">
        <w:rPr>
          <w:rFonts w:eastAsiaTheme="minorEastAsia"/>
        </w:rPr>
        <w:t xml:space="preserve">Cette partie contient les recommandations et exigences de qualité concernant le contenu des </w:t>
      </w:r>
      <w:r w:rsidR="005362E1" w:rsidRPr="2092B9A2">
        <w:rPr>
          <w:rFonts w:eastAsiaTheme="minorEastAsia"/>
        </w:rPr>
        <w:t xml:space="preserve">données </w:t>
      </w:r>
      <w:r w:rsidR="00A167AA">
        <w:rPr>
          <w:rFonts w:eastAsiaTheme="minorEastAsia"/>
        </w:rPr>
        <w:t>géomatiques</w:t>
      </w:r>
      <w:r w:rsidR="00A167AA">
        <w:rPr>
          <w:rFonts w:eastAsiaTheme="minorEastAsia" w:cs="Marianne"/>
        </w:rPr>
        <w:t xml:space="preserve"> </w:t>
      </w:r>
      <w:r w:rsidR="00A167AA">
        <w:rPr>
          <w:rFonts w:eastAsiaTheme="minorEastAsia"/>
        </w:rPr>
        <w:t>du</w:t>
      </w:r>
      <w:r w:rsidR="00C5620B">
        <w:rPr>
          <w:rFonts w:eastAsiaTheme="minorEastAsia"/>
        </w:rPr>
        <w:t xml:space="preserve"> paysage </w:t>
      </w:r>
      <w:r w:rsidRPr="2092B9A2">
        <w:rPr>
          <w:rFonts w:eastAsiaTheme="minorEastAsia"/>
        </w:rPr>
        <w:t>et de leur structuration.</w:t>
      </w:r>
    </w:p>
    <w:p w14:paraId="071ED586" w14:textId="77777777" w:rsidR="00A167AA" w:rsidRPr="00D93BA1" w:rsidRDefault="00A167AA" w:rsidP="00C10199">
      <w:pPr>
        <w:jc w:val="both"/>
      </w:pPr>
    </w:p>
    <w:p w14:paraId="024AFC5E" w14:textId="30FE9504" w:rsidR="7E68A8C3" w:rsidRPr="005E0C30" w:rsidRDefault="00146DFD" w:rsidP="00842A8C">
      <w:pPr>
        <w:pStyle w:val="Titre2"/>
      </w:pPr>
      <w:bookmarkStart w:id="60" w:name="_Toc142385188"/>
      <w:r>
        <w:t>8.</w:t>
      </w:r>
      <w:r w:rsidR="00602E4F">
        <w:t>1</w:t>
      </w:r>
      <w:r w:rsidR="00395744">
        <w:t xml:space="preserve"> </w:t>
      </w:r>
      <w:r w:rsidR="7E68A8C3" w:rsidRPr="005E0C30">
        <w:t>Exhaustivité</w:t>
      </w:r>
      <w:bookmarkEnd w:id="60"/>
    </w:p>
    <w:p w14:paraId="15D46B92" w14:textId="712B5F9B" w:rsidR="00BF775F" w:rsidRDefault="7E68A8C3" w:rsidP="00BF775F">
      <w:pPr>
        <w:jc w:val="both"/>
        <w:rPr>
          <w:rFonts w:eastAsia="Marianne" w:cs="Marianne"/>
        </w:rPr>
      </w:pPr>
      <w:r w:rsidRPr="4AA92707">
        <w:rPr>
          <w:rFonts w:eastAsia="Marianne" w:cs="Marianne"/>
        </w:rPr>
        <w:t>Le taux d’exhau</w:t>
      </w:r>
      <w:r w:rsidR="00BF775F">
        <w:rPr>
          <w:rFonts w:eastAsia="Marianne" w:cs="Marianne"/>
        </w:rPr>
        <w:t xml:space="preserve">stivité est le nombre total d’éléments présents dans le jeu de données par rapport au nombre d’éléments attendus.   En l’absence de manques ou d’excès, le taux </w:t>
      </w:r>
      <w:r w:rsidR="00D93BA1">
        <w:rPr>
          <w:rFonts w:eastAsia="Marianne" w:cs="Marianne"/>
        </w:rPr>
        <w:t>d’exhaustivité est de 1, soit 100%</w:t>
      </w:r>
      <w:r w:rsidR="00BF775F">
        <w:rPr>
          <w:rFonts w:eastAsia="Marianne" w:cs="Marianne"/>
        </w:rPr>
        <w:t>.</w:t>
      </w:r>
    </w:p>
    <w:p w14:paraId="52B2DE6A" w14:textId="77777777" w:rsidR="00BF775F" w:rsidRDefault="00BF775F" w:rsidP="00BF775F">
      <w:pPr>
        <w:jc w:val="both"/>
      </w:pPr>
      <w:r>
        <w:t>Pour les données géomatiques du paysage, il est attendu un taux d’exhaustivité de 100% pour les découpages paysagers. Autrement dit, le nombre de découpages paysagers dans les données géomatiques doit être égal au nombre de découpages paysagers dans l’atlas correspondant au jeu de données.</w:t>
      </w:r>
    </w:p>
    <w:p w14:paraId="54D1FFFB" w14:textId="13844A1F" w:rsidR="005E0C30" w:rsidRDefault="00D93BA1" w:rsidP="00BF775F">
      <w:pPr>
        <w:jc w:val="both"/>
      </w:pPr>
      <w:r>
        <w:t xml:space="preserve">Il est recommandé de vérifier </w:t>
      </w:r>
      <w:r w:rsidR="005362E1">
        <w:t>l’exhaustivité de</w:t>
      </w:r>
      <w:r>
        <w:t xml:space="preserve"> chaque jeu de données. Une exhaustivité de 100 % doit être assurée pour pouvoir déclarer le jeu de données conforme au standard.</w:t>
      </w:r>
    </w:p>
    <w:p w14:paraId="51EDAF9C" w14:textId="77777777" w:rsidR="005E0C30" w:rsidRDefault="005E0C30" w:rsidP="00BF775F">
      <w:pPr>
        <w:jc w:val="both"/>
      </w:pPr>
    </w:p>
    <w:p w14:paraId="2676E215" w14:textId="638519BB" w:rsidR="005E0C30" w:rsidRPr="00D93BA1" w:rsidRDefault="00146DFD" w:rsidP="00842A8C">
      <w:pPr>
        <w:pStyle w:val="Titre2"/>
      </w:pPr>
      <w:bookmarkStart w:id="61" w:name="_Toc142385189"/>
      <w:r>
        <w:t>8.</w:t>
      </w:r>
      <w:r w:rsidR="00602E4F">
        <w:t>2</w:t>
      </w:r>
      <w:r w:rsidR="00D93BA1">
        <w:t xml:space="preserve"> </w:t>
      </w:r>
      <w:r w:rsidR="005E0C30" w:rsidRPr="00D93BA1">
        <w:t>Précision géométrique</w:t>
      </w:r>
      <w:bookmarkEnd w:id="61"/>
    </w:p>
    <w:p w14:paraId="56B4A2E8" w14:textId="258595F0" w:rsidR="00BF775F" w:rsidRDefault="005E0C30" w:rsidP="00BF775F">
      <w:pPr>
        <w:jc w:val="both"/>
      </w:pPr>
      <w:r>
        <w:t>D’une façon générale, la précision géométrique mesure l’écart entre la position réelle d’un objet sur le terrain et la position du même objet dans le jeu de données.</w:t>
      </w:r>
    </w:p>
    <w:p w14:paraId="10D5E225" w14:textId="551C423B" w:rsidR="005E0C30" w:rsidRDefault="005E0C30" w:rsidP="00BF775F">
      <w:pPr>
        <w:jc w:val="both"/>
      </w:pPr>
      <w:r>
        <w:t>Concernant les données géomatiques du paysage</w:t>
      </w:r>
      <w:r w:rsidR="00D41157">
        <w:t xml:space="preserve">, </w:t>
      </w:r>
      <w:r w:rsidR="00602E4F">
        <w:t xml:space="preserve">l’objectif principal est d’informer l’utilisateur que </w:t>
      </w:r>
      <w:r w:rsidR="00D41157">
        <w:t xml:space="preserve">les limites des découpages paysagers </w:t>
      </w:r>
      <w:r w:rsidR="00602E4F">
        <w:t xml:space="preserve">qui apparaissent </w:t>
      </w:r>
      <w:r w:rsidR="001B09CC">
        <w:t xml:space="preserve">de </w:t>
      </w:r>
      <w:r w:rsidR="00602E4F">
        <w:t xml:space="preserve">façon bien nette dans les données géomatiques </w:t>
      </w:r>
      <w:r w:rsidR="00D41157">
        <w:t xml:space="preserve">ne sont pas toujours définies de façon précise sur le terrain.  C’est pourquoi il est important d’informer l’utilisateur sur la fiabilité de ces limites en fournissant la classe </w:t>
      </w:r>
      <w:proofErr w:type="spellStart"/>
      <w:r w:rsidR="00D41157">
        <w:t>LimiteDécoupagePaysager</w:t>
      </w:r>
      <w:proofErr w:type="spellEnd"/>
      <w:r w:rsidR="00D41157">
        <w:t xml:space="preserve"> et en renseignant pour chaque limite au moins un des 2 attributs</w:t>
      </w:r>
      <w:r w:rsidR="00D41157">
        <w:rPr>
          <w:rFonts w:ascii="Courier New" w:hAnsi="Courier New" w:cs="Courier New"/>
        </w:rPr>
        <w:t> </w:t>
      </w:r>
      <w:r w:rsidR="00D41157">
        <w:t>: statut (limite franche / limite</w:t>
      </w:r>
      <w:r w:rsidR="00602E4F">
        <w:t xml:space="preserve"> floue</w:t>
      </w:r>
      <w:r w:rsidR="00D41157">
        <w:t>) et/ou largeur estimée.</w:t>
      </w:r>
    </w:p>
    <w:p w14:paraId="19401A24" w14:textId="083BDB5D" w:rsidR="00D41157" w:rsidRDefault="00D41157" w:rsidP="00BF775F">
      <w:pPr>
        <w:jc w:val="both"/>
      </w:pPr>
      <w:r>
        <w:t>Il faut également veiller à ce que la géométrie des découpages paysagers dans les données géomatiques soit en cohérence avec la représentation de ces mêmes découpages dans les illustrations de l’atlas.</w:t>
      </w:r>
      <w:r w:rsidR="00602E4F">
        <w:t xml:space="preserve"> Pour des atlas réalisés postérieurement à </w:t>
      </w:r>
      <w:r w:rsidR="00602E4F">
        <w:lastRenderedPageBreak/>
        <w:t>la publication de ce standard, la meilleure méthode consiste probablement à intégrer dans le SIG la géométrie des découpages paysagers dès que possible puis à dériver les autres représentations de ces données SIG.</w:t>
      </w:r>
    </w:p>
    <w:p w14:paraId="10DF9371" w14:textId="4A26FC4F" w:rsidR="00D41157" w:rsidRDefault="00D41157" w:rsidP="00BF775F">
      <w:pPr>
        <w:jc w:val="both"/>
      </w:pPr>
      <w:r>
        <w:t>Il n’est pas demandé de mesure qualité sur la précision géométrique.</w:t>
      </w:r>
    </w:p>
    <w:p w14:paraId="62066FFD" w14:textId="77777777" w:rsidR="00526928" w:rsidRDefault="00526928" w:rsidP="00BF775F">
      <w:pPr>
        <w:jc w:val="both"/>
      </w:pPr>
    </w:p>
    <w:p w14:paraId="509C85A5" w14:textId="5E35B6CE" w:rsidR="00526928" w:rsidRPr="00146DFD" w:rsidRDefault="00146DFD" w:rsidP="00842A8C">
      <w:pPr>
        <w:pStyle w:val="Titre2"/>
      </w:pPr>
      <w:bookmarkStart w:id="62" w:name="_Toc142385190"/>
      <w:r>
        <w:t>8.</w:t>
      </w:r>
      <w:r w:rsidR="00602E4F">
        <w:t xml:space="preserve">3 </w:t>
      </w:r>
      <w:r w:rsidR="4428D89E" w:rsidRPr="00602E4F">
        <w:t xml:space="preserve">Cohérence </w:t>
      </w:r>
      <w:r w:rsidR="00526928" w:rsidRPr="00602E4F">
        <w:t>topologique</w:t>
      </w:r>
      <w:bookmarkEnd w:id="62"/>
      <w:r w:rsidR="00526928" w:rsidRPr="00602E4F">
        <w:t xml:space="preserve"> </w:t>
      </w:r>
    </w:p>
    <w:p w14:paraId="43446D0B" w14:textId="052BF201" w:rsidR="00526928" w:rsidRDefault="00526928" w:rsidP="00526928">
      <w:pPr>
        <w:pStyle w:val="Paragraphedeliste"/>
        <w:ind w:left="0"/>
        <w:jc w:val="both"/>
      </w:pPr>
      <w:r w:rsidRPr="00526928">
        <w:t>La cohérence topologique mesure le respect des règles</w:t>
      </w:r>
      <w:r>
        <w:t xml:space="preserve"> de topologie édictées dans les chapitres 5 et 7.</w:t>
      </w:r>
    </w:p>
    <w:p w14:paraId="01EFD680" w14:textId="64937656" w:rsidR="00526928" w:rsidRDefault="00480407" w:rsidP="00526928">
      <w:pPr>
        <w:pStyle w:val="Paragraphedeliste"/>
        <w:ind w:left="0"/>
        <w:jc w:val="both"/>
      </w:pPr>
      <w:r>
        <w:t>En pratique, la cohérence topologique demande une saisie soigneuse avec un logiciel permettant du partage de géométrie et des vérifications automatiques des erreurs topologiques les plus probables (ex</w:t>
      </w:r>
      <w:r>
        <w:rPr>
          <w:rFonts w:ascii="Courier New" w:hAnsi="Courier New" w:cs="Courier New"/>
        </w:rPr>
        <w:t> </w:t>
      </w:r>
      <w:r>
        <w:t>: micro-surfaces).</w:t>
      </w:r>
    </w:p>
    <w:p w14:paraId="2620BD82" w14:textId="5FC1B915" w:rsidR="00480407" w:rsidRDefault="00480407" w:rsidP="00526928">
      <w:pPr>
        <w:pStyle w:val="Paragraphedeliste"/>
        <w:ind w:left="0"/>
        <w:jc w:val="both"/>
      </w:pPr>
      <w:r>
        <w:t>Il est recommandé de vérifier la cohérence topologique de chaque jeu de données.</w:t>
      </w:r>
    </w:p>
    <w:p w14:paraId="0A2C30C9" w14:textId="77777777" w:rsidR="0059508A" w:rsidRDefault="0059508A" w:rsidP="0059508A">
      <w:pPr>
        <w:rPr>
          <w:rFonts w:eastAsia="Marianne" w:cs="Marianne"/>
        </w:rPr>
      </w:pPr>
    </w:p>
    <w:p w14:paraId="25E647CD" w14:textId="164144AD" w:rsidR="00480407" w:rsidRDefault="00146DFD" w:rsidP="00842A8C">
      <w:pPr>
        <w:pStyle w:val="Titre2"/>
      </w:pPr>
      <w:bookmarkStart w:id="63" w:name="_Toc142385191"/>
      <w:r>
        <w:t>8.</w:t>
      </w:r>
      <w:r w:rsidR="00480407">
        <w:t>4</w:t>
      </w:r>
      <w:r w:rsidR="00602E4F">
        <w:t xml:space="preserve"> </w:t>
      </w:r>
      <w:r w:rsidR="00480407">
        <w:t>Précision sémantique</w:t>
      </w:r>
      <w:bookmarkEnd w:id="63"/>
    </w:p>
    <w:p w14:paraId="3FAF116D" w14:textId="0E8D6CF1" w:rsidR="00480407" w:rsidRDefault="00480407" w:rsidP="00480407">
      <w:pPr>
        <w:jc w:val="both"/>
      </w:pPr>
      <w:r>
        <w:t>En règle générale, la précision sémantique exprime l’écart entre la valeur réelle d’un des informations sémantiques d’un objet sur le terrain et la valeur de ces mêmes informations dans le jeu de données.</w:t>
      </w:r>
    </w:p>
    <w:p w14:paraId="62992572" w14:textId="532E5F4B" w:rsidR="00480407" w:rsidRDefault="009850A6" w:rsidP="00480407">
      <w:pPr>
        <w:jc w:val="both"/>
      </w:pPr>
      <w:r>
        <w:t>Concernant les données géomatiques du paysage, l’objectif est que ces données offrent une information synthétique sur chaque découpage paysager de l’atlas associé.</w:t>
      </w:r>
    </w:p>
    <w:p w14:paraId="350AA879" w14:textId="7BED4CBB" w:rsidR="009850A6" w:rsidRDefault="00DA28AE" w:rsidP="00480407">
      <w:pPr>
        <w:jc w:val="both"/>
      </w:pPr>
      <w:r>
        <w:t>P</w:t>
      </w:r>
      <w:r w:rsidR="00657204">
        <w:t>our assurer l</w:t>
      </w:r>
      <w:r w:rsidR="009850A6">
        <w:t>a qualité sémantique d’un jeu de données géomatiques paysage</w:t>
      </w:r>
      <w:r w:rsidR="00657204">
        <w:t xml:space="preserve"> :</w:t>
      </w:r>
    </w:p>
    <w:p w14:paraId="0E02DEDC" w14:textId="1D345D92" w:rsidR="00657204" w:rsidRPr="00657204" w:rsidRDefault="00657204" w:rsidP="00657204">
      <w:pPr>
        <w:pStyle w:val="Paragraphedeliste"/>
        <w:numPr>
          <w:ilvl w:val="0"/>
          <w:numId w:val="12"/>
        </w:numPr>
        <w:jc w:val="both"/>
      </w:pPr>
      <w:r w:rsidRPr="00657204">
        <w:t>il faut veiller à ne pas attribuer des valeurs visiblement fausse</w:t>
      </w:r>
      <w:r>
        <w:t>s</w:t>
      </w:r>
      <w:r w:rsidRPr="00657204">
        <w:t xml:space="preserve"> à un découpage paysager</w:t>
      </w:r>
      <w:r>
        <w:rPr>
          <w:rFonts w:ascii="Courier New" w:hAnsi="Courier New" w:cs="Courier New"/>
        </w:rPr>
        <w:t> </w:t>
      </w:r>
      <w:r>
        <w:t xml:space="preserve">; en d’autres mots, il convient de vérifier qu’on n’a pas commis d’erreurs </w:t>
      </w:r>
      <w:r w:rsidR="005362E1">
        <w:t>grossières</w:t>
      </w:r>
      <w:r w:rsidR="005362E1">
        <w:rPr>
          <w:rFonts w:ascii="Courier New" w:hAnsi="Courier New" w:cs="Courier New"/>
        </w:rPr>
        <w:t>,</w:t>
      </w:r>
      <w:r w:rsidR="005362E1" w:rsidRPr="00657204">
        <w:t xml:space="preserve"> comme</w:t>
      </w:r>
      <w:r w:rsidRPr="00657204">
        <w:t xml:space="preserve"> par exemple se tromper d’UP</w:t>
      </w:r>
    </w:p>
    <w:p w14:paraId="4C7CDAAD" w14:textId="177F2D7E" w:rsidR="00657204" w:rsidRDefault="000A749F" w:rsidP="00657204">
      <w:pPr>
        <w:pStyle w:val="Paragraphedeliste"/>
        <w:numPr>
          <w:ilvl w:val="0"/>
          <w:numId w:val="12"/>
        </w:numPr>
        <w:jc w:val="both"/>
      </w:pPr>
      <w:r>
        <w:t>il faut donner une information suffisante, en remplissant au mieux les attributs du modèle de données. Certains attributs sont facultatifs pour permettre une mise au standard relativement facile des atlas existants mais pour les atlas réalisés postérieurement à la publication de ce standard, il est attendu que tous ou quasiment tous les attributs soient remplis</w:t>
      </w:r>
    </w:p>
    <w:p w14:paraId="4AD63A16" w14:textId="4E6ED8B3" w:rsidR="000A749F" w:rsidRDefault="000A749F" w:rsidP="00657204">
      <w:pPr>
        <w:pStyle w:val="Paragraphedeliste"/>
        <w:numPr>
          <w:ilvl w:val="0"/>
          <w:numId w:val="12"/>
        </w:numPr>
        <w:jc w:val="both"/>
      </w:pPr>
      <w:r>
        <w:t xml:space="preserve">il faut pratiquer l’art de la synthèse, c’est-à-dire trouver un équilibre raisonnable entre le besoin d’une information au contenu riche et le besoin d’une information sous une forme facilement lisible.  Cet art de la synthèse doit s’exercer en particulier dans le choix des mots-clefs, du texte descriptif et des images représentatives. </w:t>
      </w:r>
      <w:r w:rsidR="00DA28AE">
        <w:t xml:space="preserve"> L’objectif est que l’ensemble des attributs d’un découpage paysager reflète au mieux les principales caractéristiques  de ce découpage tout en restant digestes et facilement manipulables par les utilisateurs.</w:t>
      </w:r>
    </w:p>
    <w:p w14:paraId="0EAC2803" w14:textId="4B4F7A86" w:rsidR="00DA28AE" w:rsidRDefault="00DA28AE" w:rsidP="00DA28AE">
      <w:pPr>
        <w:jc w:val="both"/>
      </w:pPr>
      <w:r>
        <w:t xml:space="preserve">En pratique, il est conseillé </w:t>
      </w:r>
      <w:proofErr w:type="gramStart"/>
      <w:r>
        <w:t>a</w:t>
      </w:r>
      <w:proofErr w:type="gramEnd"/>
      <w:r>
        <w:t xml:space="preserve"> minima une validation du jeu de données géomatiques par une personne autre que le préparateur des données.</w:t>
      </w:r>
    </w:p>
    <w:p w14:paraId="2CCF0EE3" w14:textId="66B4439E" w:rsidR="00480407" w:rsidRDefault="00480407" w:rsidP="00480407"/>
    <w:p w14:paraId="4FAC0F2D" w14:textId="35997F9F" w:rsidR="00526928" w:rsidRPr="00146DFD" w:rsidRDefault="00146DFD" w:rsidP="00842A8C">
      <w:pPr>
        <w:pStyle w:val="Titre2"/>
      </w:pPr>
      <w:bookmarkStart w:id="64" w:name="_Toc142385192"/>
      <w:r>
        <w:lastRenderedPageBreak/>
        <w:t>8</w:t>
      </w:r>
      <w:r w:rsidR="00480407">
        <w:t xml:space="preserve">.5 </w:t>
      </w:r>
      <w:r w:rsidR="0059508A" w:rsidRPr="00602E4F">
        <w:t>Cohérence logique</w:t>
      </w:r>
      <w:bookmarkEnd w:id="64"/>
    </w:p>
    <w:p w14:paraId="21A1EE74" w14:textId="7F84AE29" w:rsidR="00526928" w:rsidRDefault="0059508A" w:rsidP="00E05D62">
      <w:pPr>
        <w:pStyle w:val="Paragraphedeliste"/>
        <w:ind w:left="0"/>
        <w:jc w:val="both"/>
        <w:rPr>
          <w:rFonts w:eastAsia="Marianne" w:cs="Marianne"/>
        </w:rPr>
      </w:pPr>
      <w:r>
        <w:rPr>
          <w:rFonts w:eastAsia="Marianne" w:cs="Marianne"/>
        </w:rPr>
        <w:t>La cohérence logique concerne le respect des règles de structuration des données.  Pour les données géomatiques, il est attendu un respect à 100 % des obligations du standard.</w:t>
      </w:r>
    </w:p>
    <w:p w14:paraId="201A4DFD" w14:textId="4BA5E0B0" w:rsidR="0059508A" w:rsidRDefault="0059508A" w:rsidP="00E05D62">
      <w:pPr>
        <w:pStyle w:val="Paragraphedeliste"/>
        <w:ind w:left="0"/>
        <w:jc w:val="both"/>
        <w:rPr>
          <w:rFonts w:eastAsia="Marianne" w:cs="Marianne"/>
        </w:rPr>
      </w:pPr>
      <w:r>
        <w:rPr>
          <w:rFonts w:eastAsia="Marianne" w:cs="Marianne"/>
        </w:rPr>
        <w:t xml:space="preserve">En particulier, il faut veiller à bien fournir les classes et les attributs obligatoires. </w:t>
      </w:r>
    </w:p>
    <w:p w14:paraId="66AB1086" w14:textId="77777777" w:rsidR="0059508A" w:rsidRDefault="0059508A" w:rsidP="00E05D62">
      <w:pPr>
        <w:pStyle w:val="Paragraphedeliste"/>
        <w:ind w:left="0"/>
        <w:jc w:val="both"/>
        <w:rPr>
          <w:rFonts w:eastAsia="Marianne" w:cs="Marianne"/>
        </w:rPr>
      </w:pPr>
    </w:p>
    <w:p w14:paraId="618ACF49" w14:textId="5DD37F87" w:rsidR="00602E4F" w:rsidRDefault="0059508A" w:rsidP="00602E4F">
      <w:pPr>
        <w:jc w:val="both"/>
      </w:pPr>
      <w:r>
        <w:rPr>
          <w:rFonts w:eastAsia="Marianne" w:cs="Marianne"/>
        </w:rPr>
        <w:t xml:space="preserve">Il n’est pas demandé de </w:t>
      </w:r>
      <w:r>
        <w:t>mesure qualité sur la cohérence logique</w:t>
      </w:r>
      <w:r>
        <w:rPr>
          <w:rFonts w:ascii="Courier New" w:hAnsi="Courier New" w:cs="Courier New"/>
        </w:rPr>
        <w:t xml:space="preserve">. </w:t>
      </w:r>
      <w:r w:rsidRPr="00A60395">
        <w:rPr>
          <w:rFonts w:eastAsia="Marianne" w:cs="Marianne"/>
        </w:rPr>
        <w:t xml:space="preserve">Celle-ci devra simplement être renseignée dans les métadonnées du jeu de données </w:t>
      </w:r>
      <w:r w:rsidR="005B4081">
        <w:rPr>
          <w:rFonts w:eastAsia="Marianne" w:cs="Marianne"/>
        </w:rPr>
        <w:t>via l’information sur la conformité</w:t>
      </w:r>
      <w:r w:rsidR="00602E4F">
        <w:rPr>
          <w:rFonts w:ascii="Courier New" w:eastAsia="Marianne" w:hAnsi="Courier New" w:cs="Courier New"/>
        </w:rPr>
        <w:t> </w:t>
      </w:r>
      <w:r w:rsidR="00602E4F">
        <w:rPr>
          <w:rFonts w:eastAsia="Marianne" w:cs="Marianne"/>
        </w:rPr>
        <w:t xml:space="preserve">: </w:t>
      </w:r>
      <w:r w:rsidR="00602E4F">
        <w:t>un respect total des règles de structuration des données doit être assuré pour pouvoir déclarer le jeu de données conforme au standard.</w:t>
      </w:r>
    </w:p>
    <w:p w14:paraId="08D6FC88" w14:textId="28AAD3BD" w:rsidR="00B6064D" w:rsidRPr="00DB32EA" w:rsidRDefault="00B6064D" w:rsidP="29ABB7AD">
      <w:pPr>
        <w:rPr>
          <w:rFonts w:eastAsia="Marianne" w:cs="Marianne"/>
        </w:rPr>
      </w:pPr>
    </w:p>
    <w:p w14:paraId="46D15E4F" w14:textId="2C863C47" w:rsidR="00B6064D" w:rsidRPr="00DB32EA" w:rsidRDefault="2034EF20" w:rsidP="29ABB7AD">
      <w:pPr>
        <w:pStyle w:val="Titre1"/>
        <w:rPr>
          <w:rFonts w:eastAsia="Marianne" w:cs="Marianne"/>
          <w:sz w:val="22"/>
          <w:szCs w:val="22"/>
        </w:rPr>
      </w:pPr>
      <w:bookmarkStart w:id="65" w:name="_Toc142385193"/>
      <w:r>
        <w:t>Métadonnées</w:t>
      </w:r>
      <w:bookmarkEnd w:id="65"/>
    </w:p>
    <w:p w14:paraId="5AC213A2" w14:textId="717E1C55" w:rsidR="00B6064D" w:rsidRDefault="005B4081" w:rsidP="00842A8C">
      <w:pPr>
        <w:pStyle w:val="Titre2"/>
      </w:pPr>
      <w:bookmarkStart w:id="66" w:name="_Toc142385194"/>
      <w:r>
        <w:t xml:space="preserve">9.1 </w:t>
      </w:r>
      <w:r w:rsidR="2034EF20">
        <w:t>Généralités</w:t>
      </w:r>
      <w:bookmarkEnd w:id="66"/>
    </w:p>
    <w:p w14:paraId="5EFB3BC9" w14:textId="77777777" w:rsidR="00E61589" w:rsidRDefault="00E61589" w:rsidP="00BF69CD">
      <w:pPr>
        <w:spacing w:before="100" w:beforeAutospacing="1" w:after="119"/>
        <w:jc w:val="both"/>
        <w:rPr>
          <w:rFonts w:eastAsia="Times New Roman" w:cs="Liberation Sans"/>
          <w:color w:val="000000"/>
          <w:lang w:eastAsia="fr-FR"/>
        </w:rPr>
      </w:pPr>
      <w:r w:rsidRPr="00E61589">
        <w:rPr>
          <w:rFonts w:cs="Liberation Sans"/>
        </w:rPr>
        <w:t>Chaque jeu de données doit obligatoirement être accompagné de ses métadonnées conformes INSPIRE</w:t>
      </w:r>
      <w:r w:rsidR="00B21B4D">
        <w:rPr>
          <w:rFonts w:cs="Liberation Sans"/>
        </w:rPr>
        <w:t>,</w:t>
      </w:r>
      <w:r w:rsidRPr="00E61589">
        <w:rPr>
          <w:rFonts w:cs="Liberation Sans"/>
        </w:rPr>
        <w:t xml:space="preserve"> afin de mettre en évidence les info</w:t>
      </w:r>
      <w:r>
        <w:rPr>
          <w:rFonts w:cs="Liberation Sans"/>
        </w:rPr>
        <w:t>rmations essentielles contenues</w:t>
      </w:r>
      <w:r w:rsidRPr="00E61589">
        <w:rPr>
          <w:rFonts w:cs="Liberation Sans"/>
        </w:rPr>
        <w:t xml:space="preserve"> et ainsi permettre la réutilisation des données.</w:t>
      </w:r>
      <w:r w:rsidRPr="00E61589">
        <w:rPr>
          <w:rFonts w:eastAsia="Times New Roman" w:cs="Liberation Sans"/>
          <w:color w:val="000000"/>
          <w:lang w:eastAsia="fr-FR"/>
        </w:rPr>
        <w:t xml:space="preserve"> </w:t>
      </w:r>
    </w:p>
    <w:p w14:paraId="77A52294" w14:textId="77777777" w:rsidR="00E61589" w:rsidRPr="00E61589" w:rsidRDefault="00E61589" w:rsidP="00BF69CD">
      <w:pPr>
        <w:spacing w:before="100" w:beforeAutospacing="1" w:after="119"/>
        <w:jc w:val="both"/>
        <w:rPr>
          <w:rFonts w:eastAsia="Times New Roman" w:cs="Liberation Sans"/>
          <w:color w:val="000000"/>
          <w:lang w:eastAsia="fr-FR"/>
        </w:rPr>
      </w:pPr>
    </w:p>
    <w:p w14:paraId="58DF90DC" w14:textId="77777777" w:rsidR="00E61589" w:rsidRPr="00C718D2" w:rsidRDefault="3B7595D5" w:rsidP="00146DFD">
      <w:pPr>
        <w:rPr>
          <w:u w:val="single"/>
        </w:rPr>
      </w:pPr>
      <w:r w:rsidRPr="00C718D2">
        <w:rPr>
          <w:u w:val="single"/>
        </w:rPr>
        <w:t>Références</w:t>
      </w:r>
    </w:p>
    <w:p w14:paraId="2C13C791" w14:textId="77777777" w:rsidR="00E61589" w:rsidRDefault="00E61589" w:rsidP="00BF69CD">
      <w:pPr>
        <w:jc w:val="both"/>
      </w:pPr>
      <w:r>
        <w:t>Ces consignes facilitent le catalogage des données et leur «</w:t>
      </w:r>
      <w:r>
        <w:rPr>
          <w:rFonts w:ascii="Courier New" w:hAnsi="Courier New" w:cs="Courier New"/>
        </w:rPr>
        <w:t> </w:t>
      </w:r>
      <w:r>
        <w:t>moissonnage</w:t>
      </w:r>
      <w:r>
        <w:rPr>
          <w:rFonts w:ascii="Courier New" w:hAnsi="Courier New" w:cs="Courier New"/>
        </w:rPr>
        <w:t> </w:t>
      </w:r>
      <w:r>
        <w:rPr>
          <w:rFonts w:cs="Marianne"/>
        </w:rPr>
        <w:t>»</w:t>
      </w:r>
      <w:r>
        <w:t xml:space="preserve"> par des outils d</w:t>
      </w:r>
      <w:r>
        <w:rPr>
          <w:rFonts w:cs="Marianne"/>
        </w:rPr>
        <w:t>é</w:t>
      </w:r>
      <w:r>
        <w:t>di</w:t>
      </w:r>
      <w:r>
        <w:rPr>
          <w:rFonts w:cs="Marianne"/>
        </w:rPr>
        <w:t>é</w:t>
      </w:r>
      <w:r>
        <w:t>s. Elles s</w:t>
      </w:r>
      <w:r>
        <w:rPr>
          <w:rFonts w:cs="Marianne"/>
        </w:rPr>
        <w:t>’</w:t>
      </w:r>
      <w:r>
        <w:t>appuient sur</w:t>
      </w:r>
      <w:r>
        <w:rPr>
          <w:rFonts w:ascii="Courier New" w:hAnsi="Courier New" w:cs="Courier New"/>
        </w:rPr>
        <w:t> </w:t>
      </w:r>
      <w:r>
        <w:t>:</w:t>
      </w:r>
    </w:p>
    <w:p w14:paraId="72AE7D3D" w14:textId="77777777" w:rsidR="00E61589" w:rsidRDefault="00E61589" w:rsidP="00E61589">
      <w:pPr>
        <w:ind w:left="708"/>
      </w:pPr>
      <w:r>
        <w:t xml:space="preserve">- le « </w:t>
      </w:r>
      <w:hyperlink r:id="rId27" w:history="1">
        <w:r w:rsidRPr="07216A4D">
          <w:rPr>
            <w:rStyle w:val="Lienhypertexte"/>
          </w:rPr>
          <w:t>Guide de saisie des éléments de métadonnées de données</w:t>
        </w:r>
      </w:hyperlink>
      <w:r>
        <w:t xml:space="preserve"> </w:t>
      </w:r>
      <w:r w:rsidRPr="00C718D2">
        <w:t>» v2.0, 2019</w:t>
      </w:r>
    </w:p>
    <w:p w14:paraId="5AAD1469" w14:textId="77777777" w:rsidR="00E61589" w:rsidRDefault="00E61589" w:rsidP="00E61589">
      <w:pPr>
        <w:ind w:left="708"/>
      </w:pPr>
      <w:r>
        <w:t>- le «</w:t>
      </w:r>
      <w:r w:rsidRPr="525E3E54">
        <w:rPr>
          <w:rFonts w:ascii="Courier New" w:hAnsi="Courier New" w:cs="Courier New"/>
        </w:rPr>
        <w:t> </w:t>
      </w:r>
      <w:hyperlink r:id="rId28" w:history="1">
        <w:r w:rsidRPr="525E3E54">
          <w:rPr>
            <w:rStyle w:val="Lienhypertexte"/>
          </w:rPr>
          <w:t>Guide Identificateurs de Ressource Uniques</w:t>
        </w:r>
      </w:hyperlink>
      <w:r w:rsidRPr="525E3E54">
        <w:rPr>
          <w:rFonts w:ascii="Courier New" w:hAnsi="Courier New" w:cs="Courier New"/>
        </w:rPr>
        <w:t> </w:t>
      </w:r>
      <w:r w:rsidRPr="525E3E54">
        <w:rPr>
          <w:rFonts w:cs="Marianne"/>
        </w:rPr>
        <w:t>»</w:t>
      </w:r>
      <w:r>
        <w:t xml:space="preserve"> </w:t>
      </w:r>
      <w:r w:rsidRPr="00C718D2">
        <w:t>v1.0.1 de f</w:t>
      </w:r>
      <w:r w:rsidRPr="00C718D2">
        <w:rPr>
          <w:rFonts w:cs="Marianne"/>
        </w:rPr>
        <w:t>é</w:t>
      </w:r>
      <w:r w:rsidRPr="00C718D2">
        <w:t>vrier 2016</w:t>
      </w:r>
    </w:p>
    <w:p w14:paraId="5FE9D477" w14:textId="77777777" w:rsidR="00E61589" w:rsidRDefault="00E61589" w:rsidP="00E61589">
      <w:pPr>
        <w:ind w:left="708"/>
      </w:pPr>
      <w:r>
        <w:t>- le guide technique européen pour l’implémentation des métadonnées de données et de services INSPIRE</w:t>
      </w:r>
    </w:p>
    <w:p w14:paraId="007DCDA8" w14:textId="77777777" w:rsidR="00E61589" w:rsidRDefault="00E61589" w:rsidP="00E61589"/>
    <w:p w14:paraId="7A0CFB48" w14:textId="77777777" w:rsidR="00E61589" w:rsidRPr="00C718D2" w:rsidRDefault="3B7595D5" w:rsidP="00146DFD">
      <w:pPr>
        <w:rPr>
          <w:u w:val="single"/>
        </w:rPr>
      </w:pPr>
      <w:r w:rsidRPr="00C718D2">
        <w:rPr>
          <w:u w:val="single"/>
        </w:rPr>
        <w:t>Périmètre INSPIRE</w:t>
      </w:r>
    </w:p>
    <w:p w14:paraId="5B5D7776" w14:textId="26E493EF" w:rsidR="00E61589" w:rsidRPr="00A167AA" w:rsidRDefault="00E61589" w:rsidP="00A167AA">
      <w:pPr>
        <w:pStyle w:val="Titre2"/>
        <w:rPr>
          <w:rFonts w:ascii="Times New Roman" w:hAnsi="Times New Roman"/>
        </w:rPr>
      </w:pPr>
      <w:r w:rsidRPr="00D300F4">
        <w:t xml:space="preserve">Les données </w:t>
      </w:r>
      <w:r w:rsidR="005362E1" w:rsidRPr="00D300F4">
        <w:t>du thème</w:t>
      </w:r>
      <w:r w:rsidR="007E3A9E" w:rsidRPr="00D300F4">
        <w:t xml:space="preserve"> </w:t>
      </w:r>
      <w:r w:rsidR="008D186A" w:rsidRPr="00D300F4">
        <w:t xml:space="preserve">paysage </w:t>
      </w:r>
      <w:r w:rsidRPr="00D300F4">
        <w:t xml:space="preserve">ne sont pas </w:t>
      </w:r>
      <w:r w:rsidR="00844364" w:rsidRPr="00D300F4">
        <w:t xml:space="preserve">explicitement </w:t>
      </w:r>
      <w:r w:rsidRPr="00D300F4">
        <w:t>référencées par INSPIRE</w:t>
      </w:r>
      <w:r w:rsidR="00844364" w:rsidRPr="00D300F4">
        <w:t>, dans l’un des 34 thèmes des 3 annexes</w:t>
      </w:r>
      <w:r w:rsidRPr="00D300F4">
        <w:t>.</w:t>
      </w:r>
      <w:r w:rsidR="00F22209" w:rsidRPr="00D300F4">
        <w:t xml:space="preserve"> </w:t>
      </w:r>
      <w:r w:rsidR="00C718D2" w:rsidRPr="00D300F4">
        <w:t xml:space="preserve">Néanmoins, elles font partie du périmètre global d’INSPIRE </w:t>
      </w:r>
      <w:r w:rsidR="00D300F4" w:rsidRPr="00D300F4">
        <w:t xml:space="preserve">et sont concernées par la mise en œuvre </w:t>
      </w:r>
      <w:r w:rsidR="00D300F4">
        <w:t>de la D</w:t>
      </w:r>
      <w:r w:rsidR="00D300F4" w:rsidRPr="00D300F4">
        <w:t xml:space="preserve">irective </w:t>
      </w:r>
      <w:r w:rsidR="00C718D2" w:rsidRPr="00D300F4">
        <w:t>en tant que données environnementales</w:t>
      </w:r>
      <w:r w:rsidR="00D300F4" w:rsidRPr="00D300F4">
        <w:t xml:space="preserve"> (Code de l'environnement : </w:t>
      </w:r>
      <w:r w:rsidR="00D300F4" w:rsidRPr="00D300F4">
        <w:rPr>
          <w:i/>
          <w:iCs/>
        </w:rPr>
        <w:t xml:space="preserve">Chapitre IV : Droit d'accès à l'information relative à l'environnement - </w:t>
      </w:r>
      <w:r w:rsidR="00D300F4" w:rsidRPr="00D300F4">
        <w:t>Article L124-2)</w:t>
      </w:r>
    </w:p>
    <w:p w14:paraId="450EA2D7" w14:textId="77777777" w:rsidR="00E61589" w:rsidRPr="00E61589" w:rsidRDefault="00E61589" w:rsidP="00BF69CD">
      <w:pPr>
        <w:jc w:val="both"/>
      </w:pPr>
    </w:p>
    <w:p w14:paraId="3CCD9225" w14:textId="0E11CE0A" w:rsidR="00B21B4D" w:rsidRDefault="005B4081" w:rsidP="00842A8C">
      <w:pPr>
        <w:pStyle w:val="Titre2"/>
      </w:pPr>
      <w:bookmarkStart w:id="67" w:name="_Toc142385195"/>
      <w:r>
        <w:t xml:space="preserve">9.2 </w:t>
      </w:r>
      <w:r w:rsidR="2034EF20">
        <w:t>Consignes de nommage du fichier de métadonnées</w:t>
      </w:r>
      <w:bookmarkEnd w:id="67"/>
      <w:r w:rsidR="6AF0FF30">
        <w:t xml:space="preserve"> </w:t>
      </w:r>
    </w:p>
    <w:p w14:paraId="3DD355C9" w14:textId="77777777" w:rsidR="00B21B4D" w:rsidRPr="00B21B4D" w:rsidRDefault="00B21B4D" w:rsidP="00B21B4D"/>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63"/>
        <w:gridCol w:w="7375"/>
      </w:tblGrid>
      <w:tr w:rsidR="006240E5" w:rsidRPr="006240E5" w14:paraId="438A986F" w14:textId="77777777" w:rsidTr="006240E5">
        <w:tc>
          <w:tcPr>
            <w:tcW w:w="2263" w:type="dxa"/>
            <w:tcMar>
              <w:top w:w="55" w:type="dxa"/>
              <w:left w:w="55" w:type="dxa"/>
              <w:bottom w:w="55" w:type="dxa"/>
              <w:right w:w="55" w:type="dxa"/>
            </w:tcMar>
          </w:tcPr>
          <w:p w14:paraId="54FAFEE0" w14:textId="77777777" w:rsidR="0056219E" w:rsidRDefault="006240E5" w:rsidP="0056219E">
            <w:pPr>
              <w:keepNext/>
              <w:widowControl w:val="0"/>
              <w:suppressLineNumbers/>
              <w:suppressAutoHyphens/>
              <w:autoSpaceDN w:val="0"/>
              <w:spacing w:after="0"/>
              <w:ind w:left="87" w:right="81"/>
              <w:jc w:val="right"/>
              <w:textAlignment w:val="top"/>
              <w:outlineLvl w:val="3"/>
              <w:rPr>
                <w:rFonts w:eastAsia="SimSun" w:cs="Mangal"/>
                <w:b/>
                <w:i/>
                <w:color w:val="355E00"/>
                <w:kern w:val="3"/>
                <w:lang w:eastAsia="zh-CN" w:bidi="hi-IN"/>
              </w:rPr>
            </w:pPr>
            <w:r w:rsidRPr="006240E5">
              <w:rPr>
                <w:rFonts w:eastAsia="SimSun" w:cs="Mangal"/>
                <w:b/>
                <w:i/>
                <w:color w:val="355E00"/>
                <w:kern w:val="3"/>
                <w:lang w:eastAsia="zh-CN" w:bidi="hi-IN"/>
              </w:rPr>
              <w:lastRenderedPageBreak/>
              <w:t>Consignes de nommage du fichier</w:t>
            </w:r>
          </w:p>
          <w:p w14:paraId="047F769D" w14:textId="77777777" w:rsidR="006240E5" w:rsidRPr="0056219E" w:rsidRDefault="006240E5" w:rsidP="0056219E">
            <w:pPr>
              <w:keepNext/>
              <w:widowControl w:val="0"/>
              <w:suppressLineNumbers/>
              <w:suppressAutoHyphens/>
              <w:autoSpaceDN w:val="0"/>
              <w:spacing w:after="0"/>
              <w:ind w:left="87" w:right="81"/>
              <w:jc w:val="right"/>
              <w:textAlignment w:val="top"/>
              <w:outlineLvl w:val="3"/>
              <w:rPr>
                <w:rFonts w:eastAsia="SimSun" w:cs="Mangal"/>
                <w:color w:val="355E00"/>
                <w:kern w:val="3"/>
                <w:lang w:eastAsia="zh-CN" w:bidi="hi-IN"/>
              </w:rPr>
            </w:pPr>
            <w:r w:rsidRPr="0056219E">
              <w:rPr>
                <w:rFonts w:eastAsia="SimSun" w:cs="Mangal"/>
                <w:kern w:val="3"/>
                <w:lang w:eastAsia="zh-CN" w:bidi="hi-IN"/>
              </w:rPr>
              <w:t>(recommandation)</w:t>
            </w:r>
          </w:p>
        </w:tc>
        <w:tc>
          <w:tcPr>
            <w:tcW w:w="7375" w:type="dxa"/>
            <w:tcMar>
              <w:top w:w="0" w:type="dxa"/>
              <w:left w:w="0" w:type="dxa"/>
              <w:bottom w:w="0" w:type="dxa"/>
              <w:right w:w="0" w:type="dxa"/>
            </w:tcMar>
          </w:tcPr>
          <w:p w14:paraId="77427C85" w14:textId="77777777" w:rsidR="006240E5" w:rsidRDefault="006240E5" w:rsidP="0056219E">
            <w:pPr>
              <w:ind w:left="147" w:right="140"/>
              <w:jc w:val="both"/>
            </w:pPr>
            <w:r w:rsidRPr="006240E5">
              <w:t>Le fichier de métadonnées est nommé</w:t>
            </w:r>
            <w:r w:rsidRPr="006240E5">
              <w:rPr>
                <w:rFonts w:ascii="Courier New" w:hAnsi="Courier New" w:cs="Courier New"/>
              </w:rPr>
              <w:t> </w:t>
            </w:r>
            <w:r w:rsidRPr="006240E5">
              <w:t xml:space="preserve">: </w:t>
            </w:r>
          </w:p>
          <w:p w14:paraId="7DA08892" w14:textId="77777777" w:rsidR="006240E5" w:rsidRPr="006240E5" w:rsidRDefault="006240E5" w:rsidP="0056219E">
            <w:pPr>
              <w:ind w:left="147" w:right="140"/>
              <w:jc w:val="both"/>
            </w:pPr>
            <w:proofErr w:type="spellStart"/>
            <w:r w:rsidRPr="006240E5">
              <w:t>fr</w:t>
            </w:r>
            <w:proofErr w:type="spellEnd"/>
            <w:r w:rsidRPr="006240E5">
              <w:t>-&lt;SIREN&gt;-</w:t>
            </w:r>
            <w:proofErr w:type="spellStart"/>
            <w:r w:rsidRPr="006240E5">
              <w:t>theme</w:t>
            </w:r>
            <w:proofErr w:type="spellEnd"/>
            <w:r w:rsidRPr="006240E5">
              <w:t>&lt;date&gt;.</w:t>
            </w:r>
            <w:proofErr w:type="spellStart"/>
            <w:r w:rsidRPr="006240E5">
              <w:t>xml</w:t>
            </w:r>
            <w:proofErr w:type="spellEnd"/>
          </w:p>
          <w:p w14:paraId="20A3F9F7" w14:textId="77777777" w:rsidR="006240E5" w:rsidRPr="006240E5" w:rsidRDefault="006240E5" w:rsidP="0056219E">
            <w:pPr>
              <w:ind w:left="147" w:right="140"/>
              <w:jc w:val="both"/>
            </w:pPr>
            <w:r w:rsidRPr="006240E5">
              <w:t>L’identificateur de la métadonnée pour les données du thème est constitué de deux blocs</w:t>
            </w:r>
            <w:r w:rsidRPr="006240E5">
              <w:rPr>
                <w:rFonts w:ascii="Courier New" w:hAnsi="Courier New" w:cs="Courier New"/>
              </w:rPr>
              <w:t> </w:t>
            </w:r>
            <w:r w:rsidRPr="006240E5">
              <w:t>:</w:t>
            </w:r>
          </w:p>
          <w:p w14:paraId="4CC7060A" w14:textId="2AB87A5D" w:rsidR="006240E5" w:rsidRPr="006240E5" w:rsidRDefault="006240E5" w:rsidP="00500FFA">
            <w:pPr>
              <w:ind w:left="147" w:right="140"/>
            </w:pPr>
            <w:r w:rsidRPr="006240E5">
              <w:t xml:space="preserve">- bloc identifiant </w:t>
            </w:r>
            <w:r w:rsidRPr="00F41F95">
              <w:t>le producteur</w:t>
            </w:r>
            <w:r w:rsidR="00F41F95" w:rsidRPr="00F41F95">
              <w:t xml:space="preserve"> </w:t>
            </w:r>
            <w:r w:rsidR="00500FFA" w:rsidRPr="00F41F95">
              <w:t>:</w:t>
            </w:r>
            <w:r w:rsidR="00500FFA">
              <w:t xml:space="preserve"> </w:t>
            </w:r>
            <w:proofErr w:type="spellStart"/>
            <w:r w:rsidR="00500FFA">
              <w:t>fr</w:t>
            </w:r>
            <w:proofErr w:type="spellEnd"/>
            <w:r w:rsidR="00500FFA">
              <w:t>-</w:t>
            </w:r>
            <w:r w:rsidRPr="006240E5">
              <w:t>&lt;SIREN&gt;</w:t>
            </w:r>
          </w:p>
          <w:p w14:paraId="6CED2476" w14:textId="3E39256B" w:rsidR="006240E5" w:rsidRPr="006240E5" w:rsidRDefault="006240E5" w:rsidP="00500FFA">
            <w:pPr>
              <w:ind w:left="147" w:right="140"/>
            </w:pPr>
            <w:r w:rsidRPr="006240E5">
              <w:t>- bloc identifiant la donnée</w:t>
            </w:r>
            <w:r w:rsidRPr="006240E5">
              <w:rPr>
                <w:rFonts w:ascii="Courier New" w:hAnsi="Courier New" w:cs="Courier New"/>
              </w:rPr>
              <w:t> </w:t>
            </w:r>
            <w:r w:rsidRPr="006240E5">
              <w:t>: -</w:t>
            </w:r>
            <w:r w:rsidR="007E3A9E">
              <w:t xml:space="preserve">paysage </w:t>
            </w:r>
            <w:r w:rsidRPr="006240E5">
              <w:t>&lt;date&gt;</w:t>
            </w:r>
          </w:p>
        </w:tc>
      </w:tr>
      <w:tr w:rsidR="006240E5" w:rsidRPr="006240E5" w14:paraId="1EE1DD40" w14:textId="77777777" w:rsidTr="006240E5">
        <w:tc>
          <w:tcPr>
            <w:tcW w:w="2263" w:type="dxa"/>
            <w:tcMar>
              <w:top w:w="55" w:type="dxa"/>
              <w:left w:w="55" w:type="dxa"/>
              <w:bottom w:w="55" w:type="dxa"/>
              <w:right w:w="55" w:type="dxa"/>
            </w:tcMar>
          </w:tcPr>
          <w:p w14:paraId="2632B7FF" w14:textId="77777777" w:rsidR="006240E5" w:rsidRPr="006240E5" w:rsidRDefault="006240E5" w:rsidP="0056219E">
            <w:pPr>
              <w:ind w:left="87" w:right="81"/>
              <w:jc w:val="right"/>
            </w:pPr>
            <w:r w:rsidRPr="006240E5">
              <w:t>Exemple</w:t>
            </w:r>
          </w:p>
        </w:tc>
        <w:tc>
          <w:tcPr>
            <w:tcW w:w="7375" w:type="dxa"/>
            <w:tcMar>
              <w:top w:w="0" w:type="dxa"/>
              <w:left w:w="0" w:type="dxa"/>
              <w:bottom w:w="0" w:type="dxa"/>
              <w:right w:w="0" w:type="dxa"/>
            </w:tcMar>
          </w:tcPr>
          <w:p w14:paraId="77C907E2" w14:textId="01069DF7" w:rsidR="006240E5" w:rsidRDefault="006240E5" w:rsidP="0056219E">
            <w:pPr>
              <w:pStyle w:val="Citation"/>
              <w:ind w:left="147" w:right="140"/>
              <w:jc w:val="both"/>
            </w:pPr>
            <w:r w:rsidRPr="006240E5">
              <w:t xml:space="preserve">Le nom du </w:t>
            </w:r>
            <w:r>
              <w:t xml:space="preserve">fichier de métadonnées du </w:t>
            </w:r>
            <w:r w:rsidR="00D300F4" w:rsidRPr="006240E5">
              <w:t xml:space="preserve">thème </w:t>
            </w:r>
            <w:r w:rsidR="00D300F4">
              <w:t>paysage</w:t>
            </w:r>
            <w:r w:rsidR="007E3A9E">
              <w:t xml:space="preserve"> </w:t>
            </w:r>
            <w:r w:rsidRPr="006240E5">
              <w:t>portant le numéro SIREN 422</w:t>
            </w:r>
            <w:r w:rsidR="007E3A9E">
              <w:t>270515 publiées le 22 avril 2025</w:t>
            </w:r>
            <w:r w:rsidRPr="006240E5">
              <w:t xml:space="preserve">, prend la forme : </w:t>
            </w:r>
          </w:p>
          <w:p w14:paraId="1CD04601" w14:textId="5E2B72D0" w:rsidR="006240E5" w:rsidRPr="006240E5" w:rsidRDefault="006240E5" w:rsidP="007E3A9E">
            <w:pPr>
              <w:pStyle w:val="Citation"/>
              <w:ind w:left="147" w:right="140"/>
              <w:jc w:val="both"/>
            </w:pPr>
            <w:r w:rsidRPr="006240E5">
              <w:t>fr-422270515-</w:t>
            </w:r>
            <w:r w:rsidR="007E3A9E">
              <w:t>paysage2025</w:t>
            </w:r>
            <w:r w:rsidRPr="006240E5">
              <w:t>0422.xml</w:t>
            </w:r>
          </w:p>
        </w:tc>
      </w:tr>
    </w:tbl>
    <w:p w14:paraId="1A81F0B1" w14:textId="77777777" w:rsidR="006240E5" w:rsidRDefault="006240E5" w:rsidP="00B21B4D"/>
    <w:p w14:paraId="4EB5D3BA" w14:textId="6CCE14FF" w:rsidR="00B6064D" w:rsidRDefault="005B4081" w:rsidP="00842A8C">
      <w:pPr>
        <w:pStyle w:val="Titre2"/>
      </w:pPr>
      <w:bookmarkStart w:id="68" w:name="_Toc142385196"/>
      <w:r>
        <w:t xml:space="preserve">9.3 </w:t>
      </w:r>
      <w:r w:rsidR="7A689356">
        <w:t>Identification des données</w:t>
      </w:r>
      <w:bookmarkEnd w:id="68"/>
    </w:p>
    <w:p w14:paraId="717AAFBA" w14:textId="77777777" w:rsidR="00500FFA" w:rsidRPr="00500FFA" w:rsidRDefault="00500FFA" w:rsidP="00500FFA"/>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63"/>
        <w:gridCol w:w="7375"/>
      </w:tblGrid>
      <w:tr w:rsidR="0056219E" w:rsidRPr="0056219E" w14:paraId="31023481" w14:textId="77777777" w:rsidTr="0056219E">
        <w:trPr>
          <w:trHeight w:val="450"/>
        </w:trPr>
        <w:tc>
          <w:tcPr>
            <w:tcW w:w="2263" w:type="dxa"/>
            <w:tcMar>
              <w:top w:w="55" w:type="dxa"/>
              <w:left w:w="55" w:type="dxa"/>
              <w:bottom w:w="55" w:type="dxa"/>
              <w:right w:w="55" w:type="dxa"/>
            </w:tcMar>
          </w:tcPr>
          <w:p w14:paraId="040E0877" w14:textId="77777777" w:rsidR="0056219E" w:rsidRPr="0056219E" w:rsidRDefault="0056219E" w:rsidP="0056219E">
            <w:pPr>
              <w:keepNext/>
              <w:widowControl w:val="0"/>
              <w:suppressLineNumbers/>
              <w:suppressAutoHyphens/>
              <w:autoSpaceDN w:val="0"/>
              <w:spacing w:after="0"/>
              <w:ind w:left="87" w:right="81"/>
              <w:jc w:val="right"/>
              <w:textAlignment w:val="top"/>
              <w:outlineLvl w:val="3"/>
              <w:rPr>
                <w:rFonts w:eastAsia="SimSun" w:cs="Mangal"/>
                <w:b/>
                <w:i/>
                <w:color w:val="355E00"/>
                <w:kern w:val="3"/>
                <w:lang w:eastAsia="zh-CN" w:bidi="hi-IN"/>
              </w:rPr>
            </w:pPr>
            <w:r w:rsidRPr="0056219E">
              <w:rPr>
                <w:rFonts w:eastAsia="SimSun" w:cs="Mangal"/>
                <w:b/>
                <w:i/>
                <w:color w:val="355E00"/>
                <w:kern w:val="3"/>
                <w:lang w:eastAsia="zh-CN" w:bidi="hi-IN"/>
              </w:rPr>
              <w:t>Intitulé de la ressource</w:t>
            </w:r>
          </w:p>
          <w:p w14:paraId="176D3196" w14:textId="77777777" w:rsidR="0056219E" w:rsidRPr="0056219E" w:rsidRDefault="0056219E" w:rsidP="0056219E">
            <w:pPr>
              <w:suppressLineNumbers/>
              <w:suppressAutoHyphens/>
              <w:autoSpaceDN w:val="0"/>
              <w:spacing w:after="28"/>
              <w:ind w:left="87" w:right="81"/>
              <w:jc w:val="right"/>
              <w:textAlignment w:val="baseline"/>
              <w:rPr>
                <w:rFonts w:eastAsia="DejaVu Sans" w:cs="FreeSans"/>
                <w:color w:val="000000"/>
                <w:kern w:val="3"/>
                <w:lang w:eastAsia="zh-CN" w:bidi="hi-IN"/>
              </w:rPr>
            </w:pPr>
            <w:r w:rsidRPr="0056219E">
              <w:rPr>
                <w:rFonts w:eastAsia="DejaVu Sans" w:cs="FreeSans"/>
                <w:color w:val="000000"/>
                <w:kern w:val="3"/>
                <w:lang w:eastAsia="zh-CN" w:bidi="hi-IN"/>
              </w:rPr>
              <w:t>(obligatoire)</w:t>
            </w:r>
          </w:p>
        </w:tc>
        <w:tc>
          <w:tcPr>
            <w:tcW w:w="7375" w:type="dxa"/>
            <w:tcMar>
              <w:top w:w="0" w:type="dxa"/>
              <w:left w:w="0" w:type="dxa"/>
              <w:bottom w:w="0" w:type="dxa"/>
              <w:right w:w="0" w:type="dxa"/>
            </w:tcMar>
          </w:tcPr>
          <w:p w14:paraId="02F8C346" w14:textId="77777777" w:rsidR="0056219E" w:rsidRPr="0056219E" w:rsidRDefault="0056219E" w:rsidP="00500FFA">
            <w:pPr>
              <w:suppressLineNumbers/>
              <w:suppressAutoHyphens/>
              <w:autoSpaceDN w:val="0"/>
              <w:spacing w:after="28"/>
              <w:ind w:left="147" w:right="140"/>
              <w:jc w:val="both"/>
              <w:textAlignment w:val="baseline"/>
              <w:rPr>
                <w:rFonts w:eastAsia="DejaVu Sans" w:cs="FreeSans"/>
                <w:color w:val="000000"/>
                <w:kern w:val="3"/>
                <w:lang w:eastAsia="zh-CN" w:bidi="hi-IN"/>
              </w:rPr>
            </w:pPr>
            <w:r w:rsidRPr="0056219E">
              <w:rPr>
                <w:rFonts w:eastAsia="DejaVu Sans" w:cs="FreeSans"/>
                <w:color w:val="000000"/>
                <w:kern w:val="3"/>
                <w:lang w:eastAsia="zh-CN" w:bidi="hi-IN"/>
              </w:rPr>
              <w:t>L’intitulé contient le titre de la donnée avec une indication de la zone géographique. Il ne contient pas de millésime.</w:t>
            </w:r>
          </w:p>
        </w:tc>
      </w:tr>
      <w:tr w:rsidR="0056219E" w:rsidRPr="0056219E" w14:paraId="78C1B99D" w14:textId="77777777" w:rsidTr="0056219E">
        <w:trPr>
          <w:trHeight w:val="338"/>
        </w:trPr>
        <w:tc>
          <w:tcPr>
            <w:tcW w:w="2263" w:type="dxa"/>
            <w:tcMar>
              <w:top w:w="55" w:type="dxa"/>
              <w:left w:w="55" w:type="dxa"/>
              <w:bottom w:w="55" w:type="dxa"/>
              <w:right w:w="55" w:type="dxa"/>
            </w:tcMar>
          </w:tcPr>
          <w:p w14:paraId="4F9ED1F6" w14:textId="77777777" w:rsidR="0056219E" w:rsidRPr="0056219E" w:rsidRDefault="0056219E" w:rsidP="0056219E">
            <w:pPr>
              <w:suppressLineNumbers/>
              <w:suppressAutoHyphens/>
              <w:autoSpaceDN w:val="0"/>
              <w:spacing w:after="28"/>
              <w:ind w:left="87" w:right="81"/>
              <w:jc w:val="right"/>
              <w:textAlignment w:val="baseline"/>
              <w:rPr>
                <w:rFonts w:eastAsia="DejaVu Sans" w:cs="FreeSans"/>
                <w:color w:val="000000"/>
                <w:kern w:val="3"/>
                <w:lang w:eastAsia="zh-CN" w:bidi="hi-IN"/>
              </w:rPr>
            </w:pPr>
            <w:proofErr w:type="spellStart"/>
            <w:r w:rsidRPr="0056219E">
              <w:rPr>
                <w:rFonts w:eastAsia="DejaVu Sans" w:cs="FreeSans"/>
                <w:color w:val="000000"/>
                <w:kern w:val="3"/>
                <w:lang w:eastAsia="zh-CN" w:bidi="hi-IN"/>
              </w:rPr>
              <w:t>Xpath</w:t>
            </w:r>
            <w:proofErr w:type="spellEnd"/>
            <w:r w:rsidRPr="0056219E">
              <w:rPr>
                <w:rFonts w:eastAsia="DejaVu Sans" w:cs="FreeSans"/>
                <w:color w:val="000000"/>
                <w:kern w:val="3"/>
                <w:lang w:eastAsia="zh-CN" w:bidi="hi-IN"/>
              </w:rPr>
              <w:t xml:space="preserve"> ISO 19115</w:t>
            </w:r>
          </w:p>
        </w:tc>
        <w:tc>
          <w:tcPr>
            <w:tcW w:w="7375" w:type="dxa"/>
            <w:tcMar>
              <w:top w:w="0" w:type="dxa"/>
              <w:left w:w="0" w:type="dxa"/>
              <w:bottom w:w="0" w:type="dxa"/>
              <w:right w:w="0" w:type="dxa"/>
            </w:tcMar>
          </w:tcPr>
          <w:p w14:paraId="5C9E02BD" w14:textId="77777777" w:rsidR="0056219E" w:rsidRPr="0056219E" w:rsidRDefault="0056219E" w:rsidP="00500FFA">
            <w:pPr>
              <w:suppressLineNumbers/>
              <w:suppressAutoHyphens/>
              <w:autoSpaceDN w:val="0"/>
              <w:spacing w:after="28"/>
              <w:ind w:left="147" w:right="140"/>
              <w:jc w:val="both"/>
              <w:textAlignment w:val="baseline"/>
              <w:rPr>
                <w:rFonts w:eastAsia="DejaVu Sans" w:cs="FreeSans"/>
                <w:color w:val="000000"/>
                <w:kern w:val="3"/>
                <w:lang w:eastAsia="zh-CN" w:bidi="hi-IN"/>
              </w:rPr>
            </w:pPr>
            <w:proofErr w:type="spellStart"/>
            <w:proofErr w:type="gramStart"/>
            <w:r w:rsidRPr="0056219E">
              <w:rPr>
                <w:rFonts w:eastAsia="DejaVu Sans" w:cs="FreeSans"/>
                <w:color w:val="000000"/>
                <w:kern w:val="3"/>
                <w:lang w:eastAsia="zh-CN" w:bidi="hi-IN"/>
              </w:rPr>
              <w:t>identificationInfo</w:t>
            </w:r>
            <w:proofErr w:type="spellEnd"/>
            <w:r w:rsidRPr="0056219E">
              <w:rPr>
                <w:rFonts w:eastAsia="DejaVu Sans" w:cs="FreeSans"/>
                <w:color w:val="000000"/>
                <w:kern w:val="3"/>
                <w:lang w:eastAsia="zh-CN" w:bidi="hi-IN"/>
              </w:rPr>
              <w:t>[</w:t>
            </w:r>
            <w:proofErr w:type="gramEnd"/>
            <w:r w:rsidRPr="0056219E">
              <w:rPr>
                <w:rFonts w:eastAsia="DejaVu Sans" w:cs="FreeSans"/>
                <w:color w:val="000000"/>
                <w:kern w:val="3"/>
                <w:lang w:eastAsia="zh-CN" w:bidi="hi-IN"/>
              </w:rPr>
              <w:t>1]/*/citation/*/</w:t>
            </w:r>
            <w:proofErr w:type="spellStart"/>
            <w:r w:rsidRPr="0056219E">
              <w:rPr>
                <w:rFonts w:eastAsia="DejaVu Sans" w:cs="FreeSans"/>
                <w:color w:val="000000"/>
                <w:kern w:val="3"/>
                <w:lang w:eastAsia="zh-CN" w:bidi="hi-IN"/>
              </w:rPr>
              <w:t>title</w:t>
            </w:r>
            <w:proofErr w:type="spellEnd"/>
          </w:p>
        </w:tc>
      </w:tr>
      <w:tr w:rsidR="0056219E" w:rsidRPr="0056219E" w14:paraId="3D6446DE" w14:textId="77777777" w:rsidTr="0056219E">
        <w:tc>
          <w:tcPr>
            <w:tcW w:w="2263" w:type="dxa"/>
            <w:tcMar>
              <w:top w:w="55" w:type="dxa"/>
              <w:left w:w="55" w:type="dxa"/>
              <w:bottom w:w="55" w:type="dxa"/>
              <w:right w:w="55" w:type="dxa"/>
            </w:tcMar>
          </w:tcPr>
          <w:p w14:paraId="7A70C9C5" w14:textId="77777777" w:rsidR="0056219E" w:rsidRPr="0056219E" w:rsidRDefault="0056219E" w:rsidP="0056219E">
            <w:pPr>
              <w:suppressLineNumbers/>
              <w:suppressAutoHyphens/>
              <w:autoSpaceDN w:val="0"/>
              <w:spacing w:after="28"/>
              <w:ind w:left="87" w:right="81"/>
              <w:jc w:val="right"/>
              <w:textAlignment w:val="baseline"/>
              <w:rPr>
                <w:rFonts w:eastAsia="DejaVu Sans" w:cs="FreeSans"/>
                <w:color w:val="000000"/>
                <w:kern w:val="3"/>
                <w:lang w:eastAsia="zh-CN" w:bidi="hi-IN"/>
              </w:rPr>
            </w:pPr>
            <w:r w:rsidRPr="0056219E">
              <w:rPr>
                <w:rFonts w:eastAsia="DejaVu Sans" w:cs="FreeSans"/>
                <w:color w:val="000000"/>
                <w:kern w:val="3"/>
                <w:lang w:eastAsia="zh-CN" w:bidi="hi-IN"/>
              </w:rPr>
              <w:t>Exemple</w:t>
            </w:r>
          </w:p>
        </w:tc>
        <w:tc>
          <w:tcPr>
            <w:tcW w:w="7375" w:type="dxa"/>
            <w:tcMar>
              <w:top w:w="0" w:type="dxa"/>
              <w:left w:w="0" w:type="dxa"/>
              <w:bottom w:w="0" w:type="dxa"/>
              <w:right w:w="0" w:type="dxa"/>
            </w:tcMar>
          </w:tcPr>
          <w:p w14:paraId="5BFFDD68" w14:textId="656591D6" w:rsidR="0056219E" w:rsidRPr="0056219E" w:rsidRDefault="0056219E" w:rsidP="007E3A9E">
            <w:pPr>
              <w:pStyle w:val="Citation"/>
              <w:ind w:left="147" w:right="140"/>
              <w:jc w:val="both"/>
              <w:rPr>
                <w:lang w:eastAsia="zh-CN" w:bidi="hi-IN"/>
              </w:rPr>
            </w:pPr>
            <w:r w:rsidRPr="0056219E">
              <w:rPr>
                <w:lang w:eastAsia="zh-CN" w:bidi="hi-IN"/>
              </w:rPr>
              <w:t xml:space="preserve">Données </w:t>
            </w:r>
            <w:r w:rsidR="007E3A9E">
              <w:rPr>
                <w:lang w:eastAsia="zh-CN" w:bidi="hi-IN"/>
              </w:rPr>
              <w:t>géomatiques de l’atlas des paysages du département de  la Gironde</w:t>
            </w:r>
          </w:p>
        </w:tc>
      </w:tr>
    </w:tbl>
    <w:p w14:paraId="56EE48EE" w14:textId="77777777" w:rsidR="0056219E" w:rsidRDefault="0056219E" w:rsidP="0056219E"/>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7"/>
        <w:gridCol w:w="7361"/>
      </w:tblGrid>
      <w:tr w:rsidR="0056219E" w:rsidRPr="0056219E" w14:paraId="0C2E970D" w14:textId="77777777" w:rsidTr="0056219E">
        <w:trPr>
          <w:trHeight w:val="450"/>
        </w:trPr>
        <w:tc>
          <w:tcPr>
            <w:tcW w:w="2277" w:type="dxa"/>
            <w:tcMar>
              <w:top w:w="55" w:type="dxa"/>
              <w:left w:w="55" w:type="dxa"/>
              <w:bottom w:w="55" w:type="dxa"/>
              <w:right w:w="55" w:type="dxa"/>
            </w:tcMar>
          </w:tcPr>
          <w:p w14:paraId="5E38A940" w14:textId="77777777" w:rsidR="0056219E" w:rsidRPr="0056219E" w:rsidRDefault="0056219E" w:rsidP="0056219E">
            <w:pPr>
              <w:keepNext/>
              <w:widowControl w:val="0"/>
              <w:suppressLineNumbers/>
              <w:suppressAutoHyphens/>
              <w:autoSpaceDN w:val="0"/>
              <w:spacing w:after="0"/>
              <w:ind w:left="87" w:right="95"/>
              <w:jc w:val="right"/>
              <w:textAlignment w:val="baseline"/>
              <w:outlineLvl w:val="3"/>
              <w:rPr>
                <w:rFonts w:eastAsia="SimSun" w:cs="Mangal"/>
                <w:b/>
                <w:i/>
                <w:color w:val="355E00"/>
                <w:kern w:val="3"/>
                <w:lang w:eastAsia="zh-CN" w:bidi="hi-IN"/>
              </w:rPr>
            </w:pPr>
            <w:r w:rsidRPr="0056219E">
              <w:rPr>
                <w:rFonts w:eastAsia="SimSun" w:cs="Mangal"/>
                <w:b/>
                <w:i/>
                <w:color w:val="355E00"/>
                <w:kern w:val="3"/>
                <w:lang w:eastAsia="zh-CN" w:bidi="hi-IN"/>
              </w:rPr>
              <w:t>Résumé de la ressource</w:t>
            </w:r>
          </w:p>
          <w:p w14:paraId="22972DE3" w14:textId="77777777" w:rsidR="0056219E" w:rsidRPr="0056219E" w:rsidRDefault="0056219E" w:rsidP="0056219E">
            <w:pPr>
              <w:suppressLineNumbers/>
              <w:suppressAutoHyphens/>
              <w:autoSpaceDN w:val="0"/>
              <w:spacing w:after="0"/>
              <w:ind w:left="87" w:right="95"/>
              <w:jc w:val="right"/>
              <w:textAlignment w:val="baseline"/>
              <w:rPr>
                <w:rFonts w:eastAsia="DejaVu Sans" w:cs="FreeSans"/>
                <w:color w:val="000000"/>
                <w:kern w:val="3"/>
                <w:lang w:eastAsia="zh-CN" w:bidi="hi-IN"/>
              </w:rPr>
            </w:pPr>
            <w:r w:rsidRPr="0056219E">
              <w:rPr>
                <w:rFonts w:eastAsia="DejaVu Sans" w:cs="FreeSans"/>
                <w:color w:val="000000"/>
                <w:kern w:val="3"/>
                <w:lang w:eastAsia="zh-CN" w:bidi="hi-IN"/>
              </w:rPr>
              <w:t>(obligatoire)</w:t>
            </w:r>
          </w:p>
        </w:tc>
        <w:tc>
          <w:tcPr>
            <w:tcW w:w="7361" w:type="dxa"/>
            <w:tcMar>
              <w:top w:w="0" w:type="dxa"/>
              <w:left w:w="0" w:type="dxa"/>
              <w:bottom w:w="0" w:type="dxa"/>
              <w:right w:w="0" w:type="dxa"/>
            </w:tcMar>
          </w:tcPr>
          <w:p w14:paraId="70787762" w14:textId="77777777" w:rsidR="0056219E" w:rsidRPr="0056219E" w:rsidRDefault="0056219E" w:rsidP="00500FFA">
            <w:pPr>
              <w:suppressLineNumbers/>
              <w:suppressAutoHyphens/>
              <w:autoSpaceDN w:val="0"/>
              <w:spacing w:after="0"/>
              <w:ind w:left="133" w:right="140"/>
              <w:jc w:val="both"/>
              <w:textAlignment w:val="baseline"/>
              <w:rPr>
                <w:rFonts w:eastAsia="DejaVu Sans" w:cs="FreeSans"/>
                <w:color w:val="000000"/>
                <w:kern w:val="3"/>
                <w:lang w:eastAsia="zh-CN" w:bidi="hi-IN"/>
              </w:rPr>
            </w:pPr>
            <w:r w:rsidRPr="0056219E">
              <w:rPr>
                <w:rFonts w:eastAsia="DejaVu Sans" w:cs="FreeSans"/>
                <w:color w:val="000000"/>
                <w:kern w:val="3"/>
                <w:lang w:eastAsia="zh-CN" w:bidi="hi-IN"/>
              </w:rPr>
              <w:t>Le résumé doit décrire la ressource de façon compréhensible avec une définition commune et une indication géographique</w:t>
            </w:r>
          </w:p>
        </w:tc>
      </w:tr>
      <w:tr w:rsidR="0056219E" w:rsidRPr="0056219E" w14:paraId="64A13E13" w14:textId="77777777" w:rsidTr="0056219E">
        <w:trPr>
          <w:trHeight w:val="338"/>
        </w:trPr>
        <w:tc>
          <w:tcPr>
            <w:tcW w:w="2277" w:type="dxa"/>
            <w:tcMar>
              <w:top w:w="55" w:type="dxa"/>
              <w:left w:w="55" w:type="dxa"/>
              <w:bottom w:w="55" w:type="dxa"/>
              <w:right w:w="55" w:type="dxa"/>
            </w:tcMar>
          </w:tcPr>
          <w:p w14:paraId="57286CC6" w14:textId="77777777" w:rsidR="0056219E" w:rsidRPr="0056219E" w:rsidRDefault="0056219E" w:rsidP="0056219E">
            <w:pPr>
              <w:suppressLineNumbers/>
              <w:suppressAutoHyphens/>
              <w:autoSpaceDN w:val="0"/>
              <w:spacing w:after="0"/>
              <w:ind w:left="87" w:right="95"/>
              <w:jc w:val="right"/>
              <w:textAlignment w:val="baseline"/>
              <w:rPr>
                <w:rFonts w:eastAsia="DejaVu Sans" w:cs="FreeSans"/>
                <w:color w:val="000000"/>
                <w:kern w:val="3"/>
                <w:lang w:eastAsia="zh-CN" w:bidi="hi-IN"/>
              </w:rPr>
            </w:pPr>
            <w:proofErr w:type="spellStart"/>
            <w:r w:rsidRPr="0056219E">
              <w:rPr>
                <w:rFonts w:eastAsia="DejaVu Sans" w:cs="FreeSans"/>
                <w:color w:val="000000"/>
                <w:kern w:val="3"/>
                <w:lang w:eastAsia="zh-CN" w:bidi="hi-IN"/>
              </w:rPr>
              <w:t>Xpath</w:t>
            </w:r>
            <w:proofErr w:type="spellEnd"/>
            <w:r w:rsidRPr="0056219E">
              <w:rPr>
                <w:rFonts w:eastAsia="DejaVu Sans" w:cs="FreeSans"/>
                <w:color w:val="000000"/>
                <w:kern w:val="3"/>
                <w:lang w:eastAsia="zh-CN" w:bidi="hi-IN"/>
              </w:rPr>
              <w:t xml:space="preserve"> ISO 19115</w:t>
            </w:r>
          </w:p>
        </w:tc>
        <w:tc>
          <w:tcPr>
            <w:tcW w:w="7361" w:type="dxa"/>
            <w:tcMar>
              <w:top w:w="0" w:type="dxa"/>
              <w:left w:w="0" w:type="dxa"/>
              <w:bottom w:w="0" w:type="dxa"/>
              <w:right w:w="0" w:type="dxa"/>
            </w:tcMar>
          </w:tcPr>
          <w:p w14:paraId="4353BD61" w14:textId="77777777" w:rsidR="0056219E" w:rsidRPr="0056219E" w:rsidRDefault="0056219E" w:rsidP="00500FFA">
            <w:pPr>
              <w:suppressLineNumbers/>
              <w:suppressAutoHyphens/>
              <w:autoSpaceDN w:val="0"/>
              <w:spacing w:after="0"/>
              <w:ind w:left="133" w:right="140"/>
              <w:jc w:val="both"/>
              <w:textAlignment w:val="baseline"/>
              <w:rPr>
                <w:rFonts w:eastAsia="DejaVu Sans" w:cs="FreeSans"/>
                <w:color w:val="000000"/>
                <w:kern w:val="3"/>
                <w:lang w:eastAsia="zh-CN" w:bidi="hi-IN"/>
              </w:rPr>
            </w:pPr>
            <w:proofErr w:type="spellStart"/>
            <w:proofErr w:type="gramStart"/>
            <w:r w:rsidRPr="0056219E">
              <w:rPr>
                <w:rFonts w:eastAsia="DejaVu Sans" w:cs="FreeSans"/>
                <w:color w:val="000000"/>
                <w:kern w:val="3"/>
                <w:lang w:eastAsia="zh-CN" w:bidi="hi-IN"/>
              </w:rPr>
              <w:t>identificationInfo</w:t>
            </w:r>
            <w:proofErr w:type="spellEnd"/>
            <w:r w:rsidRPr="0056219E">
              <w:rPr>
                <w:rFonts w:eastAsia="DejaVu Sans" w:cs="FreeSans"/>
                <w:color w:val="000000"/>
                <w:kern w:val="3"/>
                <w:lang w:eastAsia="zh-CN" w:bidi="hi-IN"/>
              </w:rPr>
              <w:t>[</w:t>
            </w:r>
            <w:proofErr w:type="gramEnd"/>
            <w:r w:rsidRPr="0056219E">
              <w:rPr>
                <w:rFonts w:eastAsia="DejaVu Sans" w:cs="FreeSans"/>
                <w:color w:val="000000"/>
                <w:kern w:val="3"/>
                <w:lang w:eastAsia="zh-CN" w:bidi="hi-IN"/>
              </w:rPr>
              <w:t>1]/*/abstract</w:t>
            </w:r>
          </w:p>
        </w:tc>
      </w:tr>
      <w:tr w:rsidR="0056219E" w:rsidRPr="0056219E" w14:paraId="53700830" w14:textId="77777777" w:rsidTr="0056219E">
        <w:tc>
          <w:tcPr>
            <w:tcW w:w="2277" w:type="dxa"/>
            <w:tcMar>
              <w:top w:w="55" w:type="dxa"/>
              <w:left w:w="55" w:type="dxa"/>
              <w:bottom w:w="55" w:type="dxa"/>
              <w:right w:w="55" w:type="dxa"/>
            </w:tcMar>
          </w:tcPr>
          <w:p w14:paraId="312182AC" w14:textId="77777777" w:rsidR="0056219E" w:rsidRPr="0056219E" w:rsidRDefault="0056219E" w:rsidP="0056219E">
            <w:pPr>
              <w:suppressLineNumbers/>
              <w:suppressAutoHyphens/>
              <w:autoSpaceDN w:val="0"/>
              <w:spacing w:after="0"/>
              <w:ind w:left="87" w:right="95"/>
              <w:jc w:val="right"/>
              <w:textAlignment w:val="baseline"/>
              <w:rPr>
                <w:rFonts w:eastAsia="DejaVu Sans" w:cs="FreeSans"/>
                <w:color w:val="000000"/>
                <w:kern w:val="3"/>
                <w:lang w:eastAsia="zh-CN" w:bidi="hi-IN"/>
              </w:rPr>
            </w:pPr>
            <w:r w:rsidRPr="0056219E">
              <w:rPr>
                <w:rFonts w:eastAsia="DejaVu Sans" w:cs="FreeSans"/>
                <w:color w:val="000000"/>
                <w:kern w:val="3"/>
                <w:lang w:eastAsia="zh-CN" w:bidi="hi-IN"/>
              </w:rPr>
              <w:t>Exemple</w:t>
            </w:r>
          </w:p>
        </w:tc>
        <w:tc>
          <w:tcPr>
            <w:tcW w:w="7361" w:type="dxa"/>
            <w:tcMar>
              <w:top w:w="0" w:type="dxa"/>
              <w:left w:w="0" w:type="dxa"/>
              <w:bottom w:w="0" w:type="dxa"/>
              <w:right w:w="0" w:type="dxa"/>
            </w:tcMar>
          </w:tcPr>
          <w:p w14:paraId="70CD880B" w14:textId="75E6C4D9" w:rsidR="0056219E" w:rsidRPr="007E3A9E" w:rsidRDefault="007E3A9E" w:rsidP="007E3A9E">
            <w:pPr>
              <w:pStyle w:val="Citation"/>
              <w:ind w:left="133" w:right="140"/>
              <w:jc w:val="both"/>
              <w:rPr>
                <w:lang w:eastAsia="zh-CN" w:bidi="hi-IN"/>
              </w:rPr>
            </w:pPr>
            <w:r>
              <w:rPr>
                <w:lang w:eastAsia="zh-CN" w:bidi="hi-IN"/>
              </w:rPr>
              <w:t>Ce lot comprend les d</w:t>
            </w:r>
            <w:r w:rsidRPr="007E3A9E">
              <w:rPr>
                <w:lang w:eastAsia="zh-CN" w:bidi="hi-IN"/>
              </w:rPr>
              <w:t xml:space="preserve">écoupages paysagers de l’atlas des paysages du département </w:t>
            </w:r>
            <w:r w:rsidR="00D300F4" w:rsidRPr="007E3A9E">
              <w:rPr>
                <w:lang w:eastAsia="zh-CN" w:bidi="hi-IN"/>
              </w:rPr>
              <w:t>de la</w:t>
            </w:r>
            <w:r w:rsidRPr="007E3A9E">
              <w:rPr>
                <w:lang w:eastAsia="zh-CN" w:bidi="hi-IN"/>
              </w:rPr>
              <w:t xml:space="preserve"> Gironde</w:t>
            </w:r>
            <w:r>
              <w:rPr>
                <w:rFonts w:ascii="Courier New" w:hAnsi="Courier New" w:cs="Courier New"/>
                <w:lang w:eastAsia="zh-CN" w:bidi="hi-IN"/>
              </w:rPr>
              <w:t> </w:t>
            </w:r>
            <w:r>
              <w:rPr>
                <w:lang w:eastAsia="zh-CN" w:bidi="hi-IN"/>
              </w:rPr>
              <w:t xml:space="preserve">: unités paysagères et ensembles paysagers. </w:t>
            </w:r>
            <w:r w:rsidR="0056219E" w:rsidRPr="007E3A9E">
              <w:rPr>
                <w:lang w:eastAsia="zh-CN" w:bidi="hi-IN"/>
              </w:rPr>
              <w:t xml:space="preserve">Ce lot est constitué conformément aux prescriptions du standard CNIG </w:t>
            </w:r>
            <w:r w:rsidRPr="007E3A9E">
              <w:rPr>
                <w:lang w:eastAsia="zh-CN" w:bidi="hi-IN"/>
              </w:rPr>
              <w:t>des données géomatiques des atlas des paysages</w:t>
            </w:r>
            <w:r>
              <w:rPr>
                <w:lang w:eastAsia="zh-CN" w:bidi="hi-IN"/>
              </w:rPr>
              <w:t xml:space="preserve"> </w:t>
            </w:r>
            <w:r w:rsidR="0056219E" w:rsidRPr="007E3A9E">
              <w:rPr>
                <w:lang w:eastAsia="zh-CN" w:bidi="hi-IN"/>
              </w:rPr>
              <w:t>et fourni au format</w:t>
            </w:r>
            <w:r w:rsidRPr="007E3A9E">
              <w:rPr>
                <w:lang w:eastAsia="zh-CN" w:bidi="hi-IN"/>
              </w:rPr>
              <w:t xml:space="preserve"> </w:t>
            </w:r>
            <w:proofErr w:type="spellStart"/>
            <w:r w:rsidRPr="007E3A9E">
              <w:rPr>
                <w:lang w:eastAsia="zh-CN" w:bidi="hi-IN"/>
              </w:rPr>
              <w:t>GéoPackage</w:t>
            </w:r>
            <w:proofErr w:type="spellEnd"/>
            <w:r w:rsidRPr="007E3A9E">
              <w:rPr>
                <w:lang w:eastAsia="zh-CN" w:bidi="hi-IN"/>
              </w:rPr>
              <w:t>.</w:t>
            </w:r>
            <w:r>
              <w:rPr>
                <w:lang w:eastAsia="zh-CN" w:bidi="hi-IN"/>
              </w:rPr>
              <w:t xml:space="preserve"> </w:t>
            </w:r>
          </w:p>
        </w:tc>
      </w:tr>
    </w:tbl>
    <w:p w14:paraId="2908EB2C" w14:textId="5582382F" w:rsidR="0056219E" w:rsidRPr="0056219E" w:rsidRDefault="0056219E" w:rsidP="0056219E"/>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7"/>
        <w:gridCol w:w="7361"/>
      </w:tblGrid>
      <w:tr w:rsidR="0056219E" w:rsidRPr="0056219E" w14:paraId="6D85C8C9" w14:textId="77777777" w:rsidTr="0056219E">
        <w:trPr>
          <w:trHeight w:val="513"/>
        </w:trPr>
        <w:tc>
          <w:tcPr>
            <w:tcW w:w="2277" w:type="dxa"/>
            <w:tcMar>
              <w:top w:w="55" w:type="dxa"/>
              <w:left w:w="55" w:type="dxa"/>
              <w:bottom w:w="55" w:type="dxa"/>
              <w:right w:w="55" w:type="dxa"/>
            </w:tcMar>
          </w:tcPr>
          <w:p w14:paraId="2AF45EA7" w14:textId="77777777" w:rsidR="0056219E" w:rsidRPr="0056219E" w:rsidRDefault="0056219E" w:rsidP="0056219E">
            <w:pPr>
              <w:keepNext/>
              <w:widowControl w:val="0"/>
              <w:suppressLineNumbers/>
              <w:suppressAutoHyphens/>
              <w:autoSpaceDN w:val="0"/>
              <w:spacing w:after="0"/>
              <w:ind w:left="87" w:right="95"/>
              <w:jc w:val="right"/>
              <w:textAlignment w:val="baseline"/>
              <w:outlineLvl w:val="3"/>
              <w:rPr>
                <w:rFonts w:eastAsia="SimSun" w:cs="Mangal"/>
                <w:b/>
                <w:i/>
                <w:color w:val="355E00"/>
                <w:kern w:val="3"/>
                <w:lang w:eastAsia="zh-CN" w:bidi="hi-IN"/>
              </w:rPr>
            </w:pPr>
            <w:r w:rsidRPr="0056219E">
              <w:rPr>
                <w:rFonts w:eastAsia="SimSun" w:cs="Mangal"/>
                <w:b/>
                <w:i/>
                <w:color w:val="355E00"/>
                <w:kern w:val="3"/>
                <w:lang w:eastAsia="zh-CN" w:bidi="hi-IN"/>
              </w:rPr>
              <w:t>Type de la ressource</w:t>
            </w:r>
          </w:p>
          <w:p w14:paraId="65B80CAB" w14:textId="77777777" w:rsidR="0056219E" w:rsidRPr="0056219E" w:rsidRDefault="0056219E" w:rsidP="0056219E">
            <w:pPr>
              <w:suppressLineNumbers/>
              <w:suppressAutoHyphens/>
              <w:autoSpaceDN w:val="0"/>
              <w:spacing w:after="0"/>
              <w:ind w:left="87" w:right="95"/>
              <w:jc w:val="right"/>
              <w:textAlignment w:val="baseline"/>
              <w:rPr>
                <w:rFonts w:eastAsia="DejaVu Sans" w:cs="FreeSans"/>
                <w:color w:val="000000"/>
                <w:kern w:val="3"/>
                <w:lang w:eastAsia="zh-CN" w:bidi="hi-IN"/>
              </w:rPr>
            </w:pPr>
            <w:r w:rsidRPr="0056219E">
              <w:rPr>
                <w:rFonts w:eastAsia="DejaVu Sans" w:cs="FreeSans"/>
                <w:color w:val="000000"/>
                <w:kern w:val="3"/>
                <w:lang w:eastAsia="zh-CN" w:bidi="hi-IN"/>
              </w:rPr>
              <w:t>(obligatoire)</w:t>
            </w:r>
          </w:p>
        </w:tc>
        <w:tc>
          <w:tcPr>
            <w:tcW w:w="7361" w:type="dxa"/>
            <w:tcMar>
              <w:top w:w="0" w:type="dxa"/>
              <w:left w:w="0" w:type="dxa"/>
              <w:bottom w:w="0" w:type="dxa"/>
              <w:right w:w="0" w:type="dxa"/>
            </w:tcMar>
          </w:tcPr>
          <w:p w14:paraId="0C8B22AC" w14:textId="77777777" w:rsidR="0056219E" w:rsidRPr="0056219E" w:rsidRDefault="0056219E" w:rsidP="00500FFA">
            <w:pPr>
              <w:suppressLineNumbers/>
              <w:suppressAutoHyphens/>
              <w:autoSpaceDN w:val="0"/>
              <w:spacing w:after="0"/>
              <w:ind w:left="133" w:right="140"/>
              <w:jc w:val="both"/>
              <w:textAlignment w:val="baseline"/>
              <w:rPr>
                <w:rFonts w:eastAsia="DejaVu Sans" w:cs="FreeSans"/>
                <w:color w:val="000000"/>
                <w:kern w:val="3"/>
                <w:lang w:eastAsia="zh-CN" w:bidi="hi-IN"/>
              </w:rPr>
            </w:pPr>
            <w:r w:rsidRPr="0056219E">
              <w:rPr>
                <w:rFonts w:eastAsia="DejaVu Sans" w:cs="FreeSans"/>
                <w:color w:val="000000"/>
                <w:kern w:val="3"/>
                <w:lang w:eastAsia="zh-CN" w:bidi="hi-IN"/>
              </w:rPr>
              <w:t xml:space="preserve">Pour l'ensemble des lots concernés par ces consignes, le champ est à remplir avec la valeur : </w:t>
            </w:r>
            <w:proofErr w:type="spellStart"/>
            <w:r w:rsidRPr="0056219E">
              <w:rPr>
                <w:rFonts w:eastAsia="DejaVu Sans" w:cs="FreeSans"/>
                <w:color w:val="000000"/>
                <w:kern w:val="3"/>
                <w:lang w:eastAsia="zh-CN" w:bidi="hi-IN"/>
              </w:rPr>
              <w:t>dataset</w:t>
            </w:r>
            <w:proofErr w:type="spellEnd"/>
            <w:r w:rsidRPr="0056219E">
              <w:rPr>
                <w:rFonts w:eastAsia="DejaVu Sans" w:cs="FreeSans"/>
                <w:color w:val="000000"/>
                <w:kern w:val="3"/>
                <w:lang w:eastAsia="zh-CN" w:bidi="hi-IN"/>
              </w:rPr>
              <w:t>. Certaines interfaces de saisie proposent «</w:t>
            </w:r>
            <w:r w:rsidRPr="0056219E">
              <w:rPr>
                <w:rFonts w:ascii="Courier New" w:eastAsia="DejaVu Sans" w:hAnsi="Courier New" w:cs="Courier New"/>
                <w:color w:val="000000"/>
                <w:kern w:val="3"/>
                <w:lang w:eastAsia="zh-CN" w:bidi="hi-IN"/>
              </w:rPr>
              <w:t> </w:t>
            </w:r>
            <w:r w:rsidRPr="0056219E">
              <w:rPr>
                <w:rFonts w:eastAsia="DejaVu Sans" w:cs="FreeSans"/>
                <w:color w:val="000000"/>
                <w:kern w:val="3"/>
                <w:lang w:eastAsia="zh-CN" w:bidi="hi-IN"/>
              </w:rPr>
              <w:t>jeu de donn</w:t>
            </w:r>
            <w:r w:rsidRPr="0056219E">
              <w:rPr>
                <w:rFonts w:eastAsia="DejaVu Sans" w:cs="Marianne"/>
                <w:color w:val="000000"/>
                <w:kern w:val="3"/>
                <w:lang w:eastAsia="zh-CN" w:bidi="hi-IN"/>
              </w:rPr>
              <w:t>é</w:t>
            </w:r>
            <w:r w:rsidRPr="0056219E">
              <w:rPr>
                <w:rFonts w:eastAsia="DejaVu Sans" w:cs="FreeSans"/>
                <w:color w:val="000000"/>
                <w:kern w:val="3"/>
                <w:lang w:eastAsia="zh-CN" w:bidi="hi-IN"/>
              </w:rPr>
              <w:t>es</w:t>
            </w:r>
            <w:r w:rsidRPr="0056219E">
              <w:rPr>
                <w:rFonts w:ascii="Courier New" w:eastAsia="DejaVu Sans" w:hAnsi="Courier New" w:cs="Courier New"/>
                <w:color w:val="000000"/>
                <w:kern w:val="3"/>
                <w:lang w:eastAsia="zh-CN" w:bidi="hi-IN"/>
              </w:rPr>
              <w:t> </w:t>
            </w:r>
            <w:r w:rsidRPr="0056219E">
              <w:rPr>
                <w:rFonts w:eastAsia="DejaVu Sans" w:cs="Marianne"/>
                <w:color w:val="000000"/>
                <w:kern w:val="3"/>
                <w:lang w:eastAsia="zh-CN" w:bidi="hi-IN"/>
              </w:rPr>
              <w:t>»</w:t>
            </w:r>
            <w:r w:rsidRPr="0056219E">
              <w:rPr>
                <w:rFonts w:eastAsia="DejaVu Sans" w:cs="FreeSans"/>
                <w:color w:val="000000"/>
                <w:kern w:val="3"/>
                <w:lang w:eastAsia="zh-CN" w:bidi="hi-IN"/>
              </w:rPr>
              <w:t>.</w:t>
            </w:r>
          </w:p>
        </w:tc>
      </w:tr>
      <w:tr w:rsidR="0056219E" w:rsidRPr="0056219E" w14:paraId="6B7DFF55" w14:textId="77777777" w:rsidTr="0056219E">
        <w:trPr>
          <w:trHeight w:val="338"/>
        </w:trPr>
        <w:tc>
          <w:tcPr>
            <w:tcW w:w="2277" w:type="dxa"/>
            <w:tcMar>
              <w:top w:w="55" w:type="dxa"/>
              <w:left w:w="55" w:type="dxa"/>
              <w:bottom w:w="55" w:type="dxa"/>
              <w:right w:w="55" w:type="dxa"/>
            </w:tcMar>
          </w:tcPr>
          <w:p w14:paraId="2E2C1564" w14:textId="77777777" w:rsidR="0056219E" w:rsidRPr="0056219E" w:rsidRDefault="0056219E" w:rsidP="0056219E">
            <w:pPr>
              <w:suppressLineNumbers/>
              <w:suppressAutoHyphens/>
              <w:autoSpaceDN w:val="0"/>
              <w:spacing w:after="0"/>
              <w:ind w:left="87" w:right="95"/>
              <w:jc w:val="right"/>
              <w:textAlignment w:val="baseline"/>
              <w:rPr>
                <w:rFonts w:eastAsia="DejaVu Sans" w:cs="FreeSans"/>
                <w:color w:val="000000"/>
                <w:kern w:val="3"/>
                <w:lang w:eastAsia="zh-CN" w:bidi="hi-IN"/>
              </w:rPr>
            </w:pPr>
            <w:proofErr w:type="spellStart"/>
            <w:r w:rsidRPr="0056219E">
              <w:rPr>
                <w:rFonts w:eastAsia="DejaVu Sans" w:cs="FreeSans"/>
                <w:color w:val="000000"/>
                <w:kern w:val="3"/>
                <w:lang w:eastAsia="zh-CN" w:bidi="hi-IN"/>
              </w:rPr>
              <w:t>Xpath</w:t>
            </w:r>
            <w:proofErr w:type="spellEnd"/>
            <w:r w:rsidRPr="0056219E">
              <w:rPr>
                <w:rFonts w:eastAsia="DejaVu Sans" w:cs="FreeSans"/>
                <w:color w:val="000000"/>
                <w:kern w:val="3"/>
                <w:lang w:eastAsia="zh-CN" w:bidi="hi-IN"/>
              </w:rPr>
              <w:t xml:space="preserve"> ISO 19115</w:t>
            </w:r>
          </w:p>
        </w:tc>
        <w:tc>
          <w:tcPr>
            <w:tcW w:w="7361" w:type="dxa"/>
            <w:tcMar>
              <w:top w:w="0" w:type="dxa"/>
              <w:left w:w="0" w:type="dxa"/>
              <w:bottom w:w="0" w:type="dxa"/>
              <w:right w:w="0" w:type="dxa"/>
            </w:tcMar>
          </w:tcPr>
          <w:p w14:paraId="02EE7584" w14:textId="77777777" w:rsidR="0056219E" w:rsidRPr="0056219E" w:rsidRDefault="0056219E" w:rsidP="00500FFA">
            <w:pPr>
              <w:suppressLineNumbers/>
              <w:suppressAutoHyphens/>
              <w:autoSpaceDN w:val="0"/>
              <w:spacing w:after="0"/>
              <w:ind w:left="133" w:right="140"/>
              <w:jc w:val="both"/>
              <w:textAlignment w:val="baseline"/>
              <w:rPr>
                <w:rFonts w:eastAsia="DejaVu Sans" w:cs="FreeSans"/>
                <w:color w:val="000000"/>
                <w:kern w:val="3"/>
                <w:lang w:eastAsia="zh-CN" w:bidi="hi-IN"/>
              </w:rPr>
            </w:pPr>
            <w:proofErr w:type="spellStart"/>
            <w:r w:rsidRPr="0056219E">
              <w:rPr>
                <w:rFonts w:eastAsia="DejaVu Sans" w:cs="FreeSans"/>
                <w:color w:val="000000"/>
                <w:kern w:val="3"/>
                <w:lang w:eastAsia="zh-CN" w:bidi="hi-IN"/>
              </w:rPr>
              <w:t>hierarchyLevel</w:t>
            </w:r>
            <w:proofErr w:type="spellEnd"/>
          </w:p>
        </w:tc>
      </w:tr>
      <w:tr w:rsidR="0056219E" w:rsidRPr="0056219E" w14:paraId="0D3C4A99" w14:textId="77777777" w:rsidTr="0056219E">
        <w:tc>
          <w:tcPr>
            <w:tcW w:w="2277" w:type="dxa"/>
            <w:tcMar>
              <w:top w:w="55" w:type="dxa"/>
              <w:left w:w="55" w:type="dxa"/>
              <w:bottom w:w="55" w:type="dxa"/>
              <w:right w:w="55" w:type="dxa"/>
            </w:tcMar>
          </w:tcPr>
          <w:p w14:paraId="2036E239" w14:textId="77777777" w:rsidR="0056219E" w:rsidRPr="0056219E" w:rsidRDefault="0056219E" w:rsidP="0056219E">
            <w:pPr>
              <w:suppressLineNumbers/>
              <w:suppressAutoHyphens/>
              <w:autoSpaceDN w:val="0"/>
              <w:spacing w:after="0"/>
              <w:ind w:left="87" w:right="95"/>
              <w:jc w:val="right"/>
              <w:textAlignment w:val="baseline"/>
              <w:rPr>
                <w:rFonts w:eastAsia="DejaVu Sans" w:cs="FreeSans"/>
                <w:color w:val="000000"/>
                <w:kern w:val="3"/>
                <w:lang w:eastAsia="zh-CN" w:bidi="hi-IN"/>
              </w:rPr>
            </w:pPr>
            <w:r w:rsidRPr="0056219E">
              <w:rPr>
                <w:rFonts w:eastAsia="DejaVu Sans" w:cs="FreeSans"/>
                <w:color w:val="000000"/>
                <w:kern w:val="3"/>
                <w:lang w:eastAsia="zh-CN" w:bidi="hi-IN"/>
              </w:rPr>
              <w:t>Exemple</w:t>
            </w:r>
          </w:p>
        </w:tc>
        <w:tc>
          <w:tcPr>
            <w:tcW w:w="7361" w:type="dxa"/>
            <w:tcMar>
              <w:top w:w="0" w:type="dxa"/>
              <w:left w:w="0" w:type="dxa"/>
              <w:bottom w:w="0" w:type="dxa"/>
              <w:right w:w="0" w:type="dxa"/>
            </w:tcMar>
          </w:tcPr>
          <w:p w14:paraId="32DDA59B" w14:textId="77777777" w:rsidR="0056219E" w:rsidRPr="0056219E" w:rsidRDefault="0056219E" w:rsidP="00500FFA">
            <w:pPr>
              <w:pStyle w:val="Citation"/>
              <w:ind w:left="133" w:right="140"/>
              <w:jc w:val="both"/>
              <w:rPr>
                <w:lang w:eastAsia="zh-CN" w:bidi="hi-IN"/>
              </w:rPr>
            </w:pPr>
            <w:proofErr w:type="spellStart"/>
            <w:r w:rsidRPr="0056219E">
              <w:rPr>
                <w:lang w:eastAsia="zh-CN" w:bidi="hi-IN"/>
              </w:rPr>
              <w:t>dataset</w:t>
            </w:r>
            <w:proofErr w:type="spellEnd"/>
          </w:p>
        </w:tc>
      </w:tr>
    </w:tbl>
    <w:p w14:paraId="121FD38A" w14:textId="77777777" w:rsidR="006240E5" w:rsidRDefault="006240E5" w:rsidP="006240E5"/>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8"/>
        <w:gridCol w:w="7360"/>
      </w:tblGrid>
      <w:tr w:rsidR="0056219E" w:rsidRPr="0056219E" w14:paraId="55D2F575" w14:textId="77777777" w:rsidTr="0056219E">
        <w:trPr>
          <w:trHeight w:val="675"/>
        </w:trPr>
        <w:tc>
          <w:tcPr>
            <w:tcW w:w="2278" w:type="dxa"/>
            <w:tcMar>
              <w:top w:w="55" w:type="dxa"/>
              <w:left w:w="55" w:type="dxa"/>
              <w:bottom w:w="55" w:type="dxa"/>
              <w:right w:w="55" w:type="dxa"/>
            </w:tcMar>
          </w:tcPr>
          <w:p w14:paraId="091AED7F" w14:textId="77777777" w:rsidR="0056219E" w:rsidRPr="0056219E" w:rsidRDefault="0056219E" w:rsidP="0056219E">
            <w:pPr>
              <w:keepNext/>
              <w:widowControl w:val="0"/>
              <w:suppressLineNumbers/>
              <w:suppressAutoHyphens/>
              <w:autoSpaceDN w:val="0"/>
              <w:spacing w:after="0"/>
              <w:ind w:left="87" w:right="96"/>
              <w:jc w:val="right"/>
              <w:textAlignment w:val="baseline"/>
              <w:outlineLvl w:val="3"/>
              <w:rPr>
                <w:rFonts w:eastAsia="SimSun" w:cs="Mangal"/>
                <w:b/>
                <w:i/>
                <w:color w:val="355E00"/>
                <w:kern w:val="3"/>
                <w:lang w:eastAsia="zh-CN" w:bidi="hi-IN"/>
              </w:rPr>
            </w:pPr>
            <w:r w:rsidRPr="0056219E">
              <w:rPr>
                <w:rFonts w:eastAsia="SimSun" w:cs="Mangal"/>
                <w:b/>
                <w:i/>
                <w:color w:val="355E00"/>
                <w:kern w:val="3"/>
                <w:lang w:eastAsia="zh-CN" w:bidi="hi-IN"/>
              </w:rPr>
              <w:t>Localisateur de la ressource</w:t>
            </w:r>
          </w:p>
          <w:p w14:paraId="49093346" w14:textId="77777777" w:rsidR="0056219E" w:rsidRPr="0056219E" w:rsidRDefault="0056219E" w:rsidP="0056219E">
            <w:pPr>
              <w:suppressLineNumbers/>
              <w:suppressAutoHyphens/>
              <w:autoSpaceDN w:val="0"/>
              <w:spacing w:after="0"/>
              <w:ind w:left="87" w:right="96"/>
              <w:jc w:val="right"/>
              <w:textAlignment w:val="baseline"/>
              <w:rPr>
                <w:rFonts w:eastAsia="DejaVu Sans" w:cs="FreeSans"/>
                <w:color w:val="000000"/>
                <w:kern w:val="3"/>
                <w:lang w:eastAsia="zh-CN" w:bidi="hi-IN"/>
              </w:rPr>
            </w:pPr>
            <w:r w:rsidRPr="0056219E">
              <w:rPr>
                <w:rFonts w:eastAsia="DejaVu Sans" w:cs="FreeSans"/>
                <w:color w:val="000000"/>
                <w:kern w:val="3"/>
                <w:lang w:eastAsia="zh-CN" w:bidi="hi-IN"/>
              </w:rPr>
              <w:t>(obligatoire)</w:t>
            </w:r>
          </w:p>
        </w:tc>
        <w:tc>
          <w:tcPr>
            <w:tcW w:w="7360" w:type="dxa"/>
            <w:tcMar>
              <w:top w:w="0" w:type="dxa"/>
              <w:left w:w="0" w:type="dxa"/>
              <w:bottom w:w="0" w:type="dxa"/>
              <w:right w:w="0" w:type="dxa"/>
            </w:tcMar>
          </w:tcPr>
          <w:p w14:paraId="28E6AE00" w14:textId="77777777" w:rsidR="0056219E" w:rsidRPr="0056219E" w:rsidRDefault="0056219E" w:rsidP="00500FFA">
            <w:pPr>
              <w:suppressLineNumbers/>
              <w:suppressAutoHyphens/>
              <w:autoSpaceDN w:val="0"/>
              <w:spacing w:after="0"/>
              <w:ind w:left="132" w:right="140"/>
              <w:jc w:val="both"/>
              <w:textAlignment w:val="baseline"/>
              <w:rPr>
                <w:rFonts w:eastAsia="DejaVu Sans" w:cs="FreeSans"/>
                <w:color w:val="000000"/>
                <w:kern w:val="3"/>
                <w:lang w:eastAsia="zh-CN" w:bidi="hi-IN"/>
              </w:rPr>
            </w:pPr>
            <w:r w:rsidRPr="0056219E">
              <w:rPr>
                <w:rFonts w:eastAsia="DejaVu Sans" w:cs="FreeSans"/>
                <w:color w:val="000000"/>
                <w:kern w:val="3"/>
                <w:lang w:eastAsia="zh-CN" w:bidi="hi-IN"/>
              </w:rPr>
              <w:t>Le localisateur est un lien vers un site permettant de décrire plus finement la ressource mais pouvant également permettre le téléchargement ou l’accès aux données ressources.</w:t>
            </w:r>
          </w:p>
          <w:p w14:paraId="5F5B1EF4" w14:textId="77777777" w:rsidR="0056219E" w:rsidRPr="0056219E" w:rsidRDefault="0056219E" w:rsidP="00500FFA">
            <w:pPr>
              <w:suppressLineNumbers/>
              <w:suppressAutoHyphens/>
              <w:autoSpaceDN w:val="0"/>
              <w:spacing w:after="0"/>
              <w:ind w:left="132" w:right="140"/>
              <w:jc w:val="both"/>
              <w:textAlignment w:val="baseline"/>
              <w:rPr>
                <w:rFonts w:eastAsia="DejaVu Sans" w:cs="FreeSans"/>
                <w:color w:val="000000"/>
                <w:kern w:val="3"/>
                <w:lang w:eastAsia="zh-CN" w:bidi="hi-IN"/>
              </w:rPr>
            </w:pPr>
            <w:r w:rsidRPr="0056219E">
              <w:rPr>
                <w:rFonts w:eastAsia="DejaVu Sans" w:cs="FreeSans"/>
                <w:color w:val="000000"/>
                <w:kern w:val="3"/>
                <w:lang w:eastAsia="zh-CN" w:bidi="hi-IN"/>
              </w:rPr>
              <w:t>Le localisateur est de préférence une URL (</w:t>
            </w:r>
            <w:proofErr w:type="spellStart"/>
            <w:r w:rsidRPr="0056219E">
              <w:rPr>
                <w:rFonts w:eastAsia="DejaVu Sans" w:cs="FreeSans"/>
                <w:color w:val="000000"/>
                <w:kern w:val="3"/>
                <w:lang w:eastAsia="zh-CN" w:bidi="hi-IN"/>
              </w:rPr>
              <w:t>résolvable</w:t>
            </w:r>
            <w:proofErr w:type="spellEnd"/>
            <w:r w:rsidRPr="0056219E">
              <w:rPr>
                <w:rFonts w:eastAsia="DejaVu Sans" w:cs="FreeSans"/>
                <w:color w:val="000000"/>
                <w:kern w:val="3"/>
                <w:lang w:eastAsia="zh-CN" w:bidi="hi-IN"/>
              </w:rPr>
              <w:t>).</w:t>
            </w:r>
          </w:p>
          <w:p w14:paraId="4BCDE885" w14:textId="77777777" w:rsidR="0056219E" w:rsidRPr="0056219E" w:rsidRDefault="0056219E" w:rsidP="00500FFA">
            <w:pPr>
              <w:suppressLineNumbers/>
              <w:suppressAutoHyphens/>
              <w:autoSpaceDN w:val="0"/>
              <w:spacing w:after="0"/>
              <w:ind w:left="132" w:right="140"/>
              <w:jc w:val="both"/>
              <w:textAlignment w:val="baseline"/>
              <w:rPr>
                <w:rFonts w:eastAsia="DejaVu Sans" w:cs="FreeSans"/>
                <w:color w:val="000000"/>
                <w:kern w:val="3"/>
                <w:lang w:eastAsia="zh-CN" w:bidi="hi-IN"/>
              </w:rPr>
            </w:pPr>
            <w:r w:rsidRPr="0056219E">
              <w:rPr>
                <w:rFonts w:eastAsia="DejaVu Sans" w:cs="FreeSans"/>
                <w:color w:val="000000"/>
                <w:kern w:val="3"/>
                <w:lang w:eastAsia="zh-CN" w:bidi="hi-IN"/>
              </w:rPr>
              <w:t>Il peut y avoir plusieurs liens mais au moins un des liens doit être un accès public.</w:t>
            </w:r>
          </w:p>
        </w:tc>
      </w:tr>
      <w:tr w:rsidR="0056219E" w:rsidRPr="0056219E" w14:paraId="2173F7FF" w14:textId="77777777" w:rsidTr="0056219E">
        <w:trPr>
          <w:trHeight w:val="338"/>
        </w:trPr>
        <w:tc>
          <w:tcPr>
            <w:tcW w:w="2278" w:type="dxa"/>
            <w:tcMar>
              <w:top w:w="55" w:type="dxa"/>
              <w:left w:w="55" w:type="dxa"/>
              <w:bottom w:w="55" w:type="dxa"/>
              <w:right w:w="55" w:type="dxa"/>
            </w:tcMar>
          </w:tcPr>
          <w:p w14:paraId="5E674392" w14:textId="77777777" w:rsidR="0056219E" w:rsidRPr="0056219E" w:rsidRDefault="0056219E" w:rsidP="0056219E">
            <w:pPr>
              <w:suppressLineNumbers/>
              <w:suppressAutoHyphens/>
              <w:autoSpaceDN w:val="0"/>
              <w:spacing w:after="0"/>
              <w:ind w:left="87" w:right="96"/>
              <w:jc w:val="right"/>
              <w:textAlignment w:val="baseline"/>
              <w:rPr>
                <w:rFonts w:eastAsia="DejaVu Sans" w:cs="FreeSans"/>
                <w:color w:val="000000"/>
                <w:kern w:val="3"/>
                <w:lang w:eastAsia="zh-CN" w:bidi="hi-IN"/>
              </w:rPr>
            </w:pPr>
            <w:proofErr w:type="spellStart"/>
            <w:r w:rsidRPr="0056219E">
              <w:rPr>
                <w:rFonts w:eastAsia="DejaVu Sans" w:cs="FreeSans"/>
                <w:color w:val="000000"/>
                <w:kern w:val="3"/>
                <w:lang w:eastAsia="zh-CN" w:bidi="hi-IN"/>
              </w:rPr>
              <w:t>Xpath</w:t>
            </w:r>
            <w:proofErr w:type="spellEnd"/>
            <w:r w:rsidRPr="0056219E">
              <w:rPr>
                <w:rFonts w:eastAsia="DejaVu Sans" w:cs="FreeSans"/>
                <w:color w:val="000000"/>
                <w:kern w:val="3"/>
                <w:lang w:eastAsia="zh-CN" w:bidi="hi-IN"/>
              </w:rPr>
              <w:t xml:space="preserve"> ISO 19115</w:t>
            </w:r>
          </w:p>
        </w:tc>
        <w:tc>
          <w:tcPr>
            <w:tcW w:w="7360" w:type="dxa"/>
            <w:tcMar>
              <w:top w:w="0" w:type="dxa"/>
              <w:left w:w="0" w:type="dxa"/>
              <w:bottom w:w="0" w:type="dxa"/>
              <w:right w:w="0" w:type="dxa"/>
            </w:tcMar>
          </w:tcPr>
          <w:p w14:paraId="24C15A45" w14:textId="77777777" w:rsidR="0056219E" w:rsidRPr="0056219E" w:rsidRDefault="0056219E" w:rsidP="00500FFA">
            <w:pPr>
              <w:suppressLineNumbers/>
              <w:suppressAutoHyphens/>
              <w:autoSpaceDN w:val="0"/>
              <w:spacing w:after="0"/>
              <w:ind w:left="132" w:right="140"/>
              <w:jc w:val="both"/>
              <w:textAlignment w:val="baseline"/>
              <w:rPr>
                <w:rFonts w:eastAsia="DejaVu Sans" w:cs="FreeSans"/>
                <w:color w:val="000000"/>
                <w:kern w:val="3"/>
                <w:lang w:eastAsia="zh-CN" w:bidi="hi-IN"/>
              </w:rPr>
            </w:pPr>
            <w:proofErr w:type="spellStart"/>
            <w:r w:rsidRPr="0056219E">
              <w:rPr>
                <w:rFonts w:eastAsia="DejaVu Sans" w:cs="FreeSans"/>
                <w:color w:val="000000"/>
                <w:kern w:val="3"/>
                <w:lang w:eastAsia="zh-CN" w:bidi="hi-IN"/>
              </w:rPr>
              <w:t>transferOptions</w:t>
            </w:r>
            <w:proofErr w:type="spellEnd"/>
            <w:r w:rsidRPr="0056219E">
              <w:rPr>
                <w:rFonts w:eastAsia="DejaVu Sans" w:cs="FreeSans"/>
                <w:color w:val="000000"/>
                <w:kern w:val="3"/>
                <w:lang w:eastAsia="zh-CN" w:bidi="hi-IN"/>
              </w:rPr>
              <w:t>/*/</w:t>
            </w:r>
            <w:proofErr w:type="spellStart"/>
            <w:r w:rsidRPr="0056219E">
              <w:rPr>
                <w:rFonts w:eastAsia="DejaVu Sans" w:cs="FreeSans"/>
                <w:color w:val="000000"/>
                <w:kern w:val="3"/>
                <w:lang w:eastAsia="zh-CN" w:bidi="hi-IN"/>
              </w:rPr>
              <w:t>onLine</w:t>
            </w:r>
            <w:proofErr w:type="spellEnd"/>
            <w:r w:rsidRPr="0056219E">
              <w:rPr>
                <w:rFonts w:eastAsia="DejaVu Sans" w:cs="FreeSans"/>
                <w:color w:val="000000"/>
                <w:kern w:val="3"/>
                <w:lang w:eastAsia="zh-CN" w:bidi="hi-IN"/>
              </w:rPr>
              <w:t>/*/linkage/URL</w:t>
            </w:r>
          </w:p>
        </w:tc>
      </w:tr>
      <w:tr w:rsidR="0056219E" w:rsidRPr="0056219E" w14:paraId="6F2AC10C" w14:textId="77777777" w:rsidTr="0056219E">
        <w:trPr>
          <w:trHeight w:val="462"/>
        </w:trPr>
        <w:tc>
          <w:tcPr>
            <w:tcW w:w="2278" w:type="dxa"/>
            <w:tcMar>
              <w:top w:w="55" w:type="dxa"/>
              <w:left w:w="55" w:type="dxa"/>
              <w:bottom w:w="55" w:type="dxa"/>
              <w:right w:w="55" w:type="dxa"/>
            </w:tcMar>
          </w:tcPr>
          <w:p w14:paraId="0470E4C7" w14:textId="77777777" w:rsidR="0056219E" w:rsidRPr="0056219E" w:rsidRDefault="0056219E" w:rsidP="0056219E">
            <w:pPr>
              <w:suppressLineNumbers/>
              <w:suppressAutoHyphens/>
              <w:autoSpaceDN w:val="0"/>
              <w:spacing w:after="0"/>
              <w:ind w:left="87" w:right="96"/>
              <w:jc w:val="right"/>
              <w:textAlignment w:val="baseline"/>
              <w:rPr>
                <w:rFonts w:eastAsia="DejaVu Sans" w:cs="FreeSans"/>
                <w:color w:val="000000"/>
                <w:kern w:val="3"/>
                <w:lang w:eastAsia="zh-CN" w:bidi="hi-IN"/>
              </w:rPr>
            </w:pPr>
            <w:r w:rsidRPr="0056219E">
              <w:rPr>
                <w:rFonts w:eastAsia="DejaVu Sans" w:cs="FreeSans"/>
                <w:color w:val="000000"/>
                <w:kern w:val="3"/>
                <w:lang w:eastAsia="zh-CN" w:bidi="hi-IN"/>
              </w:rPr>
              <w:t>Exemple de localisateur décrivant la ressource</w:t>
            </w:r>
          </w:p>
        </w:tc>
        <w:tc>
          <w:tcPr>
            <w:tcW w:w="7360" w:type="dxa"/>
            <w:tcMar>
              <w:top w:w="0" w:type="dxa"/>
              <w:left w:w="0" w:type="dxa"/>
              <w:bottom w:w="0" w:type="dxa"/>
              <w:right w:w="0" w:type="dxa"/>
            </w:tcMar>
          </w:tcPr>
          <w:p w14:paraId="2D62BDFE" w14:textId="7CDA5334" w:rsidR="00F41F95" w:rsidRPr="00F41F95" w:rsidRDefault="00F41F95" w:rsidP="00F41F95">
            <w:pPr>
              <w:rPr>
                <w:lang w:eastAsia="zh-CN" w:bidi="hi-IN"/>
              </w:rPr>
            </w:pPr>
            <w:r>
              <w:rPr>
                <w:lang w:eastAsia="zh-CN" w:bidi="hi-IN"/>
              </w:rPr>
              <w:t xml:space="preserve"> </w:t>
            </w:r>
            <w:r w:rsidRPr="00F41F95">
              <w:rPr>
                <w:lang w:eastAsia="zh-CN" w:bidi="hi-IN"/>
              </w:rPr>
              <w:t>http://cnig.gouv.fr/les-standards-cnig-a18959.html</w:t>
            </w:r>
          </w:p>
          <w:p w14:paraId="782E477B" w14:textId="4F834084" w:rsidR="0056219E" w:rsidRPr="0056219E" w:rsidRDefault="0056219E" w:rsidP="00F41F95">
            <w:pPr>
              <w:pStyle w:val="Citation"/>
              <w:ind w:left="132" w:right="140"/>
              <w:jc w:val="both"/>
              <w:rPr>
                <w:lang w:eastAsia="zh-CN" w:bidi="hi-IN"/>
              </w:rPr>
            </w:pPr>
            <w:r w:rsidRPr="00F41F95">
              <w:rPr>
                <w:lang w:eastAsia="zh-CN" w:bidi="hi-IN"/>
              </w:rPr>
              <w:t xml:space="preserve">(page du site du CNIG contenant le lien vers le standard </w:t>
            </w:r>
            <w:r w:rsidR="00F41F95">
              <w:rPr>
                <w:lang w:eastAsia="zh-CN" w:bidi="hi-IN"/>
              </w:rPr>
              <w:t xml:space="preserve"> Paysage)  </w:t>
            </w:r>
          </w:p>
        </w:tc>
      </w:tr>
      <w:tr w:rsidR="0056219E" w:rsidRPr="0056219E" w14:paraId="0E25609A" w14:textId="77777777" w:rsidTr="0056219E">
        <w:tc>
          <w:tcPr>
            <w:tcW w:w="2278" w:type="dxa"/>
            <w:tcMar>
              <w:top w:w="55" w:type="dxa"/>
              <w:left w:w="55" w:type="dxa"/>
              <w:bottom w:w="55" w:type="dxa"/>
              <w:right w:w="55" w:type="dxa"/>
            </w:tcMar>
          </w:tcPr>
          <w:p w14:paraId="4445FAEF" w14:textId="77777777" w:rsidR="0056219E" w:rsidRPr="0056219E" w:rsidRDefault="0056219E" w:rsidP="0056219E">
            <w:pPr>
              <w:suppressLineNumbers/>
              <w:suppressAutoHyphens/>
              <w:autoSpaceDN w:val="0"/>
              <w:spacing w:after="0"/>
              <w:ind w:left="87" w:right="96"/>
              <w:jc w:val="right"/>
              <w:textAlignment w:val="baseline"/>
              <w:rPr>
                <w:rFonts w:eastAsia="DejaVu Sans" w:cs="FreeSans"/>
                <w:color w:val="000000"/>
                <w:kern w:val="3"/>
                <w:lang w:eastAsia="zh-CN" w:bidi="hi-IN"/>
              </w:rPr>
            </w:pPr>
            <w:r w:rsidRPr="0056219E">
              <w:rPr>
                <w:rFonts w:eastAsia="DejaVu Sans" w:cs="FreeSans"/>
                <w:color w:val="000000"/>
                <w:kern w:val="3"/>
                <w:lang w:eastAsia="zh-CN" w:bidi="hi-IN"/>
              </w:rPr>
              <w:t>Exemples de service de téléchargement</w:t>
            </w:r>
          </w:p>
        </w:tc>
        <w:tc>
          <w:tcPr>
            <w:tcW w:w="7360" w:type="dxa"/>
            <w:tcMar>
              <w:top w:w="0" w:type="dxa"/>
              <w:left w:w="0" w:type="dxa"/>
              <w:bottom w:w="0" w:type="dxa"/>
              <w:right w:w="0" w:type="dxa"/>
            </w:tcMar>
          </w:tcPr>
          <w:p w14:paraId="1FE2DD96" w14:textId="77777777" w:rsidR="0056219E" w:rsidRPr="0056219E" w:rsidRDefault="0056219E" w:rsidP="00500FFA">
            <w:pPr>
              <w:suppressLineNumbers/>
              <w:suppressAutoHyphens/>
              <w:autoSpaceDN w:val="0"/>
              <w:spacing w:after="0"/>
              <w:ind w:left="132" w:right="140"/>
              <w:jc w:val="both"/>
              <w:textAlignment w:val="baseline"/>
              <w:rPr>
                <w:rFonts w:eastAsia="DejaVu Sans" w:cs="FreeSans"/>
                <w:color w:val="800000"/>
                <w:kern w:val="3"/>
                <w:lang w:eastAsia="zh-CN" w:bidi="hi-IN"/>
              </w:rPr>
            </w:pPr>
          </w:p>
        </w:tc>
      </w:tr>
      <w:tr w:rsidR="0056219E" w:rsidRPr="0056219E" w14:paraId="3FE9F5FE" w14:textId="77777777" w:rsidTr="0056219E">
        <w:tc>
          <w:tcPr>
            <w:tcW w:w="2278" w:type="dxa"/>
            <w:tcMar>
              <w:top w:w="55" w:type="dxa"/>
              <w:left w:w="55" w:type="dxa"/>
              <w:bottom w:w="55" w:type="dxa"/>
              <w:right w:w="55" w:type="dxa"/>
            </w:tcMar>
          </w:tcPr>
          <w:p w14:paraId="02BEF1B5" w14:textId="77777777" w:rsidR="0056219E" w:rsidRPr="0056219E" w:rsidRDefault="0056219E" w:rsidP="0056219E">
            <w:pPr>
              <w:suppressLineNumbers/>
              <w:suppressAutoHyphens/>
              <w:autoSpaceDN w:val="0"/>
              <w:spacing w:after="0"/>
              <w:ind w:left="87" w:right="96"/>
              <w:jc w:val="right"/>
              <w:textAlignment w:val="baseline"/>
              <w:rPr>
                <w:rFonts w:eastAsia="DejaVu Sans" w:cs="FreeSans"/>
                <w:color w:val="000000"/>
                <w:kern w:val="3"/>
                <w:lang w:eastAsia="zh-CN" w:bidi="hi-IN"/>
              </w:rPr>
            </w:pPr>
            <w:r w:rsidRPr="0056219E">
              <w:rPr>
                <w:rFonts w:eastAsia="DejaVu Sans" w:cs="FreeSans"/>
                <w:color w:val="000000"/>
                <w:kern w:val="3"/>
                <w:lang w:eastAsia="zh-CN" w:bidi="hi-IN"/>
              </w:rPr>
              <w:t>Exemple de service de visualisation</w:t>
            </w:r>
          </w:p>
        </w:tc>
        <w:tc>
          <w:tcPr>
            <w:tcW w:w="7360" w:type="dxa"/>
            <w:tcMar>
              <w:top w:w="0" w:type="dxa"/>
              <w:left w:w="0" w:type="dxa"/>
              <w:bottom w:w="0" w:type="dxa"/>
              <w:right w:w="0" w:type="dxa"/>
            </w:tcMar>
          </w:tcPr>
          <w:p w14:paraId="27357532" w14:textId="77777777" w:rsidR="0056219E" w:rsidRPr="0056219E" w:rsidRDefault="0056219E" w:rsidP="00500FFA">
            <w:pPr>
              <w:suppressLineNumbers/>
              <w:suppressAutoHyphens/>
              <w:autoSpaceDN w:val="0"/>
              <w:spacing w:after="0"/>
              <w:ind w:left="132" w:right="140"/>
              <w:jc w:val="both"/>
              <w:textAlignment w:val="baseline"/>
              <w:rPr>
                <w:rFonts w:eastAsia="DejaVu Sans" w:cs="FreeSans"/>
                <w:color w:val="800000"/>
                <w:kern w:val="3"/>
                <w:lang w:eastAsia="zh-CN" w:bidi="hi-IN"/>
              </w:rPr>
            </w:pPr>
          </w:p>
        </w:tc>
      </w:tr>
    </w:tbl>
    <w:p w14:paraId="07F023C8" w14:textId="77777777" w:rsidR="0056219E" w:rsidRDefault="0056219E" w:rsidP="006240E5"/>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8"/>
        <w:gridCol w:w="7360"/>
      </w:tblGrid>
      <w:tr w:rsidR="0056219E" w:rsidRPr="0056219E" w14:paraId="32403940" w14:textId="77777777" w:rsidTr="0056219E">
        <w:trPr>
          <w:trHeight w:val="281"/>
        </w:trPr>
        <w:tc>
          <w:tcPr>
            <w:tcW w:w="2278" w:type="dxa"/>
            <w:tcMar>
              <w:top w:w="55" w:type="dxa"/>
              <w:left w:w="55" w:type="dxa"/>
              <w:bottom w:w="55" w:type="dxa"/>
              <w:right w:w="55" w:type="dxa"/>
            </w:tcMar>
          </w:tcPr>
          <w:p w14:paraId="4D48CB05" w14:textId="77777777" w:rsidR="0056219E" w:rsidRPr="0056219E" w:rsidRDefault="0056219E" w:rsidP="0056219E">
            <w:pPr>
              <w:keepNext/>
              <w:widowControl w:val="0"/>
              <w:suppressLineNumbers/>
              <w:suppressAutoHyphens/>
              <w:autoSpaceDN w:val="0"/>
              <w:spacing w:after="0"/>
              <w:ind w:left="87" w:right="96"/>
              <w:jc w:val="right"/>
              <w:textAlignment w:val="baseline"/>
              <w:outlineLvl w:val="3"/>
              <w:rPr>
                <w:rFonts w:eastAsia="SimSun" w:cs="Mangal"/>
                <w:b/>
                <w:i/>
                <w:color w:val="355E00"/>
                <w:kern w:val="3"/>
                <w:lang w:eastAsia="zh-CN" w:bidi="hi-IN"/>
              </w:rPr>
            </w:pPr>
            <w:r w:rsidRPr="0056219E">
              <w:rPr>
                <w:rFonts w:eastAsia="SimSun" w:cs="Mangal"/>
                <w:b/>
                <w:i/>
                <w:color w:val="355E00"/>
                <w:kern w:val="3"/>
                <w:lang w:eastAsia="zh-CN" w:bidi="hi-IN"/>
              </w:rPr>
              <w:t>Identificateur de ressource unique IRU</w:t>
            </w:r>
          </w:p>
          <w:p w14:paraId="63370EAC" w14:textId="77777777" w:rsidR="0056219E" w:rsidRPr="0056219E" w:rsidRDefault="0056219E" w:rsidP="0056219E">
            <w:pPr>
              <w:suppressLineNumbers/>
              <w:suppressAutoHyphens/>
              <w:autoSpaceDN w:val="0"/>
              <w:spacing w:after="0"/>
              <w:ind w:left="87" w:right="96"/>
              <w:jc w:val="right"/>
              <w:textAlignment w:val="baseline"/>
              <w:rPr>
                <w:rFonts w:eastAsia="DejaVu Sans" w:cs="FreeSans"/>
                <w:color w:val="000000"/>
                <w:kern w:val="3"/>
                <w:lang w:eastAsia="zh-CN" w:bidi="hi-IN"/>
              </w:rPr>
            </w:pPr>
            <w:r w:rsidRPr="0056219E">
              <w:rPr>
                <w:rFonts w:eastAsia="DejaVu Sans" w:cs="FreeSans"/>
                <w:color w:val="000000"/>
                <w:kern w:val="3"/>
                <w:lang w:eastAsia="zh-CN" w:bidi="hi-IN"/>
              </w:rPr>
              <w:t>(obligatoire)</w:t>
            </w:r>
          </w:p>
        </w:tc>
        <w:tc>
          <w:tcPr>
            <w:tcW w:w="7360" w:type="dxa"/>
            <w:tcMar>
              <w:top w:w="0" w:type="dxa"/>
              <w:left w:w="0" w:type="dxa"/>
              <w:bottom w:w="0" w:type="dxa"/>
              <w:right w:w="0" w:type="dxa"/>
            </w:tcMar>
          </w:tcPr>
          <w:p w14:paraId="4DCA0945" w14:textId="77777777" w:rsidR="0056219E" w:rsidRPr="0056219E" w:rsidRDefault="0056219E" w:rsidP="00500FFA">
            <w:pPr>
              <w:suppressLineNumbers/>
              <w:suppressAutoHyphens/>
              <w:autoSpaceDN w:val="0"/>
              <w:spacing w:after="0"/>
              <w:ind w:left="132" w:right="140"/>
              <w:jc w:val="both"/>
              <w:textAlignment w:val="baseline"/>
              <w:rPr>
                <w:rFonts w:eastAsia="DejaVu Sans" w:cs="FreeSans"/>
                <w:color w:val="000000"/>
                <w:kern w:val="3"/>
                <w:lang w:eastAsia="zh-CN" w:bidi="hi-IN"/>
              </w:rPr>
            </w:pPr>
            <w:r w:rsidRPr="0056219E">
              <w:rPr>
                <w:rFonts w:eastAsia="DejaVu Sans" w:cs="FreeSans"/>
                <w:color w:val="000000"/>
                <w:kern w:val="3"/>
                <w:lang w:eastAsia="zh-CN" w:bidi="hi-IN"/>
              </w:rPr>
              <w:t>L’identificateur de ressource unique identifie la ressource elle-même (série de données ou service)</w:t>
            </w:r>
          </w:p>
        </w:tc>
      </w:tr>
      <w:tr w:rsidR="0056219E" w:rsidRPr="0056219E" w14:paraId="017F78F4" w14:textId="77777777" w:rsidTr="0056219E">
        <w:trPr>
          <w:trHeight w:val="338"/>
        </w:trPr>
        <w:tc>
          <w:tcPr>
            <w:tcW w:w="2278" w:type="dxa"/>
            <w:tcMar>
              <w:top w:w="55" w:type="dxa"/>
              <w:left w:w="55" w:type="dxa"/>
              <w:bottom w:w="55" w:type="dxa"/>
              <w:right w:w="55" w:type="dxa"/>
            </w:tcMar>
          </w:tcPr>
          <w:p w14:paraId="7ADC816A" w14:textId="77777777" w:rsidR="0056219E" w:rsidRPr="0056219E" w:rsidRDefault="0056219E" w:rsidP="0056219E">
            <w:pPr>
              <w:suppressLineNumbers/>
              <w:suppressAutoHyphens/>
              <w:autoSpaceDN w:val="0"/>
              <w:spacing w:after="0"/>
              <w:ind w:left="87" w:right="96"/>
              <w:jc w:val="right"/>
              <w:textAlignment w:val="baseline"/>
              <w:rPr>
                <w:rFonts w:eastAsia="DejaVu Sans" w:cs="FreeSans"/>
                <w:color w:val="000000"/>
                <w:kern w:val="3"/>
                <w:lang w:eastAsia="zh-CN" w:bidi="hi-IN"/>
              </w:rPr>
            </w:pPr>
            <w:proofErr w:type="spellStart"/>
            <w:r w:rsidRPr="0056219E">
              <w:rPr>
                <w:rFonts w:eastAsia="DejaVu Sans" w:cs="FreeSans"/>
                <w:color w:val="000000"/>
                <w:kern w:val="3"/>
                <w:lang w:eastAsia="zh-CN" w:bidi="hi-IN"/>
              </w:rPr>
              <w:t>Xpath</w:t>
            </w:r>
            <w:proofErr w:type="spellEnd"/>
            <w:r w:rsidRPr="0056219E">
              <w:rPr>
                <w:rFonts w:eastAsia="DejaVu Sans" w:cs="FreeSans"/>
                <w:color w:val="000000"/>
                <w:kern w:val="3"/>
                <w:lang w:eastAsia="zh-CN" w:bidi="hi-IN"/>
              </w:rPr>
              <w:t xml:space="preserve"> ISO 19115</w:t>
            </w:r>
          </w:p>
        </w:tc>
        <w:tc>
          <w:tcPr>
            <w:tcW w:w="7360" w:type="dxa"/>
            <w:tcMar>
              <w:top w:w="0" w:type="dxa"/>
              <w:left w:w="0" w:type="dxa"/>
              <w:bottom w:w="0" w:type="dxa"/>
              <w:right w:w="0" w:type="dxa"/>
            </w:tcMar>
          </w:tcPr>
          <w:p w14:paraId="29FC36C3" w14:textId="77777777" w:rsidR="0056219E" w:rsidRPr="0056219E" w:rsidRDefault="0056219E" w:rsidP="00500FFA">
            <w:pPr>
              <w:suppressLineNumbers/>
              <w:suppressAutoHyphens/>
              <w:autoSpaceDN w:val="0"/>
              <w:spacing w:after="0"/>
              <w:ind w:left="132" w:right="140"/>
              <w:jc w:val="both"/>
              <w:textAlignment w:val="baseline"/>
              <w:rPr>
                <w:rFonts w:eastAsia="DejaVu Sans" w:cs="FreeSans"/>
                <w:color w:val="000000"/>
                <w:kern w:val="3"/>
                <w:lang w:eastAsia="zh-CN" w:bidi="hi-IN"/>
              </w:rPr>
            </w:pPr>
            <w:proofErr w:type="spellStart"/>
            <w:proofErr w:type="gramStart"/>
            <w:r w:rsidRPr="0056219E">
              <w:rPr>
                <w:rFonts w:eastAsia="DejaVu Sans" w:cs="FreeSans"/>
                <w:color w:val="000000"/>
                <w:kern w:val="3"/>
                <w:lang w:eastAsia="zh-CN" w:bidi="hi-IN"/>
              </w:rPr>
              <w:t>identificationInfo</w:t>
            </w:r>
            <w:proofErr w:type="spellEnd"/>
            <w:r w:rsidRPr="0056219E">
              <w:rPr>
                <w:rFonts w:eastAsia="DejaVu Sans" w:cs="FreeSans"/>
                <w:color w:val="000000"/>
                <w:kern w:val="3"/>
                <w:lang w:eastAsia="zh-CN" w:bidi="hi-IN"/>
              </w:rPr>
              <w:t>[</w:t>
            </w:r>
            <w:proofErr w:type="gramEnd"/>
            <w:r w:rsidRPr="0056219E">
              <w:rPr>
                <w:rFonts w:eastAsia="DejaVu Sans" w:cs="FreeSans"/>
                <w:color w:val="000000"/>
                <w:kern w:val="3"/>
                <w:lang w:eastAsia="zh-CN" w:bidi="hi-IN"/>
              </w:rPr>
              <w:t>1]/*/citation/*/identifier/*/code</w:t>
            </w:r>
          </w:p>
        </w:tc>
      </w:tr>
      <w:tr w:rsidR="0056219E" w:rsidRPr="0056219E" w14:paraId="27B1CC5D" w14:textId="77777777" w:rsidTr="0056219E">
        <w:trPr>
          <w:trHeight w:val="338"/>
        </w:trPr>
        <w:tc>
          <w:tcPr>
            <w:tcW w:w="2278" w:type="dxa"/>
            <w:tcMar>
              <w:top w:w="55" w:type="dxa"/>
              <w:left w:w="55" w:type="dxa"/>
              <w:bottom w:w="55" w:type="dxa"/>
              <w:right w:w="55" w:type="dxa"/>
            </w:tcMar>
          </w:tcPr>
          <w:p w14:paraId="6A0431EE" w14:textId="77777777" w:rsidR="0056219E" w:rsidRPr="0056219E" w:rsidRDefault="0056219E" w:rsidP="0056219E">
            <w:pPr>
              <w:suppressLineNumbers/>
              <w:suppressAutoHyphens/>
              <w:autoSpaceDN w:val="0"/>
              <w:spacing w:after="0"/>
              <w:ind w:left="87" w:right="96"/>
              <w:jc w:val="right"/>
              <w:textAlignment w:val="baseline"/>
              <w:rPr>
                <w:rFonts w:eastAsia="DejaVu Sans" w:cs="FreeSans"/>
                <w:color w:val="000000"/>
                <w:kern w:val="3"/>
                <w:lang w:eastAsia="zh-CN" w:bidi="hi-IN"/>
              </w:rPr>
            </w:pPr>
            <w:r w:rsidRPr="0056219E">
              <w:rPr>
                <w:rFonts w:eastAsia="DejaVu Sans" w:cs="FreeSans"/>
                <w:color w:val="000000"/>
                <w:kern w:val="3"/>
                <w:lang w:eastAsia="zh-CN" w:bidi="hi-IN"/>
              </w:rPr>
              <w:t>Exigence</w:t>
            </w:r>
          </w:p>
        </w:tc>
        <w:tc>
          <w:tcPr>
            <w:tcW w:w="7360" w:type="dxa"/>
            <w:tcMar>
              <w:top w:w="0" w:type="dxa"/>
              <w:left w:w="0" w:type="dxa"/>
              <w:bottom w:w="0" w:type="dxa"/>
              <w:right w:w="0" w:type="dxa"/>
            </w:tcMar>
          </w:tcPr>
          <w:p w14:paraId="2B44157E" w14:textId="77777777" w:rsidR="0056219E" w:rsidRPr="0056219E" w:rsidRDefault="0056219E" w:rsidP="00500FFA">
            <w:pPr>
              <w:suppressLineNumbers/>
              <w:suppressAutoHyphens/>
              <w:autoSpaceDN w:val="0"/>
              <w:spacing w:after="0"/>
              <w:ind w:left="132" w:right="140"/>
              <w:jc w:val="both"/>
              <w:textAlignment w:val="baseline"/>
              <w:rPr>
                <w:rFonts w:eastAsia="DejaVu Sans" w:cs="FreeSans"/>
                <w:color w:val="000000"/>
                <w:kern w:val="3"/>
                <w:lang w:eastAsia="zh-CN" w:bidi="hi-IN"/>
              </w:rPr>
            </w:pPr>
            <w:r w:rsidRPr="0056219E">
              <w:rPr>
                <w:rFonts w:eastAsia="DejaVu Sans" w:cs="FreeSans"/>
                <w:color w:val="000000"/>
                <w:kern w:val="3"/>
                <w:lang w:eastAsia="zh-CN" w:bidi="hi-IN"/>
              </w:rPr>
              <w:t>L'IRU doit être conforme aux guides CNIG relatifs à la saisie des éléments de métadonnées INSPIRE :</w:t>
            </w:r>
          </w:p>
          <w:p w14:paraId="2DF69D48" w14:textId="77777777" w:rsidR="0056219E" w:rsidRPr="0056219E" w:rsidRDefault="0056219E" w:rsidP="00500FFA">
            <w:pPr>
              <w:suppressLineNumbers/>
              <w:suppressAutoHyphens/>
              <w:autoSpaceDN w:val="0"/>
              <w:spacing w:after="0"/>
              <w:ind w:left="132" w:right="140"/>
              <w:textAlignment w:val="baseline"/>
              <w:rPr>
                <w:rFonts w:eastAsia="DejaVu Sans" w:cs="FreeSans"/>
                <w:color w:val="000000"/>
                <w:kern w:val="3"/>
                <w:lang w:eastAsia="zh-CN" w:bidi="hi-IN"/>
              </w:rPr>
            </w:pPr>
            <w:r w:rsidRPr="0056219E">
              <w:rPr>
                <w:rFonts w:eastAsia="DejaVu Sans" w:cs="FreeSans"/>
                <w:color w:val="000000"/>
                <w:kern w:val="3"/>
                <w:lang w:eastAsia="zh-CN" w:bidi="hi-IN"/>
              </w:rPr>
              <w:t>- « </w:t>
            </w:r>
            <w:hyperlink r:id="rId29" w:history="1">
              <w:r w:rsidRPr="0056219E">
                <w:rPr>
                  <w:rFonts w:eastAsia="DejaVu Sans" w:cs="FreeSans"/>
                  <w:color w:val="000000"/>
                  <w:kern w:val="3"/>
                  <w:lang w:eastAsia="zh-CN" w:bidi="hi-IN"/>
                </w:rPr>
                <w:t>Guide de saisie des éléments de métadonnées INSPIRE</w:t>
              </w:r>
            </w:hyperlink>
            <w:r w:rsidRPr="0056219E">
              <w:rPr>
                <w:rFonts w:eastAsia="DejaVu Sans" w:cs="FreeSans"/>
                <w:color w:val="000000"/>
                <w:kern w:val="3"/>
                <w:lang w:eastAsia="zh-CN" w:bidi="hi-IN"/>
              </w:rPr>
              <w:t> »</w:t>
            </w:r>
          </w:p>
          <w:p w14:paraId="4E98E7F9" w14:textId="77777777" w:rsidR="0056219E" w:rsidRPr="0056219E" w:rsidRDefault="0056219E" w:rsidP="00500FFA">
            <w:pPr>
              <w:suppressLineNumbers/>
              <w:suppressAutoHyphens/>
              <w:autoSpaceDN w:val="0"/>
              <w:spacing w:after="0"/>
              <w:ind w:left="132" w:right="140"/>
              <w:textAlignment w:val="baseline"/>
              <w:rPr>
                <w:rFonts w:ascii="Liberation Sans" w:eastAsia="DejaVu Sans" w:hAnsi="Liberation Sans" w:cs="FreeSans"/>
                <w:color w:val="000000"/>
                <w:kern w:val="3"/>
                <w:sz w:val="16"/>
                <w:szCs w:val="16"/>
                <w:lang w:eastAsia="zh-CN" w:bidi="hi-IN"/>
              </w:rPr>
            </w:pPr>
            <w:r w:rsidRPr="0056219E">
              <w:rPr>
                <w:rFonts w:eastAsia="DejaVu Sans" w:cs="FreeSans"/>
                <w:color w:val="000000"/>
                <w:kern w:val="3"/>
                <w:lang w:eastAsia="zh-CN" w:bidi="hi-IN"/>
              </w:rPr>
              <w:t>- « </w:t>
            </w:r>
            <w:hyperlink r:id="rId30" w:history="1">
              <w:r w:rsidRPr="0056219E">
                <w:rPr>
                  <w:rFonts w:eastAsia="DejaVu Sans" w:cs="FreeSans"/>
                  <w:color w:val="000000"/>
                  <w:kern w:val="3"/>
                  <w:lang w:eastAsia="zh-CN" w:bidi="hi-IN"/>
                </w:rPr>
                <w:t>Guide Identificateurs de Ressource Uniques</w:t>
              </w:r>
            </w:hyperlink>
            <w:r w:rsidRPr="0056219E">
              <w:rPr>
                <w:rFonts w:eastAsia="DejaVu Sans" w:cs="FreeSans"/>
                <w:color w:val="000000"/>
                <w:kern w:val="3"/>
                <w:lang w:eastAsia="zh-CN" w:bidi="hi-IN"/>
              </w:rPr>
              <w:t> »</w:t>
            </w:r>
          </w:p>
        </w:tc>
      </w:tr>
      <w:tr w:rsidR="0056219E" w:rsidRPr="0056219E" w14:paraId="06DAF622" w14:textId="77777777" w:rsidTr="0056219E">
        <w:tc>
          <w:tcPr>
            <w:tcW w:w="2278" w:type="dxa"/>
            <w:tcMar>
              <w:top w:w="55" w:type="dxa"/>
              <w:left w:w="55" w:type="dxa"/>
              <w:bottom w:w="55" w:type="dxa"/>
              <w:right w:w="55" w:type="dxa"/>
            </w:tcMar>
          </w:tcPr>
          <w:p w14:paraId="41DE3191" w14:textId="77777777" w:rsidR="0056219E" w:rsidRPr="0056219E" w:rsidRDefault="0056219E" w:rsidP="0056219E">
            <w:pPr>
              <w:suppressLineNumbers/>
              <w:suppressAutoHyphens/>
              <w:autoSpaceDN w:val="0"/>
              <w:spacing w:after="0"/>
              <w:ind w:left="87" w:right="96"/>
              <w:jc w:val="right"/>
              <w:textAlignment w:val="baseline"/>
              <w:rPr>
                <w:rFonts w:eastAsia="DejaVu Sans" w:cs="FreeSans"/>
                <w:color w:val="000000"/>
                <w:kern w:val="3"/>
                <w:lang w:eastAsia="zh-CN" w:bidi="hi-IN"/>
              </w:rPr>
            </w:pPr>
            <w:r w:rsidRPr="0056219E">
              <w:rPr>
                <w:rFonts w:eastAsia="DejaVu Sans" w:cs="FreeSans"/>
                <w:color w:val="000000"/>
                <w:kern w:val="3"/>
                <w:lang w:eastAsia="zh-CN" w:bidi="hi-IN"/>
              </w:rPr>
              <w:t>Remarque</w:t>
            </w:r>
          </w:p>
        </w:tc>
        <w:tc>
          <w:tcPr>
            <w:tcW w:w="7360" w:type="dxa"/>
            <w:tcMar>
              <w:top w:w="0" w:type="dxa"/>
              <w:left w:w="0" w:type="dxa"/>
              <w:bottom w:w="0" w:type="dxa"/>
              <w:right w:w="0" w:type="dxa"/>
            </w:tcMar>
          </w:tcPr>
          <w:p w14:paraId="4441AF2F" w14:textId="77777777" w:rsidR="0056219E" w:rsidRPr="0056219E" w:rsidRDefault="0056219E" w:rsidP="00500FFA">
            <w:pPr>
              <w:suppressLineNumbers/>
              <w:suppressAutoHyphens/>
              <w:autoSpaceDN w:val="0"/>
              <w:spacing w:after="0"/>
              <w:ind w:left="132" w:right="140"/>
              <w:jc w:val="both"/>
              <w:textAlignment w:val="baseline"/>
              <w:rPr>
                <w:rFonts w:eastAsia="DejaVu Sans" w:cs="FreeSans"/>
                <w:color w:val="000000"/>
                <w:kern w:val="3"/>
                <w:lang w:eastAsia="zh-CN" w:bidi="hi-IN"/>
              </w:rPr>
            </w:pPr>
            <w:r w:rsidRPr="0056219E">
              <w:rPr>
                <w:rFonts w:eastAsia="DejaVu Sans" w:cs="FreeSans"/>
                <w:color w:val="000000"/>
                <w:kern w:val="3"/>
                <w:lang w:eastAsia="zh-CN" w:bidi="hi-IN"/>
              </w:rPr>
              <w:t>Le champ IRU est "répétable" : il est possible de renseigner plusieurs IRU dans une fiche de métadonnées.</w:t>
            </w:r>
          </w:p>
        </w:tc>
      </w:tr>
    </w:tbl>
    <w:p w14:paraId="4BDB5498" w14:textId="77777777" w:rsidR="0056219E" w:rsidRDefault="0056219E" w:rsidP="006240E5"/>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8"/>
        <w:gridCol w:w="7360"/>
      </w:tblGrid>
      <w:tr w:rsidR="0056219E" w:rsidRPr="0056219E" w14:paraId="66D82532" w14:textId="77777777" w:rsidTr="07216A4D">
        <w:trPr>
          <w:trHeight w:val="394"/>
        </w:trPr>
        <w:tc>
          <w:tcPr>
            <w:tcW w:w="2278" w:type="dxa"/>
            <w:tcMar>
              <w:top w:w="55" w:type="dxa"/>
              <w:left w:w="55" w:type="dxa"/>
              <w:bottom w:w="55" w:type="dxa"/>
              <w:right w:w="55" w:type="dxa"/>
            </w:tcMar>
          </w:tcPr>
          <w:p w14:paraId="7221A6D1" w14:textId="77777777" w:rsidR="0056219E" w:rsidRPr="0056219E" w:rsidRDefault="0056219E" w:rsidP="0056219E">
            <w:pPr>
              <w:keepNext/>
              <w:widowControl w:val="0"/>
              <w:suppressLineNumbers/>
              <w:suppressAutoHyphens/>
              <w:autoSpaceDN w:val="0"/>
              <w:spacing w:after="0"/>
              <w:ind w:left="87" w:right="96"/>
              <w:jc w:val="right"/>
              <w:textAlignment w:val="baseline"/>
              <w:outlineLvl w:val="3"/>
              <w:rPr>
                <w:rFonts w:eastAsia="SimSun" w:cs="Mangal"/>
                <w:b/>
                <w:i/>
                <w:color w:val="355E00"/>
                <w:kern w:val="3"/>
                <w:lang w:eastAsia="zh-CN" w:bidi="hi-IN"/>
              </w:rPr>
            </w:pPr>
            <w:proofErr w:type="spellStart"/>
            <w:r w:rsidRPr="0056219E">
              <w:rPr>
                <w:rFonts w:eastAsia="SimSun" w:cs="Mangal"/>
                <w:b/>
                <w:i/>
                <w:color w:val="355E00"/>
                <w:kern w:val="3"/>
                <w:lang w:eastAsia="zh-CN" w:bidi="hi-IN"/>
              </w:rPr>
              <w:t>FileIdentifier</w:t>
            </w:r>
            <w:proofErr w:type="spellEnd"/>
          </w:p>
          <w:p w14:paraId="16FEC772" w14:textId="77777777" w:rsidR="0056219E" w:rsidRPr="0056219E" w:rsidRDefault="0056219E" w:rsidP="0056219E">
            <w:pPr>
              <w:suppressLineNumbers/>
              <w:suppressAutoHyphens/>
              <w:autoSpaceDN w:val="0"/>
              <w:spacing w:after="0"/>
              <w:ind w:left="87" w:right="96"/>
              <w:jc w:val="right"/>
              <w:textAlignment w:val="baseline"/>
              <w:rPr>
                <w:rFonts w:eastAsia="DejaVu Sans" w:cs="FreeSans"/>
                <w:color w:val="000000"/>
                <w:kern w:val="3"/>
                <w:lang w:eastAsia="zh-CN" w:bidi="hi-IN"/>
              </w:rPr>
            </w:pPr>
            <w:r w:rsidRPr="0056219E">
              <w:rPr>
                <w:rFonts w:eastAsia="DejaVu Sans" w:cs="FreeSans"/>
                <w:color w:val="000000"/>
                <w:kern w:val="3"/>
                <w:lang w:eastAsia="zh-CN" w:bidi="hi-IN"/>
              </w:rPr>
              <w:t>(recommandé)</w:t>
            </w:r>
          </w:p>
        </w:tc>
        <w:tc>
          <w:tcPr>
            <w:tcW w:w="7360" w:type="dxa"/>
            <w:tcMar>
              <w:top w:w="0" w:type="dxa"/>
              <w:left w:w="0" w:type="dxa"/>
              <w:bottom w:w="0" w:type="dxa"/>
              <w:right w:w="0" w:type="dxa"/>
            </w:tcMar>
          </w:tcPr>
          <w:p w14:paraId="7C61AA1A" w14:textId="77777777" w:rsidR="0056219E" w:rsidRPr="0056219E" w:rsidRDefault="4C9575FE" w:rsidP="00500FFA">
            <w:pPr>
              <w:suppressLineNumbers/>
              <w:suppressAutoHyphens/>
              <w:autoSpaceDN w:val="0"/>
              <w:spacing w:after="0"/>
              <w:ind w:left="132" w:right="140"/>
              <w:jc w:val="both"/>
              <w:textAlignment w:val="baseline"/>
              <w:rPr>
                <w:rFonts w:eastAsia="DejaVu Sans" w:cs="FreeSans"/>
                <w:color w:val="000000"/>
                <w:kern w:val="3"/>
                <w:lang w:eastAsia="zh-CN" w:bidi="hi-IN"/>
              </w:rPr>
            </w:pPr>
            <w:r w:rsidRPr="0056219E">
              <w:rPr>
                <w:rFonts w:eastAsia="DejaVu Sans" w:cs="FreeSans"/>
                <w:color w:val="000000"/>
                <w:kern w:val="3"/>
                <w:lang w:eastAsia="zh-CN" w:bidi="hi-IN"/>
              </w:rPr>
              <w:t xml:space="preserve">Le champ </w:t>
            </w:r>
            <w:proofErr w:type="spellStart"/>
            <w:r w:rsidRPr="0056219E">
              <w:rPr>
                <w:rFonts w:eastAsia="DejaVu Sans" w:cs="FreeSans"/>
                <w:color w:val="000000"/>
                <w:kern w:val="3"/>
                <w:lang w:eastAsia="zh-CN" w:bidi="hi-IN"/>
              </w:rPr>
              <w:t>fileIdentifier</w:t>
            </w:r>
            <w:proofErr w:type="spellEnd"/>
            <w:r w:rsidRPr="0056219E">
              <w:rPr>
                <w:rFonts w:eastAsia="DejaVu Sans" w:cs="FreeSans"/>
                <w:color w:val="000000"/>
                <w:kern w:val="3"/>
                <w:lang w:eastAsia="zh-CN" w:bidi="hi-IN"/>
              </w:rPr>
              <w:t xml:space="preserve"> est utilisé par tous les catalogues de métadonnées (en particulier par le </w:t>
            </w:r>
            <w:proofErr w:type="spellStart"/>
            <w:r w:rsidRPr="0056219E">
              <w:rPr>
                <w:rFonts w:eastAsia="DejaVu Sans" w:cs="FreeSans"/>
                <w:color w:val="000000"/>
                <w:kern w:val="3"/>
                <w:lang w:eastAsia="zh-CN" w:bidi="hi-IN"/>
              </w:rPr>
              <w:t>Géocatalogue</w:t>
            </w:r>
            <w:proofErr w:type="spellEnd"/>
            <w:r w:rsidRPr="0056219E">
              <w:rPr>
                <w:rFonts w:eastAsia="DejaVu Sans" w:cs="FreeSans"/>
                <w:color w:val="000000"/>
                <w:kern w:val="3"/>
                <w:lang w:eastAsia="zh-CN" w:bidi="hi-IN"/>
              </w:rPr>
              <w:t xml:space="preserve">) comme identifiant de la fiche de métadonnées et est donc requis pour que la métadonnée soit déposée in fine sur le </w:t>
            </w:r>
            <w:proofErr w:type="spellStart"/>
            <w:r w:rsidRPr="0056219E">
              <w:rPr>
                <w:rFonts w:eastAsia="DejaVu Sans" w:cs="FreeSans"/>
                <w:color w:val="000000"/>
                <w:kern w:val="3"/>
                <w:lang w:eastAsia="zh-CN" w:bidi="hi-IN"/>
              </w:rPr>
              <w:t>Géocatalogue</w:t>
            </w:r>
            <w:proofErr w:type="spellEnd"/>
            <w:r w:rsidRPr="0056219E">
              <w:rPr>
                <w:rFonts w:eastAsia="DejaVu Sans" w:cs="FreeSans"/>
                <w:color w:val="000000"/>
                <w:kern w:val="3"/>
                <w:lang w:eastAsia="zh-CN" w:bidi="hi-IN"/>
              </w:rPr>
              <w:t>.</w:t>
            </w:r>
          </w:p>
          <w:p w14:paraId="73AA0A4B" w14:textId="77777777" w:rsidR="0056219E" w:rsidRPr="0056219E" w:rsidRDefault="0056219E" w:rsidP="00500FFA">
            <w:pPr>
              <w:suppressLineNumbers/>
              <w:suppressAutoHyphens/>
              <w:autoSpaceDN w:val="0"/>
              <w:spacing w:after="0"/>
              <w:ind w:left="132" w:right="140"/>
              <w:jc w:val="both"/>
              <w:textAlignment w:val="baseline"/>
              <w:rPr>
                <w:rFonts w:eastAsia="DejaVu Sans" w:cs="FreeSans"/>
                <w:color w:val="000000"/>
                <w:kern w:val="3"/>
                <w:lang w:eastAsia="zh-CN" w:bidi="hi-IN"/>
              </w:rPr>
            </w:pPr>
            <w:r w:rsidRPr="0056219E">
              <w:rPr>
                <w:rFonts w:eastAsia="DejaVu Sans" w:cs="FreeSans"/>
                <w:color w:val="000000"/>
                <w:kern w:val="3"/>
                <w:lang w:eastAsia="zh-CN" w:bidi="hi-IN"/>
              </w:rPr>
              <w:t>Il doit être unique quelque-soit l’outil utilisé pour produire la fiche de métadonnées et peut prendre l’une des deux formes suivantes</w:t>
            </w:r>
            <w:r w:rsidRPr="0056219E">
              <w:rPr>
                <w:rFonts w:ascii="Courier New" w:eastAsia="DejaVu Sans" w:hAnsi="Courier New" w:cs="Courier New"/>
                <w:color w:val="000000"/>
                <w:kern w:val="3"/>
                <w:lang w:eastAsia="zh-CN" w:bidi="hi-IN"/>
              </w:rPr>
              <w:t> </w:t>
            </w:r>
            <w:r w:rsidRPr="0056219E">
              <w:rPr>
                <w:rFonts w:eastAsia="DejaVu Sans" w:cs="FreeSans"/>
                <w:color w:val="000000"/>
                <w:kern w:val="3"/>
                <w:lang w:eastAsia="zh-CN" w:bidi="hi-IN"/>
              </w:rPr>
              <w:t>:</w:t>
            </w:r>
          </w:p>
          <w:p w14:paraId="2B08F2B3" w14:textId="77777777" w:rsidR="0056219E" w:rsidRPr="0056219E" w:rsidRDefault="0056219E" w:rsidP="00500FFA">
            <w:pPr>
              <w:suppressLineNumbers/>
              <w:suppressAutoHyphens/>
              <w:autoSpaceDN w:val="0"/>
              <w:spacing w:after="0"/>
              <w:ind w:left="132" w:right="140"/>
              <w:textAlignment w:val="baseline"/>
              <w:rPr>
                <w:rFonts w:eastAsia="DejaVu Sans" w:cs="FreeSans"/>
                <w:color w:val="000000"/>
                <w:kern w:val="3"/>
                <w:lang w:eastAsia="zh-CN" w:bidi="hi-IN"/>
              </w:rPr>
            </w:pPr>
            <w:r>
              <w:rPr>
                <w:rFonts w:eastAsia="DejaVu Sans" w:cs="FreeSans"/>
                <w:color w:val="000000"/>
                <w:kern w:val="3"/>
                <w:lang w:eastAsia="zh-CN" w:bidi="hi-IN"/>
              </w:rPr>
              <w:t xml:space="preserve">  </w:t>
            </w:r>
            <w:r w:rsidRPr="0056219E">
              <w:rPr>
                <w:rFonts w:eastAsia="DejaVu Sans" w:cs="FreeSans"/>
                <w:color w:val="000000"/>
                <w:kern w:val="3"/>
                <w:lang w:eastAsia="zh-CN" w:bidi="hi-IN"/>
              </w:rPr>
              <w:t>- identique aux règles de nommage du fichier de métadonnées (sans l’extension .</w:t>
            </w:r>
            <w:proofErr w:type="spellStart"/>
            <w:r w:rsidRPr="0056219E">
              <w:rPr>
                <w:rFonts w:eastAsia="DejaVu Sans" w:cs="FreeSans"/>
                <w:color w:val="000000"/>
                <w:kern w:val="3"/>
                <w:lang w:eastAsia="zh-CN" w:bidi="hi-IN"/>
              </w:rPr>
              <w:t>xml</w:t>
            </w:r>
            <w:proofErr w:type="spellEnd"/>
            <w:r w:rsidRPr="0056219E">
              <w:rPr>
                <w:rFonts w:eastAsia="DejaVu Sans" w:cs="FreeSans"/>
                <w:color w:val="000000"/>
                <w:kern w:val="3"/>
                <w:lang w:eastAsia="zh-CN" w:bidi="hi-IN"/>
              </w:rPr>
              <w:t>)</w:t>
            </w:r>
          </w:p>
          <w:p w14:paraId="291A260D" w14:textId="77777777" w:rsidR="0056219E" w:rsidRPr="0056219E" w:rsidRDefault="0056219E" w:rsidP="00500FFA">
            <w:pPr>
              <w:suppressLineNumbers/>
              <w:suppressAutoHyphens/>
              <w:autoSpaceDN w:val="0"/>
              <w:spacing w:after="0"/>
              <w:ind w:left="132" w:right="140"/>
              <w:textAlignment w:val="baseline"/>
              <w:rPr>
                <w:rFonts w:eastAsia="DejaVu Sans" w:cs="FreeSans"/>
                <w:color w:val="000000"/>
                <w:kern w:val="3"/>
                <w:lang w:eastAsia="zh-CN" w:bidi="hi-IN"/>
              </w:rPr>
            </w:pPr>
            <w:r>
              <w:rPr>
                <w:rFonts w:eastAsia="DejaVu Sans" w:cs="FreeSans"/>
                <w:color w:val="000000"/>
                <w:kern w:val="3"/>
                <w:lang w:eastAsia="zh-CN" w:bidi="hi-IN"/>
              </w:rPr>
              <w:t xml:space="preserve">  </w:t>
            </w:r>
            <w:r w:rsidRPr="0056219E">
              <w:rPr>
                <w:rFonts w:eastAsia="DejaVu Sans" w:cs="FreeSans"/>
                <w:color w:val="000000"/>
                <w:kern w:val="3"/>
                <w:lang w:eastAsia="zh-CN" w:bidi="hi-IN"/>
              </w:rPr>
              <w:t>- UUID aléatoirement généré par certaines plates-formes</w:t>
            </w:r>
          </w:p>
        </w:tc>
      </w:tr>
      <w:tr w:rsidR="0056219E" w:rsidRPr="0056219E" w14:paraId="1BAF9A4D" w14:textId="77777777" w:rsidTr="07216A4D">
        <w:trPr>
          <w:trHeight w:val="338"/>
        </w:trPr>
        <w:tc>
          <w:tcPr>
            <w:tcW w:w="2278" w:type="dxa"/>
            <w:tcMar>
              <w:top w:w="55" w:type="dxa"/>
              <w:left w:w="55" w:type="dxa"/>
              <w:bottom w:w="55" w:type="dxa"/>
              <w:right w:w="55" w:type="dxa"/>
            </w:tcMar>
          </w:tcPr>
          <w:p w14:paraId="6ACA46E7" w14:textId="77777777" w:rsidR="0056219E" w:rsidRPr="0056219E" w:rsidRDefault="0056219E" w:rsidP="0056219E">
            <w:pPr>
              <w:suppressLineNumbers/>
              <w:suppressAutoHyphens/>
              <w:autoSpaceDN w:val="0"/>
              <w:spacing w:after="0"/>
              <w:ind w:left="87" w:right="96"/>
              <w:jc w:val="right"/>
              <w:textAlignment w:val="baseline"/>
              <w:rPr>
                <w:rFonts w:eastAsia="DejaVu Sans" w:cs="FreeSans"/>
                <w:color w:val="000000"/>
                <w:kern w:val="3"/>
                <w:lang w:eastAsia="zh-CN" w:bidi="hi-IN"/>
              </w:rPr>
            </w:pPr>
            <w:r w:rsidRPr="0056219E">
              <w:rPr>
                <w:rFonts w:eastAsia="DejaVu Sans" w:cs="FreeSans"/>
                <w:color w:val="000000"/>
                <w:kern w:val="3"/>
                <w:lang w:eastAsia="zh-CN" w:bidi="hi-IN"/>
              </w:rPr>
              <w:t>Remarque</w:t>
            </w:r>
          </w:p>
        </w:tc>
        <w:tc>
          <w:tcPr>
            <w:tcW w:w="7360" w:type="dxa"/>
            <w:tcMar>
              <w:top w:w="0" w:type="dxa"/>
              <w:left w:w="0" w:type="dxa"/>
              <w:bottom w:w="0" w:type="dxa"/>
              <w:right w:w="0" w:type="dxa"/>
            </w:tcMar>
          </w:tcPr>
          <w:p w14:paraId="429D091A" w14:textId="77777777" w:rsidR="0056219E" w:rsidRPr="0056219E" w:rsidRDefault="0056219E" w:rsidP="00500FFA">
            <w:pPr>
              <w:suppressLineNumbers/>
              <w:suppressAutoHyphens/>
              <w:autoSpaceDN w:val="0"/>
              <w:spacing w:after="0"/>
              <w:ind w:left="132" w:right="140"/>
              <w:jc w:val="both"/>
              <w:textAlignment w:val="baseline"/>
              <w:rPr>
                <w:rFonts w:eastAsia="DejaVu Sans" w:cs="FreeSans"/>
                <w:color w:val="000000"/>
                <w:kern w:val="3"/>
                <w:lang w:eastAsia="zh-CN" w:bidi="hi-IN"/>
              </w:rPr>
            </w:pPr>
            <w:r w:rsidRPr="0056219E">
              <w:rPr>
                <w:rFonts w:eastAsia="DejaVu Sans" w:cs="FreeSans"/>
                <w:color w:val="000000"/>
                <w:kern w:val="3"/>
                <w:lang w:eastAsia="zh-CN" w:bidi="hi-IN"/>
              </w:rPr>
              <w:t>L'IRU est un champ de métadonnées prescrit par Inspire, il identifie la ressource elle-même (série de données ou service).</w:t>
            </w:r>
          </w:p>
          <w:p w14:paraId="32296940" w14:textId="77777777" w:rsidR="0056219E" w:rsidRPr="0056219E" w:rsidRDefault="0056219E" w:rsidP="00500FFA">
            <w:pPr>
              <w:suppressLineNumbers/>
              <w:suppressAutoHyphens/>
              <w:autoSpaceDN w:val="0"/>
              <w:spacing w:after="0"/>
              <w:ind w:left="132" w:right="140"/>
              <w:jc w:val="both"/>
              <w:textAlignment w:val="baseline"/>
              <w:rPr>
                <w:rFonts w:eastAsia="DejaVu Sans" w:cs="FreeSans"/>
                <w:color w:val="000000"/>
                <w:kern w:val="3"/>
                <w:lang w:eastAsia="zh-CN" w:bidi="hi-IN"/>
              </w:rPr>
            </w:pPr>
            <w:r w:rsidRPr="0056219E">
              <w:rPr>
                <w:rFonts w:eastAsia="DejaVu Sans" w:cs="FreeSans"/>
                <w:color w:val="000000"/>
                <w:kern w:val="3"/>
                <w:lang w:eastAsia="zh-CN" w:bidi="hi-IN"/>
              </w:rPr>
              <w:t xml:space="preserve">Le </w:t>
            </w:r>
            <w:proofErr w:type="spellStart"/>
            <w:r w:rsidRPr="0056219E">
              <w:rPr>
                <w:rFonts w:eastAsia="DejaVu Sans" w:cs="FreeSans"/>
                <w:color w:val="000000"/>
                <w:kern w:val="3"/>
                <w:lang w:eastAsia="zh-CN" w:bidi="hi-IN"/>
              </w:rPr>
              <w:t>fileIdentifier</w:t>
            </w:r>
            <w:proofErr w:type="spellEnd"/>
            <w:r w:rsidRPr="0056219E">
              <w:rPr>
                <w:rFonts w:eastAsia="DejaVu Sans" w:cs="FreeSans"/>
                <w:color w:val="000000"/>
                <w:kern w:val="3"/>
                <w:lang w:eastAsia="zh-CN" w:bidi="hi-IN"/>
              </w:rPr>
              <w:t xml:space="preserve"> est un champ technique imposé par l'utilisation du </w:t>
            </w:r>
            <w:r w:rsidRPr="0056219E">
              <w:rPr>
                <w:rFonts w:eastAsia="DejaVu Sans" w:cs="FreeSans"/>
                <w:color w:val="000000"/>
                <w:kern w:val="3"/>
                <w:lang w:eastAsia="zh-CN" w:bidi="hi-IN"/>
              </w:rPr>
              <w:lastRenderedPageBreak/>
              <w:t>protocole CSW, il identifie la fiche de métadonnées dans le catalogue.</w:t>
            </w:r>
          </w:p>
        </w:tc>
      </w:tr>
      <w:tr w:rsidR="0056219E" w:rsidRPr="0056219E" w14:paraId="4196C045" w14:textId="77777777" w:rsidTr="07216A4D">
        <w:trPr>
          <w:trHeight w:val="338"/>
        </w:trPr>
        <w:tc>
          <w:tcPr>
            <w:tcW w:w="2278" w:type="dxa"/>
            <w:tcMar>
              <w:top w:w="55" w:type="dxa"/>
              <w:left w:w="55" w:type="dxa"/>
              <w:bottom w:w="55" w:type="dxa"/>
              <w:right w:w="55" w:type="dxa"/>
            </w:tcMar>
          </w:tcPr>
          <w:p w14:paraId="3BFE7878" w14:textId="77777777" w:rsidR="0056219E" w:rsidRPr="0056219E" w:rsidRDefault="0056219E" w:rsidP="0056219E">
            <w:pPr>
              <w:suppressLineNumbers/>
              <w:suppressAutoHyphens/>
              <w:autoSpaceDN w:val="0"/>
              <w:spacing w:after="0"/>
              <w:ind w:left="87" w:right="96"/>
              <w:jc w:val="right"/>
              <w:textAlignment w:val="baseline"/>
              <w:rPr>
                <w:rFonts w:eastAsia="DejaVu Sans" w:cs="FreeSans"/>
                <w:color w:val="000000"/>
                <w:kern w:val="3"/>
                <w:lang w:eastAsia="zh-CN" w:bidi="hi-IN"/>
              </w:rPr>
            </w:pPr>
            <w:proofErr w:type="spellStart"/>
            <w:r w:rsidRPr="0056219E">
              <w:rPr>
                <w:rFonts w:eastAsia="DejaVu Sans" w:cs="FreeSans"/>
                <w:color w:val="000000"/>
                <w:kern w:val="3"/>
                <w:lang w:eastAsia="zh-CN" w:bidi="hi-IN"/>
              </w:rPr>
              <w:lastRenderedPageBreak/>
              <w:t>Xpath</w:t>
            </w:r>
            <w:proofErr w:type="spellEnd"/>
            <w:r w:rsidRPr="0056219E">
              <w:rPr>
                <w:rFonts w:eastAsia="DejaVu Sans" w:cs="FreeSans"/>
                <w:color w:val="000000"/>
                <w:kern w:val="3"/>
                <w:lang w:eastAsia="zh-CN" w:bidi="hi-IN"/>
              </w:rPr>
              <w:t xml:space="preserve"> ISO 19115</w:t>
            </w:r>
          </w:p>
        </w:tc>
        <w:tc>
          <w:tcPr>
            <w:tcW w:w="7360" w:type="dxa"/>
            <w:tcMar>
              <w:top w:w="0" w:type="dxa"/>
              <w:left w:w="0" w:type="dxa"/>
              <w:bottom w:w="0" w:type="dxa"/>
              <w:right w:w="0" w:type="dxa"/>
            </w:tcMar>
          </w:tcPr>
          <w:p w14:paraId="3C0BB216" w14:textId="77777777" w:rsidR="0056219E" w:rsidRPr="0056219E" w:rsidRDefault="0056219E" w:rsidP="00500FFA">
            <w:pPr>
              <w:suppressLineNumbers/>
              <w:suppressAutoHyphens/>
              <w:autoSpaceDN w:val="0"/>
              <w:spacing w:after="0"/>
              <w:ind w:left="132" w:right="140"/>
              <w:jc w:val="both"/>
              <w:textAlignment w:val="baseline"/>
              <w:rPr>
                <w:rFonts w:eastAsia="DejaVu Sans" w:cs="FreeSans"/>
                <w:color w:val="000000"/>
                <w:kern w:val="3"/>
                <w:lang w:eastAsia="zh-CN" w:bidi="hi-IN"/>
              </w:rPr>
            </w:pPr>
            <w:proofErr w:type="spellStart"/>
            <w:r w:rsidRPr="0056219E">
              <w:rPr>
                <w:rFonts w:eastAsia="DejaVu Sans" w:cs="FreeSans"/>
                <w:color w:val="000000"/>
                <w:kern w:val="3"/>
                <w:lang w:eastAsia="zh-CN" w:bidi="hi-IN"/>
              </w:rPr>
              <w:t>fileIdentifier</w:t>
            </w:r>
            <w:proofErr w:type="spellEnd"/>
          </w:p>
        </w:tc>
      </w:tr>
      <w:tr w:rsidR="0056219E" w:rsidRPr="0056219E" w14:paraId="6D3FA4AC" w14:textId="77777777" w:rsidTr="07216A4D">
        <w:tc>
          <w:tcPr>
            <w:tcW w:w="2278" w:type="dxa"/>
            <w:tcMar>
              <w:top w:w="55" w:type="dxa"/>
              <w:left w:w="55" w:type="dxa"/>
              <w:bottom w:w="55" w:type="dxa"/>
              <w:right w:w="55" w:type="dxa"/>
            </w:tcMar>
          </w:tcPr>
          <w:p w14:paraId="7DB192BD" w14:textId="77777777" w:rsidR="0056219E" w:rsidRDefault="0056219E" w:rsidP="0056219E">
            <w:pPr>
              <w:suppressLineNumbers/>
              <w:suppressAutoHyphens/>
              <w:autoSpaceDN w:val="0"/>
              <w:spacing w:after="0"/>
              <w:ind w:left="87" w:right="96"/>
              <w:jc w:val="right"/>
              <w:textAlignment w:val="baseline"/>
              <w:rPr>
                <w:rFonts w:eastAsia="DejaVu Sans" w:cs="FreeSans"/>
                <w:color w:val="000000"/>
                <w:kern w:val="3"/>
                <w:lang w:eastAsia="zh-CN" w:bidi="hi-IN"/>
              </w:rPr>
            </w:pPr>
            <w:r>
              <w:rPr>
                <w:rFonts w:eastAsia="DejaVu Sans" w:cs="FreeSans"/>
                <w:color w:val="000000"/>
                <w:kern w:val="3"/>
                <w:lang w:eastAsia="zh-CN" w:bidi="hi-IN"/>
              </w:rPr>
              <w:t>Exemple  1</w:t>
            </w:r>
            <w:r>
              <w:rPr>
                <w:rFonts w:ascii="Courier New" w:eastAsia="DejaVu Sans" w:hAnsi="Courier New" w:cs="Courier New"/>
                <w:color w:val="000000"/>
                <w:kern w:val="3"/>
                <w:lang w:eastAsia="zh-CN" w:bidi="hi-IN"/>
              </w:rPr>
              <w:t> </w:t>
            </w:r>
            <w:r>
              <w:rPr>
                <w:rFonts w:eastAsia="DejaVu Sans" w:cs="FreeSans"/>
                <w:color w:val="000000"/>
                <w:kern w:val="3"/>
                <w:lang w:eastAsia="zh-CN" w:bidi="hi-IN"/>
              </w:rPr>
              <w:t>:</w:t>
            </w:r>
          </w:p>
          <w:p w14:paraId="14467A67" w14:textId="77777777" w:rsidR="0056219E" w:rsidRPr="0056219E" w:rsidRDefault="0056219E" w:rsidP="0056219E">
            <w:pPr>
              <w:suppressLineNumbers/>
              <w:suppressAutoHyphens/>
              <w:autoSpaceDN w:val="0"/>
              <w:spacing w:after="0"/>
              <w:ind w:left="87" w:right="96"/>
              <w:jc w:val="right"/>
              <w:textAlignment w:val="baseline"/>
              <w:rPr>
                <w:rFonts w:eastAsia="DejaVu Sans" w:cs="FreeSans"/>
                <w:color w:val="000000"/>
                <w:kern w:val="3"/>
                <w:lang w:eastAsia="zh-CN" w:bidi="hi-IN"/>
              </w:rPr>
            </w:pPr>
            <w:r w:rsidRPr="0056219E">
              <w:rPr>
                <w:rFonts w:eastAsia="DejaVu Sans" w:cs="FreeSans"/>
                <w:color w:val="000000"/>
                <w:kern w:val="3"/>
                <w:lang w:eastAsia="zh-CN" w:bidi="hi-IN"/>
              </w:rPr>
              <w:t>Recommandation r</w:t>
            </w:r>
            <w:r w:rsidRPr="0056219E">
              <w:rPr>
                <w:rFonts w:eastAsia="DejaVu Sans" w:cs="Marianne"/>
                <w:color w:val="000000"/>
                <w:kern w:val="3"/>
                <w:lang w:eastAsia="zh-CN" w:bidi="hi-IN"/>
              </w:rPr>
              <w:t>è</w:t>
            </w:r>
            <w:r w:rsidRPr="0056219E">
              <w:rPr>
                <w:rFonts w:eastAsia="DejaVu Sans" w:cs="FreeSans"/>
                <w:color w:val="000000"/>
                <w:kern w:val="3"/>
                <w:lang w:eastAsia="zh-CN" w:bidi="hi-IN"/>
              </w:rPr>
              <w:t>gle de nommage</w:t>
            </w:r>
          </w:p>
        </w:tc>
        <w:tc>
          <w:tcPr>
            <w:tcW w:w="7360" w:type="dxa"/>
            <w:tcMar>
              <w:top w:w="0" w:type="dxa"/>
              <w:left w:w="0" w:type="dxa"/>
              <w:bottom w:w="0" w:type="dxa"/>
              <w:right w:w="0" w:type="dxa"/>
            </w:tcMar>
          </w:tcPr>
          <w:p w14:paraId="1C10864A" w14:textId="303D7640" w:rsidR="0056219E" w:rsidRPr="0056219E" w:rsidRDefault="0056219E" w:rsidP="00F41F95">
            <w:pPr>
              <w:pStyle w:val="Citation"/>
              <w:ind w:left="132" w:right="140"/>
              <w:jc w:val="both"/>
              <w:rPr>
                <w:lang w:eastAsia="zh-CN" w:bidi="hi-IN"/>
              </w:rPr>
            </w:pPr>
            <w:r w:rsidRPr="00F41F95">
              <w:rPr>
                <w:lang w:eastAsia="zh-CN" w:bidi="hi-IN"/>
              </w:rPr>
              <w:t>fr-422270515-</w:t>
            </w:r>
            <w:r w:rsidR="00F41F95">
              <w:rPr>
                <w:lang w:eastAsia="zh-CN" w:bidi="hi-IN"/>
              </w:rPr>
              <w:t xml:space="preserve"> Paysage</w:t>
            </w:r>
            <w:r w:rsidRPr="00F41F95">
              <w:rPr>
                <w:lang w:eastAsia="zh-CN" w:bidi="hi-IN"/>
              </w:rPr>
              <w:t>20210422.xml</w:t>
            </w:r>
          </w:p>
        </w:tc>
      </w:tr>
      <w:tr w:rsidR="0056219E" w:rsidRPr="0056219E" w14:paraId="542AFEBC" w14:textId="77777777" w:rsidTr="07216A4D">
        <w:tc>
          <w:tcPr>
            <w:tcW w:w="2278" w:type="dxa"/>
            <w:tcMar>
              <w:top w:w="55" w:type="dxa"/>
              <w:left w:w="55" w:type="dxa"/>
              <w:bottom w:w="55" w:type="dxa"/>
              <w:right w:w="55" w:type="dxa"/>
            </w:tcMar>
          </w:tcPr>
          <w:p w14:paraId="5697C2FC" w14:textId="77777777" w:rsidR="0056219E" w:rsidRPr="0056219E" w:rsidRDefault="0056219E" w:rsidP="0056219E">
            <w:pPr>
              <w:suppressLineNumbers/>
              <w:suppressAutoHyphens/>
              <w:autoSpaceDN w:val="0"/>
              <w:spacing w:after="0"/>
              <w:ind w:left="87" w:right="96"/>
              <w:jc w:val="right"/>
              <w:textAlignment w:val="baseline"/>
              <w:rPr>
                <w:rFonts w:eastAsia="DejaVu Sans" w:cs="FreeSans"/>
                <w:color w:val="000000"/>
                <w:kern w:val="3"/>
                <w:lang w:eastAsia="zh-CN" w:bidi="hi-IN"/>
              </w:rPr>
            </w:pPr>
            <w:r w:rsidRPr="0056219E">
              <w:rPr>
                <w:rFonts w:eastAsia="DejaVu Sans" w:cs="FreeSans"/>
                <w:color w:val="000000"/>
                <w:kern w:val="3"/>
                <w:lang w:eastAsia="zh-CN" w:bidi="hi-IN"/>
              </w:rPr>
              <w:t>Exemple 2 : UUID</w:t>
            </w:r>
          </w:p>
        </w:tc>
        <w:tc>
          <w:tcPr>
            <w:tcW w:w="7360" w:type="dxa"/>
            <w:tcMar>
              <w:top w:w="0" w:type="dxa"/>
              <w:left w:w="0" w:type="dxa"/>
              <w:bottom w:w="0" w:type="dxa"/>
              <w:right w:w="0" w:type="dxa"/>
            </w:tcMar>
          </w:tcPr>
          <w:p w14:paraId="6221A634" w14:textId="77777777" w:rsidR="0056219E" w:rsidRPr="0056219E" w:rsidRDefault="0056219E" w:rsidP="00500FFA">
            <w:pPr>
              <w:pStyle w:val="Citation"/>
              <w:ind w:left="132" w:right="140"/>
              <w:jc w:val="both"/>
              <w:rPr>
                <w:lang w:eastAsia="zh-CN" w:bidi="hi-IN"/>
              </w:rPr>
            </w:pPr>
            <w:r w:rsidRPr="0056219E">
              <w:rPr>
                <w:lang w:eastAsia="zh-CN" w:bidi="hi-IN"/>
              </w:rPr>
              <w:t>FEB67BA6-DFCE-4DAA-4515-70E77CAB4C44</w:t>
            </w:r>
          </w:p>
        </w:tc>
      </w:tr>
    </w:tbl>
    <w:p w14:paraId="2916C19D" w14:textId="77777777" w:rsidR="0056219E" w:rsidRDefault="0056219E" w:rsidP="006240E5"/>
    <w:tbl>
      <w:tblPr>
        <w:tblW w:w="9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8"/>
        <w:gridCol w:w="7360"/>
      </w:tblGrid>
      <w:tr w:rsidR="00500FFA" w:rsidRPr="00500FFA" w14:paraId="36C3204E" w14:textId="77777777" w:rsidTr="00500FFA">
        <w:trPr>
          <w:trHeight w:val="675"/>
        </w:trPr>
        <w:tc>
          <w:tcPr>
            <w:tcW w:w="2278" w:type="dxa"/>
            <w:tcMar>
              <w:top w:w="55" w:type="dxa"/>
              <w:left w:w="55" w:type="dxa"/>
              <w:bottom w:w="55" w:type="dxa"/>
              <w:right w:w="55" w:type="dxa"/>
            </w:tcMar>
          </w:tcPr>
          <w:p w14:paraId="3AEA74B6" w14:textId="77777777" w:rsidR="00500FFA" w:rsidRPr="00500FFA" w:rsidRDefault="00500FFA" w:rsidP="00500FFA">
            <w:pPr>
              <w:keepNext/>
              <w:widowControl w:val="0"/>
              <w:suppressLineNumbers/>
              <w:suppressAutoHyphens/>
              <w:autoSpaceDN w:val="0"/>
              <w:spacing w:after="0"/>
              <w:ind w:left="142" w:right="41"/>
              <w:jc w:val="right"/>
              <w:textAlignment w:val="baseline"/>
              <w:outlineLvl w:val="3"/>
              <w:rPr>
                <w:rFonts w:eastAsia="SimSun" w:cs="Mangal"/>
                <w:b/>
                <w:i/>
                <w:color w:val="355E00"/>
                <w:kern w:val="3"/>
                <w:lang w:eastAsia="zh-CN" w:bidi="hi-IN"/>
              </w:rPr>
            </w:pPr>
            <w:r w:rsidRPr="00500FFA">
              <w:rPr>
                <w:rFonts w:eastAsia="SimSun" w:cs="Mangal"/>
                <w:b/>
                <w:i/>
                <w:color w:val="355E00"/>
                <w:kern w:val="3"/>
                <w:lang w:eastAsia="zh-CN" w:bidi="hi-IN"/>
              </w:rPr>
              <w:t>Langue de la ressource</w:t>
            </w:r>
          </w:p>
          <w:p w14:paraId="640F3D20" w14:textId="77777777" w:rsidR="00500FFA" w:rsidRPr="00500FFA" w:rsidRDefault="00500FFA" w:rsidP="00500FFA">
            <w:pPr>
              <w:suppressLineNumbers/>
              <w:suppressAutoHyphens/>
              <w:autoSpaceDN w:val="0"/>
              <w:spacing w:after="0"/>
              <w:ind w:left="142" w:right="41"/>
              <w:jc w:val="right"/>
              <w:textAlignment w:val="baseline"/>
              <w:rPr>
                <w:rFonts w:eastAsia="DejaVu Sans" w:cs="FreeSans"/>
                <w:color w:val="000000"/>
                <w:kern w:val="3"/>
                <w:lang w:eastAsia="zh-CN" w:bidi="hi-IN"/>
              </w:rPr>
            </w:pPr>
            <w:r w:rsidRPr="00500FFA">
              <w:rPr>
                <w:rFonts w:eastAsia="DejaVu Sans" w:cs="FreeSans"/>
                <w:color w:val="000000"/>
                <w:kern w:val="3"/>
                <w:lang w:eastAsia="zh-CN" w:bidi="hi-IN"/>
              </w:rPr>
              <w:t>(obligatoire)</w:t>
            </w:r>
          </w:p>
        </w:tc>
        <w:tc>
          <w:tcPr>
            <w:tcW w:w="7360" w:type="dxa"/>
            <w:tcMar>
              <w:top w:w="0" w:type="dxa"/>
              <w:left w:w="0" w:type="dxa"/>
              <w:bottom w:w="0" w:type="dxa"/>
              <w:right w:w="0" w:type="dxa"/>
            </w:tcMar>
          </w:tcPr>
          <w:p w14:paraId="604C7F21" w14:textId="77777777" w:rsidR="00500FFA" w:rsidRPr="00500FFA" w:rsidRDefault="00500FFA" w:rsidP="00500FFA">
            <w:pPr>
              <w:suppressLineNumbers/>
              <w:suppressAutoHyphens/>
              <w:autoSpaceDN w:val="0"/>
              <w:spacing w:after="0"/>
              <w:ind w:left="187" w:right="85"/>
              <w:jc w:val="both"/>
              <w:textAlignment w:val="baseline"/>
              <w:rPr>
                <w:rFonts w:eastAsia="DejaVu Sans" w:cs="FreeSans"/>
                <w:color w:val="000000"/>
                <w:kern w:val="3"/>
                <w:lang w:eastAsia="zh-CN" w:bidi="hi-IN"/>
              </w:rPr>
            </w:pPr>
            <w:r w:rsidRPr="00500FFA">
              <w:rPr>
                <w:rFonts w:eastAsia="DejaVu Sans" w:cs="FreeSans"/>
                <w:color w:val="000000"/>
                <w:kern w:val="3"/>
                <w:lang w:eastAsia="zh-CN" w:bidi="hi-IN"/>
              </w:rPr>
              <w:t>Le champ est à remplir avec le code à trois lettres de la langue de la ressource.</w:t>
            </w:r>
          </w:p>
          <w:p w14:paraId="3C3505DD" w14:textId="77777777" w:rsidR="00500FFA" w:rsidRPr="00500FFA" w:rsidRDefault="00500FFA" w:rsidP="00500FFA">
            <w:pPr>
              <w:suppressLineNumbers/>
              <w:suppressAutoHyphens/>
              <w:autoSpaceDN w:val="0"/>
              <w:spacing w:after="0"/>
              <w:ind w:left="187" w:right="85"/>
              <w:jc w:val="both"/>
              <w:textAlignment w:val="baseline"/>
              <w:rPr>
                <w:rFonts w:eastAsia="DejaVu Sans" w:cs="FreeSans"/>
                <w:color w:val="000000"/>
                <w:kern w:val="3"/>
                <w:lang w:eastAsia="zh-CN" w:bidi="hi-IN"/>
              </w:rPr>
            </w:pPr>
            <w:r w:rsidRPr="00500FFA">
              <w:rPr>
                <w:rFonts w:eastAsia="DejaVu Sans" w:cs="FreeSans"/>
                <w:color w:val="000000"/>
                <w:kern w:val="3"/>
                <w:lang w:eastAsia="zh-CN" w:bidi="hi-IN"/>
              </w:rPr>
              <w:t>Les documents d'urbanisme en France doivent obligatoirement être rédigés en français, le champ est à remplir avec la valeur</w:t>
            </w:r>
            <w:r w:rsidRPr="00500FFA">
              <w:rPr>
                <w:rFonts w:ascii="Courier New" w:eastAsia="DejaVu Sans" w:hAnsi="Courier New" w:cs="Courier New"/>
                <w:color w:val="000000"/>
                <w:kern w:val="3"/>
                <w:lang w:eastAsia="zh-CN" w:bidi="hi-IN"/>
              </w:rPr>
              <w:t> </w:t>
            </w:r>
            <w:r w:rsidRPr="00500FFA">
              <w:rPr>
                <w:rFonts w:eastAsia="DejaVu Sans" w:cs="FreeSans"/>
                <w:color w:val="000000"/>
                <w:kern w:val="3"/>
                <w:lang w:eastAsia="zh-CN" w:bidi="hi-IN"/>
              </w:rPr>
              <w:t xml:space="preserve">: </w:t>
            </w:r>
            <w:proofErr w:type="spellStart"/>
            <w:r w:rsidRPr="00500FFA">
              <w:rPr>
                <w:rFonts w:eastAsia="DejaVu Sans" w:cs="FreeSans"/>
                <w:color w:val="000000"/>
                <w:kern w:val="3"/>
                <w:lang w:eastAsia="zh-CN" w:bidi="hi-IN"/>
              </w:rPr>
              <w:t>fre</w:t>
            </w:r>
            <w:proofErr w:type="spellEnd"/>
          </w:p>
          <w:p w14:paraId="1E1E0F8D" w14:textId="77777777" w:rsidR="00500FFA" w:rsidRPr="00500FFA" w:rsidRDefault="00500FFA" w:rsidP="00500FFA">
            <w:pPr>
              <w:suppressLineNumbers/>
              <w:suppressAutoHyphens/>
              <w:autoSpaceDN w:val="0"/>
              <w:spacing w:after="0"/>
              <w:ind w:left="187" w:right="85"/>
              <w:jc w:val="both"/>
              <w:textAlignment w:val="baseline"/>
              <w:rPr>
                <w:rFonts w:eastAsia="DejaVu Sans" w:cs="FreeSans"/>
                <w:color w:val="000000"/>
                <w:kern w:val="3"/>
                <w:lang w:eastAsia="zh-CN" w:bidi="hi-IN"/>
              </w:rPr>
            </w:pPr>
            <w:r w:rsidRPr="00500FFA">
              <w:rPr>
                <w:rFonts w:eastAsia="DejaVu Sans" w:cs="FreeSans"/>
                <w:color w:val="000000"/>
                <w:kern w:val="3"/>
                <w:lang w:eastAsia="zh-CN" w:bidi="hi-IN"/>
              </w:rPr>
              <w:t>Ce code à trois lettres, conforme aux prescriptions de saisie de métadonnées INSPIRE, provient de la liste normalisée</w:t>
            </w:r>
            <w:r w:rsidRPr="00500FFA">
              <w:rPr>
                <w:rFonts w:ascii="Courier New" w:eastAsia="DejaVu Sans" w:hAnsi="Courier New" w:cs="Courier New"/>
                <w:color w:val="000000"/>
                <w:kern w:val="3"/>
                <w:lang w:eastAsia="zh-CN" w:bidi="hi-IN"/>
              </w:rPr>
              <w:t> </w:t>
            </w:r>
            <w:r w:rsidRPr="00500FFA">
              <w:rPr>
                <w:rFonts w:eastAsia="DejaVu Sans" w:cs="FreeSans"/>
                <w:color w:val="000000"/>
                <w:kern w:val="3"/>
                <w:lang w:eastAsia="zh-CN" w:bidi="hi-IN"/>
              </w:rPr>
              <w:t xml:space="preserve">: </w:t>
            </w:r>
            <w:hyperlink r:id="rId31" w:history="1">
              <w:r w:rsidRPr="00500FFA">
                <w:rPr>
                  <w:rStyle w:val="Lienhypertexte"/>
                  <w:rFonts w:eastAsia="DejaVu Sans" w:cs="FreeSans"/>
                  <w:kern w:val="3"/>
                  <w:lang w:eastAsia="zh-CN" w:bidi="hi-IN"/>
                </w:rPr>
                <w:t>http://www.loc.gov/standards/iso639-2/php/code_list.php</w:t>
              </w:r>
            </w:hyperlink>
          </w:p>
        </w:tc>
      </w:tr>
      <w:tr w:rsidR="00500FFA" w:rsidRPr="00500FFA" w14:paraId="0E8D7CC4" w14:textId="77777777" w:rsidTr="00500FFA">
        <w:trPr>
          <w:trHeight w:val="338"/>
        </w:trPr>
        <w:tc>
          <w:tcPr>
            <w:tcW w:w="2278" w:type="dxa"/>
            <w:tcMar>
              <w:top w:w="55" w:type="dxa"/>
              <w:left w:w="55" w:type="dxa"/>
              <w:bottom w:w="55" w:type="dxa"/>
              <w:right w:w="55" w:type="dxa"/>
            </w:tcMar>
          </w:tcPr>
          <w:p w14:paraId="0096A365" w14:textId="77777777" w:rsidR="00500FFA" w:rsidRPr="00500FFA" w:rsidRDefault="00500FFA" w:rsidP="00500FFA">
            <w:pPr>
              <w:suppressLineNumbers/>
              <w:suppressAutoHyphens/>
              <w:autoSpaceDN w:val="0"/>
              <w:spacing w:after="0"/>
              <w:ind w:left="142" w:right="41"/>
              <w:jc w:val="right"/>
              <w:textAlignment w:val="baseline"/>
              <w:rPr>
                <w:rFonts w:eastAsia="DejaVu Sans" w:cs="FreeSans"/>
                <w:color w:val="000000"/>
                <w:kern w:val="3"/>
                <w:lang w:eastAsia="zh-CN" w:bidi="hi-IN"/>
              </w:rPr>
            </w:pPr>
            <w:proofErr w:type="spellStart"/>
            <w:r w:rsidRPr="00500FFA">
              <w:rPr>
                <w:rFonts w:eastAsia="DejaVu Sans" w:cs="FreeSans"/>
                <w:color w:val="000000"/>
                <w:kern w:val="3"/>
                <w:lang w:eastAsia="zh-CN" w:bidi="hi-IN"/>
              </w:rPr>
              <w:t>Xpath</w:t>
            </w:r>
            <w:proofErr w:type="spellEnd"/>
            <w:r w:rsidRPr="00500FFA">
              <w:rPr>
                <w:rFonts w:eastAsia="DejaVu Sans" w:cs="FreeSans"/>
                <w:color w:val="000000"/>
                <w:kern w:val="3"/>
                <w:lang w:eastAsia="zh-CN" w:bidi="hi-IN"/>
              </w:rPr>
              <w:t xml:space="preserve"> ISO 19115</w:t>
            </w:r>
          </w:p>
        </w:tc>
        <w:tc>
          <w:tcPr>
            <w:tcW w:w="7360" w:type="dxa"/>
            <w:tcMar>
              <w:top w:w="0" w:type="dxa"/>
              <w:left w:w="0" w:type="dxa"/>
              <w:bottom w:w="0" w:type="dxa"/>
              <w:right w:w="0" w:type="dxa"/>
            </w:tcMar>
          </w:tcPr>
          <w:p w14:paraId="38CF1F86" w14:textId="77777777" w:rsidR="00500FFA" w:rsidRPr="00500FFA" w:rsidRDefault="00500FFA" w:rsidP="00500FFA">
            <w:pPr>
              <w:suppressLineNumbers/>
              <w:suppressAutoHyphens/>
              <w:autoSpaceDN w:val="0"/>
              <w:spacing w:after="0"/>
              <w:ind w:left="187" w:right="85"/>
              <w:jc w:val="both"/>
              <w:textAlignment w:val="baseline"/>
              <w:rPr>
                <w:rFonts w:eastAsia="DejaVu Sans" w:cs="FreeSans"/>
                <w:color w:val="000000"/>
                <w:kern w:val="3"/>
                <w:lang w:eastAsia="zh-CN" w:bidi="hi-IN"/>
              </w:rPr>
            </w:pPr>
            <w:proofErr w:type="spellStart"/>
            <w:proofErr w:type="gramStart"/>
            <w:r w:rsidRPr="00500FFA">
              <w:rPr>
                <w:rFonts w:eastAsia="DejaVu Sans" w:cs="FreeSans"/>
                <w:color w:val="000000"/>
                <w:kern w:val="3"/>
                <w:lang w:eastAsia="zh-CN" w:bidi="hi-IN"/>
              </w:rPr>
              <w:t>identificationInfo</w:t>
            </w:r>
            <w:proofErr w:type="spellEnd"/>
            <w:r w:rsidRPr="00500FFA">
              <w:rPr>
                <w:rFonts w:eastAsia="DejaVu Sans" w:cs="FreeSans"/>
                <w:color w:val="000000"/>
                <w:kern w:val="3"/>
                <w:lang w:eastAsia="zh-CN" w:bidi="hi-IN"/>
              </w:rPr>
              <w:t>[</w:t>
            </w:r>
            <w:proofErr w:type="gramEnd"/>
            <w:r w:rsidRPr="00500FFA">
              <w:rPr>
                <w:rFonts w:eastAsia="DejaVu Sans" w:cs="FreeSans"/>
                <w:color w:val="000000"/>
                <w:kern w:val="3"/>
                <w:lang w:eastAsia="zh-CN" w:bidi="hi-IN"/>
              </w:rPr>
              <w:t>1]/*/</w:t>
            </w:r>
            <w:proofErr w:type="spellStart"/>
            <w:r w:rsidRPr="00500FFA">
              <w:rPr>
                <w:rFonts w:eastAsia="DejaVu Sans" w:cs="FreeSans"/>
                <w:color w:val="000000"/>
                <w:kern w:val="3"/>
                <w:lang w:eastAsia="zh-CN" w:bidi="hi-IN"/>
              </w:rPr>
              <w:t>language</w:t>
            </w:r>
            <w:proofErr w:type="spellEnd"/>
          </w:p>
        </w:tc>
      </w:tr>
      <w:tr w:rsidR="00500FFA" w:rsidRPr="00500FFA" w14:paraId="5DBDFA58" w14:textId="77777777" w:rsidTr="00500FFA">
        <w:tc>
          <w:tcPr>
            <w:tcW w:w="2278" w:type="dxa"/>
            <w:tcMar>
              <w:top w:w="55" w:type="dxa"/>
              <w:left w:w="55" w:type="dxa"/>
              <w:bottom w:w="55" w:type="dxa"/>
              <w:right w:w="55" w:type="dxa"/>
            </w:tcMar>
          </w:tcPr>
          <w:p w14:paraId="3B365DF2" w14:textId="77777777" w:rsidR="00500FFA" w:rsidRPr="00500FFA" w:rsidRDefault="00500FFA" w:rsidP="00500FFA">
            <w:pPr>
              <w:suppressLineNumbers/>
              <w:suppressAutoHyphens/>
              <w:autoSpaceDN w:val="0"/>
              <w:spacing w:after="0"/>
              <w:ind w:left="142" w:right="41"/>
              <w:jc w:val="right"/>
              <w:textAlignment w:val="baseline"/>
              <w:rPr>
                <w:rFonts w:eastAsia="DejaVu Sans" w:cs="FreeSans"/>
                <w:color w:val="000000"/>
                <w:kern w:val="3"/>
                <w:lang w:eastAsia="zh-CN" w:bidi="hi-IN"/>
              </w:rPr>
            </w:pPr>
            <w:r w:rsidRPr="00500FFA">
              <w:rPr>
                <w:rFonts w:eastAsia="DejaVu Sans" w:cs="FreeSans"/>
                <w:color w:val="000000"/>
                <w:kern w:val="3"/>
                <w:lang w:eastAsia="zh-CN" w:bidi="hi-IN"/>
              </w:rPr>
              <w:t>Exigence</w:t>
            </w:r>
          </w:p>
        </w:tc>
        <w:tc>
          <w:tcPr>
            <w:tcW w:w="7360" w:type="dxa"/>
            <w:tcMar>
              <w:top w:w="0" w:type="dxa"/>
              <w:left w:w="0" w:type="dxa"/>
              <w:bottom w:w="0" w:type="dxa"/>
              <w:right w:w="0" w:type="dxa"/>
            </w:tcMar>
          </w:tcPr>
          <w:p w14:paraId="413AFF94" w14:textId="77777777" w:rsidR="00500FFA" w:rsidRPr="00500FFA" w:rsidRDefault="00500FFA" w:rsidP="00500FFA">
            <w:pPr>
              <w:pStyle w:val="Citation"/>
              <w:ind w:left="187"/>
              <w:rPr>
                <w:lang w:eastAsia="zh-CN" w:bidi="hi-IN"/>
              </w:rPr>
            </w:pPr>
            <w:proofErr w:type="spellStart"/>
            <w:r w:rsidRPr="00500FFA">
              <w:rPr>
                <w:lang w:eastAsia="zh-CN" w:bidi="hi-IN"/>
              </w:rPr>
              <w:t>fre</w:t>
            </w:r>
            <w:proofErr w:type="spellEnd"/>
          </w:p>
        </w:tc>
      </w:tr>
    </w:tbl>
    <w:p w14:paraId="74869460" w14:textId="77777777" w:rsidR="00500FFA" w:rsidRDefault="00500FFA" w:rsidP="006240E5"/>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8"/>
        <w:gridCol w:w="7360"/>
      </w:tblGrid>
      <w:tr w:rsidR="00500FFA" w:rsidRPr="00500FFA" w14:paraId="57132EE0" w14:textId="77777777" w:rsidTr="00500FFA">
        <w:trPr>
          <w:trHeight w:val="506"/>
        </w:trPr>
        <w:tc>
          <w:tcPr>
            <w:tcW w:w="2278" w:type="dxa"/>
            <w:tcMar>
              <w:top w:w="55" w:type="dxa"/>
              <w:left w:w="55" w:type="dxa"/>
              <w:bottom w:w="55" w:type="dxa"/>
              <w:right w:w="55" w:type="dxa"/>
            </w:tcMar>
          </w:tcPr>
          <w:p w14:paraId="5B41CC26" w14:textId="77777777" w:rsidR="00500FFA" w:rsidRPr="00500FFA" w:rsidRDefault="00500FFA" w:rsidP="00500FFA">
            <w:pPr>
              <w:keepNext/>
              <w:widowControl w:val="0"/>
              <w:suppressLineNumbers/>
              <w:suppressAutoHyphens/>
              <w:autoSpaceDN w:val="0"/>
              <w:spacing w:after="0"/>
              <w:ind w:right="96"/>
              <w:jc w:val="right"/>
              <w:textAlignment w:val="baseline"/>
              <w:outlineLvl w:val="3"/>
              <w:rPr>
                <w:rFonts w:eastAsia="SimSun" w:cs="Mangal"/>
                <w:b/>
                <w:i/>
                <w:color w:val="355E00"/>
                <w:kern w:val="3"/>
                <w:lang w:eastAsia="zh-CN" w:bidi="hi-IN"/>
              </w:rPr>
            </w:pPr>
            <w:r w:rsidRPr="00500FFA">
              <w:rPr>
                <w:rFonts w:eastAsia="SimSun" w:cs="Mangal"/>
                <w:b/>
                <w:i/>
                <w:color w:val="355E00"/>
                <w:kern w:val="3"/>
                <w:lang w:eastAsia="zh-CN" w:bidi="hi-IN"/>
              </w:rPr>
              <w:t>Encodage</w:t>
            </w:r>
          </w:p>
          <w:p w14:paraId="2A5C3DF4" w14:textId="77777777" w:rsidR="00500FFA" w:rsidRPr="00500FFA" w:rsidRDefault="00500FFA" w:rsidP="00500FFA">
            <w:pPr>
              <w:suppressLineNumbers/>
              <w:suppressAutoHyphens/>
              <w:autoSpaceDN w:val="0"/>
              <w:spacing w:after="0"/>
              <w:ind w:right="96"/>
              <w:jc w:val="right"/>
              <w:textAlignment w:val="baseline"/>
              <w:rPr>
                <w:rFonts w:eastAsia="DejaVu Sans" w:cs="FreeSans"/>
                <w:color w:val="000000"/>
                <w:kern w:val="3"/>
                <w:lang w:eastAsia="zh-CN" w:bidi="hi-IN"/>
              </w:rPr>
            </w:pPr>
            <w:r w:rsidRPr="00500FFA">
              <w:rPr>
                <w:rFonts w:eastAsia="DejaVu Sans" w:cs="FreeSans"/>
                <w:color w:val="000000"/>
                <w:kern w:val="3"/>
                <w:lang w:eastAsia="zh-CN" w:bidi="hi-IN"/>
              </w:rPr>
              <w:t>(obligatoire)</w:t>
            </w:r>
          </w:p>
        </w:tc>
        <w:tc>
          <w:tcPr>
            <w:tcW w:w="7360" w:type="dxa"/>
            <w:tcMar>
              <w:top w:w="0" w:type="dxa"/>
              <w:left w:w="0" w:type="dxa"/>
              <w:bottom w:w="0" w:type="dxa"/>
              <w:right w:w="0" w:type="dxa"/>
            </w:tcMar>
          </w:tcPr>
          <w:p w14:paraId="051B0A75" w14:textId="77777777" w:rsidR="00500FFA" w:rsidRPr="00500FFA" w:rsidRDefault="00500FFA" w:rsidP="00500FFA">
            <w:pPr>
              <w:suppressLineNumbers/>
              <w:suppressAutoHyphens/>
              <w:autoSpaceDN w:val="0"/>
              <w:spacing w:after="0"/>
              <w:ind w:left="132" w:right="140"/>
              <w:jc w:val="both"/>
              <w:textAlignment w:val="baseline"/>
              <w:rPr>
                <w:rFonts w:eastAsia="DejaVu Sans" w:cs="FreeSans"/>
                <w:color w:val="000000"/>
                <w:kern w:val="3"/>
                <w:lang w:eastAsia="zh-CN" w:bidi="hi-IN"/>
              </w:rPr>
            </w:pPr>
            <w:r w:rsidRPr="00500FFA">
              <w:rPr>
                <w:rFonts w:eastAsia="DejaVu Sans" w:cs="FreeSans"/>
                <w:color w:val="000000"/>
                <w:kern w:val="3"/>
                <w:lang w:eastAsia="zh-CN" w:bidi="hi-IN"/>
              </w:rPr>
              <w:t>Le champ est à remplir avec les valeurs suivantes</w:t>
            </w:r>
            <w:r w:rsidRPr="00500FFA">
              <w:rPr>
                <w:rFonts w:ascii="Courier New" w:eastAsia="DejaVu Sans" w:hAnsi="Courier New" w:cs="Courier New"/>
                <w:color w:val="000000"/>
                <w:kern w:val="3"/>
                <w:lang w:eastAsia="zh-CN" w:bidi="hi-IN"/>
              </w:rPr>
              <w:t> </w:t>
            </w:r>
            <w:r w:rsidRPr="00500FFA">
              <w:rPr>
                <w:rFonts w:eastAsia="DejaVu Sans" w:cs="FreeSans"/>
                <w:color w:val="000000"/>
                <w:kern w:val="3"/>
                <w:lang w:eastAsia="zh-CN" w:bidi="hi-IN"/>
              </w:rPr>
              <w:t>:</w:t>
            </w:r>
          </w:p>
          <w:p w14:paraId="3113ADB6" w14:textId="77777777" w:rsidR="00500FFA" w:rsidRPr="00500FFA" w:rsidRDefault="00500FFA" w:rsidP="00500FFA">
            <w:pPr>
              <w:suppressLineNumbers/>
              <w:suppressAutoHyphens/>
              <w:autoSpaceDN w:val="0"/>
              <w:spacing w:after="0"/>
              <w:ind w:left="132" w:right="140"/>
              <w:textAlignment w:val="baseline"/>
              <w:rPr>
                <w:rFonts w:eastAsia="DejaVu Sans" w:cs="FreeSans"/>
                <w:color w:val="000000"/>
                <w:kern w:val="3"/>
                <w:lang w:eastAsia="zh-CN" w:bidi="hi-IN"/>
              </w:rPr>
            </w:pPr>
            <w:r w:rsidRPr="00500FFA">
              <w:rPr>
                <w:rFonts w:eastAsia="DejaVu Sans" w:cs="FreeSans"/>
                <w:color w:val="000000"/>
                <w:kern w:val="3"/>
                <w:lang w:eastAsia="zh-CN" w:bidi="hi-IN"/>
              </w:rPr>
              <w:t>- format d'échange (format de distribution)</w:t>
            </w:r>
          </w:p>
          <w:p w14:paraId="2473E5FF" w14:textId="77777777" w:rsidR="00500FFA" w:rsidRPr="00500FFA" w:rsidRDefault="00500FFA" w:rsidP="00500FFA">
            <w:pPr>
              <w:suppressLineNumbers/>
              <w:suppressAutoHyphens/>
              <w:autoSpaceDN w:val="0"/>
              <w:spacing w:after="0"/>
              <w:ind w:left="132" w:right="140"/>
              <w:textAlignment w:val="baseline"/>
              <w:rPr>
                <w:rFonts w:eastAsia="DejaVu Sans" w:cs="FreeSans"/>
                <w:color w:val="000000"/>
                <w:kern w:val="3"/>
                <w:lang w:eastAsia="zh-CN" w:bidi="hi-IN"/>
              </w:rPr>
            </w:pPr>
            <w:r w:rsidRPr="00500FFA">
              <w:rPr>
                <w:rFonts w:eastAsia="DejaVu Sans" w:cs="FreeSans"/>
                <w:color w:val="000000"/>
                <w:kern w:val="3"/>
                <w:lang w:eastAsia="zh-CN" w:bidi="hi-IN"/>
              </w:rPr>
              <w:t>- version de format. Si le numéro de version n’est pas connu, la valeur par défaut sera «</w:t>
            </w:r>
            <w:r w:rsidRPr="00500FFA">
              <w:rPr>
                <w:rFonts w:ascii="Courier New" w:eastAsia="DejaVu Sans" w:hAnsi="Courier New" w:cs="Courier New"/>
                <w:color w:val="000000"/>
                <w:kern w:val="3"/>
                <w:lang w:eastAsia="zh-CN" w:bidi="hi-IN"/>
              </w:rPr>
              <w:t> </w:t>
            </w:r>
            <w:r w:rsidRPr="00500FFA">
              <w:rPr>
                <w:rFonts w:eastAsia="DejaVu Sans" w:cs="FreeSans"/>
                <w:color w:val="000000"/>
                <w:kern w:val="3"/>
                <w:lang w:eastAsia="zh-CN" w:bidi="hi-IN"/>
              </w:rPr>
              <w:t>inconnue</w:t>
            </w:r>
            <w:r w:rsidRPr="00500FFA">
              <w:rPr>
                <w:rFonts w:ascii="Courier New" w:eastAsia="DejaVu Sans" w:hAnsi="Courier New" w:cs="Courier New"/>
                <w:color w:val="000000"/>
                <w:kern w:val="3"/>
                <w:lang w:eastAsia="zh-CN" w:bidi="hi-IN"/>
              </w:rPr>
              <w:t> </w:t>
            </w:r>
            <w:r w:rsidRPr="00500FFA">
              <w:rPr>
                <w:rFonts w:eastAsia="DejaVu Sans" w:cs="Marianne"/>
                <w:color w:val="000000"/>
                <w:kern w:val="3"/>
                <w:lang w:eastAsia="zh-CN" w:bidi="hi-IN"/>
              </w:rPr>
              <w:t>»</w:t>
            </w:r>
          </w:p>
        </w:tc>
      </w:tr>
      <w:tr w:rsidR="00500FFA" w:rsidRPr="00500FFA" w14:paraId="3C502444" w14:textId="77777777" w:rsidTr="00500FFA">
        <w:trPr>
          <w:trHeight w:val="338"/>
        </w:trPr>
        <w:tc>
          <w:tcPr>
            <w:tcW w:w="2278" w:type="dxa"/>
            <w:tcMar>
              <w:top w:w="55" w:type="dxa"/>
              <w:left w:w="55" w:type="dxa"/>
              <w:bottom w:w="55" w:type="dxa"/>
              <w:right w:w="55" w:type="dxa"/>
            </w:tcMar>
          </w:tcPr>
          <w:p w14:paraId="6D89A611" w14:textId="77777777" w:rsidR="00500FFA" w:rsidRPr="00500FFA" w:rsidRDefault="00500FFA" w:rsidP="00500FFA">
            <w:pPr>
              <w:suppressLineNumbers/>
              <w:suppressAutoHyphens/>
              <w:autoSpaceDN w:val="0"/>
              <w:spacing w:after="0"/>
              <w:ind w:right="96"/>
              <w:jc w:val="right"/>
              <w:textAlignment w:val="baseline"/>
              <w:rPr>
                <w:rFonts w:eastAsia="DejaVu Sans" w:cs="FreeSans"/>
                <w:color w:val="000000"/>
                <w:kern w:val="3"/>
                <w:lang w:eastAsia="zh-CN" w:bidi="hi-IN"/>
              </w:rPr>
            </w:pPr>
            <w:proofErr w:type="spellStart"/>
            <w:r w:rsidRPr="00500FFA">
              <w:rPr>
                <w:rFonts w:eastAsia="DejaVu Sans" w:cs="FreeSans"/>
                <w:color w:val="000000"/>
                <w:kern w:val="3"/>
                <w:lang w:eastAsia="zh-CN" w:bidi="hi-IN"/>
              </w:rPr>
              <w:t>Xpath</w:t>
            </w:r>
            <w:proofErr w:type="spellEnd"/>
            <w:r w:rsidRPr="00500FFA">
              <w:rPr>
                <w:rFonts w:eastAsia="DejaVu Sans" w:cs="FreeSans"/>
                <w:color w:val="000000"/>
                <w:kern w:val="3"/>
                <w:lang w:eastAsia="zh-CN" w:bidi="hi-IN"/>
              </w:rPr>
              <w:t xml:space="preserve"> ISO 19115</w:t>
            </w:r>
          </w:p>
        </w:tc>
        <w:tc>
          <w:tcPr>
            <w:tcW w:w="7360" w:type="dxa"/>
            <w:tcMar>
              <w:top w:w="0" w:type="dxa"/>
              <w:left w:w="0" w:type="dxa"/>
              <w:bottom w:w="0" w:type="dxa"/>
              <w:right w:w="0" w:type="dxa"/>
            </w:tcMar>
          </w:tcPr>
          <w:p w14:paraId="651CCDC7" w14:textId="77777777" w:rsidR="00500FFA" w:rsidRPr="00500FFA" w:rsidRDefault="00500FFA" w:rsidP="00500FFA">
            <w:pPr>
              <w:suppressLineNumbers/>
              <w:suppressAutoHyphens/>
              <w:autoSpaceDN w:val="0"/>
              <w:spacing w:after="0"/>
              <w:ind w:left="132" w:right="140"/>
              <w:jc w:val="both"/>
              <w:textAlignment w:val="baseline"/>
              <w:rPr>
                <w:rFonts w:eastAsia="DejaVu Sans" w:cs="FreeSans"/>
                <w:color w:val="000000"/>
                <w:kern w:val="3"/>
                <w:lang w:eastAsia="zh-CN" w:bidi="hi-IN"/>
              </w:rPr>
            </w:pPr>
            <w:proofErr w:type="spellStart"/>
            <w:r w:rsidRPr="00500FFA">
              <w:rPr>
                <w:rFonts w:eastAsia="DejaVu Sans" w:cs="FreeSans"/>
                <w:color w:val="000000"/>
                <w:kern w:val="3"/>
                <w:lang w:eastAsia="zh-CN" w:bidi="hi-IN"/>
              </w:rPr>
              <w:t>distributionInfo</w:t>
            </w:r>
            <w:proofErr w:type="spellEnd"/>
            <w:r w:rsidRPr="00500FFA">
              <w:rPr>
                <w:rFonts w:eastAsia="DejaVu Sans" w:cs="FreeSans"/>
                <w:color w:val="000000"/>
                <w:kern w:val="3"/>
                <w:lang w:eastAsia="zh-CN" w:bidi="hi-IN"/>
              </w:rPr>
              <w:t>/*/</w:t>
            </w:r>
            <w:proofErr w:type="spellStart"/>
            <w:r w:rsidRPr="00500FFA">
              <w:rPr>
                <w:rFonts w:eastAsia="DejaVu Sans" w:cs="FreeSans"/>
                <w:color w:val="000000"/>
                <w:kern w:val="3"/>
                <w:lang w:eastAsia="zh-CN" w:bidi="hi-IN"/>
              </w:rPr>
              <w:t>distributionFormat</w:t>
            </w:r>
            <w:proofErr w:type="spellEnd"/>
            <w:r w:rsidRPr="00500FFA">
              <w:rPr>
                <w:rFonts w:eastAsia="DejaVu Sans" w:cs="FreeSans"/>
                <w:color w:val="000000"/>
                <w:kern w:val="3"/>
                <w:lang w:eastAsia="zh-CN" w:bidi="hi-IN"/>
              </w:rPr>
              <w:t>/*/</w:t>
            </w:r>
            <w:proofErr w:type="spellStart"/>
            <w:r w:rsidRPr="00500FFA">
              <w:rPr>
                <w:rFonts w:eastAsia="DejaVu Sans" w:cs="FreeSans"/>
                <w:color w:val="000000"/>
                <w:kern w:val="3"/>
                <w:lang w:eastAsia="zh-CN" w:bidi="hi-IN"/>
              </w:rPr>
              <w:t>name</w:t>
            </w:r>
            <w:proofErr w:type="spellEnd"/>
          </w:p>
          <w:p w14:paraId="271F5827" w14:textId="77777777" w:rsidR="00500FFA" w:rsidRPr="00500FFA" w:rsidRDefault="00500FFA" w:rsidP="00500FFA">
            <w:pPr>
              <w:suppressLineNumbers/>
              <w:suppressAutoHyphens/>
              <w:autoSpaceDN w:val="0"/>
              <w:spacing w:after="0"/>
              <w:ind w:left="132" w:right="140"/>
              <w:jc w:val="both"/>
              <w:textAlignment w:val="baseline"/>
              <w:rPr>
                <w:rFonts w:eastAsia="DejaVu Sans" w:cs="FreeSans"/>
                <w:color w:val="000000"/>
                <w:kern w:val="3"/>
                <w:lang w:eastAsia="zh-CN" w:bidi="hi-IN"/>
              </w:rPr>
            </w:pPr>
            <w:proofErr w:type="spellStart"/>
            <w:r w:rsidRPr="00500FFA">
              <w:rPr>
                <w:rFonts w:eastAsia="DejaVu Sans" w:cs="FreeSans"/>
                <w:color w:val="000000"/>
                <w:kern w:val="3"/>
                <w:lang w:eastAsia="zh-CN" w:bidi="hi-IN"/>
              </w:rPr>
              <w:t>distributionInfo</w:t>
            </w:r>
            <w:proofErr w:type="spellEnd"/>
            <w:r w:rsidRPr="00500FFA">
              <w:rPr>
                <w:rFonts w:eastAsia="DejaVu Sans" w:cs="FreeSans"/>
                <w:color w:val="000000"/>
                <w:kern w:val="3"/>
                <w:lang w:eastAsia="zh-CN" w:bidi="hi-IN"/>
              </w:rPr>
              <w:t>/*/</w:t>
            </w:r>
            <w:proofErr w:type="spellStart"/>
            <w:r w:rsidRPr="00500FFA">
              <w:rPr>
                <w:rFonts w:eastAsia="DejaVu Sans" w:cs="FreeSans"/>
                <w:color w:val="000000"/>
                <w:kern w:val="3"/>
                <w:lang w:eastAsia="zh-CN" w:bidi="hi-IN"/>
              </w:rPr>
              <w:t>distributionFormat</w:t>
            </w:r>
            <w:proofErr w:type="spellEnd"/>
            <w:r w:rsidRPr="00500FFA">
              <w:rPr>
                <w:rFonts w:eastAsia="DejaVu Sans" w:cs="FreeSans"/>
                <w:color w:val="000000"/>
                <w:kern w:val="3"/>
                <w:lang w:eastAsia="zh-CN" w:bidi="hi-IN"/>
              </w:rPr>
              <w:t>/*/version</w:t>
            </w:r>
          </w:p>
        </w:tc>
      </w:tr>
      <w:tr w:rsidR="00500FFA" w:rsidRPr="00500FFA" w14:paraId="360494AA" w14:textId="77777777" w:rsidTr="00500FFA">
        <w:tc>
          <w:tcPr>
            <w:tcW w:w="2278" w:type="dxa"/>
            <w:tcMar>
              <w:top w:w="55" w:type="dxa"/>
              <w:left w:w="55" w:type="dxa"/>
              <w:bottom w:w="55" w:type="dxa"/>
              <w:right w:w="55" w:type="dxa"/>
            </w:tcMar>
          </w:tcPr>
          <w:p w14:paraId="01D1309F" w14:textId="77777777" w:rsidR="00500FFA" w:rsidRPr="00500FFA" w:rsidRDefault="00500FFA" w:rsidP="00500FFA">
            <w:pPr>
              <w:suppressLineNumbers/>
              <w:suppressAutoHyphens/>
              <w:autoSpaceDN w:val="0"/>
              <w:spacing w:after="0"/>
              <w:ind w:right="96"/>
              <w:jc w:val="right"/>
              <w:textAlignment w:val="baseline"/>
              <w:rPr>
                <w:rFonts w:eastAsia="DejaVu Sans" w:cs="FreeSans"/>
                <w:color w:val="000000"/>
                <w:kern w:val="3"/>
                <w:lang w:eastAsia="zh-CN" w:bidi="hi-IN"/>
              </w:rPr>
            </w:pPr>
            <w:r w:rsidRPr="00500FFA">
              <w:rPr>
                <w:rFonts w:eastAsia="DejaVu Sans" w:cs="FreeSans"/>
                <w:color w:val="000000"/>
                <w:kern w:val="3"/>
                <w:lang w:eastAsia="zh-CN" w:bidi="hi-IN"/>
              </w:rPr>
              <w:t>Exemple</w:t>
            </w:r>
          </w:p>
        </w:tc>
        <w:tc>
          <w:tcPr>
            <w:tcW w:w="7360" w:type="dxa"/>
            <w:tcMar>
              <w:top w:w="0" w:type="dxa"/>
              <w:left w:w="0" w:type="dxa"/>
              <w:bottom w:w="0" w:type="dxa"/>
              <w:right w:w="0" w:type="dxa"/>
            </w:tcMar>
          </w:tcPr>
          <w:p w14:paraId="684D1BDC" w14:textId="43057432" w:rsidR="00F41F95" w:rsidRPr="00F41F95" w:rsidRDefault="00F41F95" w:rsidP="00F41F95">
            <w:pPr>
              <w:pStyle w:val="Citation"/>
              <w:ind w:left="187"/>
              <w:rPr>
                <w:lang w:eastAsia="zh-CN" w:bidi="hi-IN"/>
              </w:rPr>
            </w:pPr>
            <w:proofErr w:type="spellStart"/>
            <w:r>
              <w:rPr>
                <w:lang w:eastAsia="zh-CN" w:bidi="hi-IN"/>
              </w:rPr>
              <w:t>Geopackage</w:t>
            </w:r>
            <w:proofErr w:type="spellEnd"/>
          </w:p>
          <w:p w14:paraId="04650DA7" w14:textId="636E5CC7" w:rsidR="00500FFA" w:rsidRPr="00500FFA" w:rsidRDefault="00500FFA" w:rsidP="00500FFA">
            <w:pPr>
              <w:pStyle w:val="Citation"/>
              <w:ind w:left="132"/>
              <w:rPr>
                <w:shd w:val="clear" w:color="auto" w:fill="FFF200"/>
                <w:lang w:eastAsia="zh-CN" w:bidi="hi-IN"/>
              </w:rPr>
            </w:pPr>
          </w:p>
        </w:tc>
      </w:tr>
    </w:tbl>
    <w:p w14:paraId="187F57B8" w14:textId="77777777" w:rsidR="00500FFA" w:rsidRDefault="00500FFA" w:rsidP="006240E5"/>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8"/>
        <w:gridCol w:w="7360"/>
      </w:tblGrid>
      <w:tr w:rsidR="00500FFA" w:rsidRPr="00500FFA" w14:paraId="25FAB525" w14:textId="77777777" w:rsidTr="00500FFA">
        <w:trPr>
          <w:trHeight w:val="506"/>
        </w:trPr>
        <w:tc>
          <w:tcPr>
            <w:tcW w:w="2278" w:type="dxa"/>
            <w:tcMar>
              <w:top w:w="55" w:type="dxa"/>
              <w:left w:w="55" w:type="dxa"/>
              <w:bottom w:w="55" w:type="dxa"/>
              <w:right w:w="55" w:type="dxa"/>
            </w:tcMar>
          </w:tcPr>
          <w:p w14:paraId="16C35C38" w14:textId="77777777" w:rsidR="00500FFA" w:rsidRPr="00500FFA" w:rsidRDefault="00500FFA" w:rsidP="00500FFA">
            <w:pPr>
              <w:keepNext/>
              <w:widowControl w:val="0"/>
              <w:suppressLineNumbers/>
              <w:suppressAutoHyphens/>
              <w:autoSpaceDN w:val="0"/>
              <w:spacing w:after="0"/>
              <w:jc w:val="right"/>
              <w:textAlignment w:val="baseline"/>
              <w:outlineLvl w:val="3"/>
              <w:rPr>
                <w:rFonts w:eastAsia="SimSun" w:cs="Mangal"/>
                <w:b/>
                <w:i/>
                <w:color w:val="355E00"/>
                <w:kern w:val="3"/>
                <w:lang w:eastAsia="zh-CN" w:bidi="hi-IN"/>
              </w:rPr>
            </w:pPr>
            <w:r w:rsidRPr="00500FFA">
              <w:rPr>
                <w:rFonts w:eastAsia="SimSun" w:cs="Mangal"/>
                <w:b/>
                <w:i/>
                <w:color w:val="355E00"/>
                <w:kern w:val="3"/>
                <w:lang w:eastAsia="zh-CN" w:bidi="hi-IN"/>
              </w:rPr>
              <w:t>Encodage des caractères</w:t>
            </w:r>
          </w:p>
          <w:p w14:paraId="40E8CCF7" w14:textId="77777777" w:rsidR="00500FFA" w:rsidRPr="00500FFA" w:rsidRDefault="00500FFA" w:rsidP="00500FFA">
            <w:pPr>
              <w:suppressLineNumbers/>
              <w:suppressAutoHyphens/>
              <w:autoSpaceDN w:val="0"/>
              <w:spacing w:after="0"/>
              <w:jc w:val="right"/>
              <w:textAlignment w:val="baseline"/>
              <w:rPr>
                <w:rFonts w:eastAsia="DejaVu Sans" w:cs="FreeSans"/>
                <w:color w:val="000000"/>
                <w:kern w:val="3"/>
                <w:lang w:eastAsia="zh-CN" w:bidi="hi-IN"/>
              </w:rPr>
            </w:pPr>
            <w:r w:rsidRPr="00500FFA">
              <w:rPr>
                <w:rFonts w:eastAsia="DejaVu Sans" w:cs="FreeSans"/>
                <w:color w:val="000000"/>
                <w:kern w:val="3"/>
                <w:lang w:eastAsia="zh-CN" w:bidi="hi-IN"/>
              </w:rPr>
              <w:t>(obligatoire)</w:t>
            </w:r>
          </w:p>
        </w:tc>
        <w:tc>
          <w:tcPr>
            <w:tcW w:w="7360" w:type="dxa"/>
            <w:tcMar>
              <w:top w:w="0" w:type="dxa"/>
              <w:left w:w="0" w:type="dxa"/>
              <w:bottom w:w="0" w:type="dxa"/>
              <w:right w:w="0" w:type="dxa"/>
            </w:tcMar>
          </w:tcPr>
          <w:p w14:paraId="725E177B" w14:textId="77777777" w:rsidR="00500FFA" w:rsidRPr="00500FFA" w:rsidRDefault="00500FFA" w:rsidP="00500FFA">
            <w:pPr>
              <w:suppressLineNumbers/>
              <w:suppressAutoHyphens/>
              <w:autoSpaceDN w:val="0"/>
              <w:spacing w:after="0"/>
              <w:ind w:left="132" w:right="140"/>
              <w:textAlignment w:val="baseline"/>
              <w:rPr>
                <w:rFonts w:eastAsia="DejaVu Sans" w:cs="FreeSans"/>
                <w:color w:val="000000"/>
                <w:kern w:val="3"/>
                <w:lang w:eastAsia="zh-CN" w:bidi="hi-IN"/>
              </w:rPr>
            </w:pPr>
            <w:r w:rsidRPr="00500FFA">
              <w:rPr>
                <w:rFonts w:eastAsia="DejaVu Sans" w:cs="FreeSans"/>
                <w:color w:val="000000"/>
                <w:kern w:val="3"/>
                <w:lang w:eastAsia="zh-CN" w:bidi="hi-IN"/>
              </w:rPr>
              <w:t>Il s’agit de l’encodage des caractères utilisé dans le lot de données</w:t>
            </w:r>
          </w:p>
        </w:tc>
      </w:tr>
      <w:tr w:rsidR="00500FFA" w:rsidRPr="00500FFA" w14:paraId="62840F78" w14:textId="77777777" w:rsidTr="00500FFA">
        <w:trPr>
          <w:trHeight w:val="338"/>
        </w:trPr>
        <w:tc>
          <w:tcPr>
            <w:tcW w:w="2278" w:type="dxa"/>
            <w:tcMar>
              <w:top w:w="55" w:type="dxa"/>
              <w:left w:w="55" w:type="dxa"/>
              <w:bottom w:w="55" w:type="dxa"/>
              <w:right w:w="55" w:type="dxa"/>
            </w:tcMar>
          </w:tcPr>
          <w:p w14:paraId="72F7D3F4" w14:textId="77777777" w:rsidR="00500FFA" w:rsidRPr="00500FFA" w:rsidRDefault="00500FFA" w:rsidP="00500FFA">
            <w:pPr>
              <w:suppressLineNumbers/>
              <w:suppressAutoHyphens/>
              <w:autoSpaceDN w:val="0"/>
              <w:spacing w:after="0"/>
              <w:jc w:val="right"/>
              <w:textAlignment w:val="baseline"/>
              <w:rPr>
                <w:rFonts w:eastAsia="DejaVu Sans" w:cs="FreeSans"/>
                <w:color w:val="000000"/>
                <w:kern w:val="3"/>
                <w:lang w:eastAsia="zh-CN" w:bidi="hi-IN"/>
              </w:rPr>
            </w:pPr>
            <w:proofErr w:type="spellStart"/>
            <w:r w:rsidRPr="00500FFA">
              <w:rPr>
                <w:rFonts w:eastAsia="DejaVu Sans" w:cs="FreeSans"/>
                <w:color w:val="000000"/>
                <w:kern w:val="3"/>
                <w:lang w:eastAsia="zh-CN" w:bidi="hi-IN"/>
              </w:rPr>
              <w:t>Xpath</w:t>
            </w:r>
            <w:proofErr w:type="spellEnd"/>
            <w:r w:rsidRPr="00500FFA">
              <w:rPr>
                <w:rFonts w:eastAsia="DejaVu Sans" w:cs="FreeSans"/>
                <w:color w:val="000000"/>
                <w:kern w:val="3"/>
                <w:lang w:eastAsia="zh-CN" w:bidi="hi-IN"/>
              </w:rPr>
              <w:t xml:space="preserve"> ISO 19115</w:t>
            </w:r>
          </w:p>
        </w:tc>
        <w:tc>
          <w:tcPr>
            <w:tcW w:w="7360" w:type="dxa"/>
            <w:tcMar>
              <w:top w:w="0" w:type="dxa"/>
              <w:left w:w="0" w:type="dxa"/>
              <w:bottom w:w="0" w:type="dxa"/>
              <w:right w:w="0" w:type="dxa"/>
            </w:tcMar>
          </w:tcPr>
          <w:p w14:paraId="406A0622" w14:textId="77777777" w:rsidR="00500FFA" w:rsidRPr="00500FFA" w:rsidRDefault="00500FFA" w:rsidP="00500FFA">
            <w:pPr>
              <w:suppressLineNumbers/>
              <w:suppressAutoHyphens/>
              <w:autoSpaceDN w:val="0"/>
              <w:spacing w:after="0"/>
              <w:ind w:left="132" w:right="140"/>
              <w:textAlignment w:val="baseline"/>
              <w:rPr>
                <w:rFonts w:eastAsia="DejaVu Sans" w:cs="FreeSans"/>
                <w:color w:val="000000"/>
                <w:kern w:val="3"/>
                <w:lang w:eastAsia="zh-CN" w:bidi="hi-IN"/>
              </w:rPr>
            </w:pPr>
            <w:proofErr w:type="spellStart"/>
            <w:proofErr w:type="gramStart"/>
            <w:r w:rsidRPr="00500FFA">
              <w:rPr>
                <w:rFonts w:eastAsia="DejaVu Sans" w:cs="FreeSans"/>
                <w:color w:val="000000"/>
                <w:kern w:val="3"/>
                <w:lang w:eastAsia="zh-CN" w:bidi="hi-IN"/>
              </w:rPr>
              <w:t>identificationInfo</w:t>
            </w:r>
            <w:proofErr w:type="spellEnd"/>
            <w:r w:rsidRPr="00500FFA">
              <w:rPr>
                <w:rFonts w:eastAsia="DejaVu Sans" w:cs="FreeSans"/>
                <w:color w:val="000000"/>
                <w:kern w:val="3"/>
                <w:lang w:eastAsia="zh-CN" w:bidi="hi-IN"/>
              </w:rPr>
              <w:t>[</w:t>
            </w:r>
            <w:proofErr w:type="gramEnd"/>
            <w:r w:rsidRPr="00500FFA">
              <w:rPr>
                <w:rFonts w:eastAsia="DejaVu Sans" w:cs="FreeSans"/>
                <w:color w:val="000000"/>
                <w:kern w:val="3"/>
                <w:lang w:eastAsia="zh-CN" w:bidi="hi-IN"/>
              </w:rPr>
              <w:t>1]/*/</w:t>
            </w:r>
            <w:proofErr w:type="spellStart"/>
            <w:r w:rsidRPr="00500FFA">
              <w:rPr>
                <w:rFonts w:eastAsia="DejaVu Sans" w:cs="FreeSans"/>
                <w:color w:val="000000"/>
                <w:kern w:val="3"/>
                <w:lang w:eastAsia="zh-CN" w:bidi="hi-IN"/>
              </w:rPr>
              <w:t>characterSet</w:t>
            </w:r>
            <w:proofErr w:type="spellEnd"/>
          </w:p>
        </w:tc>
      </w:tr>
      <w:tr w:rsidR="00500FFA" w:rsidRPr="00500FFA" w14:paraId="48A9AD2D" w14:textId="77777777" w:rsidTr="00500FFA">
        <w:tc>
          <w:tcPr>
            <w:tcW w:w="2278" w:type="dxa"/>
            <w:tcMar>
              <w:top w:w="55" w:type="dxa"/>
              <w:left w:w="55" w:type="dxa"/>
              <w:bottom w:w="55" w:type="dxa"/>
              <w:right w:w="55" w:type="dxa"/>
            </w:tcMar>
          </w:tcPr>
          <w:p w14:paraId="4D22D308" w14:textId="77777777" w:rsidR="00500FFA" w:rsidRPr="00500FFA" w:rsidRDefault="00500FFA" w:rsidP="00500FFA">
            <w:pPr>
              <w:suppressLineNumbers/>
              <w:suppressAutoHyphens/>
              <w:autoSpaceDN w:val="0"/>
              <w:spacing w:after="0"/>
              <w:jc w:val="right"/>
              <w:textAlignment w:val="baseline"/>
              <w:rPr>
                <w:rFonts w:eastAsia="DejaVu Sans" w:cs="FreeSans"/>
                <w:color w:val="000000"/>
                <w:kern w:val="3"/>
                <w:lang w:eastAsia="zh-CN" w:bidi="hi-IN"/>
              </w:rPr>
            </w:pPr>
            <w:r w:rsidRPr="00500FFA">
              <w:rPr>
                <w:rFonts w:eastAsia="DejaVu Sans" w:cs="FreeSans"/>
                <w:color w:val="000000"/>
                <w:kern w:val="3"/>
                <w:lang w:eastAsia="zh-CN" w:bidi="hi-IN"/>
              </w:rPr>
              <w:t>Remarque</w:t>
            </w:r>
          </w:p>
        </w:tc>
        <w:tc>
          <w:tcPr>
            <w:tcW w:w="7360" w:type="dxa"/>
            <w:tcMar>
              <w:top w:w="0" w:type="dxa"/>
              <w:left w:w="0" w:type="dxa"/>
              <w:bottom w:w="0" w:type="dxa"/>
              <w:right w:w="0" w:type="dxa"/>
            </w:tcMar>
          </w:tcPr>
          <w:p w14:paraId="79BE166C" w14:textId="3BFB36F5" w:rsidR="00500FFA" w:rsidRPr="00500FFA" w:rsidRDefault="00500FFA" w:rsidP="00F41F95">
            <w:pPr>
              <w:suppressLineNumbers/>
              <w:suppressAutoHyphens/>
              <w:autoSpaceDN w:val="0"/>
              <w:spacing w:after="0"/>
              <w:ind w:left="132" w:right="140"/>
              <w:textAlignment w:val="baseline"/>
              <w:rPr>
                <w:rFonts w:eastAsia="DejaVu Sans" w:cs="FreeSans"/>
                <w:color w:val="000000"/>
                <w:kern w:val="3"/>
                <w:lang w:eastAsia="zh-CN" w:bidi="hi-IN"/>
              </w:rPr>
            </w:pPr>
            <w:r w:rsidRPr="00500FFA">
              <w:rPr>
                <w:rFonts w:eastAsia="DejaVu Sans" w:cs="FreeSans"/>
                <w:color w:val="000000"/>
                <w:kern w:val="3"/>
                <w:lang w:eastAsia="zh-CN" w:bidi="hi-IN"/>
              </w:rPr>
              <w:t>Le for</w:t>
            </w:r>
            <w:r w:rsidR="00C718D2">
              <w:rPr>
                <w:rFonts w:eastAsia="DejaVu Sans" w:cs="FreeSans"/>
                <w:color w:val="000000"/>
                <w:kern w:val="3"/>
                <w:lang w:eastAsia="zh-CN" w:bidi="hi-IN"/>
              </w:rPr>
              <w:t xml:space="preserve">mat </w:t>
            </w:r>
            <w:proofErr w:type="spellStart"/>
            <w:r w:rsidR="00C718D2">
              <w:rPr>
                <w:rFonts w:eastAsia="DejaVu Sans" w:cs="FreeSans"/>
                <w:color w:val="000000"/>
                <w:kern w:val="3"/>
                <w:lang w:eastAsia="zh-CN" w:bidi="hi-IN"/>
              </w:rPr>
              <w:t>GeoPackage</w:t>
            </w:r>
            <w:proofErr w:type="spellEnd"/>
            <w:r w:rsidR="00C718D2">
              <w:rPr>
                <w:rFonts w:eastAsia="DejaVu Sans" w:cs="FreeSans"/>
                <w:color w:val="000000"/>
                <w:kern w:val="3"/>
                <w:lang w:eastAsia="zh-CN" w:bidi="hi-IN"/>
              </w:rPr>
              <w:t xml:space="preserve"> </w:t>
            </w:r>
            <w:r w:rsidRPr="00500FFA">
              <w:rPr>
                <w:rFonts w:eastAsia="DejaVu Sans" w:cs="FreeSans"/>
                <w:color w:val="000000"/>
                <w:kern w:val="3"/>
                <w:lang w:eastAsia="zh-CN" w:bidi="hi-IN"/>
              </w:rPr>
              <w:t>impose l'encodage utf8</w:t>
            </w:r>
          </w:p>
        </w:tc>
      </w:tr>
      <w:tr w:rsidR="00500FFA" w:rsidRPr="00500FFA" w14:paraId="375AAA9A" w14:textId="77777777" w:rsidTr="00500FFA">
        <w:tc>
          <w:tcPr>
            <w:tcW w:w="2278" w:type="dxa"/>
            <w:tcMar>
              <w:top w:w="55" w:type="dxa"/>
              <w:left w:w="55" w:type="dxa"/>
              <w:bottom w:w="55" w:type="dxa"/>
              <w:right w:w="55" w:type="dxa"/>
            </w:tcMar>
          </w:tcPr>
          <w:p w14:paraId="45AE23F0" w14:textId="77777777" w:rsidR="00500FFA" w:rsidRPr="00500FFA" w:rsidRDefault="00500FFA" w:rsidP="00500FFA">
            <w:pPr>
              <w:suppressLineNumbers/>
              <w:suppressAutoHyphens/>
              <w:autoSpaceDN w:val="0"/>
              <w:spacing w:after="0"/>
              <w:jc w:val="right"/>
              <w:textAlignment w:val="baseline"/>
              <w:rPr>
                <w:rFonts w:eastAsia="DejaVu Sans" w:cs="FreeSans"/>
                <w:color w:val="000000"/>
                <w:kern w:val="3"/>
                <w:lang w:eastAsia="zh-CN" w:bidi="hi-IN"/>
              </w:rPr>
            </w:pPr>
            <w:r w:rsidRPr="00500FFA">
              <w:rPr>
                <w:rFonts w:eastAsia="DejaVu Sans" w:cs="FreeSans"/>
                <w:color w:val="000000"/>
                <w:kern w:val="3"/>
                <w:lang w:eastAsia="zh-CN" w:bidi="hi-IN"/>
              </w:rPr>
              <w:t>Exigence</w:t>
            </w:r>
          </w:p>
        </w:tc>
        <w:tc>
          <w:tcPr>
            <w:tcW w:w="7360" w:type="dxa"/>
            <w:tcMar>
              <w:top w:w="0" w:type="dxa"/>
              <w:left w:w="0" w:type="dxa"/>
              <w:bottom w:w="0" w:type="dxa"/>
              <w:right w:w="0" w:type="dxa"/>
            </w:tcMar>
          </w:tcPr>
          <w:p w14:paraId="2639F0C4" w14:textId="77777777" w:rsidR="00500FFA" w:rsidRPr="00500FFA" w:rsidRDefault="00500FFA" w:rsidP="00500FFA">
            <w:pPr>
              <w:suppressLineNumbers/>
              <w:suppressAutoHyphens/>
              <w:autoSpaceDN w:val="0"/>
              <w:spacing w:after="0"/>
              <w:ind w:left="132" w:right="140"/>
              <w:textAlignment w:val="baseline"/>
              <w:rPr>
                <w:rFonts w:eastAsia="DejaVu Sans" w:cs="FreeSans"/>
                <w:color w:val="800000"/>
                <w:kern w:val="3"/>
                <w:lang w:eastAsia="zh-CN" w:bidi="hi-IN"/>
              </w:rPr>
            </w:pPr>
            <w:r w:rsidRPr="00500FFA">
              <w:rPr>
                <w:rFonts w:eastAsia="DejaVu Sans" w:cs="FreeSans"/>
                <w:color w:val="800000"/>
                <w:kern w:val="3"/>
                <w:lang w:eastAsia="zh-CN" w:bidi="hi-IN"/>
              </w:rPr>
              <w:t>utf8</w:t>
            </w:r>
          </w:p>
        </w:tc>
      </w:tr>
    </w:tbl>
    <w:p w14:paraId="54738AF4" w14:textId="77777777" w:rsidR="00500FFA" w:rsidRDefault="00500FFA" w:rsidP="006240E5"/>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8"/>
        <w:gridCol w:w="7360"/>
      </w:tblGrid>
      <w:tr w:rsidR="00500FFA" w:rsidRPr="00500FFA" w14:paraId="420BCF6C" w14:textId="77777777" w:rsidTr="00500FFA">
        <w:trPr>
          <w:trHeight w:val="675"/>
        </w:trPr>
        <w:tc>
          <w:tcPr>
            <w:tcW w:w="2278" w:type="dxa"/>
            <w:tcMar>
              <w:top w:w="55" w:type="dxa"/>
              <w:left w:w="55" w:type="dxa"/>
              <w:bottom w:w="55" w:type="dxa"/>
              <w:right w:w="55" w:type="dxa"/>
            </w:tcMar>
          </w:tcPr>
          <w:p w14:paraId="7F3443BE" w14:textId="77777777" w:rsidR="00500FFA" w:rsidRPr="00500FFA" w:rsidRDefault="00500FFA" w:rsidP="00500FFA">
            <w:pPr>
              <w:keepNext/>
              <w:widowControl w:val="0"/>
              <w:suppressLineNumbers/>
              <w:suppressAutoHyphens/>
              <w:autoSpaceDN w:val="0"/>
              <w:spacing w:after="0"/>
              <w:ind w:left="87" w:right="96"/>
              <w:jc w:val="right"/>
              <w:textAlignment w:val="baseline"/>
              <w:outlineLvl w:val="3"/>
              <w:rPr>
                <w:rFonts w:eastAsia="SimSun" w:cs="Mangal"/>
                <w:b/>
                <w:i/>
                <w:color w:val="355E00"/>
                <w:kern w:val="3"/>
                <w:lang w:eastAsia="zh-CN" w:bidi="hi-IN"/>
              </w:rPr>
            </w:pPr>
            <w:r w:rsidRPr="00500FFA">
              <w:rPr>
                <w:rFonts w:eastAsia="SimSun" w:cs="Mangal"/>
                <w:b/>
                <w:i/>
                <w:color w:val="355E00"/>
                <w:kern w:val="3"/>
                <w:lang w:eastAsia="zh-CN" w:bidi="hi-IN"/>
              </w:rPr>
              <w:lastRenderedPageBreak/>
              <w:t>Type de représentation géographique</w:t>
            </w:r>
          </w:p>
          <w:p w14:paraId="14F0A53E" w14:textId="77777777" w:rsidR="00500FFA" w:rsidRPr="00500FFA" w:rsidRDefault="00500FFA" w:rsidP="00500FFA">
            <w:pPr>
              <w:suppressLineNumbers/>
              <w:suppressAutoHyphens/>
              <w:autoSpaceDN w:val="0"/>
              <w:spacing w:after="0"/>
              <w:ind w:left="87" w:right="96"/>
              <w:jc w:val="right"/>
              <w:textAlignment w:val="baseline"/>
              <w:rPr>
                <w:rFonts w:eastAsia="DejaVu Sans" w:cs="FreeSans"/>
                <w:color w:val="000000"/>
                <w:kern w:val="3"/>
                <w:lang w:eastAsia="zh-CN" w:bidi="hi-IN"/>
              </w:rPr>
            </w:pPr>
            <w:r w:rsidRPr="00500FFA">
              <w:rPr>
                <w:rFonts w:eastAsia="DejaVu Sans" w:cs="FreeSans"/>
                <w:color w:val="000000"/>
                <w:kern w:val="3"/>
                <w:lang w:eastAsia="zh-CN" w:bidi="hi-IN"/>
              </w:rPr>
              <w:t>(obligatoire)</w:t>
            </w:r>
          </w:p>
        </w:tc>
        <w:tc>
          <w:tcPr>
            <w:tcW w:w="7360" w:type="dxa"/>
            <w:tcMar>
              <w:top w:w="0" w:type="dxa"/>
              <w:left w:w="0" w:type="dxa"/>
              <w:bottom w:w="0" w:type="dxa"/>
              <w:right w:w="0" w:type="dxa"/>
            </w:tcMar>
          </w:tcPr>
          <w:p w14:paraId="428F1BE9" w14:textId="77777777" w:rsidR="00500FFA" w:rsidRPr="00500FFA" w:rsidRDefault="00500FFA" w:rsidP="00500FFA">
            <w:pPr>
              <w:suppressLineNumbers/>
              <w:suppressAutoHyphens/>
              <w:autoSpaceDN w:val="0"/>
              <w:spacing w:after="0"/>
              <w:ind w:left="132" w:right="140"/>
              <w:jc w:val="both"/>
              <w:textAlignment w:val="baseline"/>
              <w:rPr>
                <w:rFonts w:eastAsia="DejaVu Sans" w:cs="FreeSans"/>
                <w:color w:val="000000"/>
                <w:kern w:val="3"/>
                <w:lang w:eastAsia="zh-CN" w:bidi="hi-IN"/>
              </w:rPr>
            </w:pPr>
            <w:r w:rsidRPr="00500FFA">
              <w:rPr>
                <w:rFonts w:eastAsia="DejaVu Sans" w:cs="FreeSans"/>
                <w:color w:val="000000"/>
                <w:kern w:val="3"/>
                <w:lang w:eastAsia="zh-CN" w:bidi="hi-IN"/>
              </w:rPr>
              <w:t xml:space="preserve">Pour l'ensemble des lots concernés par ces consignes, le champ est à remplir avec la valeur : </w:t>
            </w:r>
            <w:proofErr w:type="spellStart"/>
            <w:r w:rsidRPr="00500FFA">
              <w:rPr>
                <w:rFonts w:eastAsia="DejaVu Sans" w:cs="FreeSans"/>
                <w:color w:val="000000"/>
                <w:kern w:val="3"/>
                <w:lang w:eastAsia="zh-CN" w:bidi="hi-IN"/>
              </w:rPr>
              <w:t>vector</w:t>
            </w:r>
            <w:proofErr w:type="spellEnd"/>
            <w:r w:rsidRPr="00500FFA">
              <w:rPr>
                <w:rFonts w:eastAsia="DejaVu Sans" w:cs="FreeSans"/>
                <w:color w:val="000000"/>
                <w:kern w:val="3"/>
                <w:lang w:eastAsia="zh-CN" w:bidi="hi-IN"/>
              </w:rPr>
              <w:t xml:space="preserve"> (traduction de «</w:t>
            </w:r>
            <w:r w:rsidRPr="00500FFA">
              <w:rPr>
                <w:rFonts w:ascii="Courier New" w:eastAsia="DejaVu Sans" w:hAnsi="Courier New" w:cs="Courier New"/>
                <w:color w:val="000000"/>
                <w:kern w:val="3"/>
                <w:lang w:eastAsia="zh-CN" w:bidi="hi-IN"/>
              </w:rPr>
              <w:t> </w:t>
            </w:r>
            <w:r w:rsidRPr="00500FFA">
              <w:rPr>
                <w:rFonts w:eastAsia="DejaVu Sans" w:cs="FreeSans"/>
                <w:color w:val="000000"/>
                <w:kern w:val="3"/>
                <w:lang w:eastAsia="zh-CN" w:bidi="hi-IN"/>
              </w:rPr>
              <w:t>vecteur</w:t>
            </w:r>
            <w:r w:rsidRPr="00500FFA">
              <w:rPr>
                <w:rFonts w:ascii="Courier New" w:eastAsia="DejaVu Sans" w:hAnsi="Courier New" w:cs="Courier New"/>
                <w:color w:val="000000"/>
                <w:kern w:val="3"/>
                <w:lang w:eastAsia="zh-CN" w:bidi="hi-IN"/>
              </w:rPr>
              <w:t> </w:t>
            </w:r>
            <w:r w:rsidRPr="00500FFA">
              <w:rPr>
                <w:rFonts w:eastAsia="DejaVu Sans" w:cs="Marianne"/>
                <w:color w:val="000000"/>
                <w:kern w:val="3"/>
                <w:lang w:eastAsia="zh-CN" w:bidi="hi-IN"/>
              </w:rPr>
              <w:t>»</w:t>
            </w:r>
            <w:r w:rsidRPr="00500FFA">
              <w:rPr>
                <w:rFonts w:eastAsia="DejaVu Sans" w:cs="FreeSans"/>
                <w:color w:val="000000"/>
                <w:kern w:val="3"/>
                <w:lang w:eastAsia="zh-CN" w:bidi="hi-IN"/>
              </w:rPr>
              <w:t>)</w:t>
            </w:r>
          </w:p>
        </w:tc>
      </w:tr>
      <w:tr w:rsidR="00500FFA" w:rsidRPr="00500FFA" w14:paraId="3259391A" w14:textId="77777777" w:rsidTr="00500FFA">
        <w:trPr>
          <w:trHeight w:val="338"/>
        </w:trPr>
        <w:tc>
          <w:tcPr>
            <w:tcW w:w="2278" w:type="dxa"/>
            <w:tcMar>
              <w:top w:w="55" w:type="dxa"/>
              <w:left w:w="55" w:type="dxa"/>
              <w:bottom w:w="55" w:type="dxa"/>
              <w:right w:w="55" w:type="dxa"/>
            </w:tcMar>
          </w:tcPr>
          <w:p w14:paraId="35E3A8FF" w14:textId="77777777" w:rsidR="00500FFA" w:rsidRPr="00500FFA" w:rsidRDefault="00500FFA" w:rsidP="00500FFA">
            <w:pPr>
              <w:suppressLineNumbers/>
              <w:suppressAutoHyphens/>
              <w:autoSpaceDN w:val="0"/>
              <w:spacing w:after="0"/>
              <w:ind w:left="87" w:right="96"/>
              <w:jc w:val="right"/>
              <w:textAlignment w:val="baseline"/>
              <w:rPr>
                <w:rFonts w:eastAsia="DejaVu Sans" w:cs="FreeSans"/>
                <w:color w:val="000000"/>
                <w:kern w:val="3"/>
                <w:lang w:eastAsia="zh-CN" w:bidi="hi-IN"/>
              </w:rPr>
            </w:pPr>
            <w:proofErr w:type="spellStart"/>
            <w:r w:rsidRPr="00500FFA">
              <w:rPr>
                <w:rFonts w:eastAsia="DejaVu Sans" w:cs="FreeSans"/>
                <w:color w:val="000000"/>
                <w:kern w:val="3"/>
                <w:lang w:eastAsia="zh-CN" w:bidi="hi-IN"/>
              </w:rPr>
              <w:t>Xpath</w:t>
            </w:r>
            <w:proofErr w:type="spellEnd"/>
            <w:r w:rsidRPr="00500FFA">
              <w:rPr>
                <w:rFonts w:eastAsia="DejaVu Sans" w:cs="FreeSans"/>
                <w:color w:val="000000"/>
                <w:kern w:val="3"/>
                <w:lang w:eastAsia="zh-CN" w:bidi="hi-IN"/>
              </w:rPr>
              <w:t xml:space="preserve"> ISO 19115</w:t>
            </w:r>
          </w:p>
        </w:tc>
        <w:tc>
          <w:tcPr>
            <w:tcW w:w="7360" w:type="dxa"/>
            <w:tcMar>
              <w:top w:w="0" w:type="dxa"/>
              <w:left w:w="0" w:type="dxa"/>
              <w:bottom w:w="0" w:type="dxa"/>
              <w:right w:w="0" w:type="dxa"/>
            </w:tcMar>
          </w:tcPr>
          <w:p w14:paraId="5C005C1C" w14:textId="77777777" w:rsidR="00500FFA" w:rsidRPr="00500FFA" w:rsidRDefault="00500FFA" w:rsidP="00500FFA">
            <w:pPr>
              <w:suppressLineNumbers/>
              <w:suppressAutoHyphens/>
              <w:autoSpaceDN w:val="0"/>
              <w:spacing w:after="0"/>
              <w:ind w:left="132" w:right="140"/>
              <w:jc w:val="both"/>
              <w:textAlignment w:val="baseline"/>
              <w:rPr>
                <w:rFonts w:eastAsia="DejaVu Sans" w:cs="FreeSans"/>
                <w:color w:val="000000"/>
                <w:kern w:val="3"/>
                <w:lang w:eastAsia="zh-CN" w:bidi="hi-IN"/>
              </w:rPr>
            </w:pPr>
            <w:proofErr w:type="spellStart"/>
            <w:proofErr w:type="gramStart"/>
            <w:r w:rsidRPr="00500FFA">
              <w:rPr>
                <w:rFonts w:eastAsia="DejaVu Sans" w:cs="FreeSans"/>
                <w:color w:val="000000"/>
                <w:kern w:val="3"/>
                <w:lang w:eastAsia="zh-CN" w:bidi="hi-IN"/>
              </w:rPr>
              <w:t>identificationInfo</w:t>
            </w:r>
            <w:proofErr w:type="spellEnd"/>
            <w:r w:rsidRPr="00500FFA">
              <w:rPr>
                <w:rFonts w:eastAsia="DejaVu Sans" w:cs="FreeSans"/>
                <w:color w:val="000000"/>
                <w:kern w:val="3"/>
                <w:lang w:eastAsia="zh-CN" w:bidi="hi-IN"/>
              </w:rPr>
              <w:t>[</w:t>
            </w:r>
            <w:proofErr w:type="gramEnd"/>
            <w:r w:rsidRPr="00500FFA">
              <w:rPr>
                <w:rFonts w:eastAsia="DejaVu Sans" w:cs="FreeSans"/>
                <w:color w:val="000000"/>
                <w:kern w:val="3"/>
                <w:lang w:eastAsia="zh-CN" w:bidi="hi-IN"/>
              </w:rPr>
              <w:t>1]/*/</w:t>
            </w:r>
            <w:proofErr w:type="spellStart"/>
            <w:r w:rsidRPr="00500FFA">
              <w:rPr>
                <w:rFonts w:eastAsia="DejaVu Sans" w:cs="FreeSans"/>
                <w:color w:val="000000"/>
                <w:kern w:val="3"/>
                <w:lang w:eastAsia="zh-CN" w:bidi="hi-IN"/>
              </w:rPr>
              <w:t>spatialRepresentationType</w:t>
            </w:r>
            <w:proofErr w:type="spellEnd"/>
          </w:p>
        </w:tc>
      </w:tr>
      <w:tr w:rsidR="00500FFA" w:rsidRPr="00500FFA" w14:paraId="2B89AB15" w14:textId="77777777" w:rsidTr="00500FFA">
        <w:tc>
          <w:tcPr>
            <w:tcW w:w="2278" w:type="dxa"/>
            <w:tcMar>
              <w:top w:w="55" w:type="dxa"/>
              <w:left w:w="55" w:type="dxa"/>
              <w:bottom w:w="55" w:type="dxa"/>
              <w:right w:w="55" w:type="dxa"/>
            </w:tcMar>
          </w:tcPr>
          <w:p w14:paraId="23630BD5" w14:textId="77777777" w:rsidR="00500FFA" w:rsidRPr="00500FFA" w:rsidRDefault="00500FFA" w:rsidP="00500FFA">
            <w:pPr>
              <w:suppressLineNumbers/>
              <w:suppressAutoHyphens/>
              <w:autoSpaceDN w:val="0"/>
              <w:spacing w:after="0"/>
              <w:ind w:left="87" w:right="96"/>
              <w:jc w:val="right"/>
              <w:textAlignment w:val="baseline"/>
              <w:rPr>
                <w:rFonts w:eastAsia="DejaVu Sans" w:cs="FreeSans"/>
                <w:color w:val="000000"/>
                <w:kern w:val="3"/>
                <w:lang w:eastAsia="zh-CN" w:bidi="hi-IN"/>
              </w:rPr>
            </w:pPr>
            <w:r w:rsidRPr="00500FFA">
              <w:rPr>
                <w:rFonts w:eastAsia="DejaVu Sans" w:cs="FreeSans"/>
                <w:color w:val="000000"/>
                <w:kern w:val="3"/>
                <w:lang w:eastAsia="zh-CN" w:bidi="hi-IN"/>
              </w:rPr>
              <w:t>Exigence</w:t>
            </w:r>
          </w:p>
        </w:tc>
        <w:tc>
          <w:tcPr>
            <w:tcW w:w="7360" w:type="dxa"/>
            <w:tcMar>
              <w:top w:w="0" w:type="dxa"/>
              <w:left w:w="0" w:type="dxa"/>
              <w:bottom w:w="0" w:type="dxa"/>
              <w:right w:w="0" w:type="dxa"/>
            </w:tcMar>
          </w:tcPr>
          <w:p w14:paraId="016C2CEC" w14:textId="77777777" w:rsidR="00500FFA" w:rsidRPr="00500FFA" w:rsidRDefault="00500FFA" w:rsidP="00500FFA">
            <w:pPr>
              <w:pStyle w:val="Citation"/>
              <w:ind w:left="132"/>
              <w:rPr>
                <w:lang w:eastAsia="zh-CN" w:bidi="hi-IN"/>
              </w:rPr>
            </w:pPr>
            <w:proofErr w:type="spellStart"/>
            <w:r w:rsidRPr="00500FFA">
              <w:rPr>
                <w:lang w:eastAsia="zh-CN" w:bidi="hi-IN"/>
              </w:rPr>
              <w:t>vector</w:t>
            </w:r>
            <w:proofErr w:type="spellEnd"/>
          </w:p>
        </w:tc>
      </w:tr>
    </w:tbl>
    <w:p w14:paraId="46ABBD8F" w14:textId="77777777" w:rsidR="00500FFA" w:rsidRDefault="00500FFA" w:rsidP="006240E5"/>
    <w:p w14:paraId="3DEC3AAD" w14:textId="2DB3CDBE" w:rsidR="00500FFA" w:rsidRDefault="005B4081" w:rsidP="00842A8C">
      <w:pPr>
        <w:pStyle w:val="Titre2"/>
      </w:pPr>
      <w:bookmarkStart w:id="69" w:name="_Toc142385197"/>
      <w:r>
        <w:t xml:space="preserve">9.4 </w:t>
      </w:r>
      <w:r w:rsidR="7A689356">
        <w:t>Classification des données et services géographiques</w:t>
      </w:r>
      <w:bookmarkEnd w:id="69"/>
    </w:p>
    <w:p w14:paraId="06BBA33E" w14:textId="77777777" w:rsidR="00500FFA" w:rsidRPr="00500FFA" w:rsidRDefault="00500FFA" w:rsidP="00500FFA"/>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8"/>
        <w:gridCol w:w="7360"/>
      </w:tblGrid>
      <w:tr w:rsidR="00500FFA" w:rsidRPr="00500FFA" w14:paraId="7F884BCA" w14:textId="77777777" w:rsidTr="00500FFA">
        <w:trPr>
          <w:trHeight w:val="281"/>
        </w:trPr>
        <w:tc>
          <w:tcPr>
            <w:tcW w:w="2278" w:type="dxa"/>
            <w:tcMar>
              <w:top w:w="55" w:type="dxa"/>
              <w:left w:w="55" w:type="dxa"/>
              <w:bottom w:w="55" w:type="dxa"/>
              <w:right w:w="55" w:type="dxa"/>
            </w:tcMar>
          </w:tcPr>
          <w:p w14:paraId="2837E5BD" w14:textId="77777777" w:rsidR="00500FFA" w:rsidRPr="00500FFA" w:rsidRDefault="00500FFA" w:rsidP="00500FFA">
            <w:pPr>
              <w:keepNext/>
              <w:widowControl w:val="0"/>
              <w:suppressLineNumbers/>
              <w:suppressAutoHyphens/>
              <w:autoSpaceDN w:val="0"/>
              <w:spacing w:after="0"/>
              <w:ind w:left="87" w:right="96"/>
              <w:jc w:val="right"/>
              <w:textAlignment w:val="baseline"/>
              <w:outlineLvl w:val="3"/>
              <w:rPr>
                <w:rFonts w:eastAsia="SimSun" w:cs="Mangal"/>
                <w:b/>
                <w:i/>
                <w:color w:val="355E00"/>
                <w:kern w:val="3"/>
                <w:lang w:eastAsia="zh-CN" w:bidi="hi-IN"/>
              </w:rPr>
            </w:pPr>
            <w:r w:rsidRPr="00500FFA">
              <w:rPr>
                <w:rFonts w:eastAsia="SimSun" w:cs="Mangal"/>
                <w:b/>
                <w:i/>
                <w:color w:val="355E00"/>
                <w:kern w:val="3"/>
                <w:lang w:eastAsia="zh-CN" w:bidi="hi-IN"/>
              </w:rPr>
              <w:t>Catégorie thématique</w:t>
            </w:r>
          </w:p>
          <w:p w14:paraId="05CD2C8E" w14:textId="77777777" w:rsidR="00500FFA" w:rsidRPr="00500FFA" w:rsidRDefault="00500FFA" w:rsidP="00500FFA">
            <w:pPr>
              <w:suppressLineNumbers/>
              <w:suppressAutoHyphens/>
              <w:autoSpaceDN w:val="0"/>
              <w:spacing w:after="0"/>
              <w:ind w:left="87" w:right="96"/>
              <w:jc w:val="right"/>
              <w:textAlignment w:val="baseline"/>
              <w:rPr>
                <w:rFonts w:eastAsia="DejaVu Sans" w:cs="FreeSans"/>
                <w:color w:val="000000"/>
                <w:kern w:val="3"/>
                <w:lang w:eastAsia="zh-CN" w:bidi="hi-IN"/>
              </w:rPr>
            </w:pPr>
            <w:r w:rsidRPr="00500FFA">
              <w:rPr>
                <w:rFonts w:eastAsia="DejaVu Sans" w:cs="FreeSans"/>
                <w:color w:val="000000"/>
                <w:kern w:val="3"/>
                <w:lang w:eastAsia="zh-CN" w:bidi="hi-IN"/>
              </w:rPr>
              <w:t>(obligatoire)</w:t>
            </w:r>
          </w:p>
        </w:tc>
        <w:tc>
          <w:tcPr>
            <w:tcW w:w="7360" w:type="dxa"/>
            <w:tcMar>
              <w:top w:w="0" w:type="dxa"/>
              <w:left w:w="0" w:type="dxa"/>
              <w:bottom w:w="0" w:type="dxa"/>
              <w:right w:w="0" w:type="dxa"/>
            </w:tcMar>
          </w:tcPr>
          <w:p w14:paraId="58CF66E4" w14:textId="0E2AF597" w:rsidR="00500FFA" w:rsidRPr="00500FFA" w:rsidRDefault="00500FFA" w:rsidP="00C718D2">
            <w:pPr>
              <w:suppressLineNumbers/>
              <w:suppressAutoHyphens/>
              <w:autoSpaceDN w:val="0"/>
              <w:spacing w:after="0"/>
              <w:ind w:left="132" w:right="140"/>
              <w:textAlignment w:val="baseline"/>
              <w:rPr>
                <w:rFonts w:eastAsia="DejaVu Sans" w:cs="FreeSans"/>
                <w:color w:val="000000"/>
                <w:kern w:val="3"/>
                <w:lang w:eastAsia="zh-CN" w:bidi="hi-IN"/>
              </w:rPr>
            </w:pPr>
            <w:r w:rsidRPr="00500FFA">
              <w:rPr>
                <w:rFonts w:eastAsia="DejaVu Sans" w:cs="FreeSans"/>
                <w:color w:val="000000"/>
                <w:kern w:val="3"/>
                <w:lang w:eastAsia="zh-CN" w:bidi="hi-IN"/>
              </w:rPr>
              <w:t>Le champ est à remplir avec la valeur suivante</w:t>
            </w:r>
            <w:r w:rsidRPr="00500FFA">
              <w:rPr>
                <w:rFonts w:ascii="Courier New" w:eastAsia="DejaVu Sans" w:hAnsi="Courier New" w:cs="Courier New"/>
                <w:color w:val="000000"/>
                <w:kern w:val="3"/>
                <w:lang w:eastAsia="zh-CN" w:bidi="hi-IN"/>
              </w:rPr>
              <w:t> </w:t>
            </w:r>
            <w:proofErr w:type="gramStart"/>
            <w:r w:rsidRPr="00500FFA">
              <w:rPr>
                <w:rFonts w:eastAsia="DejaVu Sans" w:cs="FreeSans"/>
                <w:color w:val="000000"/>
                <w:kern w:val="3"/>
                <w:lang w:eastAsia="zh-CN" w:bidi="hi-IN"/>
              </w:rPr>
              <w:t xml:space="preserve">: </w:t>
            </w:r>
            <w:r w:rsidR="00C718D2">
              <w:rPr>
                <w:rFonts w:eastAsia="DejaVu Sans" w:cs="FreeSans"/>
                <w:color w:val="000000"/>
                <w:kern w:val="3"/>
                <w:lang w:eastAsia="zh-CN" w:bidi="hi-IN"/>
              </w:rPr>
              <w:t xml:space="preserve"> Environnement</w:t>
            </w:r>
            <w:proofErr w:type="gramEnd"/>
            <w:r w:rsidR="00F41F95">
              <w:rPr>
                <w:rFonts w:eastAsia="DejaVu Sans" w:cs="FreeSans"/>
                <w:color w:val="000000"/>
                <w:kern w:val="3"/>
                <w:lang w:eastAsia="zh-CN" w:bidi="hi-IN"/>
              </w:rPr>
              <w:t xml:space="preserve"> </w:t>
            </w:r>
            <w:r w:rsidRPr="00500FFA">
              <w:rPr>
                <w:rFonts w:eastAsia="DejaVu Sans" w:cs="FreeSans"/>
                <w:color w:val="000000"/>
                <w:kern w:val="3"/>
                <w:lang w:eastAsia="zh-CN" w:bidi="hi-IN"/>
              </w:rPr>
              <w:t xml:space="preserve"> (traduction de «</w:t>
            </w:r>
            <w:r w:rsidR="00C718D2">
              <w:rPr>
                <w:rFonts w:eastAsia="DejaVu Sans" w:cs="FreeSans"/>
                <w:color w:val="000000"/>
                <w:kern w:val="3"/>
                <w:lang w:eastAsia="zh-CN" w:bidi="hi-IN"/>
              </w:rPr>
              <w:t xml:space="preserve"> </w:t>
            </w:r>
            <w:proofErr w:type="spellStart"/>
            <w:r w:rsidR="00C718D2">
              <w:rPr>
                <w:rFonts w:eastAsia="DejaVu Sans" w:cs="FreeSans"/>
                <w:color w:val="000000"/>
                <w:kern w:val="3"/>
                <w:lang w:eastAsia="zh-CN" w:bidi="hi-IN"/>
              </w:rPr>
              <w:t>Environment</w:t>
            </w:r>
            <w:proofErr w:type="spellEnd"/>
            <w:r w:rsidR="00C718D2">
              <w:rPr>
                <w:rFonts w:eastAsia="DejaVu Sans" w:cs="FreeSans"/>
                <w:color w:val="000000"/>
                <w:kern w:val="3"/>
                <w:lang w:eastAsia="zh-CN" w:bidi="hi-IN"/>
              </w:rPr>
              <w:t xml:space="preserve"> «</w:t>
            </w:r>
            <w:r w:rsidR="00C718D2">
              <w:rPr>
                <w:rFonts w:ascii="Courier New" w:eastAsia="DejaVu Sans" w:hAnsi="Courier New" w:cs="Courier New"/>
                <w:color w:val="000000"/>
                <w:kern w:val="3"/>
                <w:lang w:eastAsia="zh-CN" w:bidi="hi-IN"/>
              </w:rPr>
              <w:t> </w:t>
            </w:r>
            <w:r w:rsidR="00C718D2">
              <w:rPr>
                <w:rFonts w:eastAsia="DejaVu Sans" w:cs="FreeSans"/>
                <w:color w:val="000000"/>
                <w:kern w:val="3"/>
                <w:lang w:eastAsia="zh-CN" w:bidi="hi-IN"/>
              </w:rPr>
              <w:t xml:space="preserve">) </w:t>
            </w:r>
            <w:r>
              <w:t>(liste</w:t>
            </w:r>
            <w:r>
              <w:rPr>
                <w:rFonts w:ascii="Courier New" w:hAnsi="Courier New" w:cs="Courier New"/>
              </w:rPr>
              <w:t> </w:t>
            </w:r>
            <w:r>
              <w:t xml:space="preserve">: </w:t>
            </w:r>
            <w:hyperlink r:id="rId32" w:history="1">
              <w:r w:rsidRPr="00D97187">
                <w:rPr>
                  <w:rStyle w:val="Lienhypertexte"/>
                </w:rPr>
                <w:t>https://inspire.ec.europa.eu/metadata-codelist/TopicCategory</w:t>
              </w:r>
            </w:hyperlink>
            <w:r>
              <w:t xml:space="preserve">  )</w:t>
            </w:r>
          </w:p>
        </w:tc>
      </w:tr>
      <w:tr w:rsidR="00500FFA" w:rsidRPr="00500FFA" w14:paraId="76AEF4FB" w14:textId="77777777" w:rsidTr="00500FFA">
        <w:trPr>
          <w:trHeight w:val="338"/>
        </w:trPr>
        <w:tc>
          <w:tcPr>
            <w:tcW w:w="2278" w:type="dxa"/>
            <w:tcMar>
              <w:top w:w="55" w:type="dxa"/>
              <w:left w:w="55" w:type="dxa"/>
              <w:bottom w:w="55" w:type="dxa"/>
              <w:right w:w="55" w:type="dxa"/>
            </w:tcMar>
          </w:tcPr>
          <w:p w14:paraId="1185BDC6" w14:textId="77777777" w:rsidR="00500FFA" w:rsidRPr="00500FFA" w:rsidRDefault="00500FFA" w:rsidP="00500FFA">
            <w:pPr>
              <w:suppressLineNumbers/>
              <w:suppressAutoHyphens/>
              <w:autoSpaceDN w:val="0"/>
              <w:spacing w:after="0"/>
              <w:ind w:left="87" w:right="96"/>
              <w:jc w:val="right"/>
              <w:textAlignment w:val="baseline"/>
              <w:rPr>
                <w:rFonts w:eastAsia="DejaVu Sans" w:cs="FreeSans"/>
                <w:color w:val="000000"/>
                <w:kern w:val="3"/>
                <w:lang w:eastAsia="zh-CN" w:bidi="hi-IN"/>
              </w:rPr>
            </w:pPr>
            <w:proofErr w:type="spellStart"/>
            <w:r w:rsidRPr="00500FFA">
              <w:rPr>
                <w:rFonts w:eastAsia="DejaVu Sans" w:cs="FreeSans"/>
                <w:color w:val="000000"/>
                <w:kern w:val="3"/>
                <w:lang w:eastAsia="zh-CN" w:bidi="hi-IN"/>
              </w:rPr>
              <w:t>Xpath</w:t>
            </w:r>
            <w:proofErr w:type="spellEnd"/>
            <w:r w:rsidRPr="00500FFA">
              <w:rPr>
                <w:rFonts w:eastAsia="DejaVu Sans" w:cs="FreeSans"/>
                <w:color w:val="000000"/>
                <w:kern w:val="3"/>
                <w:lang w:eastAsia="zh-CN" w:bidi="hi-IN"/>
              </w:rPr>
              <w:t xml:space="preserve"> ISO 19115</w:t>
            </w:r>
          </w:p>
        </w:tc>
        <w:tc>
          <w:tcPr>
            <w:tcW w:w="7360" w:type="dxa"/>
            <w:tcMar>
              <w:top w:w="0" w:type="dxa"/>
              <w:left w:w="0" w:type="dxa"/>
              <w:bottom w:w="0" w:type="dxa"/>
              <w:right w:w="0" w:type="dxa"/>
            </w:tcMar>
          </w:tcPr>
          <w:p w14:paraId="0AFBA020" w14:textId="77777777" w:rsidR="00500FFA" w:rsidRPr="00500FFA" w:rsidRDefault="00500FFA" w:rsidP="00500FFA">
            <w:pPr>
              <w:suppressLineNumbers/>
              <w:suppressAutoHyphens/>
              <w:autoSpaceDN w:val="0"/>
              <w:spacing w:after="0"/>
              <w:ind w:left="132" w:right="140"/>
              <w:textAlignment w:val="baseline"/>
              <w:rPr>
                <w:rFonts w:eastAsia="DejaVu Sans" w:cs="FreeSans"/>
                <w:color w:val="000000"/>
                <w:kern w:val="3"/>
                <w:lang w:eastAsia="zh-CN" w:bidi="hi-IN"/>
              </w:rPr>
            </w:pPr>
            <w:proofErr w:type="spellStart"/>
            <w:proofErr w:type="gramStart"/>
            <w:r w:rsidRPr="00500FFA">
              <w:rPr>
                <w:rFonts w:eastAsia="DejaVu Sans" w:cs="FreeSans"/>
                <w:color w:val="000000"/>
                <w:kern w:val="3"/>
                <w:lang w:eastAsia="zh-CN" w:bidi="hi-IN"/>
              </w:rPr>
              <w:t>identificationInfo</w:t>
            </w:r>
            <w:proofErr w:type="spellEnd"/>
            <w:r w:rsidRPr="00500FFA">
              <w:rPr>
                <w:rFonts w:eastAsia="DejaVu Sans" w:cs="FreeSans"/>
                <w:color w:val="000000"/>
                <w:kern w:val="3"/>
                <w:lang w:eastAsia="zh-CN" w:bidi="hi-IN"/>
              </w:rPr>
              <w:t>[</w:t>
            </w:r>
            <w:proofErr w:type="gramEnd"/>
            <w:r w:rsidRPr="00500FFA">
              <w:rPr>
                <w:rFonts w:eastAsia="DejaVu Sans" w:cs="FreeSans"/>
                <w:color w:val="000000"/>
                <w:kern w:val="3"/>
                <w:lang w:eastAsia="zh-CN" w:bidi="hi-IN"/>
              </w:rPr>
              <w:t>1]/*/</w:t>
            </w:r>
            <w:proofErr w:type="spellStart"/>
            <w:r w:rsidRPr="00500FFA">
              <w:rPr>
                <w:rFonts w:eastAsia="DejaVu Sans" w:cs="FreeSans"/>
                <w:color w:val="000000"/>
                <w:kern w:val="3"/>
                <w:lang w:eastAsia="zh-CN" w:bidi="hi-IN"/>
              </w:rPr>
              <w:t>topicCategory</w:t>
            </w:r>
            <w:proofErr w:type="spellEnd"/>
          </w:p>
        </w:tc>
      </w:tr>
      <w:tr w:rsidR="00500FFA" w:rsidRPr="00500FFA" w14:paraId="63A8679A" w14:textId="77777777" w:rsidTr="00500FFA">
        <w:tc>
          <w:tcPr>
            <w:tcW w:w="2278" w:type="dxa"/>
            <w:tcMar>
              <w:top w:w="55" w:type="dxa"/>
              <w:left w:w="55" w:type="dxa"/>
              <w:bottom w:w="55" w:type="dxa"/>
              <w:right w:w="55" w:type="dxa"/>
            </w:tcMar>
          </w:tcPr>
          <w:p w14:paraId="5275D7ED" w14:textId="77777777" w:rsidR="00500FFA" w:rsidRPr="00500FFA" w:rsidRDefault="00500FFA" w:rsidP="00500FFA">
            <w:pPr>
              <w:suppressLineNumbers/>
              <w:suppressAutoHyphens/>
              <w:autoSpaceDN w:val="0"/>
              <w:spacing w:after="0"/>
              <w:ind w:left="87" w:right="96"/>
              <w:jc w:val="right"/>
              <w:textAlignment w:val="baseline"/>
              <w:rPr>
                <w:rFonts w:eastAsia="DejaVu Sans" w:cs="FreeSans"/>
                <w:color w:val="000000"/>
                <w:kern w:val="3"/>
                <w:lang w:eastAsia="zh-CN" w:bidi="hi-IN"/>
              </w:rPr>
            </w:pPr>
            <w:r w:rsidRPr="00500FFA">
              <w:rPr>
                <w:rFonts w:eastAsia="DejaVu Sans" w:cs="FreeSans"/>
                <w:color w:val="000000"/>
                <w:kern w:val="3"/>
                <w:lang w:eastAsia="zh-CN" w:bidi="hi-IN"/>
              </w:rPr>
              <w:t>Exigence</w:t>
            </w:r>
          </w:p>
        </w:tc>
        <w:tc>
          <w:tcPr>
            <w:tcW w:w="7360" w:type="dxa"/>
            <w:tcMar>
              <w:top w:w="0" w:type="dxa"/>
              <w:left w:w="0" w:type="dxa"/>
              <w:bottom w:w="0" w:type="dxa"/>
              <w:right w:w="0" w:type="dxa"/>
            </w:tcMar>
          </w:tcPr>
          <w:p w14:paraId="76075486" w14:textId="4F3AC193" w:rsidR="00C718D2" w:rsidRPr="00C718D2" w:rsidRDefault="00C718D2" w:rsidP="00C718D2">
            <w:pPr>
              <w:pStyle w:val="Citation"/>
              <w:ind w:left="132"/>
              <w:rPr>
                <w:lang w:eastAsia="zh-CN" w:bidi="hi-IN"/>
              </w:rPr>
            </w:pPr>
            <w:proofErr w:type="spellStart"/>
            <w:r>
              <w:rPr>
                <w:lang w:eastAsia="zh-CN" w:bidi="hi-IN"/>
              </w:rPr>
              <w:t>Environment</w:t>
            </w:r>
            <w:proofErr w:type="spellEnd"/>
          </w:p>
        </w:tc>
      </w:tr>
    </w:tbl>
    <w:p w14:paraId="464FCBC1" w14:textId="77777777" w:rsidR="00500FFA" w:rsidRPr="00500FFA" w:rsidRDefault="00500FFA" w:rsidP="00500FFA"/>
    <w:p w14:paraId="78A77A8A" w14:textId="65E8CC9C" w:rsidR="00500FFA" w:rsidRPr="00500FFA" w:rsidRDefault="005B4081" w:rsidP="00842A8C">
      <w:pPr>
        <w:pStyle w:val="Titre2"/>
      </w:pPr>
      <w:bookmarkStart w:id="70" w:name="_Toc142385198"/>
      <w:r>
        <w:t xml:space="preserve">9.5 </w:t>
      </w:r>
      <w:r w:rsidR="7A689356">
        <w:t>Mots-clés</w:t>
      </w:r>
      <w:bookmarkEnd w:id="70"/>
      <w:r w:rsidR="7A689356">
        <w:t xml:space="preserve"> </w:t>
      </w:r>
    </w:p>
    <w:p w14:paraId="5C8C6B09" w14:textId="77777777" w:rsidR="00500FFA" w:rsidRDefault="00500FFA" w:rsidP="004A1C12"/>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8"/>
        <w:gridCol w:w="7360"/>
      </w:tblGrid>
      <w:tr w:rsidR="00500FFA" w:rsidRPr="00500FFA" w14:paraId="50454634" w14:textId="77777777" w:rsidTr="07216A4D">
        <w:trPr>
          <w:trHeight w:val="281"/>
        </w:trPr>
        <w:tc>
          <w:tcPr>
            <w:tcW w:w="2278" w:type="dxa"/>
            <w:tcMar>
              <w:top w:w="55" w:type="dxa"/>
              <w:left w:w="55" w:type="dxa"/>
              <w:bottom w:w="55" w:type="dxa"/>
              <w:right w:w="55" w:type="dxa"/>
            </w:tcMar>
          </w:tcPr>
          <w:p w14:paraId="6692BAC0" w14:textId="77777777" w:rsidR="00500FFA" w:rsidRPr="00500FFA" w:rsidRDefault="00500FFA" w:rsidP="07216A4D">
            <w:pPr>
              <w:keepNext/>
              <w:widowControl w:val="0"/>
              <w:suppressLineNumbers/>
              <w:suppressAutoHyphens/>
              <w:autoSpaceDN w:val="0"/>
              <w:spacing w:after="0"/>
              <w:ind w:left="87" w:right="96"/>
              <w:jc w:val="right"/>
              <w:textAlignment w:val="baseline"/>
              <w:outlineLvl w:val="3"/>
              <w:rPr>
                <w:rFonts w:eastAsia="SimSun" w:cs="Mangal"/>
                <w:b/>
                <w:bCs/>
                <w:i/>
                <w:iCs/>
                <w:color w:val="355E00"/>
                <w:kern w:val="3"/>
                <w:lang w:eastAsia="zh-CN" w:bidi="hi-IN"/>
              </w:rPr>
            </w:pPr>
            <w:r w:rsidRPr="07216A4D">
              <w:rPr>
                <w:rFonts w:eastAsia="SimSun" w:cs="Mangal"/>
                <w:b/>
                <w:bCs/>
                <w:i/>
                <w:iCs/>
                <w:color w:val="355E00"/>
                <w:kern w:val="3"/>
                <w:lang w:eastAsia="zh-CN" w:bidi="hi-IN"/>
              </w:rPr>
              <w:t>Mots clés obligatoire</w:t>
            </w:r>
            <w:r w:rsidR="00FD4169" w:rsidRPr="07216A4D">
              <w:rPr>
                <w:rFonts w:eastAsia="SimSun" w:cs="Mangal"/>
                <w:b/>
                <w:bCs/>
                <w:i/>
                <w:iCs/>
                <w:color w:val="355E00"/>
                <w:kern w:val="3"/>
                <w:lang w:eastAsia="zh-CN" w:bidi="hi-IN"/>
              </w:rPr>
              <w:t>s</w:t>
            </w:r>
          </w:p>
        </w:tc>
        <w:tc>
          <w:tcPr>
            <w:tcW w:w="7360" w:type="dxa"/>
            <w:tcMar>
              <w:top w:w="0" w:type="dxa"/>
              <w:left w:w="0" w:type="dxa"/>
              <w:bottom w:w="0" w:type="dxa"/>
              <w:right w:w="0" w:type="dxa"/>
            </w:tcMar>
          </w:tcPr>
          <w:p w14:paraId="4910C79C" w14:textId="77777777" w:rsidR="00500FFA" w:rsidRPr="00500FFA" w:rsidRDefault="00500FFA" w:rsidP="00FD4169">
            <w:pPr>
              <w:suppressLineNumbers/>
              <w:suppressAutoHyphens/>
              <w:autoSpaceDN w:val="0"/>
              <w:spacing w:after="0"/>
              <w:ind w:left="132" w:right="140"/>
              <w:jc w:val="both"/>
              <w:textAlignment w:val="baseline"/>
              <w:rPr>
                <w:rFonts w:eastAsia="DejaVu Sans" w:cs="FreeSans"/>
                <w:color w:val="000000"/>
                <w:kern w:val="3"/>
                <w:lang w:eastAsia="zh-CN" w:bidi="hi-IN"/>
              </w:rPr>
            </w:pPr>
            <w:r w:rsidRPr="00500FFA">
              <w:rPr>
                <w:rFonts w:eastAsia="DejaVu Sans" w:cs="FreeSans"/>
                <w:color w:val="000000"/>
                <w:kern w:val="3"/>
                <w:lang w:eastAsia="zh-CN" w:bidi="hi-IN"/>
              </w:rPr>
              <w:t>Le champ est à remplir avec</w:t>
            </w:r>
          </w:p>
          <w:p w14:paraId="611AEF3D" w14:textId="34B6E285" w:rsidR="00500FFA" w:rsidRPr="00500FFA" w:rsidRDefault="00500FFA" w:rsidP="00FD4169">
            <w:pPr>
              <w:suppressLineNumbers/>
              <w:suppressAutoHyphens/>
              <w:autoSpaceDN w:val="0"/>
              <w:spacing w:after="0"/>
              <w:ind w:left="132" w:right="140"/>
              <w:jc w:val="both"/>
              <w:textAlignment w:val="baseline"/>
              <w:rPr>
                <w:rFonts w:eastAsia="DejaVu Sans" w:cs="FreeSans"/>
                <w:color w:val="000000"/>
                <w:kern w:val="3"/>
                <w:lang w:eastAsia="zh-CN" w:bidi="hi-IN"/>
              </w:rPr>
            </w:pPr>
            <w:r w:rsidRPr="00500FFA">
              <w:rPr>
                <w:rFonts w:eastAsia="DejaVu Sans" w:cs="FreeSans"/>
                <w:color w:val="000000"/>
                <w:kern w:val="3"/>
                <w:lang w:eastAsia="zh-CN" w:bidi="hi-IN"/>
              </w:rPr>
              <w:t xml:space="preserve">- la désignation du thème :  </w:t>
            </w:r>
            <w:r w:rsidR="00C718D2">
              <w:rPr>
                <w:rFonts w:eastAsia="DejaVu Sans" w:cs="FreeSans"/>
                <w:color w:val="000000"/>
                <w:kern w:val="3"/>
                <w:lang w:eastAsia="zh-CN" w:bidi="hi-IN"/>
              </w:rPr>
              <w:t xml:space="preserve"> Paysage </w:t>
            </w:r>
          </w:p>
          <w:p w14:paraId="5E00FB68" w14:textId="77777777" w:rsidR="00500FFA" w:rsidRPr="00500FFA" w:rsidRDefault="00500FFA" w:rsidP="00FD4169">
            <w:pPr>
              <w:suppressLineNumbers/>
              <w:suppressAutoHyphens/>
              <w:autoSpaceDN w:val="0"/>
              <w:spacing w:after="0"/>
              <w:ind w:left="132" w:right="140"/>
              <w:jc w:val="both"/>
              <w:textAlignment w:val="baseline"/>
              <w:rPr>
                <w:rFonts w:eastAsia="DejaVu Sans" w:cs="FreeSans"/>
                <w:color w:val="000000"/>
                <w:kern w:val="3"/>
                <w:lang w:eastAsia="zh-CN" w:bidi="hi-IN"/>
              </w:rPr>
            </w:pPr>
            <w:r w:rsidRPr="00500FFA">
              <w:rPr>
                <w:rFonts w:eastAsia="DejaVu Sans" w:cs="FreeSans"/>
                <w:color w:val="000000"/>
                <w:kern w:val="3"/>
                <w:lang w:eastAsia="zh-CN" w:bidi="hi-IN"/>
              </w:rPr>
              <w:t>ensuite avec les mots-clés permettant aux systèmes d'informations d'identifier le lot de données :</w:t>
            </w:r>
          </w:p>
          <w:p w14:paraId="32F40A69" w14:textId="77777777" w:rsidR="00500FFA" w:rsidRPr="00500FFA" w:rsidRDefault="00500FFA" w:rsidP="00FD4169">
            <w:pPr>
              <w:suppressLineNumbers/>
              <w:suppressAutoHyphens/>
              <w:autoSpaceDN w:val="0"/>
              <w:spacing w:after="0"/>
              <w:ind w:left="132" w:right="140"/>
              <w:jc w:val="both"/>
              <w:textAlignment w:val="baseline"/>
              <w:rPr>
                <w:rFonts w:eastAsia="DejaVu Sans" w:cs="FreeSans"/>
                <w:color w:val="000000"/>
                <w:kern w:val="3"/>
                <w:lang w:eastAsia="zh-CN" w:bidi="hi-IN"/>
              </w:rPr>
            </w:pPr>
            <w:r w:rsidRPr="00500FFA">
              <w:rPr>
                <w:rFonts w:eastAsia="DejaVu Sans" w:cs="FreeSans"/>
                <w:color w:val="000000"/>
                <w:kern w:val="3"/>
                <w:lang w:eastAsia="zh-CN" w:bidi="hi-IN"/>
              </w:rPr>
              <w:t>- code SIREN de l’autorité compétente</w:t>
            </w:r>
            <w:r w:rsidRPr="00500FFA">
              <w:rPr>
                <w:rFonts w:ascii="Courier New" w:eastAsia="DejaVu Sans" w:hAnsi="Courier New" w:cs="Courier New"/>
                <w:color w:val="000000"/>
                <w:kern w:val="3"/>
                <w:lang w:eastAsia="zh-CN" w:bidi="hi-IN"/>
              </w:rPr>
              <w:t> </w:t>
            </w:r>
            <w:r w:rsidRPr="00500FFA">
              <w:rPr>
                <w:rFonts w:eastAsia="DejaVu Sans" w:cs="FreeSans"/>
                <w:color w:val="000000"/>
                <w:kern w:val="3"/>
                <w:lang w:eastAsia="zh-CN" w:bidi="hi-IN"/>
              </w:rPr>
              <w:t>:</w:t>
            </w:r>
          </w:p>
          <w:p w14:paraId="1A247DB4" w14:textId="77777777" w:rsidR="00500FFA" w:rsidRPr="00500FFA" w:rsidRDefault="00500FFA" w:rsidP="00FD4169">
            <w:pPr>
              <w:suppressLineNumbers/>
              <w:suppressAutoHyphens/>
              <w:autoSpaceDN w:val="0"/>
              <w:spacing w:after="0"/>
              <w:ind w:left="132" w:right="140"/>
              <w:jc w:val="both"/>
              <w:textAlignment w:val="baseline"/>
              <w:rPr>
                <w:rFonts w:eastAsia="DejaVu Sans" w:cs="FreeSans"/>
                <w:color w:val="000000"/>
                <w:kern w:val="3"/>
                <w:lang w:eastAsia="zh-CN" w:bidi="hi-IN"/>
              </w:rPr>
            </w:pPr>
            <w:r w:rsidRPr="00500FFA">
              <w:rPr>
                <w:rFonts w:eastAsia="DejaVu Sans" w:cs="FreeSans"/>
                <w:color w:val="000000"/>
                <w:kern w:val="3"/>
                <w:lang w:eastAsia="zh-CN" w:bidi="hi-IN"/>
              </w:rPr>
              <w:t>Mot clé</w:t>
            </w:r>
            <w:r w:rsidRPr="00500FFA">
              <w:rPr>
                <w:rFonts w:ascii="Courier New" w:eastAsia="DejaVu Sans" w:hAnsi="Courier New" w:cs="Courier New"/>
                <w:color w:val="000000"/>
                <w:kern w:val="3"/>
                <w:lang w:eastAsia="zh-CN" w:bidi="hi-IN"/>
              </w:rPr>
              <w:t> </w:t>
            </w:r>
            <w:r w:rsidRPr="00500FFA">
              <w:rPr>
                <w:rFonts w:eastAsia="DejaVu Sans" w:cs="FreeSans"/>
                <w:color w:val="000000"/>
                <w:kern w:val="3"/>
                <w:lang w:eastAsia="zh-CN" w:bidi="hi-IN"/>
              </w:rPr>
              <w:t>: &lt;code SIREN&gt;</w:t>
            </w:r>
          </w:p>
          <w:p w14:paraId="3FF2838B" w14:textId="77777777" w:rsidR="00500FFA" w:rsidRPr="00500FFA" w:rsidRDefault="00500FFA" w:rsidP="00FD4169">
            <w:pPr>
              <w:suppressLineNumbers/>
              <w:suppressAutoHyphens/>
              <w:autoSpaceDN w:val="0"/>
              <w:spacing w:after="0"/>
              <w:ind w:left="132" w:right="140"/>
              <w:jc w:val="both"/>
              <w:textAlignment w:val="baseline"/>
              <w:rPr>
                <w:rFonts w:eastAsia="DejaVu Sans" w:cs="FreeSans"/>
                <w:color w:val="000000"/>
                <w:kern w:val="3"/>
                <w:lang w:eastAsia="zh-CN" w:bidi="hi-IN"/>
              </w:rPr>
            </w:pPr>
            <w:r w:rsidRPr="00500FFA">
              <w:rPr>
                <w:rFonts w:eastAsia="DejaVu Sans" w:cs="FreeSans"/>
                <w:color w:val="000000"/>
                <w:kern w:val="3"/>
                <w:lang w:eastAsia="zh-CN" w:bidi="hi-IN"/>
              </w:rPr>
              <w:t>Nom du thésaurus : Répertoire SIRENE</w:t>
            </w:r>
          </w:p>
          <w:p w14:paraId="6FDB0FAF" w14:textId="77777777" w:rsidR="00500FFA" w:rsidRPr="00500FFA" w:rsidRDefault="00500FFA" w:rsidP="00FD4169">
            <w:pPr>
              <w:suppressLineNumbers/>
              <w:suppressAutoHyphens/>
              <w:autoSpaceDN w:val="0"/>
              <w:spacing w:after="0"/>
              <w:ind w:left="132" w:right="140"/>
              <w:jc w:val="both"/>
              <w:textAlignment w:val="baseline"/>
              <w:rPr>
                <w:rFonts w:eastAsia="DejaVu Sans" w:cs="FreeSans"/>
                <w:color w:val="000000"/>
                <w:kern w:val="3"/>
                <w:lang w:eastAsia="zh-CN" w:bidi="hi-IN"/>
              </w:rPr>
            </w:pPr>
            <w:r w:rsidRPr="00500FFA">
              <w:rPr>
                <w:rFonts w:eastAsia="DejaVu Sans" w:cs="FreeSans"/>
                <w:color w:val="000000"/>
                <w:kern w:val="3"/>
                <w:lang w:eastAsia="zh-CN" w:bidi="hi-IN"/>
              </w:rPr>
              <w:t>Date de publication : 20aa-mm-jj</w:t>
            </w:r>
          </w:p>
        </w:tc>
      </w:tr>
      <w:tr w:rsidR="00500FFA" w:rsidRPr="00E72CE5" w14:paraId="4D4E5DA3" w14:textId="77777777" w:rsidTr="07216A4D">
        <w:trPr>
          <w:trHeight w:val="338"/>
        </w:trPr>
        <w:tc>
          <w:tcPr>
            <w:tcW w:w="2278" w:type="dxa"/>
            <w:tcMar>
              <w:top w:w="55" w:type="dxa"/>
              <w:left w:w="55" w:type="dxa"/>
              <w:bottom w:w="55" w:type="dxa"/>
              <w:right w:w="55" w:type="dxa"/>
            </w:tcMar>
          </w:tcPr>
          <w:p w14:paraId="46877DEB" w14:textId="77777777" w:rsidR="00500FFA" w:rsidRPr="00500FFA" w:rsidRDefault="00500FFA" w:rsidP="00FD4169">
            <w:pPr>
              <w:suppressLineNumbers/>
              <w:suppressAutoHyphens/>
              <w:autoSpaceDN w:val="0"/>
              <w:spacing w:after="0"/>
              <w:ind w:left="87" w:right="96"/>
              <w:jc w:val="right"/>
              <w:textAlignment w:val="baseline"/>
              <w:rPr>
                <w:rFonts w:eastAsia="DejaVu Sans" w:cs="FreeSans"/>
                <w:color w:val="000000"/>
                <w:kern w:val="3"/>
                <w:lang w:eastAsia="zh-CN" w:bidi="hi-IN"/>
              </w:rPr>
            </w:pPr>
            <w:proofErr w:type="spellStart"/>
            <w:r w:rsidRPr="00500FFA">
              <w:rPr>
                <w:rFonts w:eastAsia="DejaVu Sans" w:cs="FreeSans"/>
                <w:color w:val="000000"/>
                <w:kern w:val="3"/>
                <w:lang w:eastAsia="zh-CN" w:bidi="hi-IN"/>
              </w:rPr>
              <w:t>Xpath</w:t>
            </w:r>
            <w:proofErr w:type="spellEnd"/>
            <w:r w:rsidRPr="00500FFA">
              <w:rPr>
                <w:rFonts w:eastAsia="DejaVu Sans" w:cs="FreeSans"/>
                <w:color w:val="000000"/>
                <w:kern w:val="3"/>
                <w:lang w:eastAsia="zh-CN" w:bidi="hi-IN"/>
              </w:rPr>
              <w:t xml:space="preserve"> ISO 19115</w:t>
            </w:r>
          </w:p>
        </w:tc>
        <w:tc>
          <w:tcPr>
            <w:tcW w:w="7360" w:type="dxa"/>
            <w:tcMar>
              <w:top w:w="0" w:type="dxa"/>
              <w:left w:w="0" w:type="dxa"/>
              <w:bottom w:w="0" w:type="dxa"/>
              <w:right w:w="0" w:type="dxa"/>
            </w:tcMar>
          </w:tcPr>
          <w:p w14:paraId="60921CBE" w14:textId="77777777" w:rsidR="00500FFA" w:rsidRPr="00B00633" w:rsidRDefault="00500FFA" w:rsidP="00FD4169">
            <w:pPr>
              <w:suppressLineNumbers/>
              <w:suppressAutoHyphens/>
              <w:autoSpaceDN w:val="0"/>
              <w:spacing w:after="0"/>
              <w:ind w:left="132" w:right="140"/>
              <w:jc w:val="both"/>
              <w:textAlignment w:val="baseline"/>
              <w:rPr>
                <w:rFonts w:eastAsia="DejaVu Sans" w:cs="FreeSans"/>
                <w:color w:val="000000"/>
                <w:kern w:val="3"/>
                <w:lang w:val="en-US" w:eastAsia="zh-CN" w:bidi="hi-IN"/>
              </w:rPr>
            </w:pPr>
            <w:proofErr w:type="spellStart"/>
            <w:r w:rsidRPr="00B00633">
              <w:rPr>
                <w:rFonts w:eastAsia="DejaVu Sans" w:cs="FreeSans"/>
                <w:color w:val="000000"/>
                <w:kern w:val="3"/>
                <w:lang w:val="en-US" w:eastAsia="zh-CN" w:bidi="hi-IN"/>
              </w:rPr>
              <w:t>identificationInfo</w:t>
            </w:r>
            <w:proofErr w:type="spellEnd"/>
            <w:r w:rsidRPr="00B00633">
              <w:rPr>
                <w:rFonts w:eastAsia="DejaVu Sans" w:cs="FreeSans"/>
                <w:color w:val="000000"/>
                <w:kern w:val="3"/>
                <w:lang w:val="en-US" w:eastAsia="zh-CN" w:bidi="hi-IN"/>
              </w:rPr>
              <w:t>[1]/*/</w:t>
            </w:r>
            <w:proofErr w:type="spellStart"/>
            <w:r w:rsidRPr="00B00633">
              <w:rPr>
                <w:rFonts w:eastAsia="DejaVu Sans" w:cs="FreeSans"/>
                <w:color w:val="000000"/>
                <w:kern w:val="3"/>
                <w:lang w:val="en-US" w:eastAsia="zh-CN" w:bidi="hi-IN"/>
              </w:rPr>
              <w:t>descriptiveKeywords</w:t>
            </w:r>
            <w:proofErr w:type="spellEnd"/>
            <w:r w:rsidRPr="00B00633">
              <w:rPr>
                <w:rFonts w:eastAsia="DejaVu Sans" w:cs="FreeSans"/>
                <w:color w:val="000000"/>
                <w:kern w:val="3"/>
                <w:lang w:val="en-US" w:eastAsia="zh-CN" w:bidi="hi-IN"/>
              </w:rPr>
              <w:t>/*/keyword</w:t>
            </w:r>
          </w:p>
          <w:p w14:paraId="6013B19B" w14:textId="77777777" w:rsidR="00500FFA" w:rsidRPr="00B00633" w:rsidRDefault="00500FFA" w:rsidP="00FD4169">
            <w:pPr>
              <w:suppressLineNumbers/>
              <w:suppressAutoHyphens/>
              <w:autoSpaceDN w:val="0"/>
              <w:spacing w:after="0"/>
              <w:ind w:left="132" w:right="140"/>
              <w:jc w:val="both"/>
              <w:textAlignment w:val="baseline"/>
              <w:rPr>
                <w:rFonts w:eastAsia="DejaVu Sans" w:cs="FreeSans"/>
                <w:color w:val="000000"/>
                <w:kern w:val="3"/>
                <w:lang w:val="en-US" w:eastAsia="zh-CN" w:bidi="hi-IN"/>
              </w:rPr>
            </w:pPr>
            <w:proofErr w:type="spellStart"/>
            <w:r w:rsidRPr="00B00633">
              <w:rPr>
                <w:rFonts w:eastAsia="DejaVu Sans" w:cs="FreeSans"/>
                <w:color w:val="000000"/>
                <w:kern w:val="3"/>
                <w:lang w:val="en-US" w:eastAsia="zh-CN" w:bidi="hi-IN"/>
              </w:rPr>
              <w:t>identificationInfo</w:t>
            </w:r>
            <w:proofErr w:type="spellEnd"/>
            <w:r w:rsidRPr="00B00633">
              <w:rPr>
                <w:rFonts w:eastAsia="DejaVu Sans" w:cs="FreeSans"/>
                <w:color w:val="000000"/>
                <w:kern w:val="3"/>
                <w:lang w:val="en-US" w:eastAsia="zh-CN" w:bidi="hi-IN"/>
              </w:rPr>
              <w:t>[1]/*/</w:t>
            </w:r>
            <w:proofErr w:type="spellStart"/>
            <w:r w:rsidRPr="00B00633">
              <w:rPr>
                <w:rFonts w:eastAsia="DejaVu Sans" w:cs="FreeSans"/>
                <w:color w:val="000000"/>
                <w:kern w:val="3"/>
                <w:lang w:val="en-US" w:eastAsia="zh-CN" w:bidi="hi-IN"/>
              </w:rPr>
              <w:t>descriptiveKeywords</w:t>
            </w:r>
            <w:proofErr w:type="spellEnd"/>
            <w:r w:rsidRPr="00B00633">
              <w:rPr>
                <w:rFonts w:eastAsia="DejaVu Sans" w:cs="FreeSans"/>
                <w:color w:val="000000"/>
                <w:kern w:val="3"/>
                <w:lang w:val="en-US" w:eastAsia="zh-CN" w:bidi="hi-IN"/>
              </w:rPr>
              <w:t>/*/</w:t>
            </w:r>
            <w:proofErr w:type="spellStart"/>
            <w:r w:rsidRPr="00B00633">
              <w:rPr>
                <w:rFonts w:eastAsia="DejaVu Sans" w:cs="FreeSans"/>
                <w:color w:val="000000"/>
                <w:kern w:val="3"/>
                <w:lang w:val="en-US" w:eastAsia="zh-CN" w:bidi="hi-IN"/>
              </w:rPr>
              <w:t>thesaurusName</w:t>
            </w:r>
            <w:proofErr w:type="spellEnd"/>
          </w:p>
        </w:tc>
      </w:tr>
      <w:tr w:rsidR="00500FFA" w:rsidRPr="00500FFA" w14:paraId="31A07702" w14:textId="77777777" w:rsidTr="07216A4D">
        <w:tc>
          <w:tcPr>
            <w:tcW w:w="2278" w:type="dxa"/>
            <w:tcMar>
              <w:top w:w="55" w:type="dxa"/>
              <w:left w:w="55" w:type="dxa"/>
              <w:bottom w:w="55" w:type="dxa"/>
              <w:right w:w="55" w:type="dxa"/>
            </w:tcMar>
          </w:tcPr>
          <w:p w14:paraId="0764724E" w14:textId="77777777" w:rsidR="00500FFA" w:rsidRPr="00500FFA" w:rsidRDefault="00500FFA" w:rsidP="00FD4169">
            <w:pPr>
              <w:suppressLineNumbers/>
              <w:suppressAutoHyphens/>
              <w:autoSpaceDN w:val="0"/>
              <w:spacing w:after="0"/>
              <w:ind w:left="87" w:right="96"/>
              <w:jc w:val="right"/>
              <w:textAlignment w:val="baseline"/>
              <w:rPr>
                <w:rFonts w:eastAsia="DejaVu Sans" w:cs="FreeSans"/>
                <w:color w:val="000000"/>
                <w:kern w:val="3"/>
                <w:lang w:eastAsia="zh-CN" w:bidi="hi-IN"/>
              </w:rPr>
            </w:pPr>
            <w:r w:rsidRPr="00500FFA">
              <w:rPr>
                <w:rFonts w:eastAsia="DejaVu Sans" w:cs="FreeSans"/>
                <w:color w:val="000000"/>
                <w:kern w:val="3"/>
                <w:lang w:eastAsia="zh-CN" w:bidi="hi-IN"/>
              </w:rPr>
              <w:t>Exemple</w:t>
            </w:r>
          </w:p>
        </w:tc>
        <w:tc>
          <w:tcPr>
            <w:tcW w:w="7360" w:type="dxa"/>
            <w:tcMar>
              <w:top w:w="0" w:type="dxa"/>
              <w:left w:w="0" w:type="dxa"/>
              <w:bottom w:w="0" w:type="dxa"/>
              <w:right w:w="0" w:type="dxa"/>
            </w:tcMar>
          </w:tcPr>
          <w:p w14:paraId="3F6197C4" w14:textId="340D3D2A" w:rsidR="00C718D2" w:rsidRDefault="00C718D2" w:rsidP="00FD4169">
            <w:pPr>
              <w:pStyle w:val="Citation"/>
              <w:ind w:left="132" w:right="140"/>
              <w:jc w:val="both"/>
              <w:rPr>
                <w:lang w:eastAsia="zh-CN" w:bidi="hi-IN"/>
              </w:rPr>
            </w:pPr>
            <w:r>
              <w:rPr>
                <w:lang w:eastAsia="zh-CN" w:bidi="hi-IN"/>
              </w:rPr>
              <w:t>Paysage</w:t>
            </w:r>
          </w:p>
          <w:p w14:paraId="1B547508" w14:textId="77777777" w:rsidR="00500FFA" w:rsidRPr="00500FFA" w:rsidRDefault="00500FFA" w:rsidP="00FD4169">
            <w:pPr>
              <w:pStyle w:val="Citation"/>
              <w:ind w:left="132" w:right="140"/>
              <w:jc w:val="both"/>
              <w:rPr>
                <w:lang w:eastAsia="zh-CN" w:bidi="hi-IN"/>
              </w:rPr>
            </w:pPr>
            <w:r w:rsidRPr="00500FFA">
              <w:rPr>
                <w:lang w:eastAsia="zh-CN" w:bidi="hi-IN"/>
              </w:rPr>
              <w:t>422270515</w:t>
            </w:r>
          </w:p>
          <w:p w14:paraId="7AA7301B" w14:textId="77777777" w:rsidR="00500FFA" w:rsidRPr="00500FFA" w:rsidRDefault="00500FFA" w:rsidP="00FD4169">
            <w:pPr>
              <w:pStyle w:val="Citation"/>
              <w:ind w:left="132" w:right="140"/>
              <w:jc w:val="both"/>
              <w:rPr>
                <w:lang w:eastAsia="zh-CN" w:bidi="hi-IN"/>
              </w:rPr>
            </w:pPr>
            <w:r w:rsidRPr="00500FFA">
              <w:rPr>
                <w:lang w:eastAsia="zh-CN" w:bidi="hi-IN"/>
              </w:rPr>
              <w:t>Répertoire SIRENE</w:t>
            </w:r>
          </w:p>
          <w:p w14:paraId="34E9A90B" w14:textId="77777777" w:rsidR="00500FFA" w:rsidRPr="00500FFA" w:rsidRDefault="00500FFA" w:rsidP="00FD4169">
            <w:pPr>
              <w:pStyle w:val="Citation"/>
              <w:ind w:left="132" w:right="140"/>
              <w:jc w:val="both"/>
              <w:rPr>
                <w:lang w:eastAsia="zh-CN" w:bidi="hi-IN"/>
              </w:rPr>
            </w:pPr>
            <w:r w:rsidRPr="00500FFA">
              <w:rPr>
                <w:lang w:eastAsia="zh-CN" w:bidi="hi-IN"/>
              </w:rPr>
              <w:t>2021-10-30</w:t>
            </w:r>
          </w:p>
        </w:tc>
      </w:tr>
    </w:tbl>
    <w:p w14:paraId="3382A365" w14:textId="77777777" w:rsidR="00500FFA" w:rsidRDefault="00500FFA" w:rsidP="00500FFA"/>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8"/>
        <w:gridCol w:w="7360"/>
      </w:tblGrid>
      <w:tr w:rsidR="00500FFA" w:rsidRPr="00500FFA" w14:paraId="2ABC8FA3" w14:textId="77777777" w:rsidTr="07216A4D">
        <w:trPr>
          <w:trHeight w:val="281"/>
        </w:trPr>
        <w:tc>
          <w:tcPr>
            <w:tcW w:w="2278" w:type="dxa"/>
            <w:tcMar>
              <w:top w:w="55" w:type="dxa"/>
              <w:left w:w="55" w:type="dxa"/>
              <w:bottom w:w="55" w:type="dxa"/>
              <w:right w:w="55" w:type="dxa"/>
            </w:tcMar>
          </w:tcPr>
          <w:p w14:paraId="12A26A27" w14:textId="77777777" w:rsidR="00500FFA" w:rsidRPr="00500FFA" w:rsidRDefault="00500FFA" w:rsidP="07216A4D">
            <w:pPr>
              <w:keepNext/>
              <w:widowControl w:val="0"/>
              <w:suppressLineNumbers/>
              <w:suppressAutoHyphens/>
              <w:autoSpaceDN w:val="0"/>
              <w:spacing w:after="0"/>
              <w:ind w:left="87" w:right="96"/>
              <w:jc w:val="right"/>
              <w:textAlignment w:val="baseline"/>
              <w:outlineLvl w:val="3"/>
              <w:rPr>
                <w:rFonts w:eastAsia="SimSun" w:cs="Mangal"/>
                <w:b/>
                <w:bCs/>
                <w:i/>
                <w:iCs/>
                <w:color w:val="355E00"/>
                <w:kern w:val="3"/>
                <w:lang w:eastAsia="zh-CN" w:bidi="hi-IN"/>
              </w:rPr>
            </w:pPr>
            <w:r w:rsidRPr="07216A4D">
              <w:rPr>
                <w:rFonts w:eastAsia="SimSun" w:cs="Mangal"/>
                <w:b/>
                <w:bCs/>
                <w:i/>
                <w:iCs/>
                <w:color w:val="355E00"/>
                <w:kern w:val="3"/>
                <w:lang w:eastAsia="zh-CN" w:bidi="hi-IN"/>
              </w:rPr>
              <w:t>Mots clés recommandés</w:t>
            </w:r>
          </w:p>
        </w:tc>
        <w:tc>
          <w:tcPr>
            <w:tcW w:w="7360" w:type="dxa"/>
            <w:tcMar>
              <w:top w:w="0" w:type="dxa"/>
              <w:left w:w="0" w:type="dxa"/>
              <w:bottom w:w="0" w:type="dxa"/>
              <w:right w:w="0" w:type="dxa"/>
            </w:tcMar>
          </w:tcPr>
          <w:p w14:paraId="5C71F136" w14:textId="77777777" w:rsidR="00500FFA" w:rsidRPr="00500FFA" w:rsidRDefault="00500FFA" w:rsidP="00FD4169">
            <w:pPr>
              <w:suppressLineNumbers/>
              <w:suppressAutoHyphens/>
              <w:autoSpaceDN w:val="0"/>
              <w:spacing w:after="0"/>
              <w:ind w:left="132" w:right="140"/>
              <w:jc w:val="both"/>
              <w:textAlignment w:val="baseline"/>
              <w:rPr>
                <w:rFonts w:eastAsia="DejaVu Sans" w:cs="FreeSans"/>
                <w:color w:val="000000"/>
                <w:kern w:val="3"/>
                <w:lang w:eastAsia="zh-CN" w:bidi="hi-IN"/>
              </w:rPr>
            </w:pPr>
          </w:p>
        </w:tc>
      </w:tr>
      <w:tr w:rsidR="00500FFA" w:rsidRPr="00E72CE5" w14:paraId="082B1E69" w14:textId="77777777" w:rsidTr="07216A4D">
        <w:trPr>
          <w:trHeight w:val="338"/>
        </w:trPr>
        <w:tc>
          <w:tcPr>
            <w:tcW w:w="2278" w:type="dxa"/>
            <w:tcMar>
              <w:top w:w="55" w:type="dxa"/>
              <w:left w:w="55" w:type="dxa"/>
              <w:bottom w:w="55" w:type="dxa"/>
              <w:right w:w="55" w:type="dxa"/>
            </w:tcMar>
          </w:tcPr>
          <w:p w14:paraId="0E742FAB" w14:textId="77777777" w:rsidR="00500FFA" w:rsidRPr="00500FFA" w:rsidRDefault="00500FFA" w:rsidP="00FD4169">
            <w:pPr>
              <w:suppressLineNumbers/>
              <w:suppressAutoHyphens/>
              <w:autoSpaceDN w:val="0"/>
              <w:spacing w:after="0"/>
              <w:ind w:left="87" w:right="96"/>
              <w:jc w:val="right"/>
              <w:textAlignment w:val="baseline"/>
              <w:rPr>
                <w:rFonts w:eastAsia="DejaVu Sans" w:cs="FreeSans"/>
                <w:color w:val="000000"/>
                <w:kern w:val="3"/>
                <w:lang w:eastAsia="zh-CN" w:bidi="hi-IN"/>
              </w:rPr>
            </w:pPr>
            <w:proofErr w:type="spellStart"/>
            <w:r w:rsidRPr="00500FFA">
              <w:rPr>
                <w:rFonts w:eastAsia="DejaVu Sans" w:cs="FreeSans"/>
                <w:color w:val="000000"/>
                <w:kern w:val="3"/>
                <w:lang w:eastAsia="zh-CN" w:bidi="hi-IN"/>
              </w:rPr>
              <w:t>Xpath</w:t>
            </w:r>
            <w:proofErr w:type="spellEnd"/>
            <w:r w:rsidRPr="00500FFA">
              <w:rPr>
                <w:rFonts w:eastAsia="DejaVu Sans" w:cs="FreeSans"/>
                <w:color w:val="000000"/>
                <w:kern w:val="3"/>
                <w:lang w:eastAsia="zh-CN" w:bidi="hi-IN"/>
              </w:rPr>
              <w:t xml:space="preserve"> ISO 19115</w:t>
            </w:r>
          </w:p>
        </w:tc>
        <w:tc>
          <w:tcPr>
            <w:tcW w:w="7360" w:type="dxa"/>
            <w:tcMar>
              <w:top w:w="0" w:type="dxa"/>
              <w:left w:w="0" w:type="dxa"/>
              <w:bottom w:w="0" w:type="dxa"/>
              <w:right w:w="0" w:type="dxa"/>
            </w:tcMar>
          </w:tcPr>
          <w:p w14:paraId="553B50BD" w14:textId="77777777" w:rsidR="00500FFA" w:rsidRPr="00B00633" w:rsidRDefault="00500FFA" w:rsidP="00FD4169">
            <w:pPr>
              <w:suppressLineNumbers/>
              <w:suppressAutoHyphens/>
              <w:autoSpaceDN w:val="0"/>
              <w:spacing w:after="0"/>
              <w:ind w:left="132" w:right="140"/>
              <w:jc w:val="both"/>
              <w:textAlignment w:val="baseline"/>
              <w:rPr>
                <w:rFonts w:eastAsia="DejaVu Sans" w:cs="FreeSans"/>
                <w:color w:val="000000"/>
                <w:kern w:val="3"/>
                <w:lang w:val="en-US" w:eastAsia="zh-CN" w:bidi="hi-IN"/>
              </w:rPr>
            </w:pPr>
            <w:proofErr w:type="spellStart"/>
            <w:r w:rsidRPr="00B00633">
              <w:rPr>
                <w:rFonts w:eastAsia="DejaVu Sans" w:cs="FreeSans"/>
                <w:color w:val="000000"/>
                <w:kern w:val="3"/>
                <w:lang w:val="en-US" w:eastAsia="zh-CN" w:bidi="hi-IN"/>
              </w:rPr>
              <w:t>identificationInfo</w:t>
            </w:r>
            <w:proofErr w:type="spellEnd"/>
            <w:r w:rsidRPr="00B00633">
              <w:rPr>
                <w:rFonts w:eastAsia="DejaVu Sans" w:cs="FreeSans"/>
                <w:color w:val="000000"/>
                <w:kern w:val="3"/>
                <w:lang w:val="en-US" w:eastAsia="zh-CN" w:bidi="hi-IN"/>
              </w:rPr>
              <w:t>[1]/*/</w:t>
            </w:r>
            <w:proofErr w:type="spellStart"/>
            <w:r w:rsidRPr="00B00633">
              <w:rPr>
                <w:rFonts w:eastAsia="DejaVu Sans" w:cs="FreeSans"/>
                <w:color w:val="000000"/>
                <w:kern w:val="3"/>
                <w:lang w:val="en-US" w:eastAsia="zh-CN" w:bidi="hi-IN"/>
              </w:rPr>
              <w:t>descriptiveKeywords</w:t>
            </w:r>
            <w:proofErr w:type="spellEnd"/>
            <w:r w:rsidRPr="00B00633">
              <w:rPr>
                <w:rFonts w:eastAsia="DejaVu Sans" w:cs="FreeSans"/>
                <w:color w:val="000000"/>
                <w:kern w:val="3"/>
                <w:lang w:val="en-US" w:eastAsia="zh-CN" w:bidi="hi-IN"/>
              </w:rPr>
              <w:t>/*/keyword</w:t>
            </w:r>
          </w:p>
          <w:p w14:paraId="073BEF57" w14:textId="77777777" w:rsidR="00500FFA" w:rsidRPr="00B00633" w:rsidRDefault="00500FFA" w:rsidP="00FD4169">
            <w:pPr>
              <w:suppressLineNumbers/>
              <w:suppressAutoHyphens/>
              <w:autoSpaceDN w:val="0"/>
              <w:spacing w:after="0"/>
              <w:ind w:left="132" w:right="140"/>
              <w:jc w:val="both"/>
              <w:textAlignment w:val="baseline"/>
              <w:rPr>
                <w:rFonts w:eastAsia="DejaVu Sans" w:cs="FreeSans"/>
                <w:color w:val="000000"/>
                <w:kern w:val="3"/>
                <w:lang w:val="en-US" w:eastAsia="zh-CN" w:bidi="hi-IN"/>
              </w:rPr>
            </w:pPr>
            <w:proofErr w:type="spellStart"/>
            <w:r w:rsidRPr="00B00633">
              <w:rPr>
                <w:rFonts w:eastAsia="DejaVu Sans" w:cs="FreeSans"/>
                <w:color w:val="000000"/>
                <w:kern w:val="3"/>
                <w:lang w:val="en-US" w:eastAsia="zh-CN" w:bidi="hi-IN"/>
              </w:rPr>
              <w:t>identificationInfo</w:t>
            </w:r>
            <w:proofErr w:type="spellEnd"/>
            <w:r w:rsidRPr="00B00633">
              <w:rPr>
                <w:rFonts w:eastAsia="DejaVu Sans" w:cs="FreeSans"/>
                <w:color w:val="000000"/>
                <w:kern w:val="3"/>
                <w:lang w:val="en-US" w:eastAsia="zh-CN" w:bidi="hi-IN"/>
              </w:rPr>
              <w:t>[1]/*/</w:t>
            </w:r>
            <w:proofErr w:type="spellStart"/>
            <w:r w:rsidRPr="00B00633">
              <w:rPr>
                <w:rFonts w:eastAsia="DejaVu Sans" w:cs="FreeSans"/>
                <w:color w:val="000000"/>
                <w:kern w:val="3"/>
                <w:lang w:val="en-US" w:eastAsia="zh-CN" w:bidi="hi-IN"/>
              </w:rPr>
              <w:t>descriptiveKeywords</w:t>
            </w:r>
            <w:proofErr w:type="spellEnd"/>
            <w:r w:rsidRPr="00B00633">
              <w:rPr>
                <w:rFonts w:eastAsia="DejaVu Sans" w:cs="FreeSans"/>
                <w:color w:val="000000"/>
                <w:kern w:val="3"/>
                <w:lang w:val="en-US" w:eastAsia="zh-CN" w:bidi="hi-IN"/>
              </w:rPr>
              <w:t>/*/</w:t>
            </w:r>
            <w:proofErr w:type="spellStart"/>
            <w:r w:rsidRPr="00B00633">
              <w:rPr>
                <w:rFonts w:eastAsia="DejaVu Sans" w:cs="FreeSans"/>
                <w:color w:val="000000"/>
                <w:kern w:val="3"/>
                <w:lang w:val="en-US" w:eastAsia="zh-CN" w:bidi="hi-IN"/>
              </w:rPr>
              <w:t>thesaurusName</w:t>
            </w:r>
            <w:proofErr w:type="spellEnd"/>
          </w:p>
        </w:tc>
      </w:tr>
      <w:tr w:rsidR="00500FFA" w:rsidRPr="00500FFA" w14:paraId="26A63120" w14:textId="77777777" w:rsidTr="07216A4D">
        <w:tc>
          <w:tcPr>
            <w:tcW w:w="2278" w:type="dxa"/>
            <w:tcMar>
              <w:top w:w="55" w:type="dxa"/>
              <w:left w:w="55" w:type="dxa"/>
              <w:bottom w:w="55" w:type="dxa"/>
              <w:right w:w="55" w:type="dxa"/>
            </w:tcMar>
          </w:tcPr>
          <w:p w14:paraId="63AAAD55" w14:textId="77777777" w:rsidR="00500FFA" w:rsidRPr="00500FFA" w:rsidRDefault="00500FFA" w:rsidP="00FD4169">
            <w:pPr>
              <w:suppressLineNumbers/>
              <w:suppressAutoHyphens/>
              <w:autoSpaceDN w:val="0"/>
              <w:spacing w:after="0"/>
              <w:ind w:left="87" w:right="96"/>
              <w:jc w:val="right"/>
              <w:textAlignment w:val="baseline"/>
              <w:rPr>
                <w:rFonts w:eastAsia="DejaVu Sans" w:cs="FreeSans"/>
                <w:color w:val="000000"/>
                <w:kern w:val="3"/>
                <w:lang w:eastAsia="zh-CN" w:bidi="hi-IN"/>
              </w:rPr>
            </w:pPr>
            <w:r w:rsidRPr="00500FFA">
              <w:rPr>
                <w:rFonts w:eastAsia="DejaVu Sans" w:cs="FreeSans"/>
                <w:color w:val="000000"/>
                <w:kern w:val="3"/>
                <w:lang w:eastAsia="zh-CN" w:bidi="hi-IN"/>
              </w:rPr>
              <w:lastRenderedPageBreak/>
              <w:t>Exemple</w:t>
            </w:r>
          </w:p>
        </w:tc>
        <w:tc>
          <w:tcPr>
            <w:tcW w:w="7360" w:type="dxa"/>
            <w:tcMar>
              <w:top w:w="0" w:type="dxa"/>
              <w:left w:w="0" w:type="dxa"/>
              <w:bottom w:w="0" w:type="dxa"/>
              <w:right w:w="0" w:type="dxa"/>
            </w:tcMar>
          </w:tcPr>
          <w:p w14:paraId="62199465" w14:textId="463FE601" w:rsidR="00500FFA" w:rsidRPr="00500FFA" w:rsidRDefault="006B0DBD" w:rsidP="00FD4169">
            <w:pPr>
              <w:suppressLineNumbers/>
              <w:suppressAutoHyphens/>
              <w:autoSpaceDN w:val="0"/>
              <w:spacing w:after="0"/>
              <w:ind w:left="132" w:right="140"/>
              <w:jc w:val="both"/>
              <w:textAlignment w:val="baseline"/>
              <w:rPr>
                <w:rFonts w:eastAsia="DejaVu Sans" w:cs="FreeSans"/>
                <w:color w:val="800000"/>
                <w:kern w:val="3"/>
                <w:lang w:eastAsia="zh-CN" w:bidi="hi-IN"/>
              </w:rPr>
            </w:pPr>
            <w:r>
              <w:rPr>
                <w:rFonts w:eastAsia="DejaVu Sans" w:cs="FreeSans"/>
                <w:color w:val="800000"/>
                <w:kern w:val="3"/>
                <w:lang w:eastAsia="zh-CN" w:bidi="hi-IN"/>
              </w:rPr>
              <w:t xml:space="preserve">Unité paysagère, ensemble </w:t>
            </w:r>
            <w:proofErr w:type="gramStart"/>
            <w:r>
              <w:rPr>
                <w:rFonts w:eastAsia="DejaVu Sans" w:cs="FreeSans"/>
                <w:color w:val="800000"/>
                <w:kern w:val="3"/>
                <w:lang w:eastAsia="zh-CN" w:bidi="hi-IN"/>
              </w:rPr>
              <w:t>paysager</w:t>
            </w:r>
            <w:proofErr w:type="gramEnd"/>
            <w:r>
              <w:rPr>
                <w:rFonts w:eastAsia="DejaVu Sans" w:cs="FreeSans"/>
                <w:color w:val="800000"/>
                <w:kern w:val="3"/>
                <w:lang w:eastAsia="zh-CN" w:bidi="hi-IN"/>
              </w:rPr>
              <w:t>, atlas des paysages</w:t>
            </w:r>
          </w:p>
        </w:tc>
      </w:tr>
    </w:tbl>
    <w:p w14:paraId="0DA123B1" w14:textId="77777777" w:rsidR="00500FFA" w:rsidRDefault="00500FFA" w:rsidP="00500FFA"/>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8"/>
        <w:gridCol w:w="7360"/>
      </w:tblGrid>
      <w:tr w:rsidR="00500FFA" w:rsidRPr="00500FFA" w14:paraId="7A387C6E" w14:textId="77777777" w:rsidTr="07216A4D">
        <w:trPr>
          <w:trHeight w:val="281"/>
        </w:trPr>
        <w:tc>
          <w:tcPr>
            <w:tcW w:w="2278" w:type="dxa"/>
            <w:tcMar>
              <w:top w:w="55" w:type="dxa"/>
              <w:left w:w="55" w:type="dxa"/>
              <w:bottom w:w="55" w:type="dxa"/>
              <w:right w:w="55" w:type="dxa"/>
            </w:tcMar>
          </w:tcPr>
          <w:p w14:paraId="0F32AD42" w14:textId="77777777" w:rsidR="00500FFA" w:rsidRPr="00500FFA" w:rsidRDefault="00500FFA" w:rsidP="00FD4169">
            <w:pPr>
              <w:keepNext/>
              <w:widowControl w:val="0"/>
              <w:suppressLineNumbers/>
              <w:suppressAutoHyphens/>
              <w:autoSpaceDN w:val="0"/>
              <w:spacing w:after="0"/>
              <w:ind w:left="87" w:right="96"/>
              <w:jc w:val="right"/>
              <w:textAlignment w:val="baseline"/>
              <w:outlineLvl w:val="3"/>
              <w:rPr>
                <w:rFonts w:eastAsia="SimSun" w:cs="Mangal"/>
                <w:b/>
                <w:i/>
                <w:color w:val="355E00"/>
                <w:kern w:val="3"/>
                <w:lang w:eastAsia="zh-CN" w:bidi="hi-IN"/>
              </w:rPr>
            </w:pPr>
            <w:r w:rsidRPr="00500FFA">
              <w:rPr>
                <w:rFonts w:eastAsia="SimSun" w:cs="Mangal"/>
                <w:b/>
                <w:i/>
                <w:color w:val="355E00"/>
                <w:kern w:val="3"/>
                <w:lang w:eastAsia="zh-CN" w:bidi="hi-IN"/>
              </w:rPr>
              <w:t>Mots clés libres</w:t>
            </w:r>
          </w:p>
        </w:tc>
        <w:tc>
          <w:tcPr>
            <w:tcW w:w="7360" w:type="dxa"/>
            <w:tcMar>
              <w:top w:w="0" w:type="dxa"/>
              <w:left w:w="0" w:type="dxa"/>
              <w:bottom w:w="0" w:type="dxa"/>
              <w:right w:w="0" w:type="dxa"/>
            </w:tcMar>
          </w:tcPr>
          <w:p w14:paraId="3AA1F609" w14:textId="77777777" w:rsidR="00500FFA" w:rsidRPr="00500FFA" w:rsidRDefault="00500FFA" w:rsidP="00FD4169">
            <w:pPr>
              <w:suppressLineNumbers/>
              <w:suppressAutoHyphens/>
              <w:autoSpaceDN w:val="0"/>
              <w:spacing w:after="0"/>
              <w:ind w:left="132" w:right="140"/>
              <w:jc w:val="both"/>
              <w:textAlignment w:val="baseline"/>
              <w:rPr>
                <w:rFonts w:eastAsia="DejaVu Sans" w:cs="FreeSans"/>
                <w:color w:val="000000"/>
                <w:kern w:val="3"/>
                <w:lang w:eastAsia="zh-CN" w:bidi="hi-IN"/>
              </w:rPr>
            </w:pPr>
            <w:r w:rsidRPr="00500FFA">
              <w:rPr>
                <w:rFonts w:eastAsia="DejaVu Sans" w:cs="FreeSans"/>
                <w:color w:val="000000"/>
                <w:kern w:val="3"/>
                <w:lang w:eastAsia="zh-CN" w:bidi="hi-IN"/>
              </w:rPr>
              <w:t>Ces mots-clés ne doivent pas être saisis ensemble dans un mot-clé unique mais dans des mots-clés séparés</w:t>
            </w:r>
          </w:p>
        </w:tc>
      </w:tr>
      <w:tr w:rsidR="00500FFA" w:rsidRPr="00500FFA" w14:paraId="3F7C9B57" w14:textId="77777777" w:rsidTr="07216A4D">
        <w:trPr>
          <w:trHeight w:val="338"/>
        </w:trPr>
        <w:tc>
          <w:tcPr>
            <w:tcW w:w="2278" w:type="dxa"/>
            <w:tcMar>
              <w:top w:w="55" w:type="dxa"/>
              <w:left w:w="55" w:type="dxa"/>
              <w:bottom w:w="55" w:type="dxa"/>
              <w:right w:w="55" w:type="dxa"/>
            </w:tcMar>
          </w:tcPr>
          <w:p w14:paraId="76EC5DC0" w14:textId="77777777" w:rsidR="00500FFA" w:rsidRPr="00500FFA" w:rsidRDefault="00500FFA" w:rsidP="00FD4169">
            <w:pPr>
              <w:suppressLineNumbers/>
              <w:suppressAutoHyphens/>
              <w:autoSpaceDN w:val="0"/>
              <w:spacing w:after="0"/>
              <w:ind w:left="87" w:right="96"/>
              <w:jc w:val="right"/>
              <w:textAlignment w:val="baseline"/>
              <w:rPr>
                <w:rFonts w:eastAsia="DejaVu Sans" w:cs="FreeSans"/>
                <w:color w:val="000000"/>
                <w:kern w:val="3"/>
                <w:lang w:eastAsia="zh-CN" w:bidi="hi-IN"/>
              </w:rPr>
            </w:pPr>
            <w:r w:rsidRPr="00500FFA">
              <w:rPr>
                <w:rFonts w:eastAsia="DejaVu Sans" w:cs="FreeSans"/>
                <w:color w:val="000000"/>
                <w:kern w:val="3"/>
                <w:lang w:eastAsia="zh-CN" w:bidi="hi-IN"/>
              </w:rPr>
              <w:t>Exigence</w:t>
            </w:r>
          </w:p>
        </w:tc>
        <w:tc>
          <w:tcPr>
            <w:tcW w:w="7360" w:type="dxa"/>
            <w:tcMar>
              <w:top w:w="0" w:type="dxa"/>
              <w:left w:w="0" w:type="dxa"/>
              <w:bottom w:w="0" w:type="dxa"/>
              <w:right w:w="0" w:type="dxa"/>
            </w:tcMar>
          </w:tcPr>
          <w:p w14:paraId="45692C90" w14:textId="77777777" w:rsidR="00500FFA" w:rsidRPr="00500FFA" w:rsidRDefault="00500FFA" w:rsidP="00FD4169">
            <w:pPr>
              <w:suppressLineNumbers/>
              <w:suppressAutoHyphens/>
              <w:autoSpaceDN w:val="0"/>
              <w:spacing w:after="0"/>
              <w:ind w:left="132" w:right="140"/>
              <w:jc w:val="both"/>
              <w:textAlignment w:val="baseline"/>
              <w:rPr>
                <w:rFonts w:eastAsia="DejaVu Sans" w:cs="FreeSans"/>
                <w:color w:val="800000"/>
                <w:kern w:val="3"/>
                <w:lang w:eastAsia="zh-CN" w:bidi="hi-IN"/>
              </w:rPr>
            </w:pPr>
            <w:r w:rsidRPr="00500FFA">
              <w:rPr>
                <w:rFonts w:eastAsia="DejaVu Sans" w:cs="FreeSans"/>
                <w:color w:val="800000"/>
                <w:kern w:val="3"/>
                <w:lang w:eastAsia="zh-CN" w:bidi="hi-IN"/>
              </w:rPr>
              <w:t>données ouvertes</w:t>
            </w:r>
          </w:p>
        </w:tc>
      </w:tr>
      <w:tr w:rsidR="00500FFA" w:rsidRPr="00500FFA" w14:paraId="23DAD423" w14:textId="77777777" w:rsidTr="07216A4D">
        <w:tc>
          <w:tcPr>
            <w:tcW w:w="2278" w:type="dxa"/>
            <w:tcMar>
              <w:top w:w="55" w:type="dxa"/>
              <w:left w:w="55" w:type="dxa"/>
              <w:bottom w:w="55" w:type="dxa"/>
              <w:right w:w="55" w:type="dxa"/>
            </w:tcMar>
          </w:tcPr>
          <w:p w14:paraId="4DE8C2FC" w14:textId="77777777" w:rsidR="00500FFA" w:rsidRPr="00500FFA" w:rsidRDefault="00500FFA" w:rsidP="00FD4169">
            <w:pPr>
              <w:suppressLineNumbers/>
              <w:suppressAutoHyphens/>
              <w:autoSpaceDN w:val="0"/>
              <w:spacing w:after="0"/>
              <w:ind w:left="87" w:right="96"/>
              <w:jc w:val="right"/>
              <w:textAlignment w:val="baseline"/>
              <w:rPr>
                <w:rFonts w:eastAsia="DejaVu Sans" w:cs="FreeSans"/>
                <w:color w:val="000000"/>
                <w:kern w:val="3"/>
                <w:lang w:eastAsia="zh-CN" w:bidi="hi-IN"/>
              </w:rPr>
            </w:pPr>
            <w:r w:rsidRPr="00500FFA">
              <w:rPr>
                <w:rFonts w:eastAsia="DejaVu Sans" w:cs="FreeSans"/>
                <w:color w:val="000000"/>
                <w:kern w:val="3"/>
                <w:lang w:eastAsia="zh-CN" w:bidi="hi-IN"/>
              </w:rPr>
              <w:t>Remarque 1</w:t>
            </w:r>
          </w:p>
        </w:tc>
        <w:tc>
          <w:tcPr>
            <w:tcW w:w="7360" w:type="dxa"/>
            <w:tcMar>
              <w:top w:w="0" w:type="dxa"/>
              <w:left w:w="0" w:type="dxa"/>
              <w:bottom w:w="0" w:type="dxa"/>
              <w:right w:w="0" w:type="dxa"/>
            </w:tcMar>
          </w:tcPr>
          <w:p w14:paraId="2FFCFCC8" w14:textId="77777777" w:rsidR="00500FFA" w:rsidRPr="00500FFA" w:rsidRDefault="00500FFA" w:rsidP="00FD4169">
            <w:pPr>
              <w:suppressLineNumbers/>
              <w:suppressAutoHyphens/>
              <w:autoSpaceDN w:val="0"/>
              <w:spacing w:after="0"/>
              <w:ind w:left="132" w:right="140"/>
              <w:jc w:val="both"/>
              <w:textAlignment w:val="baseline"/>
              <w:rPr>
                <w:rFonts w:eastAsia="DejaVu Sans" w:cs="FreeSans"/>
                <w:color w:val="000000"/>
                <w:kern w:val="3"/>
                <w:lang w:eastAsia="zh-CN" w:bidi="hi-IN"/>
              </w:rPr>
            </w:pPr>
            <w:r w:rsidRPr="00500FFA">
              <w:rPr>
                <w:rFonts w:eastAsia="DejaVu Sans" w:cs="FreeSans"/>
                <w:color w:val="000000"/>
                <w:kern w:val="3"/>
                <w:lang w:eastAsia="zh-CN" w:bidi="hi-IN"/>
              </w:rPr>
              <w:t>un séparateur est inutile, car il y a un mot-clé par balise.</w:t>
            </w:r>
          </w:p>
        </w:tc>
      </w:tr>
      <w:tr w:rsidR="00500FFA" w:rsidRPr="00500FFA" w14:paraId="02A58F1B" w14:textId="77777777" w:rsidTr="07216A4D">
        <w:tc>
          <w:tcPr>
            <w:tcW w:w="2278" w:type="dxa"/>
            <w:tcMar>
              <w:top w:w="55" w:type="dxa"/>
              <w:left w:w="55" w:type="dxa"/>
              <w:bottom w:w="55" w:type="dxa"/>
              <w:right w:w="55" w:type="dxa"/>
            </w:tcMar>
          </w:tcPr>
          <w:p w14:paraId="4AF05903" w14:textId="77777777" w:rsidR="00500FFA" w:rsidRPr="00500FFA" w:rsidRDefault="00500FFA" w:rsidP="00FD4169">
            <w:pPr>
              <w:suppressLineNumbers/>
              <w:suppressAutoHyphens/>
              <w:autoSpaceDN w:val="0"/>
              <w:spacing w:after="0"/>
              <w:ind w:left="87" w:right="96"/>
              <w:jc w:val="right"/>
              <w:textAlignment w:val="baseline"/>
              <w:rPr>
                <w:rFonts w:eastAsia="DejaVu Sans" w:cs="FreeSans"/>
                <w:color w:val="000000"/>
                <w:kern w:val="3"/>
                <w:lang w:eastAsia="zh-CN" w:bidi="hi-IN"/>
              </w:rPr>
            </w:pPr>
            <w:r w:rsidRPr="00500FFA">
              <w:rPr>
                <w:rFonts w:eastAsia="DejaVu Sans" w:cs="FreeSans"/>
                <w:color w:val="000000"/>
                <w:kern w:val="3"/>
                <w:lang w:eastAsia="zh-CN" w:bidi="hi-IN"/>
              </w:rPr>
              <w:t>Remarque 2</w:t>
            </w:r>
          </w:p>
        </w:tc>
        <w:tc>
          <w:tcPr>
            <w:tcW w:w="7360" w:type="dxa"/>
            <w:tcMar>
              <w:top w:w="0" w:type="dxa"/>
              <w:left w:w="0" w:type="dxa"/>
              <w:bottom w:w="0" w:type="dxa"/>
              <w:right w:w="0" w:type="dxa"/>
            </w:tcMar>
          </w:tcPr>
          <w:p w14:paraId="6AA100FE" w14:textId="77777777" w:rsidR="00500FFA" w:rsidRPr="00500FFA" w:rsidRDefault="00500FFA" w:rsidP="00FD4169">
            <w:pPr>
              <w:suppressLineNumbers/>
              <w:suppressAutoHyphens/>
              <w:autoSpaceDN w:val="0"/>
              <w:spacing w:after="0"/>
              <w:ind w:left="132" w:right="140"/>
              <w:jc w:val="both"/>
              <w:textAlignment w:val="baseline"/>
              <w:rPr>
                <w:rFonts w:eastAsia="DejaVu Sans" w:cs="FreeSans"/>
                <w:color w:val="000000"/>
                <w:kern w:val="3"/>
                <w:lang w:eastAsia="zh-CN" w:bidi="hi-IN"/>
              </w:rPr>
            </w:pPr>
            <w:r w:rsidRPr="00500FFA">
              <w:rPr>
                <w:rFonts w:eastAsia="DejaVu Sans" w:cs="FreeSans"/>
                <w:color w:val="000000"/>
                <w:kern w:val="3"/>
                <w:lang w:eastAsia="zh-CN" w:bidi="hi-IN"/>
              </w:rPr>
              <w:t>D’après</w:t>
            </w:r>
            <w:r w:rsidRPr="00500FFA">
              <w:rPr>
                <w:rFonts w:ascii="Courier New" w:eastAsia="DejaVu Sans" w:hAnsi="Courier New" w:cs="Courier New"/>
                <w:color w:val="000000"/>
                <w:kern w:val="3"/>
                <w:lang w:eastAsia="zh-CN" w:bidi="hi-IN"/>
              </w:rPr>
              <w:t> </w:t>
            </w:r>
            <w:r w:rsidRPr="00500FFA">
              <w:rPr>
                <w:rFonts w:eastAsia="DejaVu Sans" w:cs="FreeSans"/>
                <w:color w:val="000000"/>
                <w:kern w:val="3"/>
                <w:lang w:eastAsia="zh-CN" w:bidi="hi-IN"/>
              </w:rPr>
              <w:t xml:space="preserve">: </w:t>
            </w:r>
            <w:hyperlink r:id="rId33" w:history="1">
              <w:r w:rsidRPr="00FD4169">
                <w:rPr>
                  <w:rStyle w:val="Lienhypertexte"/>
                  <w:rFonts w:eastAsia="DejaVu Sans" w:cs="FreeSans"/>
                  <w:kern w:val="3"/>
                  <w:lang w:eastAsia="zh-CN" w:bidi="hi-IN"/>
                </w:rPr>
                <w:t>http://cnig.gouv.fr/wp-content/uploads/2014/01/Guide-de-saisie-des-%C3%A9l%C3%A9ments-de-m%C3%A9tadonn%C3%A9es-INSPIRE-v1.1-final-light.pdf#page=18</w:t>
              </w:r>
            </w:hyperlink>
            <w:r w:rsidRPr="00500FFA">
              <w:rPr>
                <w:rFonts w:eastAsia="DejaVu Sans" w:cs="FreeSans"/>
                <w:color w:val="000000"/>
                <w:kern w:val="3"/>
                <w:lang w:eastAsia="zh-CN" w:bidi="hi-IN"/>
              </w:rPr>
              <w:t xml:space="preserve"> :</w:t>
            </w:r>
          </w:p>
          <w:p w14:paraId="3A6B2995" w14:textId="77777777" w:rsidR="00500FFA" w:rsidRPr="00500FFA" w:rsidRDefault="00500FFA" w:rsidP="00FD4169">
            <w:pPr>
              <w:suppressLineNumbers/>
              <w:suppressAutoHyphens/>
              <w:autoSpaceDN w:val="0"/>
              <w:spacing w:after="0"/>
              <w:ind w:left="132" w:right="140"/>
              <w:jc w:val="both"/>
              <w:textAlignment w:val="baseline"/>
              <w:rPr>
                <w:rFonts w:eastAsia="DejaVu Sans" w:cs="FreeSans"/>
                <w:color w:val="000000"/>
                <w:kern w:val="3"/>
                <w:lang w:eastAsia="zh-CN" w:bidi="hi-IN"/>
              </w:rPr>
            </w:pPr>
            <w:r w:rsidRPr="00500FFA">
              <w:rPr>
                <w:rFonts w:eastAsia="DejaVu Sans" w:cs="FreeSans"/>
                <w:color w:val="000000"/>
                <w:kern w:val="3"/>
                <w:lang w:eastAsia="zh-CN" w:bidi="hi-IN"/>
              </w:rPr>
              <w:t>«</w:t>
            </w:r>
            <w:r w:rsidRPr="00500FFA">
              <w:rPr>
                <w:rFonts w:ascii="Courier New" w:eastAsia="DejaVu Sans" w:hAnsi="Courier New" w:cs="Courier New"/>
                <w:color w:val="000000"/>
                <w:kern w:val="3"/>
                <w:lang w:eastAsia="zh-CN" w:bidi="hi-IN"/>
              </w:rPr>
              <w:t> </w:t>
            </w:r>
            <w:r w:rsidRPr="00500FFA">
              <w:rPr>
                <w:rFonts w:eastAsia="DejaVu Sans" w:cs="FreeSans"/>
                <w:color w:val="000000"/>
                <w:kern w:val="3"/>
                <w:lang w:eastAsia="zh-CN" w:bidi="hi-IN"/>
              </w:rPr>
              <w:t>Dans le cas de données sous licence ouverte, il convient d’ajouter un mot-clé ‘</w:t>
            </w:r>
            <w:r w:rsidRPr="00500FFA">
              <w:rPr>
                <w:rFonts w:eastAsia="DejaVu Sans" w:cs="FreeSans"/>
                <w:color w:val="800000"/>
                <w:kern w:val="3"/>
                <w:lang w:eastAsia="zh-CN" w:bidi="hi-IN"/>
              </w:rPr>
              <w:t>données ouvertes</w:t>
            </w:r>
            <w:r w:rsidRPr="00500FFA">
              <w:rPr>
                <w:rFonts w:eastAsia="DejaVu Sans" w:cs="FreeSans"/>
                <w:color w:val="000000"/>
                <w:kern w:val="3"/>
                <w:lang w:eastAsia="zh-CN" w:bidi="hi-IN"/>
              </w:rPr>
              <w:t>’.</w:t>
            </w:r>
            <w:r w:rsidRPr="00500FFA">
              <w:rPr>
                <w:rFonts w:ascii="Courier New" w:eastAsia="DejaVu Sans" w:hAnsi="Courier New" w:cs="Courier New"/>
                <w:color w:val="000000"/>
                <w:kern w:val="3"/>
                <w:lang w:eastAsia="zh-CN" w:bidi="hi-IN"/>
              </w:rPr>
              <w:t> </w:t>
            </w:r>
            <w:r w:rsidRPr="00500FFA">
              <w:rPr>
                <w:rFonts w:eastAsia="DejaVu Sans" w:cs="Marianne"/>
                <w:color w:val="000000"/>
                <w:kern w:val="3"/>
                <w:lang w:eastAsia="zh-CN" w:bidi="hi-IN"/>
              </w:rPr>
              <w:t>»</w:t>
            </w:r>
          </w:p>
        </w:tc>
      </w:tr>
    </w:tbl>
    <w:p w14:paraId="4C4CEA3D" w14:textId="77777777" w:rsidR="00500FFA" w:rsidRDefault="00500FFA" w:rsidP="00500FFA"/>
    <w:p w14:paraId="50895670" w14:textId="77777777" w:rsidR="00500FFA" w:rsidRPr="00500FFA" w:rsidRDefault="00500FFA" w:rsidP="00500FFA"/>
    <w:p w14:paraId="41709338" w14:textId="71C1E94C" w:rsidR="001D77C7" w:rsidRDefault="005B4081" w:rsidP="00842A8C">
      <w:pPr>
        <w:pStyle w:val="Titre2"/>
      </w:pPr>
      <w:bookmarkStart w:id="71" w:name="_Toc142385199"/>
      <w:r>
        <w:t xml:space="preserve">9.6 </w:t>
      </w:r>
      <w:r w:rsidR="2C548F74">
        <w:t>Situation géographique</w:t>
      </w:r>
      <w:bookmarkEnd w:id="71"/>
      <w:r w:rsidR="2C548F74">
        <w:t xml:space="preserve"> </w:t>
      </w:r>
    </w:p>
    <w:p w14:paraId="38C1F859" w14:textId="77777777" w:rsidR="004A1C12" w:rsidRDefault="004A1C12" w:rsidP="004A1C12"/>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8"/>
        <w:gridCol w:w="7360"/>
      </w:tblGrid>
      <w:tr w:rsidR="004A1C12" w:rsidRPr="004A1C12" w14:paraId="1CEF8842" w14:textId="77777777" w:rsidTr="004A1C12">
        <w:trPr>
          <w:trHeight w:val="281"/>
        </w:trPr>
        <w:tc>
          <w:tcPr>
            <w:tcW w:w="2278" w:type="dxa"/>
            <w:tcMar>
              <w:top w:w="55" w:type="dxa"/>
              <w:left w:w="55" w:type="dxa"/>
              <w:bottom w:w="55" w:type="dxa"/>
              <w:right w:w="55" w:type="dxa"/>
            </w:tcMar>
          </w:tcPr>
          <w:p w14:paraId="7F76A342" w14:textId="77777777" w:rsidR="004A1C12" w:rsidRPr="004A1C12" w:rsidRDefault="004A1C12" w:rsidP="004A1C12">
            <w:pPr>
              <w:keepNext/>
              <w:widowControl w:val="0"/>
              <w:suppressLineNumbers/>
              <w:suppressAutoHyphens/>
              <w:autoSpaceDN w:val="0"/>
              <w:spacing w:after="0"/>
              <w:ind w:left="87" w:right="96"/>
              <w:jc w:val="right"/>
              <w:textAlignment w:val="baseline"/>
              <w:outlineLvl w:val="3"/>
              <w:rPr>
                <w:rFonts w:eastAsia="SimSun" w:cs="Mangal"/>
                <w:b/>
                <w:i/>
                <w:color w:val="355E00"/>
                <w:kern w:val="3"/>
                <w:lang w:eastAsia="zh-CN" w:bidi="hi-IN"/>
              </w:rPr>
            </w:pPr>
            <w:r w:rsidRPr="004A1C12">
              <w:rPr>
                <w:rFonts w:eastAsia="SimSun" w:cs="Mangal"/>
                <w:b/>
                <w:i/>
                <w:color w:val="355E00"/>
                <w:kern w:val="3"/>
                <w:lang w:eastAsia="zh-CN" w:bidi="hi-IN"/>
              </w:rPr>
              <w:t>Rectangle de délimitation géographique</w:t>
            </w:r>
          </w:p>
          <w:p w14:paraId="38E6591E" w14:textId="77777777" w:rsidR="004A1C12" w:rsidRPr="004A1C12" w:rsidRDefault="004A1C12" w:rsidP="004A1C12">
            <w:pPr>
              <w:suppressLineNumbers/>
              <w:suppressAutoHyphens/>
              <w:autoSpaceDN w:val="0"/>
              <w:spacing w:after="0"/>
              <w:ind w:left="87" w:right="96"/>
              <w:jc w:val="right"/>
              <w:textAlignment w:val="baseline"/>
              <w:rPr>
                <w:rFonts w:eastAsia="DejaVu Sans" w:cs="FreeSans"/>
                <w:color w:val="000000"/>
                <w:kern w:val="3"/>
                <w:lang w:eastAsia="zh-CN" w:bidi="hi-IN"/>
              </w:rPr>
            </w:pPr>
            <w:r w:rsidRPr="004A1C12">
              <w:rPr>
                <w:rFonts w:eastAsia="DejaVu Sans" w:cs="FreeSans"/>
                <w:color w:val="000000"/>
                <w:kern w:val="3"/>
                <w:lang w:eastAsia="zh-CN" w:bidi="hi-IN"/>
              </w:rPr>
              <w:t>(obligatoire)</w:t>
            </w:r>
          </w:p>
        </w:tc>
        <w:tc>
          <w:tcPr>
            <w:tcW w:w="7360" w:type="dxa"/>
            <w:tcMar>
              <w:top w:w="0" w:type="dxa"/>
              <w:left w:w="0" w:type="dxa"/>
              <w:bottom w:w="0" w:type="dxa"/>
              <w:right w:w="0" w:type="dxa"/>
            </w:tcMar>
          </w:tcPr>
          <w:p w14:paraId="2A88272F" w14:textId="77777777" w:rsidR="004A1C12" w:rsidRPr="004A1C12" w:rsidRDefault="004A1C12" w:rsidP="004A1C12">
            <w:pPr>
              <w:suppressLineNumbers/>
              <w:suppressAutoHyphens/>
              <w:autoSpaceDN w:val="0"/>
              <w:spacing w:after="0"/>
              <w:ind w:left="132" w:right="140"/>
              <w:textAlignment w:val="baseline"/>
              <w:rPr>
                <w:rFonts w:eastAsia="DejaVu Sans" w:cs="FreeSans"/>
                <w:color w:val="000000"/>
                <w:kern w:val="3"/>
                <w:lang w:eastAsia="zh-CN" w:bidi="hi-IN"/>
              </w:rPr>
            </w:pPr>
            <w:r w:rsidRPr="004A1C12">
              <w:rPr>
                <w:rFonts w:eastAsia="DejaVu Sans" w:cs="FreeSans"/>
                <w:color w:val="000000"/>
                <w:kern w:val="3"/>
                <w:lang w:eastAsia="zh-CN" w:bidi="hi-IN"/>
              </w:rPr>
              <w:t>Pour l'ensemble des lots concernés, le rectangle de délimitation est défini par les longitudes est et ouest et les latitudes sud et nord en degrés décimaux, avec une précision d’au moins deux chiffres après la virgule. Les coordonnées sont exprimées en WGS84</w:t>
            </w:r>
          </w:p>
        </w:tc>
      </w:tr>
      <w:tr w:rsidR="004A1C12" w:rsidRPr="00E72CE5" w14:paraId="3054D84D" w14:textId="77777777" w:rsidTr="004A1C12">
        <w:trPr>
          <w:trHeight w:val="338"/>
        </w:trPr>
        <w:tc>
          <w:tcPr>
            <w:tcW w:w="2278" w:type="dxa"/>
            <w:tcMar>
              <w:top w:w="55" w:type="dxa"/>
              <w:left w:w="55" w:type="dxa"/>
              <w:bottom w:w="55" w:type="dxa"/>
              <w:right w:w="55" w:type="dxa"/>
            </w:tcMar>
          </w:tcPr>
          <w:p w14:paraId="4A234BC7" w14:textId="77777777" w:rsidR="004A1C12" w:rsidRPr="004A1C12" w:rsidRDefault="004A1C12" w:rsidP="004A1C12">
            <w:pPr>
              <w:suppressLineNumbers/>
              <w:suppressAutoHyphens/>
              <w:autoSpaceDN w:val="0"/>
              <w:spacing w:after="0"/>
              <w:ind w:left="87" w:right="96"/>
              <w:jc w:val="right"/>
              <w:textAlignment w:val="baseline"/>
              <w:rPr>
                <w:rFonts w:eastAsia="DejaVu Sans" w:cs="FreeSans"/>
                <w:color w:val="000000"/>
                <w:kern w:val="3"/>
                <w:lang w:eastAsia="zh-CN" w:bidi="hi-IN"/>
              </w:rPr>
            </w:pPr>
            <w:proofErr w:type="spellStart"/>
            <w:r w:rsidRPr="004A1C12">
              <w:rPr>
                <w:rFonts w:eastAsia="DejaVu Sans" w:cs="FreeSans"/>
                <w:color w:val="000000"/>
                <w:kern w:val="3"/>
                <w:lang w:eastAsia="zh-CN" w:bidi="hi-IN"/>
              </w:rPr>
              <w:t>Xpath</w:t>
            </w:r>
            <w:proofErr w:type="spellEnd"/>
            <w:r w:rsidRPr="004A1C12">
              <w:rPr>
                <w:rFonts w:eastAsia="DejaVu Sans" w:cs="FreeSans"/>
                <w:color w:val="000000"/>
                <w:kern w:val="3"/>
                <w:lang w:eastAsia="zh-CN" w:bidi="hi-IN"/>
              </w:rPr>
              <w:t xml:space="preserve"> ISO 19115</w:t>
            </w:r>
          </w:p>
        </w:tc>
        <w:tc>
          <w:tcPr>
            <w:tcW w:w="7360" w:type="dxa"/>
            <w:tcMar>
              <w:top w:w="0" w:type="dxa"/>
              <w:left w:w="0" w:type="dxa"/>
              <w:bottom w:w="0" w:type="dxa"/>
              <w:right w:w="0" w:type="dxa"/>
            </w:tcMar>
          </w:tcPr>
          <w:p w14:paraId="7EE1EEF4" w14:textId="77777777" w:rsidR="004A1C12" w:rsidRPr="00B00633" w:rsidRDefault="004A1C12" w:rsidP="004A1C12">
            <w:pPr>
              <w:suppressLineNumbers/>
              <w:suppressAutoHyphens/>
              <w:autoSpaceDN w:val="0"/>
              <w:spacing w:after="0"/>
              <w:ind w:left="132" w:right="140"/>
              <w:textAlignment w:val="baseline"/>
              <w:rPr>
                <w:rFonts w:eastAsia="DejaVu Sans" w:cs="FreeSans"/>
                <w:color w:val="000000"/>
                <w:kern w:val="3"/>
                <w:lang w:val="en-US" w:eastAsia="zh-CN" w:bidi="hi-IN"/>
              </w:rPr>
            </w:pPr>
            <w:r w:rsidRPr="00B00633">
              <w:rPr>
                <w:rFonts w:eastAsia="DejaVu Sans" w:cs="FreeSans"/>
                <w:color w:val="000000"/>
                <w:kern w:val="3"/>
                <w:lang w:val="en-US" w:eastAsia="zh-CN" w:bidi="hi-IN"/>
              </w:rPr>
              <w:t>identificationInfo[1]/*/extent/*/geographicElement/*/westBoundLongitude</w:t>
            </w:r>
          </w:p>
          <w:p w14:paraId="5E8A8348" w14:textId="77777777" w:rsidR="004A1C12" w:rsidRPr="00B00633" w:rsidRDefault="004A1C12" w:rsidP="004A1C12">
            <w:pPr>
              <w:suppressLineNumbers/>
              <w:suppressAutoHyphens/>
              <w:autoSpaceDN w:val="0"/>
              <w:spacing w:after="0"/>
              <w:ind w:left="132" w:right="140"/>
              <w:textAlignment w:val="baseline"/>
              <w:rPr>
                <w:rFonts w:eastAsia="DejaVu Sans" w:cs="FreeSans"/>
                <w:color w:val="000000"/>
                <w:kern w:val="3"/>
                <w:lang w:val="en-US" w:eastAsia="zh-CN" w:bidi="hi-IN"/>
              </w:rPr>
            </w:pPr>
            <w:r w:rsidRPr="00B00633">
              <w:rPr>
                <w:rFonts w:eastAsia="DejaVu Sans" w:cs="FreeSans"/>
                <w:color w:val="000000"/>
                <w:kern w:val="3"/>
                <w:lang w:val="en-US" w:eastAsia="zh-CN" w:bidi="hi-IN"/>
              </w:rPr>
              <w:t>identificationInfo[1]/*/extent/*/geographicElement/*/eastBoundLongitude</w:t>
            </w:r>
          </w:p>
          <w:p w14:paraId="049EC343" w14:textId="77777777" w:rsidR="004A1C12" w:rsidRPr="00B00633" w:rsidRDefault="004A1C12" w:rsidP="004A1C12">
            <w:pPr>
              <w:suppressLineNumbers/>
              <w:suppressAutoHyphens/>
              <w:autoSpaceDN w:val="0"/>
              <w:spacing w:after="0"/>
              <w:ind w:left="132" w:right="140"/>
              <w:textAlignment w:val="baseline"/>
              <w:rPr>
                <w:rFonts w:eastAsia="DejaVu Sans" w:cs="FreeSans"/>
                <w:color w:val="000000"/>
                <w:kern w:val="3"/>
                <w:lang w:val="en-US" w:eastAsia="zh-CN" w:bidi="hi-IN"/>
              </w:rPr>
            </w:pPr>
            <w:r w:rsidRPr="00B00633">
              <w:rPr>
                <w:rFonts w:eastAsia="DejaVu Sans" w:cs="FreeSans"/>
                <w:color w:val="000000"/>
                <w:kern w:val="3"/>
                <w:lang w:val="en-US" w:eastAsia="zh-CN" w:bidi="hi-IN"/>
              </w:rPr>
              <w:t>identificationInfo[1]/*/extent/*/geographicElement/*/southBoundLatitude</w:t>
            </w:r>
          </w:p>
          <w:p w14:paraId="77090BF1" w14:textId="77777777" w:rsidR="004A1C12" w:rsidRPr="00B00633" w:rsidRDefault="004A1C12" w:rsidP="004A1C12">
            <w:pPr>
              <w:suppressLineNumbers/>
              <w:suppressAutoHyphens/>
              <w:autoSpaceDN w:val="0"/>
              <w:spacing w:after="0"/>
              <w:ind w:left="132" w:right="140"/>
              <w:textAlignment w:val="baseline"/>
              <w:rPr>
                <w:rFonts w:eastAsia="DejaVu Sans" w:cs="FreeSans"/>
                <w:color w:val="000000"/>
                <w:kern w:val="3"/>
                <w:lang w:val="en-US" w:eastAsia="zh-CN" w:bidi="hi-IN"/>
              </w:rPr>
            </w:pPr>
            <w:r w:rsidRPr="00B00633">
              <w:rPr>
                <w:rFonts w:eastAsia="DejaVu Sans" w:cs="FreeSans"/>
                <w:color w:val="000000"/>
                <w:kern w:val="3"/>
                <w:lang w:val="en-US" w:eastAsia="zh-CN" w:bidi="hi-IN"/>
              </w:rPr>
              <w:t>identificationInfo[1]/*/extent/*/geographicElement/*/northBoundLatiTude</w:t>
            </w:r>
          </w:p>
        </w:tc>
      </w:tr>
      <w:tr w:rsidR="004A1C12" w:rsidRPr="004A1C12" w14:paraId="46DD71A6" w14:textId="77777777" w:rsidTr="004A1C12">
        <w:tc>
          <w:tcPr>
            <w:tcW w:w="2278" w:type="dxa"/>
            <w:tcMar>
              <w:top w:w="55" w:type="dxa"/>
              <w:left w:w="55" w:type="dxa"/>
              <w:bottom w:w="55" w:type="dxa"/>
              <w:right w:w="55" w:type="dxa"/>
            </w:tcMar>
          </w:tcPr>
          <w:p w14:paraId="2AC9B282" w14:textId="77777777" w:rsidR="004A1C12" w:rsidRPr="004A1C12" w:rsidRDefault="004A1C12" w:rsidP="004A1C12">
            <w:pPr>
              <w:suppressLineNumbers/>
              <w:suppressAutoHyphens/>
              <w:autoSpaceDN w:val="0"/>
              <w:spacing w:after="0"/>
              <w:ind w:left="87" w:right="96"/>
              <w:jc w:val="right"/>
              <w:textAlignment w:val="baseline"/>
              <w:rPr>
                <w:rFonts w:eastAsia="DejaVu Sans" w:cs="FreeSans"/>
                <w:color w:val="000000"/>
                <w:kern w:val="3"/>
                <w:lang w:eastAsia="zh-CN" w:bidi="hi-IN"/>
              </w:rPr>
            </w:pPr>
            <w:r w:rsidRPr="004A1C12">
              <w:rPr>
                <w:rFonts w:eastAsia="DejaVu Sans" w:cs="FreeSans"/>
                <w:color w:val="000000"/>
                <w:kern w:val="3"/>
                <w:lang w:eastAsia="zh-CN" w:bidi="hi-IN"/>
              </w:rPr>
              <w:t>Exemple</w:t>
            </w:r>
          </w:p>
        </w:tc>
        <w:tc>
          <w:tcPr>
            <w:tcW w:w="7360" w:type="dxa"/>
            <w:tcMar>
              <w:top w:w="0" w:type="dxa"/>
              <w:left w:w="0" w:type="dxa"/>
              <w:bottom w:w="0" w:type="dxa"/>
              <w:right w:w="0" w:type="dxa"/>
            </w:tcMar>
          </w:tcPr>
          <w:p w14:paraId="4B835452" w14:textId="77777777" w:rsidR="004A1C12" w:rsidRPr="004A1C12" w:rsidRDefault="004A1C12" w:rsidP="004A1C12">
            <w:pPr>
              <w:pStyle w:val="Citation"/>
              <w:ind w:left="132" w:right="140"/>
              <w:rPr>
                <w:lang w:eastAsia="zh-CN" w:bidi="hi-IN"/>
              </w:rPr>
            </w:pPr>
            <w:r w:rsidRPr="004A1C12">
              <w:rPr>
                <w:lang w:eastAsia="zh-CN" w:bidi="hi-IN"/>
              </w:rPr>
              <w:t>O : -4.24</w:t>
            </w:r>
          </w:p>
          <w:p w14:paraId="3043B8EE" w14:textId="77777777" w:rsidR="004A1C12" w:rsidRPr="004A1C12" w:rsidRDefault="004A1C12" w:rsidP="004A1C12">
            <w:pPr>
              <w:pStyle w:val="Citation"/>
              <w:ind w:left="132" w:right="140"/>
              <w:rPr>
                <w:lang w:eastAsia="zh-CN" w:bidi="hi-IN"/>
              </w:rPr>
            </w:pPr>
            <w:r w:rsidRPr="004A1C12">
              <w:rPr>
                <w:lang w:eastAsia="zh-CN" w:bidi="hi-IN"/>
              </w:rPr>
              <w:t>S : 41.34</w:t>
            </w:r>
          </w:p>
          <w:p w14:paraId="7024A815" w14:textId="77777777" w:rsidR="004A1C12" w:rsidRPr="004A1C12" w:rsidRDefault="004A1C12" w:rsidP="004A1C12">
            <w:pPr>
              <w:pStyle w:val="Citation"/>
              <w:ind w:left="132" w:right="140"/>
              <w:rPr>
                <w:lang w:eastAsia="zh-CN" w:bidi="hi-IN"/>
              </w:rPr>
            </w:pPr>
            <w:r w:rsidRPr="004A1C12">
              <w:rPr>
                <w:lang w:eastAsia="zh-CN" w:bidi="hi-IN"/>
              </w:rPr>
              <w:t>E : 10.81</w:t>
            </w:r>
          </w:p>
          <w:p w14:paraId="2F4ACCCF" w14:textId="77777777" w:rsidR="004A1C12" w:rsidRPr="004A1C12" w:rsidRDefault="004A1C12" w:rsidP="004A1C12">
            <w:pPr>
              <w:pStyle w:val="Citation"/>
              <w:ind w:left="132" w:right="140"/>
              <w:rPr>
                <w:lang w:eastAsia="zh-CN" w:bidi="hi-IN"/>
              </w:rPr>
            </w:pPr>
            <w:r w:rsidRPr="004A1C12">
              <w:rPr>
                <w:lang w:eastAsia="zh-CN" w:bidi="hi-IN"/>
              </w:rPr>
              <w:t>N : 50.79</w:t>
            </w:r>
          </w:p>
        </w:tc>
      </w:tr>
      <w:tr w:rsidR="004A1C12" w:rsidRPr="004A1C12" w14:paraId="3761DF75" w14:textId="77777777" w:rsidTr="004A1C12">
        <w:tc>
          <w:tcPr>
            <w:tcW w:w="2278" w:type="dxa"/>
            <w:tcMar>
              <w:top w:w="55" w:type="dxa"/>
              <w:left w:w="55" w:type="dxa"/>
              <w:bottom w:w="55" w:type="dxa"/>
              <w:right w:w="55" w:type="dxa"/>
            </w:tcMar>
          </w:tcPr>
          <w:p w14:paraId="58EBDBB6" w14:textId="77777777" w:rsidR="004A1C12" w:rsidRPr="004A1C12" w:rsidRDefault="004A1C12" w:rsidP="004A1C12">
            <w:pPr>
              <w:suppressLineNumbers/>
              <w:suppressAutoHyphens/>
              <w:autoSpaceDN w:val="0"/>
              <w:spacing w:after="0"/>
              <w:ind w:left="87" w:right="96"/>
              <w:jc w:val="right"/>
              <w:textAlignment w:val="baseline"/>
              <w:rPr>
                <w:rFonts w:eastAsia="DejaVu Sans" w:cs="FreeSans"/>
                <w:color w:val="000000"/>
                <w:kern w:val="3"/>
                <w:lang w:eastAsia="zh-CN" w:bidi="hi-IN"/>
              </w:rPr>
            </w:pPr>
            <w:r w:rsidRPr="004A1C12">
              <w:rPr>
                <w:rFonts w:eastAsia="DejaVu Sans" w:cs="FreeSans"/>
                <w:color w:val="000000"/>
                <w:kern w:val="3"/>
                <w:lang w:eastAsia="zh-CN" w:bidi="hi-IN"/>
              </w:rPr>
              <w:t>Exigences</w:t>
            </w:r>
          </w:p>
        </w:tc>
        <w:tc>
          <w:tcPr>
            <w:tcW w:w="7360" w:type="dxa"/>
            <w:tcMar>
              <w:top w:w="0" w:type="dxa"/>
              <w:left w:w="0" w:type="dxa"/>
              <w:bottom w:w="0" w:type="dxa"/>
              <w:right w:w="0" w:type="dxa"/>
            </w:tcMar>
          </w:tcPr>
          <w:p w14:paraId="6BB89A5C" w14:textId="77777777" w:rsidR="004A1C12" w:rsidRPr="004A1C12" w:rsidRDefault="004A1C12" w:rsidP="004A1C12">
            <w:pPr>
              <w:suppressLineNumbers/>
              <w:suppressAutoHyphens/>
              <w:autoSpaceDN w:val="0"/>
              <w:spacing w:after="0"/>
              <w:ind w:left="132" w:right="140"/>
              <w:textAlignment w:val="baseline"/>
              <w:rPr>
                <w:rFonts w:eastAsia="DejaVu Sans" w:cs="FreeSans"/>
                <w:color w:val="000000"/>
                <w:kern w:val="3"/>
                <w:lang w:eastAsia="zh-CN" w:bidi="hi-IN"/>
              </w:rPr>
            </w:pPr>
            <w:r w:rsidRPr="004A1C12">
              <w:rPr>
                <w:rFonts w:eastAsia="DejaVu Sans" w:cs="FreeSans"/>
                <w:color w:val="000000"/>
                <w:kern w:val="3"/>
                <w:lang w:eastAsia="zh-CN" w:bidi="hi-IN"/>
              </w:rPr>
              <w:t>Les coordonnées sont exprimées en WGS84</w:t>
            </w:r>
          </w:p>
          <w:p w14:paraId="3517929E" w14:textId="77777777" w:rsidR="004A1C12" w:rsidRPr="004A1C12" w:rsidRDefault="004A1C12" w:rsidP="004A1C12">
            <w:pPr>
              <w:suppressLineNumbers/>
              <w:suppressAutoHyphens/>
              <w:autoSpaceDN w:val="0"/>
              <w:spacing w:after="0"/>
              <w:ind w:left="132" w:right="140"/>
              <w:textAlignment w:val="baseline"/>
              <w:rPr>
                <w:rFonts w:eastAsia="DejaVu Sans" w:cs="FreeSans"/>
                <w:color w:val="000000"/>
                <w:kern w:val="3"/>
                <w:lang w:eastAsia="zh-CN" w:bidi="hi-IN"/>
              </w:rPr>
            </w:pPr>
            <w:r w:rsidRPr="004A1C12">
              <w:rPr>
                <w:rFonts w:eastAsia="DejaVu Sans" w:cs="FreeSans"/>
                <w:color w:val="000000"/>
                <w:kern w:val="3"/>
                <w:lang w:eastAsia="zh-CN" w:bidi="hi-IN"/>
              </w:rPr>
              <w:t>On utilise le point comme séparateur décimal, et non la virgule</w:t>
            </w:r>
          </w:p>
        </w:tc>
      </w:tr>
    </w:tbl>
    <w:p w14:paraId="0C8FE7CE" w14:textId="77777777" w:rsidR="004A1C12" w:rsidRDefault="004A1C12" w:rsidP="004A1C12"/>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8"/>
        <w:gridCol w:w="7360"/>
      </w:tblGrid>
      <w:tr w:rsidR="004A1C12" w:rsidRPr="004A1C12" w14:paraId="40B583B5" w14:textId="77777777" w:rsidTr="004A1C12">
        <w:trPr>
          <w:trHeight w:val="281"/>
        </w:trPr>
        <w:tc>
          <w:tcPr>
            <w:tcW w:w="2278" w:type="dxa"/>
            <w:tcMar>
              <w:top w:w="55" w:type="dxa"/>
              <w:left w:w="55" w:type="dxa"/>
              <w:bottom w:w="55" w:type="dxa"/>
              <w:right w:w="55" w:type="dxa"/>
            </w:tcMar>
          </w:tcPr>
          <w:p w14:paraId="1EF2DA9F" w14:textId="77777777" w:rsidR="004A1C12" w:rsidRPr="004A1C12" w:rsidRDefault="004A1C12" w:rsidP="004A1C12">
            <w:pPr>
              <w:keepNext/>
              <w:widowControl w:val="0"/>
              <w:suppressLineNumbers/>
              <w:suppressAutoHyphens/>
              <w:autoSpaceDN w:val="0"/>
              <w:spacing w:after="0"/>
              <w:ind w:left="87" w:right="96"/>
              <w:jc w:val="right"/>
              <w:textAlignment w:val="baseline"/>
              <w:outlineLvl w:val="3"/>
              <w:rPr>
                <w:rFonts w:eastAsia="SimSun" w:cs="Mangal"/>
                <w:b/>
                <w:i/>
                <w:color w:val="355E00"/>
                <w:kern w:val="3"/>
                <w:lang w:eastAsia="zh-CN" w:bidi="hi-IN"/>
              </w:rPr>
            </w:pPr>
            <w:r w:rsidRPr="004A1C12">
              <w:rPr>
                <w:rFonts w:eastAsia="SimSun" w:cs="Mangal"/>
                <w:b/>
                <w:i/>
                <w:color w:val="355E00"/>
                <w:kern w:val="3"/>
                <w:lang w:eastAsia="zh-CN" w:bidi="hi-IN"/>
              </w:rPr>
              <w:lastRenderedPageBreak/>
              <w:t>Référentiel de coordonnées</w:t>
            </w:r>
          </w:p>
          <w:p w14:paraId="07A83BAB" w14:textId="77777777" w:rsidR="004A1C12" w:rsidRPr="004A1C12" w:rsidRDefault="004A1C12" w:rsidP="004A1C12">
            <w:pPr>
              <w:suppressLineNumbers/>
              <w:suppressAutoHyphens/>
              <w:autoSpaceDN w:val="0"/>
              <w:spacing w:after="0"/>
              <w:ind w:left="87" w:right="96"/>
              <w:jc w:val="right"/>
              <w:textAlignment w:val="baseline"/>
              <w:rPr>
                <w:rFonts w:eastAsia="DejaVu Sans" w:cs="FreeSans"/>
                <w:color w:val="000000"/>
                <w:kern w:val="3"/>
                <w:lang w:eastAsia="zh-CN" w:bidi="hi-IN"/>
              </w:rPr>
            </w:pPr>
            <w:r w:rsidRPr="004A1C12">
              <w:rPr>
                <w:rFonts w:eastAsia="DejaVu Sans" w:cs="FreeSans"/>
                <w:color w:val="000000"/>
                <w:kern w:val="3"/>
                <w:lang w:eastAsia="zh-CN" w:bidi="hi-IN"/>
              </w:rPr>
              <w:t>(obligatoire)</w:t>
            </w:r>
          </w:p>
        </w:tc>
        <w:tc>
          <w:tcPr>
            <w:tcW w:w="7360" w:type="dxa"/>
            <w:tcMar>
              <w:top w:w="0" w:type="dxa"/>
              <w:left w:w="0" w:type="dxa"/>
              <w:bottom w:w="0" w:type="dxa"/>
              <w:right w:w="0" w:type="dxa"/>
            </w:tcMar>
          </w:tcPr>
          <w:p w14:paraId="32BAE4A1" w14:textId="77777777" w:rsidR="004A1C12" w:rsidRPr="004A1C12" w:rsidRDefault="004A1C12" w:rsidP="004A1C12">
            <w:pPr>
              <w:suppressLineNumbers/>
              <w:suppressAutoHyphens/>
              <w:autoSpaceDN w:val="0"/>
              <w:spacing w:after="0"/>
              <w:ind w:left="132" w:right="140"/>
              <w:textAlignment w:val="baseline"/>
              <w:rPr>
                <w:rFonts w:eastAsia="DejaVu Sans" w:cs="FreeSans"/>
                <w:color w:val="000000"/>
                <w:kern w:val="3"/>
                <w:lang w:eastAsia="zh-CN" w:bidi="hi-IN"/>
              </w:rPr>
            </w:pPr>
            <w:r w:rsidRPr="004A1C12">
              <w:rPr>
                <w:rFonts w:eastAsia="DejaVu Sans" w:cs="FreeSans"/>
                <w:color w:val="000000"/>
                <w:kern w:val="3"/>
                <w:lang w:eastAsia="zh-CN" w:bidi="hi-IN"/>
              </w:rPr>
              <w:t>Pour l'ensemble des lots concernés par ces consignes, le champ est à remplir avec le système de coordonnées des données, avec utilisation du code EPSG ou du registre IGN-F.</w:t>
            </w:r>
          </w:p>
        </w:tc>
      </w:tr>
      <w:tr w:rsidR="004A1C12" w:rsidRPr="004A1C12" w14:paraId="3CDA8037" w14:textId="77777777" w:rsidTr="004A1C12">
        <w:trPr>
          <w:trHeight w:val="338"/>
        </w:trPr>
        <w:tc>
          <w:tcPr>
            <w:tcW w:w="2278" w:type="dxa"/>
            <w:tcMar>
              <w:top w:w="55" w:type="dxa"/>
              <w:left w:w="55" w:type="dxa"/>
              <w:bottom w:w="55" w:type="dxa"/>
              <w:right w:w="55" w:type="dxa"/>
            </w:tcMar>
          </w:tcPr>
          <w:p w14:paraId="72793FF9" w14:textId="77777777" w:rsidR="004A1C12" w:rsidRPr="004A1C12" w:rsidRDefault="004A1C12" w:rsidP="004A1C12">
            <w:pPr>
              <w:suppressLineNumbers/>
              <w:suppressAutoHyphens/>
              <w:autoSpaceDN w:val="0"/>
              <w:spacing w:after="0"/>
              <w:ind w:left="87" w:right="96"/>
              <w:jc w:val="right"/>
              <w:textAlignment w:val="baseline"/>
              <w:rPr>
                <w:rFonts w:eastAsia="DejaVu Sans" w:cs="FreeSans"/>
                <w:color w:val="000000"/>
                <w:kern w:val="3"/>
                <w:lang w:eastAsia="zh-CN" w:bidi="hi-IN"/>
              </w:rPr>
            </w:pPr>
            <w:proofErr w:type="spellStart"/>
            <w:r w:rsidRPr="004A1C12">
              <w:rPr>
                <w:rFonts w:eastAsia="DejaVu Sans" w:cs="FreeSans"/>
                <w:color w:val="000000"/>
                <w:kern w:val="3"/>
                <w:lang w:eastAsia="zh-CN" w:bidi="hi-IN"/>
              </w:rPr>
              <w:t>Xpath</w:t>
            </w:r>
            <w:proofErr w:type="spellEnd"/>
            <w:r w:rsidRPr="004A1C12">
              <w:rPr>
                <w:rFonts w:eastAsia="DejaVu Sans" w:cs="FreeSans"/>
                <w:color w:val="000000"/>
                <w:kern w:val="3"/>
                <w:lang w:eastAsia="zh-CN" w:bidi="hi-IN"/>
              </w:rPr>
              <w:t xml:space="preserve"> ISO 19115</w:t>
            </w:r>
          </w:p>
        </w:tc>
        <w:tc>
          <w:tcPr>
            <w:tcW w:w="7360" w:type="dxa"/>
            <w:tcMar>
              <w:top w:w="0" w:type="dxa"/>
              <w:left w:w="0" w:type="dxa"/>
              <w:bottom w:w="0" w:type="dxa"/>
              <w:right w:w="0" w:type="dxa"/>
            </w:tcMar>
          </w:tcPr>
          <w:p w14:paraId="51F1258C" w14:textId="77777777" w:rsidR="004A1C12" w:rsidRPr="004A1C12" w:rsidRDefault="004A1C12" w:rsidP="004A1C12">
            <w:pPr>
              <w:suppressLineNumbers/>
              <w:suppressAutoHyphens/>
              <w:autoSpaceDN w:val="0"/>
              <w:spacing w:after="0"/>
              <w:ind w:left="132" w:right="140"/>
              <w:textAlignment w:val="baseline"/>
              <w:rPr>
                <w:rFonts w:eastAsia="DejaVu Sans" w:cs="FreeSans"/>
                <w:color w:val="000000"/>
                <w:kern w:val="3"/>
                <w:lang w:eastAsia="zh-CN" w:bidi="hi-IN"/>
              </w:rPr>
            </w:pPr>
            <w:proofErr w:type="spellStart"/>
            <w:r w:rsidRPr="004A1C12">
              <w:rPr>
                <w:rFonts w:eastAsia="DejaVu Sans" w:cs="FreeSans"/>
                <w:color w:val="000000"/>
                <w:kern w:val="3"/>
                <w:lang w:eastAsia="zh-CN" w:bidi="hi-IN"/>
              </w:rPr>
              <w:t>referenceSystemInfo</w:t>
            </w:r>
            <w:proofErr w:type="spellEnd"/>
            <w:r w:rsidRPr="004A1C12">
              <w:rPr>
                <w:rFonts w:eastAsia="DejaVu Sans" w:cs="FreeSans"/>
                <w:color w:val="000000"/>
                <w:kern w:val="3"/>
                <w:lang w:eastAsia="zh-CN" w:bidi="hi-IN"/>
              </w:rPr>
              <w:t>/*/</w:t>
            </w:r>
            <w:proofErr w:type="spellStart"/>
            <w:r w:rsidRPr="004A1C12">
              <w:rPr>
                <w:rFonts w:eastAsia="DejaVu Sans" w:cs="FreeSans"/>
                <w:color w:val="000000"/>
                <w:kern w:val="3"/>
                <w:lang w:eastAsia="zh-CN" w:bidi="hi-IN"/>
              </w:rPr>
              <w:t>referenceSystemIdentifier</w:t>
            </w:r>
            <w:proofErr w:type="spellEnd"/>
            <w:r w:rsidRPr="004A1C12">
              <w:rPr>
                <w:rFonts w:eastAsia="DejaVu Sans" w:cs="FreeSans"/>
                <w:color w:val="000000"/>
                <w:kern w:val="3"/>
                <w:lang w:eastAsia="zh-CN" w:bidi="hi-IN"/>
              </w:rPr>
              <w:t>/*/code</w:t>
            </w:r>
          </w:p>
        </w:tc>
      </w:tr>
      <w:tr w:rsidR="004A1C12" w:rsidRPr="004A1C12" w14:paraId="6F80E680" w14:textId="77777777" w:rsidTr="004A1C12">
        <w:trPr>
          <w:trHeight w:val="338"/>
        </w:trPr>
        <w:tc>
          <w:tcPr>
            <w:tcW w:w="2278" w:type="dxa"/>
            <w:tcMar>
              <w:top w:w="55" w:type="dxa"/>
              <w:left w:w="55" w:type="dxa"/>
              <w:bottom w:w="55" w:type="dxa"/>
              <w:right w:w="55" w:type="dxa"/>
            </w:tcMar>
          </w:tcPr>
          <w:p w14:paraId="279480C2" w14:textId="77777777" w:rsidR="004A1C12" w:rsidRPr="004A1C12" w:rsidRDefault="004A1C12" w:rsidP="004A1C12">
            <w:pPr>
              <w:suppressLineNumbers/>
              <w:suppressAutoHyphens/>
              <w:autoSpaceDN w:val="0"/>
              <w:spacing w:after="0"/>
              <w:ind w:left="87" w:right="96"/>
              <w:jc w:val="right"/>
              <w:textAlignment w:val="baseline"/>
              <w:rPr>
                <w:rFonts w:eastAsia="DejaVu Sans" w:cs="FreeSans"/>
                <w:color w:val="000000"/>
                <w:kern w:val="3"/>
                <w:lang w:eastAsia="zh-CN" w:bidi="hi-IN"/>
              </w:rPr>
            </w:pPr>
            <w:r w:rsidRPr="004A1C12">
              <w:rPr>
                <w:rFonts w:eastAsia="DejaVu Sans" w:cs="FreeSans"/>
                <w:color w:val="000000"/>
                <w:kern w:val="3"/>
                <w:lang w:eastAsia="zh-CN" w:bidi="hi-IN"/>
              </w:rPr>
              <w:t xml:space="preserve">Code </w:t>
            </w:r>
            <w:proofErr w:type="spellStart"/>
            <w:r w:rsidRPr="004A1C12">
              <w:rPr>
                <w:rFonts w:eastAsia="DejaVu Sans" w:cs="FreeSans"/>
                <w:color w:val="000000"/>
                <w:kern w:val="3"/>
                <w:lang w:eastAsia="zh-CN" w:bidi="hi-IN"/>
              </w:rPr>
              <w:t>xml</w:t>
            </w:r>
            <w:proofErr w:type="spellEnd"/>
          </w:p>
        </w:tc>
        <w:tc>
          <w:tcPr>
            <w:tcW w:w="7360" w:type="dxa"/>
            <w:tcMar>
              <w:top w:w="0" w:type="dxa"/>
              <w:left w:w="0" w:type="dxa"/>
              <w:bottom w:w="0" w:type="dxa"/>
              <w:right w:w="0" w:type="dxa"/>
            </w:tcMar>
          </w:tcPr>
          <w:p w14:paraId="08C827BF" w14:textId="77777777" w:rsidR="004A1C12" w:rsidRPr="004A1C12" w:rsidRDefault="004A1C12" w:rsidP="004A1C12">
            <w:pPr>
              <w:suppressLineNumbers/>
              <w:suppressAutoHyphens/>
              <w:autoSpaceDN w:val="0"/>
              <w:spacing w:after="0"/>
              <w:ind w:left="132" w:right="140"/>
              <w:textAlignment w:val="baseline"/>
              <w:rPr>
                <w:rFonts w:eastAsia="DejaVu Sans" w:cs="FreeSans"/>
                <w:color w:val="000000"/>
                <w:kern w:val="3"/>
                <w:lang w:eastAsia="zh-CN" w:bidi="hi-IN"/>
              </w:rPr>
            </w:pPr>
            <w:r w:rsidRPr="004A1C12">
              <w:rPr>
                <w:rFonts w:eastAsia="DejaVu Sans" w:cs="FreeSans"/>
                <w:color w:val="000000"/>
                <w:kern w:val="3"/>
                <w:lang w:eastAsia="zh-CN" w:bidi="hi-IN"/>
              </w:rPr>
              <w:t>&lt;</w:t>
            </w:r>
            <w:proofErr w:type="spellStart"/>
            <w:r w:rsidRPr="004A1C12">
              <w:rPr>
                <w:rFonts w:eastAsia="DejaVu Sans" w:cs="FreeSans"/>
                <w:color w:val="000000"/>
                <w:kern w:val="3"/>
                <w:lang w:eastAsia="zh-CN" w:bidi="hi-IN"/>
              </w:rPr>
              <w:t>gmx:Anchor</w:t>
            </w:r>
            <w:proofErr w:type="spellEnd"/>
          </w:p>
          <w:p w14:paraId="15A8B975" w14:textId="77777777" w:rsidR="004A1C12" w:rsidRPr="004A1C12" w:rsidRDefault="004A1C12" w:rsidP="004A1C12">
            <w:pPr>
              <w:suppressLineNumbers/>
              <w:suppressAutoHyphens/>
              <w:autoSpaceDN w:val="0"/>
              <w:spacing w:after="0"/>
              <w:ind w:left="132" w:right="140"/>
              <w:textAlignment w:val="baseline"/>
              <w:rPr>
                <w:rFonts w:eastAsia="DejaVu Sans" w:cs="FreeSans"/>
                <w:color w:val="000000"/>
                <w:kern w:val="3"/>
                <w:lang w:eastAsia="zh-CN" w:bidi="hi-IN"/>
              </w:rPr>
            </w:pPr>
            <w:r w:rsidRPr="004A1C12">
              <w:rPr>
                <w:rFonts w:eastAsia="DejaVu Sans" w:cs="FreeSans"/>
                <w:color w:val="000000"/>
                <w:kern w:val="3"/>
                <w:lang w:eastAsia="zh-CN" w:bidi="hi-IN"/>
              </w:rPr>
              <w:t>xlink:href="http://www.opengis.net/def/crs/EPSG/0/2154"&gt;EPSG:2154&lt;/gmx:Anchor&gt;</w:t>
            </w:r>
          </w:p>
          <w:p w14:paraId="4926DC3B" w14:textId="77777777" w:rsidR="004A1C12" w:rsidRPr="004A1C12" w:rsidRDefault="004A1C12" w:rsidP="004A1C12">
            <w:pPr>
              <w:suppressLineNumbers/>
              <w:suppressAutoHyphens/>
              <w:autoSpaceDN w:val="0"/>
              <w:spacing w:after="0"/>
              <w:ind w:left="132" w:right="140"/>
              <w:textAlignment w:val="baseline"/>
              <w:rPr>
                <w:rFonts w:eastAsia="DejaVu Sans" w:cs="FreeSans"/>
                <w:color w:val="000000"/>
                <w:kern w:val="3"/>
                <w:u w:val="single"/>
                <w:lang w:eastAsia="zh-CN" w:bidi="hi-IN"/>
              </w:rPr>
            </w:pPr>
            <w:r w:rsidRPr="004A1C12">
              <w:rPr>
                <w:rFonts w:eastAsia="DejaVu Sans" w:cs="FreeSans"/>
                <w:color w:val="000000"/>
                <w:kern w:val="3"/>
                <w:u w:val="single"/>
                <w:lang w:eastAsia="zh-CN" w:bidi="hi-IN"/>
              </w:rPr>
              <w:t>ou</w:t>
            </w:r>
            <w:r w:rsidRPr="004A1C12">
              <w:rPr>
                <w:rFonts w:ascii="Courier New" w:eastAsia="DejaVu Sans" w:hAnsi="Courier New" w:cs="Courier New"/>
                <w:color w:val="000000"/>
                <w:kern w:val="3"/>
                <w:u w:val="single"/>
                <w:lang w:eastAsia="zh-CN" w:bidi="hi-IN"/>
              </w:rPr>
              <w:t> </w:t>
            </w:r>
            <w:r w:rsidRPr="004A1C12">
              <w:rPr>
                <w:rFonts w:eastAsia="DejaVu Sans" w:cs="FreeSans"/>
                <w:color w:val="000000"/>
                <w:kern w:val="3"/>
                <w:u w:val="single"/>
                <w:lang w:eastAsia="zh-CN" w:bidi="hi-IN"/>
              </w:rPr>
              <w:t>:</w:t>
            </w:r>
          </w:p>
          <w:p w14:paraId="5B36A966" w14:textId="77777777" w:rsidR="004A1C12" w:rsidRPr="004A1C12" w:rsidRDefault="004A1C12" w:rsidP="004A1C12">
            <w:pPr>
              <w:suppressLineNumbers/>
              <w:suppressAutoHyphens/>
              <w:autoSpaceDN w:val="0"/>
              <w:spacing w:after="0"/>
              <w:ind w:left="132" w:right="140"/>
              <w:textAlignment w:val="baseline"/>
              <w:rPr>
                <w:rFonts w:eastAsia="DejaVu Sans" w:cs="FreeSans"/>
                <w:color w:val="000000"/>
                <w:kern w:val="3"/>
                <w:lang w:eastAsia="zh-CN" w:bidi="hi-IN"/>
              </w:rPr>
            </w:pPr>
            <w:r w:rsidRPr="004A1C12">
              <w:rPr>
                <w:rFonts w:eastAsia="DejaVu Sans" w:cs="FreeSans"/>
                <w:color w:val="000000"/>
                <w:kern w:val="3"/>
                <w:lang w:eastAsia="zh-CN" w:bidi="hi-IN"/>
              </w:rPr>
              <w:t>&lt;</w:t>
            </w:r>
            <w:proofErr w:type="spellStart"/>
            <w:r w:rsidRPr="004A1C12">
              <w:rPr>
                <w:rFonts w:eastAsia="DejaVu Sans" w:cs="FreeSans"/>
                <w:color w:val="000000"/>
                <w:kern w:val="3"/>
                <w:lang w:eastAsia="zh-CN" w:bidi="hi-IN"/>
              </w:rPr>
              <w:t>gmx:Anchor</w:t>
            </w:r>
            <w:proofErr w:type="spellEnd"/>
          </w:p>
          <w:p w14:paraId="5D4B76FE" w14:textId="77777777" w:rsidR="004A1C12" w:rsidRPr="004A1C12" w:rsidRDefault="004A1C12" w:rsidP="004A1C12">
            <w:pPr>
              <w:suppressLineNumbers/>
              <w:suppressAutoHyphens/>
              <w:autoSpaceDN w:val="0"/>
              <w:spacing w:after="0"/>
              <w:ind w:left="132" w:right="140"/>
              <w:textAlignment w:val="baseline"/>
              <w:rPr>
                <w:rFonts w:eastAsia="DejaVu Sans" w:cs="FreeSans"/>
                <w:color w:val="000000"/>
                <w:kern w:val="3"/>
                <w:lang w:eastAsia="zh-CN" w:bidi="hi-IN"/>
              </w:rPr>
            </w:pPr>
            <w:r w:rsidRPr="004A1C12">
              <w:rPr>
                <w:rFonts w:eastAsia="DejaVu Sans" w:cs="FreeSans"/>
                <w:color w:val="000000"/>
                <w:kern w:val="3"/>
                <w:lang w:eastAsia="zh-CN" w:bidi="hi-IN"/>
              </w:rPr>
              <w:t>xlink:href="http://registre.ign.fr/ign/IGNF/crs/IGNF/RGF93LAMB93"&gt;IGNF:RGF93LAMB93&lt;/gmx:Anchor&gt;</w:t>
            </w:r>
          </w:p>
        </w:tc>
      </w:tr>
      <w:tr w:rsidR="004A1C12" w:rsidRPr="004A1C12" w14:paraId="6A4DF281" w14:textId="77777777" w:rsidTr="004A1C12">
        <w:tc>
          <w:tcPr>
            <w:tcW w:w="2278" w:type="dxa"/>
            <w:tcMar>
              <w:top w:w="55" w:type="dxa"/>
              <w:left w:w="55" w:type="dxa"/>
              <w:bottom w:w="55" w:type="dxa"/>
              <w:right w:w="55" w:type="dxa"/>
            </w:tcMar>
          </w:tcPr>
          <w:p w14:paraId="4E640932" w14:textId="77777777" w:rsidR="004A1C12" w:rsidRPr="004A1C12" w:rsidRDefault="004A1C12" w:rsidP="004A1C12">
            <w:pPr>
              <w:suppressLineNumbers/>
              <w:suppressAutoHyphens/>
              <w:autoSpaceDN w:val="0"/>
              <w:spacing w:after="0"/>
              <w:ind w:left="87" w:right="96"/>
              <w:jc w:val="right"/>
              <w:textAlignment w:val="baseline"/>
              <w:rPr>
                <w:rFonts w:eastAsia="DejaVu Sans" w:cs="FreeSans"/>
                <w:color w:val="000000"/>
                <w:kern w:val="3"/>
                <w:lang w:eastAsia="zh-CN" w:bidi="hi-IN"/>
              </w:rPr>
            </w:pPr>
            <w:r w:rsidRPr="004A1C12">
              <w:rPr>
                <w:rFonts w:eastAsia="DejaVu Sans" w:cs="FreeSans"/>
                <w:color w:val="000000"/>
                <w:kern w:val="3"/>
                <w:lang w:eastAsia="zh-CN" w:bidi="hi-IN"/>
              </w:rPr>
              <w:t>Exemple</w:t>
            </w:r>
          </w:p>
        </w:tc>
        <w:tc>
          <w:tcPr>
            <w:tcW w:w="7360" w:type="dxa"/>
            <w:tcMar>
              <w:top w:w="0" w:type="dxa"/>
              <w:left w:w="0" w:type="dxa"/>
              <w:bottom w:w="0" w:type="dxa"/>
              <w:right w:w="0" w:type="dxa"/>
            </w:tcMar>
          </w:tcPr>
          <w:p w14:paraId="7D7C5B9D" w14:textId="77777777" w:rsidR="004A1C12" w:rsidRPr="004A1C12" w:rsidRDefault="004A1C12" w:rsidP="004A1C12">
            <w:pPr>
              <w:suppressLineNumbers/>
              <w:suppressAutoHyphens/>
              <w:autoSpaceDN w:val="0"/>
              <w:spacing w:after="0"/>
              <w:ind w:left="132" w:right="140"/>
              <w:textAlignment w:val="baseline"/>
              <w:rPr>
                <w:rFonts w:eastAsia="DejaVu Sans" w:cs="FreeSans"/>
                <w:color w:val="800000"/>
                <w:kern w:val="3"/>
                <w:lang w:eastAsia="zh-CN" w:bidi="hi-IN"/>
              </w:rPr>
            </w:pPr>
            <w:r w:rsidRPr="004A1C12">
              <w:rPr>
                <w:rFonts w:eastAsia="DejaVu Sans" w:cs="FreeSans"/>
                <w:color w:val="000000"/>
                <w:kern w:val="3"/>
                <w:lang w:eastAsia="zh-CN" w:bidi="hi-IN"/>
              </w:rPr>
              <w:t>Pour la métropole</w:t>
            </w:r>
            <w:r w:rsidRPr="004A1C12">
              <w:rPr>
                <w:rFonts w:ascii="Courier New" w:eastAsia="DejaVu Sans" w:hAnsi="Courier New" w:cs="Courier New"/>
                <w:color w:val="000000"/>
                <w:kern w:val="3"/>
                <w:lang w:eastAsia="zh-CN" w:bidi="hi-IN"/>
              </w:rPr>
              <w:t> </w:t>
            </w:r>
            <w:r w:rsidRPr="004A1C12">
              <w:rPr>
                <w:rFonts w:eastAsia="DejaVu Sans" w:cs="FreeSans"/>
                <w:color w:val="000000"/>
                <w:kern w:val="3"/>
                <w:lang w:eastAsia="zh-CN" w:bidi="hi-IN"/>
              </w:rPr>
              <w:t xml:space="preserve">avec code EPSG : </w:t>
            </w:r>
            <w:hyperlink r:id="rId34" w:history="1">
              <w:r w:rsidRPr="00D97187">
                <w:rPr>
                  <w:rStyle w:val="Lienhypertexte"/>
                  <w:rFonts w:eastAsia="DejaVu Sans" w:cs="FreeSans"/>
                  <w:kern w:val="3"/>
                  <w:lang w:eastAsia="zh-CN" w:bidi="hi-IN"/>
                </w:rPr>
                <w:t>http://www.opengis.net/def/crs/EPSG/0/2154</w:t>
              </w:r>
            </w:hyperlink>
            <w:r>
              <w:rPr>
                <w:rFonts w:eastAsia="DejaVu Sans" w:cs="FreeSans"/>
                <w:color w:val="800000"/>
                <w:kern w:val="3"/>
                <w:lang w:eastAsia="zh-CN" w:bidi="hi-IN"/>
              </w:rPr>
              <w:t xml:space="preserve"> </w:t>
            </w:r>
          </w:p>
          <w:p w14:paraId="65D981AE" w14:textId="77777777" w:rsidR="004A1C12" w:rsidRPr="004A1C12" w:rsidRDefault="004A1C12" w:rsidP="004A1C12">
            <w:pPr>
              <w:suppressLineNumbers/>
              <w:suppressAutoHyphens/>
              <w:autoSpaceDN w:val="0"/>
              <w:spacing w:after="0"/>
              <w:ind w:left="132" w:right="140"/>
              <w:textAlignment w:val="baseline"/>
              <w:rPr>
                <w:rFonts w:eastAsia="DejaVu Sans" w:cs="FreeSans"/>
                <w:color w:val="000000"/>
                <w:kern w:val="3"/>
                <w:lang w:eastAsia="zh-CN" w:bidi="hi-IN"/>
              </w:rPr>
            </w:pPr>
            <w:r w:rsidRPr="004A1C12">
              <w:rPr>
                <w:rFonts w:eastAsia="DejaVu Sans" w:cs="FreeSans"/>
                <w:color w:val="000000"/>
                <w:kern w:val="3"/>
                <w:lang w:eastAsia="zh-CN" w:bidi="hi-IN"/>
              </w:rPr>
              <w:t>Pour l'outre-mer (La Réunion)</w:t>
            </w:r>
            <w:r w:rsidRPr="004A1C12">
              <w:rPr>
                <w:rFonts w:ascii="Courier New" w:eastAsia="DejaVu Sans" w:hAnsi="Courier New" w:cs="Courier New"/>
                <w:color w:val="000000"/>
                <w:kern w:val="3"/>
                <w:lang w:eastAsia="zh-CN" w:bidi="hi-IN"/>
              </w:rPr>
              <w:t> </w:t>
            </w:r>
            <w:r w:rsidRPr="004A1C12">
              <w:rPr>
                <w:rFonts w:eastAsia="DejaVu Sans" w:cs="FreeSans"/>
                <w:color w:val="000000"/>
                <w:kern w:val="3"/>
                <w:lang w:eastAsia="zh-CN" w:bidi="hi-IN"/>
              </w:rPr>
              <w:t>avec registre IGN-F :</w:t>
            </w:r>
          </w:p>
          <w:p w14:paraId="7B10F229" w14:textId="77777777" w:rsidR="004A1C12" w:rsidRDefault="00E72CE5" w:rsidP="004A1C12">
            <w:pPr>
              <w:suppressLineNumbers/>
              <w:suppressAutoHyphens/>
              <w:autoSpaceDN w:val="0"/>
              <w:spacing w:after="0"/>
              <w:ind w:left="132" w:right="140"/>
              <w:textAlignment w:val="baseline"/>
              <w:rPr>
                <w:rFonts w:eastAsia="DejaVu Sans" w:cs="FreeSans"/>
                <w:color w:val="800000"/>
                <w:kern w:val="3"/>
                <w:lang w:eastAsia="zh-CN" w:bidi="hi-IN"/>
              </w:rPr>
            </w:pPr>
            <w:hyperlink r:id="rId35" w:history="1">
              <w:r w:rsidR="004A1C12" w:rsidRPr="00D97187">
                <w:rPr>
                  <w:rStyle w:val="Lienhypertexte"/>
                  <w:rFonts w:eastAsia="DejaVu Sans" w:cs="FreeSans"/>
                  <w:kern w:val="3"/>
                  <w:lang w:eastAsia="zh-CN" w:bidi="hi-IN"/>
                </w:rPr>
                <w:t>http://registre.ign.fr/ign/IGNF/crs/IGNF/RGR92UTM40S</w:t>
              </w:r>
            </w:hyperlink>
          </w:p>
          <w:p w14:paraId="41004F19" w14:textId="77777777" w:rsidR="004A1C12" w:rsidRDefault="004A1C12" w:rsidP="004A1C12">
            <w:pPr>
              <w:suppressLineNumbers/>
              <w:suppressAutoHyphens/>
              <w:autoSpaceDN w:val="0"/>
              <w:spacing w:after="0"/>
              <w:ind w:left="132" w:right="140"/>
              <w:textAlignment w:val="baseline"/>
              <w:rPr>
                <w:rFonts w:eastAsia="DejaVu Sans" w:cs="FreeSans"/>
                <w:color w:val="800000"/>
                <w:kern w:val="3"/>
                <w:lang w:eastAsia="zh-CN" w:bidi="hi-IN"/>
              </w:rPr>
            </w:pPr>
          </w:p>
          <w:tbl>
            <w:tblPr>
              <w:tblW w:w="7361" w:type="dxa"/>
              <w:tblLayout w:type="fixed"/>
              <w:tblCellMar>
                <w:left w:w="10" w:type="dxa"/>
                <w:right w:w="10" w:type="dxa"/>
              </w:tblCellMar>
              <w:tblLook w:val="0000" w:firstRow="0" w:lastRow="0" w:firstColumn="0" w:lastColumn="0" w:noHBand="0" w:noVBand="0"/>
            </w:tblPr>
            <w:tblGrid>
              <w:gridCol w:w="2453"/>
              <w:gridCol w:w="2454"/>
              <w:gridCol w:w="2454"/>
            </w:tblGrid>
            <w:tr w:rsidR="004A1C12" w:rsidRPr="004A1C12" w14:paraId="6835F2DA" w14:textId="77777777" w:rsidTr="00A07E49">
              <w:tc>
                <w:tcPr>
                  <w:tcW w:w="2454" w:type="dxa"/>
                  <w:tcBorders>
                    <w:top w:val="single" w:sz="2" w:space="0" w:color="A9A9A9"/>
                    <w:left w:val="single" w:sz="2" w:space="0" w:color="A9A9A9"/>
                    <w:bottom w:val="single" w:sz="2" w:space="0" w:color="A9A9A9"/>
                  </w:tcBorders>
                  <w:shd w:val="clear" w:color="auto" w:fill="auto"/>
                  <w:tcMar>
                    <w:top w:w="0" w:type="dxa"/>
                    <w:left w:w="0" w:type="dxa"/>
                    <w:bottom w:w="0" w:type="dxa"/>
                    <w:right w:w="0" w:type="dxa"/>
                  </w:tcMar>
                </w:tcPr>
                <w:p w14:paraId="7584A0BC" w14:textId="77777777" w:rsidR="004A1C12" w:rsidRPr="004A1C12" w:rsidRDefault="004A1C12" w:rsidP="004A1C12">
                  <w:pPr>
                    <w:suppressLineNumbers/>
                    <w:suppressAutoHyphens/>
                    <w:autoSpaceDN w:val="0"/>
                    <w:spacing w:after="28"/>
                    <w:ind w:left="132" w:right="140"/>
                    <w:jc w:val="center"/>
                    <w:textAlignment w:val="baseline"/>
                    <w:rPr>
                      <w:rFonts w:eastAsia="Arial" w:cs="Arial"/>
                      <w:b/>
                      <w:bCs/>
                      <w:color w:val="000000"/>
                      <w:kern w:val="3"/>
                      <w:lang w:eastAsia="zh-CN" w:bidi="hi-IN"/>
                    </w:rPr>
                  </w:pPr>
                  <w:r w:rsidRPr="004A1C12">
                    <w:rPr>
                      <w:rFonts w:eastAsia="Arial" w:cs="Arial"/>
                      <w:b/>
                      <w:bCs/>
                      <w:color w:val="000000"/>
                      <w:kern w:val="3"/>
                      <w:lang w:eastAsia="zh-CN" w:bidi="hi-IN"/>
                    </w:rPr>
                    <w:t>Territoire</w:t>
                  </w:r>
                </w:p>
              </w:tc>
              <w:tc>
                <w:tcPr>
                  <w:tcW w:w="2454" w:type="dxa"/>
                  <w:tcBorders>
                    <w:top w:val="single" w:sz="2" w:space="0" w:color="A9A9A9"/>
                    <w:left w:val="single" w:sz="2" w:space="0" w:color="A9A9A9"/>
                    <w:bottom w:val="single" w:sz="2" w:space="0" w:color="A9A9A9"/>
                  </w:tcBorders>
                  <w:shd w:val="clear" w:color="auto" w:fill="auto"/>
                  <w:tcMar>
                    <w:top w:w="0" w:type="dxa"/>
                    <w:left w:w="0" w:type="dxa"/>
                    <w:bottom w:w="0" w:type="dxa"/>
                    <w:right w:w="0" w:type="dxa"/>
                  </w:tcMar>
                </w:tcPr>
                <w:p w14:paraId="6264C415" w14:textId="77777777" w:rsidR="004A1C12" w:rsidRPr="004A1C12" w:rsidRDefault="004A1C12" w:rsidP="004A1C12">
                  <w:pPr>
                    <w:suppressLineNumbers/>
                    <w:suppressAutoHyphens/>
                    <w:autoSpaceDN w:val="0"/>
                    <w:spacing w:after="28"/>
                    <w:ind w:left="132" w:right="140"/>
                    <w:jc w:val="center"/>
                    <w:textAlignment w:val="baseline"/>
                    <w:rPr>
                      <w:rFonts w:eastAsia="SimSun" w:cs="Arial"/>
                      <w:b/>
                      <w:bCs/>
                      <w:color w:val="000000"/>
                      <w:kern w:val="3"/>
                      <w:lang w:eastAsia="zh-CN" w:bidi="hi-IN"/>
                    </w:rPr>
                  </w:pPr>
                  <w:r w:rsidRPr="004A1C12">
                    <w:rPr>
                      <w:rFonts w:eastAsia="SimSun" w:cs="Arial"/>
                      <w:b/>
                      <w:bCs/>
                      <w:color w:val="000000"/>
                      <w:kern w:val="3"/>
                      <w:lang w:eastAsia="zh-CN" w:bidi="hi-IN"/>
                    </w:rPr>
                    <w:t>Code EPSG</w:t>
                  </w:r>
                </w:p>
              </w:tc>
              <w:tc>
                <w:tcPr>
                  <w:tcW w:w="2454" w:type="dxa"/>
                  <w:tcBorders>
                    <w:top w:val="single" w:sz="2" w:space="0" w:color="A9A9A9"/>
                    <w:left w:val="single" w:sz="2" w:space="0" w:color="A9A9A9"/>
                    <w:bottom w:val="single" w:sz="2" w:space="0" w:color="A9A9A9"/>
                    <w:right w:val="single" w:sz="2" w:space="0" w:color="A9A9A9"/>
                  </w:tcBorders>
                  <w:shd w:val="clear" w:color="auto" w:fill="auto"/>
                  <w:tcMar>
                    <w:top w:w="0" w:type="dxa"/>
                    <w:left w:w="0" w:type="dxa"/>
                    <w:bottom w:w="0" w:type="dxa"/>
                    <w:right w:w="0" w:type="dxa"/>
                  </w:tcMar>
                </w:tcPr>
                <w:p w14:paraId="49DC2481" w14:textId="77777777" w:rsidR="004A1C12" w:rsidRPr="004A1C12" w:rsidRDefault="004A1C12" w:rsidP="004A1C12">
                  <w:pPr>
                    <w:suppressLineNumbers/>
                    <w:suppressAutoHyphens/>
                    <w:autoSpaceDN w:val="0"/>
                    <w:spacing w:after="28"/>
                    <w:ind w:left="132" w:right="140"/>
                    <w:jc w:val="center"/>
                    <w:textAlignment w:val="baseline"/>
                    <w:rPr>
                      <w:rFonts w:eastAsia="SimSun" w:cs="Arial"/>
                      <w:b/>
                      <w:bCs/>
                      <w:color w:val="000000"/>
                      <w:kern w:val="3"/>
                      <w:lang w:eastAsia="zh-CN" w:bidi="hi-IN"/>
                    </w:rPr>
                  </w:pPr>
                  <w:r w:rsidRPr="004A1C12">
                    <w:rPr>
                      <w:rFonts w:eastAsia="SimSun" w:cs="Arial"/>
                      <w:b/>
                      <w:bCs/>
                      <w:color w:val="000000"/>
                      <w:kern w:val="3"/>
                      <w:lang w:eastAsia="zh-CN" w:bidi="hi-IN"/>
                    </w:rPr>
                    <w:t>Registre IGN-F</w:t>
                  </w:r>
                </w:p>
              </w:tc>
            </w:tr>
            <w:tr w:rsidR="004A1C12" w:rsidRPr="004A1C12" w14:paraId="0AD75F67" w14:textId="77777777" w:rsidTr="00A07E49">
              <w:tc>
                <w:tcPr>
                  <w:tcW w:w="2454" w:type="dxa"/>
                  <w:tcBorders>
                    <w:left w:val="single" w:sz="2" w:space="0" w:color="A9A9A9"/>
                    <w:bottom w:val="single" w:sz="2" w:space="0" w:color="A9A9A9"/>
                  </w:tcBorders>
                  <w:shd w:val="clear" w:color="auto" w:fill="auto"/>
                  <w:tcMar>
                    <w:top w:w="0" w:type="dxa"/>
                    <w:left w:w="0" w:type="dxa"/>
                    <w:bottom w:w="0" w:type="dxa"/>
                    <w:right w:w="0" w:type="dxa"/>
                  </w:tcMar>
                </w:tcPr>
                <w:p w14:paraId="5DC00B5F" w14:textId="77777777" w:rsidR="004A1C12" w:rsidRPr="004A1C12" w:rsidRDefault="004A1C12" w:rsidP="004A1C12">
                  <w:pPr>
                    <w:suppressLineNumbers/>
                    <w:suppressAutoHyphens/>
                    <w:autoSpaceDN w:val="0"/>
                    <w:spacing w:after="28"/>
                    <w:ind w:left="132" w:right="140"/>
                    <w:textAlignment w:val="baseline"/>
                    <w:rPr>
                      <w:rFonts w:eastAsia="SimSun" w:cs="Arial"/>
                      <w:color w:val="000000"/>
                      <w:kern w:val="3"/>
                      <w:lang w:eastAsia="zh-CN" w:bidi="hi-IN"/>
                    </w:rPr>
                  </w:pPr>
                  <w:r w:rsidRPr="004A1C12">
                    <w:rPr>
                      <w:rFonts w:eastAsia="SimSun" w:cs="Arial"/>
                      <w:color w:val="000000"/>
                      <w:kern w:val="3"/>
                      <w:lang w:eastAsia="zh-CN" w:bidi="hi-IN"/>
                    </w:rPr>
                    <w:t>France métropolitaine</w:t>
                  </w:r>
                </w:p>
              </w:tc>
              <w:tc>
                <w:tcPr>
                  <w:tcW w:w="2454" w:type="dxa"/>
                  <w:tcBorders>
                    <w:left w:val="single" w:sz="2" w:space="0" w:color="A9A9A9"/>
                    <w:bottom w:val="single" w:sz="2" w:space="0" w:color="A9A9A9"/>
                  </w:tcBorders>
                  <w:shd w:val="clear" w:color="auto" w:fill="auto"/>
                  <w:tcMar>
                    <w:top w:w="0" w:type="dxa"/>
                    <w:left w:w="0" w:type="dxa"/>
                    <w:bottom w:w="0" w:type="dxa"/>
                    <w:right w:w="0" w:type="dxa"/>
                  </w:tcMar>
                </w:tcPr>
                <w:p w14:paraId="4BA9A006" w14:textId="77777777" w:rsidR="004A1C12" w:rsidRPr="004A1C12" w:rsidRDefault="004A1C12" w:rsidP="004A1C12">
                  <w:pPr>
                    <w:suppressLineNumbers/>
                    <w:suppressAutoHyphens/>
                    <w:autoSpaceDN w:val="0"/>
                    <w:spacing w:after="28"/>
                    <w:ind w:left="132" w:right="140"/>
                    <w:jc w:val="center"/>
                    <w:textAlignment w:val="baseline"/>
                    <w:rPr>
                      <w:rFonts w:eastAsia="SimSun" w:cs="Arial"/>
                      <w:color w:val="000000"/>
                      <w:kern w:val="3"/>
                      <w:lang w:eastAsia="zh-CN" w:bidi="hi-IN"/>
                    </w:rPr>
                  </w:pPr>
                  <w:r w:rsidRPr="004A1C12">
                    <w:rPr>
                      <w:rFonts w:eastAsia="SimSun" w:cs="Arial"/>
                      <w:color w:val="000000"/>
                      <w:kern w:val="3"/>
                      <w:lang w:eastAsia="zh-CN" w:bidi="hi-IN"/>
                    </w:rPr>
                    <w:t>2154</w:t>
                  </w:r>
                </w:p>
              </w:tc>
              <w:tc>
                <w:tcPr>
                  <w:tcW w:w="2454" w:type="dxa"/>
                  <w:tcBorders>
                    <w:left w:val="single" w:sz="2" w:space="0" w:color="A9A9A9"/>
                    <w:bottom w:val="single" w:sz="2" w:space="0" w:color="A9A9A9"/>
                    <w:right w:val="single" w:sz="2" w:space="0" w:color="A9A9A9"/>
                  </w:tcBorders>
                  <w:shd w:val="clear" w:color="auto" w:fill="auto"/>
                  <w:tcMar>
                    <w:top w:w="0" w:type="dxa"/>
                    <w:left w:w="0" w:type="dxa"/>
                    <w:bottom w:w="0" w:type="dxa"/>
                    <w:right w:w="0" w:type="dxa"/>
                  </w:tcMar>
                </w:tcPr>
                <w:p w14:paraId="73D3EBD4" w14:textId="77777777" w:rsidR="004A1C12" w:rsidRPr="004A1C12" w:rsidRDefault="004A1C12" w:rsidP="004A1C12">
                  <w:pPr>
                    <w:suppressLineNumbers/>
                    <w:suppressAutoHyphens/>
                    <w:autoSpaceDN w:val="0"/>
                    <w:spacing w:after="28"/>
                    <w:ind w:left="132" w:right="140"/>
                    <w:jc w:val="center"/>
                    <w:textAlignment w:val="baseline"/>
                    <w:rPr>
                      <w:rFonts w:eastAsia="SimSun" w:cs="Arial"/>
                      <w:color w:val="000000"/>
                      <w:kern w:val="3"/>
                      <w:lang w:eastAsia="zh-CN" w:bidi="hi-IN"/>
                    </w:rPr>
                  </w:pPr>
                  <w:r w:rsidRPr="004A1C12">
                    <w:rPr>
                      <w:rFonts w:eastAsia="SimSun" w:cs="Arial"/>
                      <w:color w:val="000000"/>
                      <w:kern w:val="3"/>
                      <w:lang w:eastAsia="zh-CN" w:bidi="hi-IN"/>
                    </w:rPr>
                    <w:t>RGF93LAMB93</w:t>
                  </w:r>
                </w:p>
              </w:tc>
            </w:tr>
            <w:tr w:rsidR="004A1C12" w:rsidRPr="004A1C12" w14:paraId="64AED3CD" w14:textId="77777777" w:rsidTr="00A07E49">
              <w:tc>
                <w:tcPr>
                  <w:tcW w:w="2454" w:type="dxa"/>
                  <w:tcBorders>
                    <w:left w:val="single" w:sz="2" w:space="0" w:color="A9A9A9"/>
                    <w:bottom w:val="single" w:sz="2" w:space="0" w:color="A9A9A9"/>
                  </w:tcBorders>
                  <w:shd w:val="clear" w:color="auto" w:fill="auto"/>
                  <w:tcMar>
                    <w:top w:w="0" w:type="dxa"/>
                    <w:left w:w="0" w:type="dxa"/>
                    <w:bottom w:w="0" w:type="dxa"/>
                    <w:right w:w="0" w:type="dxa"/>
                  </w:tcMar>
                </w:tcPr>
                <w:p w14:paraId="50DCC874" w14:textId="77777777" w:rsidR="004A1C12" w:rsidRPr="004A1C12" w:rsidRDefault="004A1C12" w:rsidP="004A1C12">
                  <w:pPr>
                    <w:suppressLineNumbers/>
                    <w:suppressAutoHyphens/>
                    <w:autoSpaceDN w:val="0"/>
                    <w:spacing w:after="28"/>
                    <w:ind w:left="132" w:right="140"/>
                    <w:textAlignment w:val="baseline"/>
                    <w:rPr>
                      <w:rFonts w:eastAsia="SimSun" w:cs="Arial"/>
                      <w:color w:val="000000"/>
                      <w:kern w:val="3"/>
                      <w:lang w:eastAsia="zh-CN" w:bidi="hi-IN"/>
                    </w:rPr>
                  </w:pPr>
                  <w:r w:rsidRPr="004A1C12">
                    <w:rPr>
                      <w:rFonts w:eastAsia="SimSun" w:cs="Arial"/>
                      <w:color w:val="000000"/>
                      <w:kern w:val="3"/>
                      <w:lang w:eastAsia="zh-CN" w:bidi="hi-IN"/>
                    </w:rPr>
                    <w:t>Guadeloupe</w:t>
                  </w:r>
                </w:p>
              </w:tc>
              <w:tc>
                <w:tcPr>
                  <w:tcW w:w="2454" w:type="dxa"/>
                  <w:tcBorders>
                    <w:left w:val="single" w:sz="2" w:space="0" w:color="A9A9A9"/>
                    <w:bottom w:val="single" w:sz="2" w:space="0" w:color="A9A9A9"/>
                  </w:tcBorders>
                  <w:shd w:val="clear" w:color="auto" w:fill="auto"/>
                  <w:tcMar>
                    <w:top w:w="0" w:type="dxa"/>
                    <w:left w:w="0" w:type="dxa"/>
                    <w:bottom w:w="0" w:type="dxa"/>
                    <w:right w:w="0" w:type="dxa"/>
                  </w:tcMar>
                </w:tcPr>
                <w:p w14:paraId="33FF4739" w14:textId="77777777" w:rsidR="004A1C12" w:rsidRPr="004A1C12" w:rsidRDefault="004A1C12" w:rsidP="004A1C12">
                  <w:pPr>
                    <w:suppressLineNumbers/>
                    <w:suppressAutoHyphens/>
                    <w:autoSpaceDN w:val="0"/>
                    <w:spacing w:after="28"/>
                    <w:ind w:left="132" w:right="140"/>
                    <w:jc w:val="center"/>
                    <w:textAlignment w:val="baseline"/>
                    <w:rPr>
                      <w:rFonts w:eastAsia="SimSun" w:cs="Arial"/>
                      <w:color w:val="000000"/>
                      <w:kern w:val="3"/>
                      <w:lang w:eastAsia="zh-CN" w:bidi="hi-IN"/>
                    </w:rPr>
                  </w:pPr>
                  <w:r w:rsidRPr="004A1C12">
                    <w:rPr>
                      <w:rFonts w:eastAsia="SimSun" w:cs="Arial"/>
                      <w:color w:val="000000"/>
                      <w:kern w:val="3"/>
                      <w:lang w:eastAsia="zh-CN" w:bidi="hi-IN"/>
                    </w:rPr>
                    <w:t>5490</w:t>
                  </w:r>
                </w:p>
              </w:tc>
              <w:tc>
                <w:tcPr>
                  <w:tcW w:w="2454" w:type="dxa"/>
                  <w:tcBorders>
                    <w:left w:val="single" w:sz="2" w:space="0" w:color="A9A9A9"/>
                    <w:bottom w:val="single" w:sz="2" w:space="0" w:color="A9A9A9"/>
                    <w:right w:val="single" w:sz="2" w:space="0" w:color="A9A9A9"/>
                  </w:tcBorders>
                  <w:shd w:val="clear" w:color="auto" w:fill="auto"/>
                  <w:tcMar>
                    <w:top w:w="0" w:type="dxa"/>
                    <w:left w:w="0" w:type="dxa"/>
                    <w:bottom w:w="0" w:type="dxa"/>
                    <w:right w:w="0" w:type="dxa"/>
                  </w:tcMar>
                </w:tcPr>
                <w:p w14:paraId="6B616EDE" w14:textId="77777777" w:rsidR="004A1C12" w:rsidRPr="004A1C12" w:rsidRDefault="004A1C12" w:rsidP="004A1C12">
                  <w:pPr>
                    <w:suppressLineNumbers/>
                    <w:suppressAutoHyphens/>
                    <w:autoSpaceDN w:val="0"/>
                    <w:spacing w:after="28"/>
                    <w:ind w:left="132" w:right="140"/>
                    <w:jc w:val="center"/>
                    <w:textAlignment w:val="baseline"/>
                    <w:rPr>
                      <w:rFonts w:eastAsia="SimSun" w:cs="Arial"/>
                      <w:color w:val="000000"/>
                      <w:kern w:val="3"/>
                      <w:lang w:eastAsia="zh-CN" w:bidi="hi-IN"/>
                    </w:rPr>
                  </w:pPr>
                  <w:r w:rsidRPr="004A1C12">
                    <w:rPr>
                      <w:rFonts w:eastAsia="SimSun" w:cs="Arial"/>
                      <w:color w:val="000000"/>
                      <w:kern w:val="3"/>
                      <w:lang w:eastAsia="zh-CN" w:bidi="hi-IN"/>
                    </w:rPr>
                    <w:t>RGAF09UTM20</w:t>
                  </w:r>
                </w:p>
              </w:tc>
            </w:tr>
            <w:tr w:rsidR="004A1C12" w:rsidRPr="004A1C12" w14:paraId="672FC5C3" w14:textId="77777777" w:rsidTr="00A07E49">
              <w:tc>
                <w:tcPr>
                  <w:tcW w:w="2454" w:type="dxa"/>
                  <w:tcBorders>
                    <w:left w:val="single" w:sz="2" w:space="0" w:color="A9A9A9"/>
                    <w:bottom w:val="single" w:sz="2" w:space="0" w:color="A9A9A9"/>
                  </w:tcBorders>
                  <w:shd w:val="clear" w:color="auto" w:fill="auto"/>
                  <w:tcMar>
                    <w:top w:w="0" w:type="dxa"/>
                    <w:left w:w="0" w:type="dxa"/>
                    <w:bottom w:w="0" w:type="dxa"/>
                    <w:right w:w="0" w:type="dxa"/>
                  </w:tcMar>
                </w:tcPr>
                <w:p w14:paraId="72B7FDCD" w14:textId="77777777" w:rsidR="004A1C12" w:rsidRPr="004A1C12" w:rsidRDefault="004A1C12" w:rsidP="004A1C12">
                  <w:pPr>
                    <w:suppressLineNumbers/>
                    <w:suppressAutoHyphens/>
                    <w:autoSpaceDN w:val="0"/>
                    <w:spacing w:after="28"/>
                    <w:ind w:left="132" w:right="140"/>
                    <w:textAlignment w:val="baseline"/>
                    <w:rPr>
                      <w:rFonts w:eastAsia="SimSun" w:cs="Arial"/>
                      <w:color w:val="000000"/>
                      <w:kern w:val="3"/>
                      <w:lang w:eastAsia="zh-CN" w:bidi="hi-IN"/>
                    </w:rPr>
                  </w:pPr>
                  <w:r w:rsidRPr="004A1C12">
                    <w:rPr>
                      <w:rFonts w:eastAsia="SimSun" w:cs="Arial"/>
                      <w:color w:val="000000"/>
                      <w:kern w:val="3"/>
                      <w:lang w:eastAsia="zh-CN" w:bidi="hi-IN"/>
                    </w:rPr>
                    <w:t>Martinique</w:t>
                  </w:r>
                </w:p>
              </w:tc>
              <w:tc>
                <w:tcPr>
                  <w:tcW w:w="2454" w:type="dxa"/>
                  <w:tcBorders>
                    <w:left w:val="single" w:sz="2" w:space="0" w:color="A9A9A9"/>
                    <w:bottom w:val="single" w:sz="2" w:space="0" w:color="A9A9A9"/>
                  </w:tcBorders>
                  <w:shd w:val="clear" w:color="auto" w:fill="auto"/>
                  <w:tcMar>
                    <w:top w:w="0" w:type="dxa"/>
                    <w:left w:w="0" w:type="dxa"/>
                    <w:bottom w:w="0" w:type="dxa"/>
                    <w:right w:w="0" w:type="dxa"/>
                  </w:tcMar>
                </w:tcPr>
                <w:p w14:paraId="26C72B15" w14:textId="77777777" w:rsidR="004A1C12" w:rsidRPr="004A1C12" w:rsidRDefault="004A1C12" w:rsidP="004A1C12">
                  <w:pPr>
                    <w:suppressLineNumbers/>
                    <w:suppressAutoHyphens/>
                    <w:autoSpaceDN w:val="0"/>
                    <w:spacing w:after="28"/>
                    <w:ind w:left="132" w:right="140"/>
                    <w:jc w:val="center"/>
                    <w:textAlignment w:val="baseline"/>
                    <w:rPr>
                      <w:rFonts w:eastAsia="SimSun" w:cs="Arial"/>
                      <w:color w:val="000000"/>
                      <w:kern w:val="3"/>
                      <w:lang w:eastAsia="zh-CN" w:bidi="hi-IN"/>
                    </w:rPr>
                  </w:pPr>
                  <w:r w:rsidRPr="004A1C12">
                    <w:rPr>
                      <w:rFonts w:eastAsia="SimSun" w:cs="Arial"/>
                      <w:color w:val="000000"/>
                      <w:kern w:val="3"/>
                      <w:lang w:eastAsia="zh-CN" w:bidi="hi-IN"/>
                    </w:rPr>
                    <w:t>5490</w:t>
                  </w:r>
                </w:p>
              </w:tc>
              <w:tc>
                <w:tcPr>
                  <w:tcW w:w="2454" w:type="dxa"/>
                  <w:tcBorders>
                    <w:left w:val="single" w:sz="2" w:space="0" w:color="A9A9A9"/>
                    <w:bottom w:val="single" w:sz="2" w:space="0" w:color="A9A9A9"/>
                    <w:right w:val="single" w:sz="2" w:space="0" w:color="A9A9A9"/>
                  </w:tcBorders>
                  <w:shd w:val="clear" w:color="auto" w:fill="auto"/>
                  <w:tcMar>
                    <w:top w:w="0" w:type="dxa"/>
                    <w:left w:w="0" w:type="dxa"/>
                    <w:bottom w:w="0" w:type="dxa"/>
                    <w:right w:w="0" w:type="dxa"/>
                  </w:tcMar>
                </w:tcPr>
                <w:p w14:paraId="1C2868CD" w14:textId="77777777" w:rsidR="004A1C12" w:rsidRPr="004A1C12" w:rsidRDefault="004A1C12" w:rsidP="004A1C12">
                  <w:pPr>
                    <w:suppressLineNumbers/>
                    <w:suppressAutoHyphens/>
                    <w:autoSpaceDN w:val="0"/>
                    <w:spacing w:after="28"/>
                    <w:ind w:left="132" w:right="140"/>
                    <w:jc w:val="center"/>
                    <w:textAlignment w:val="baseline"/>
                    <w:rPr>
                      <w:rFonts w:eastAsia="SimSun" w:cs="Arial"/>
                      <w:color w:val="000000"/>
                      <w:kern w:val="3"/>
                      <w:lang w:eastAsia="zh-CN" w:bidi="hi-IN"/>
                    </w:rPr>
                  </w:pPr>
                  <w:r w:rsidRPr="004A1C12">
                    <w:rPr>
                      <w:rFonts w:eastAsia="SimSun" w:cs="Arial"/>
                      <w:color w:val="000000"/>
                      <w:kern w:val="3"/>
                      <w:lang w:eastAsia="zh-CN" w:bidi="hi-IN"/>
                    </w:rPr>
                    <w:t>RGAF09UTM20</w:t>
                  </w:r>
                </w:p>
              </w:tc>
            </w:tr>
            <w:tr w:rsidR="004A1C12" w:rsidRPr="004A1C12" w14:paraId="0599FA86" w14:textId="77777777" w:rsidTr="00A07E49">
              <w:tc>
                <w:tcPr>
                  <w:tcW w:w="2454" w:type="dxa"/>
                  <w:tcBorders>
                    <w:left w:val="single" w:sz="2" w:space="0" w:color="A9A9A9"/>
                    <w:bottom w:val="single" w:sz="2" w:space="0" w:color="A9A9A9"/>
                  </w:tcBorders>
                  <w:shd w:val="clear" w:color="auto" w:fill="auto"/>
                  <w:tcMar>
                    <w:top w:w="0" w:type="dxa"/>
                    <w:left w:w="0" w:type="dxa"/>
                    <w:bottom w:w="0" w:type="dxa"/>
                    <w:right w:w="0" w:type="dxa"/>
                  </w:tcMar>
                </w:tcPr>
                <w:p w14:paraId="0E355761" w14:textId="77777777" w:rsidR="004A1C12" w:rsidRPr="004A1C12" w:rsidRDefault="004A1C12" w:rsidP="004A1C12">
                  <w:pPr>
                    <w:suppressLineNumbers/>
                    <w:suppressAutoHyphens/>
                    <w:autoSpaceDN w:val="0"/>
                    <w:spacing w:after="28"/>
                    <w:ind w:left="132" w:right="140"/>
                    <w:textAlignment w:val="baseline"/>
                    <w:rPr>
                      <w:rFonts w:eastAsia="SimSun" w:cs="Arial"/>
                      <w:color w:val="000000"/>
                      <w:kern w:val="3"/>
                      <w:lang w:eastAsia="zh-CN" w:bidi="hi-IN"/>
                    </w:rPr>
                  </w:pPr>
                  <w:r w:rsidRPr="004A1C12">
                    <w:rPr>
                      <w:rFonts w:eastAsia="SimSun" w:cs="Arial"/>
                      <w:color w:val="000000"/>
                      <w:kern w:val="3"/>
                      <w:lang w:eastAsia="zh-CN" w:bidi="hi-IN"/>
                    </w:rPr>
                    <w:t>Guyane</w:t>
                  </w:r>
                </w:p>
              </w:tc>
              <w:tc>
                <w:tcPr>
                  <w:tcW w:w="2454" w:type="dxa"/>
                  <w:tcBorders>
                    <w:left w:val="single" w:sz="2" w:space="0" w:color="A9A9A9"/>
                    <w:bottom w:val="single" w:sz="2" w:space="0" w:color="A9A9A9"/>
                  </w:tcBorders>
                  <w:shd w:val="clear" w:color="auto" w:fill="auto"/>
                  <w:tcMar>
                    <w:top w:w="0" w:type="dxa"/>
                    <w:left w:w="0" w:type="dxa"/>
                    <w:bottom w:w="0" w:type="dxa"/>
                    <w:right w:w="0" w:type="dxa"/>
                  </w:tcMar>
                </w:tcPr>
                <w:p w14:paraId="30709F16" w14:textId="77777777" w:rsidR="004A1C12" w:rsidRPr="004A1C12" w:rsidRDefault="004A1C12" w:rsidP="004A1C12">
                  <w:pPr>
                    <w:suppressLineNumbers/>
                    <w:suppressAutoHyphens/>
                    <w:autoSpaceDN w:val="0"/>
                    <w:spacing w:after="28"/>
                    <w:ind w:left="132" w:right="140"/>
                    <w:jc w:val="center"/>
                    <w:textAlignment w:val="baseline"/>
                    <w:rPr>
                      <w:rFonts w:eastAsia="SimSun" w:cs="Arial"/>
                      <w:color w:val="000000"/>
                      <w:kern w:val="3"/>
                      <w:lang w:eastAsia="zh-CN" w:bidi="hi-IN"/>
                    </w:rPr>
                  </w:pPr>
                  <w:r w:rsidRPr="004A1C12">
                    <w:rPr>
                      <w:rFonts w:eastAsia="SimSun" w:cs="Arial"/>
                      <w:color w:val="000000"/>
                      <w:kern w:val="3"/>
                      <w:lang w:eastAsia="zh-CN" w:bidi="hi-IN"/>
                    </w:rPr>
                    <w:t>2972</w:t>
                  </w:r>
                </w:p>
              </w:tc>
              <w:tc>
                <w:tcPr>
                  <w:tcW w:w="2454" w:type="dxa"/>
                  <w:tcBorders>
                    <w:left w:val="single" w:sz="2" w:space="0" w:color="A9A9A9"/>
                    <w:bottom w:val="single" w:sz="2" w:space="0" w:color="A9A9A9"/>
                    <w:right w:val="single" w:sz="2" w:space="0" w:color="A9A9A9"/>
                  </w:tcBorders>
                  <w:shd w:val="clear" w:color="auto" w:fill="auto"/>
                  <w:tcMar>
                    <w:top w:w="0" w:type="dxa"/>
                    <w:left w:w="0" w:type="dxa"/>
                    <w:bottom w:w="0" w:type="dxa"/>
                    <w:right w:w="0" w:type="dxa"/>
                  </w:tcMar>
                </w:tcPr>
                <w:p w14:paraId="7FBC9102" w14:textId="77777777" w:rsidR="004A1C12" w:rsidRPr="004A1C12" w:rsidRDefault="004A1C12" w:rsidP="004A1C12">
                  <w:pPr>
                    <w:suppressLineNumbers/>
                    <w:suppressAutoHyphens/>
                    <w:autoSpaceDN w:val="0"/>
                    <w:spacing w:after="28"/>
                    <w:ind w:left="132" w:right="140"/>
                    <w:jc w:val="center"/>
                    <w:textAlignment w:val="baseline"/>
                    <w:rPr>
                      <w:rFonts w:eastAsia="SimSun" w:cs="Arial"/>
                      <w:color w:val="000000"/>
                      <w:kern w:val="3"/>
                      <w:lang w:eastAsia="zh-CN" w:bidi="hi-IN"/>
                    </w:rPr>
                  </w:pPr>
                  <w:r w:rsidRPr="004A1C12">
                    <w:rPr>
                      <w:rFonts w:eastAsia="SimSun" w:cs="Arial"/>
                      <w:color w:val="000000"/>
                      <w:kern w:val="3"/>
                      <w:lang w:eastAsia="zh-CN" w:bidi="hi-IN"/>
                    </w:rPr>
                    <w:t>RGFG95UTM22</w:t>
                  </w:r>
                </w:p>
              </w:tc>
            </w:tr>
            <w:tr w:rsidR="004A1C12" w:rsidRPr="004A1C12" w14:paraId="704D7897" w14:textId="77777777" w:rsidTr="00A07E49">
              <w:tc>
                <w:tcPr>
                  <w:tcW w:w="2454" w:type="dxa"/>
                  <w:tcBorders>
                    <w:left w:val="single" w:sz="2" w:space="0" w:color="A9A9A9"/>
                    <w:bottom w:val="single" w:sz="2" w:space="0" w:color="A9A9A9"/>
                  </w:tcBorders>
                  <w:shd w:val="clear" w:color="auto" w:fill="auto"/>
                  <w:tcMar>
                    <w:top w:w="0" w:type="dxa"/>
                    <w:left w:w="0" w:type="dxa"/>
                    <w:bottom w:w="0" w:type="dxa"/>
                    <w:right w:w="0" w:type="dxa"/>
                  </w:tcMar>
                </w:tcPr>
                <w:p w14:paraId="647D955D" w14:textId="77777777" w:rsidR="004A1C12" w:rsidRPr="004A1C12" w:rsidRDefault="004A1C12" w:rsidP="004A1C12">
                  <w:pPr>
                    <w:suppressLineNumbers/>
                    <w:suppressAutoHyphens/>
                    <w:autoSpaceDN w:val="0"/>
                    <w:spacing w:after="28"/>
                    <w:ind w:left="132" w:right="140"/>
                    <w:textAlignment w:val="baseline"/>
                    <w:rPr>
                      <w:rFonts w:eastAsia="SimSun" w:cs="Arial"/>
                      <w:color w:val="000000"/>
                      <w:kern w:val="3"/>
                      <w:lang w:eastAsia="zh-CN" w:bidi="hi-IN"/>
                    </w:rPr>
                  </w:pPr>
                  <w:r w:rsidRPr="004A1C12">
                    <w:rPr>
                      <w:rFonts w:eastAsia="SimSun" w:cs="Arial"/>
                      <w:color w:val="000000"/>
                      <w:kern w:val="3"/>
                      <w:lang w:eastAsia="zh-CN" w:bidi="hi-IN"/>
                    </w:rPr>
                    <w:t>La Réunion</w:t>
                  </w:r>
                </w:p>
              </w:tc>
              <w:tc>
                <w:tcPr>
                  <w:tcW w:w="2454" w:type="dxa"/>
                  <w:tcBorders>
                    <w:left w:val="single" w:sz="2" w:space="0" w:color="A9A9A9"/>
                    <w:bottom w:val="single" w:sz="2" w:space="0" w:color="A9A9A9"/>
                  </w:tcBorders>
                  <w:shd w:val="clear" w:color="auto" w:fill="auto"/>
                  <w:tcMar>
                    <w:top w:w="0" w:type="dxa"/>
                    <w:left w:w="0" w:type="dxa"/>
                    <w:bottom w:w="0" w:type="dxa"/>
                    <w:right w:w="0" w:type="dxa"/>
                  </w:tcMar>
                </w:tcPr>
                <w:p w14:paraId="7EEFA228" w14:textId="77777777" w:rsidR="004A1C12" w:rsidRPr="004A1C12" w:rsidRDefault="004A1C12" w:rsidP="004A1C12">
                  <w:pPr>
                    <w:suppressLineNumbers/>
                    <w:suppressAutoHyphens/>
                    <w:autoSpaceDN w:val="0"/>
                    <w:spacing w:after="28"/>
                    <w:ind w:left="132" w:right="140"/>
                    <w:jc w:val="center"/>
                    <w:textAlignment w:val="baseline"/>
                    <w:rPr>
                      <w:rFonts w:eastAsia="SimSun" w:cs="Arial"/>
                      <w:color w:val="000000"/>
                      <w:kern w:val="3"/>
                      <w:lang w:eastAsia="zh-CN" w:bidi="hi-IN"/>
                    </w:rPr>
                  </w:pPr>
                  <w:r w:rsidRPr="004A1C12">
                    <w:rPr>
                      <w:rFonts w:eastAsia="SimSun" w:cs="Arial"/>
                      <w:color w:val="000000"/>
                      <w:kern w:val="3"/>
                      <w:lang w:eastAsia="zh-CN" w:bidi="hi-IN"/>
                    </w:rPr>
                    <w:t>2975</w:t>
                  </w:r>
                </w:p>
              </w:tc>
              <w:tc>
                <w:tcPr>
                  <w:tcW w:w="2454" w:type="dxa"/>
                  <w:tcBorders>
                    <w:left w:val="single" w:sz="2" w:space="0" w:color="A9A9A9"/>
                    <w:bottom w:val="single" w:sz="2" w:space="0" w:color="A9A9A9"/>
                    <w:right w:val="single" w:sz="2" w:space="0" w:color="A9A9A9"/>
                  </w:tcBorders>
                  <w:shd w:val="clear" w:color="auto" w:fill="auto"/>
                  <w:tcMar>
                    <w:top w:w="0" w:type="dxa"/>
                    <w:left w:w="0" w:type="dxa"/>
                    <w:bottom w:w="0" w:type="dxa"/>
                    <w:right w:w="0" w:type="dxa"/>
                  </w:tcMar>
                </w:tcPr>
                <w:p w14:paraId="08E7EDAA" w14:textId="77777777" w:rsidR="004A1C12" w:rsidRPr="004A1C12" w:rsidRDefault="004A1C12" w:rsidP="004A1C12">
                  <w:pPr>
                    <w:suppressLineNumbers/>
                    <w:suppressAutoHyphens/>
                    <w:autoSpaceDN w:val="0"/>
                    <w:spacing w:after="28"/>
                    <w:ind w:left="132" w:right="140"/>
                    <w:jc w:val="center"/>
                    <w:textAlignment w:val="baseline"/>
                    <w:rPr>
                      <w:rFonts w:eastAsia="SimSun" w:cs="Arial"/>
                      <w:color w:val="000000"/>
                      <w:kern w:val="3"/>
                      <w:lang w:eastAsia="zh-CN" w:bidi="hi-IN"/>
                    </w:rPr>
                  </w:pPr>
                  <w:r w:rsidRPr="004A1C12">
                    <w:rPr>
                      <w:rFonts w:eastAsia="SimSun" w:cs="Arial"/>
                      <w:color w:val="000000"/>
                      <w:kern w:val="3"/>
                      <w:lang w:eastAsia="zh-CN" w:bidi="hi-IN"/>
                    </w:rPr>
                    <w:t>RGR92UTM40S</w:t>
                  </w:r>
                </w:p>
              </w:tc>
            </w:tr>
            <w:tr w:rsidR="004A1C12" w:rsidRPr="004A1C12" w14:paraId="5E91C5C1" w14:textId="77777777" w:rsidTr="00A07E49">
              <w:tc>
                <w:tcPr>
                  <w:tcW w:w="2454" w:type="dxa"/>
                  <w:tcBorders>
                    <w:left w:val="single" w:sz="2" w:space="0" w:color="A9A9A9"/>
                    <w:bottom w:val="single" w:sz="2" w:space="0" w:color="A9A9A9"/>
                  </w:tcBorders>
                  <w:shd w:val="clear" w:color="auto" w:fill="auto"/>
                  <w:tcMar>
                    <w:top w:w="0" w:type="dxa"/>
                    <w:left w:w="0" w:type="dxa"/>
                    <w:bottom w:w="0" w:type="dxa"/>
                    <w:right w:w="0" w:type="dxa"/>
                  </w:tcMar>
                </w:tcPr>
                <w:p w14:paraId="59631DF1" w14:textId="77777777" w:rsidR="004A1C12" w:rsidRPr="004A1C12" w:rsidRDefault="004A1C12" w:rsidP="004A1C12">
                  <w:pPr>
                    <w:suppressLineNumbers/>
                    <w:suppressAutoHyphens/>
                    <w:autoSpaceDN w:val="0"/>
                    <w:spacing w:after="28"/>
                    <w:ind w:left="132" w:right="140"/>
                    <w:textAlignment w:val="baseline"/>
                    <w:rPr>
                      <w:rFonts w:eastAsia="SimSun" w:cs="Arial"/>
                      <w:color w:val="000000"/>
                      <w:kern w:val="3"/>
                      <w:lang w:eastAsia="zh-CN" w:bidi="hi-IN"/>
                    </w:rPr>
                  </w:pPr>
                  <w:r w:rsidRPr="004A1C12">
                    <w:rPr>
                      <w:rFonts w:eastAsia="SimSun" w:cs="Arial"/>
                      <w:color w:val="000000"/>
                      <w:kern w:val="3"/>
                      <w:lang w:eastAsia="zh-CN" w:bidi="hi-IN"/>
                    </w:rPr>
                    <w:t>Mayotte</w:t>
                  </w:r>
                </w:p>
              </w:tc>
              <w:tc>
                <w:tcPr>
                  <w:tcW w:w="2454" w:type="dxa"/>
                  <w:tcBorders>
                    <w:left w:val="single" w:sz="2" w:space="0" w:color="A9A9A9"/>
                    <w:bottom w:val="single" w:sz="2" w:space="0" w:color="A9A9A9"/>
                  </w:tcBorders>
                  <w:shd w:val="clear" w:color="auto" w:fill="auto"/>
                  <w:tcMar>
                    <w:top w:w="0" w:type="dxa"/>
                    <w:left w:w="0" w:type="dxa"/>
                    <w:bottom w:w="0" w:type="dxa"/>
                    <w:right w:w="0" w:type="dxa"/>
                  </w:tcMar>
                </w:tcPr>
                <w:p w14:paraId="5E666763" w14:textId="77777777" w:rsidR="004A1C12" w:rsidRPr="004A1C12" w:rsidRDefault="004A1C12" w:rsidP="004A1C12">
                  <w:pPr>
                    <w:suppressLineNumbers/>
                    <w:suppressAutoHyphens/>
                    <w:autoSpaceDN w:val="0"/>
                    <w:spacing w:after="28"/>
                    <w:ind w:left="132" w:right="140"/>
                    <w:jc w:val="center"/>
                    <w:textAlignment w:val="baseline"/>
                    <w:rPr>
                      <w:rFonts w:eastAsia="SimSun" w:cs="Arial"/>
                      <w:color w:val="000000"/>
                      <w:kern w:val="3"/>
                      <w:lang w:eastAsia="zh-CN" w:bidi="hi-IN"/>
                    </w:rPr>
                  </w:pPr>
                  <w:r w:rsidRPr="004A1C12">
                    <w:rPr>
                      <w:rFonts w:eastAsia="SimSun" w:cs="Arial"/>
                      <w:color w:val="000000"/>
                      <w:kern w:val="3"/>
                      <w:lang w:eastAsia="zh-CN" w:bidi="hi-IN"/>
                    </w:rPr>
                    <w:t>4471</w:t>
                  </w:r>
                </w:p>
              </w:tc>
              <w:tc>
                <w:tcPr>
                  <w:tcW w:w="2454" w:type="dxa"/>
                  <w:tcBorders>
                    <w:left w:val="single" w:sz="2" w:space="0" w:color="A9A9A9"/>
                    <w:bottom w:val="single" w:sz="2" w:space="0" w:color="A9A9A9"/>
                    <w:right w:val="single" w:sz="2" w:space="0" w:color="A9A9A9"/>
                  </w:tcBorders>
                  <w:shd w:val="clear" w:color="auto" w:fill="auto"/>
                  <w:tcMar>
                    <w:top w:w="0" w:type="dxa"/>
                    <w:left w:w="0" w:type="dxa"/>
                    <w:bottom w:w="0" w:type="dxa"/>
                    <w:right w:w="0" w:type="dxa"/>
                  </w:tcMar>
                </w:tcPr>
                <w:p w14:paraId="32B502A0" w14:textId="77777777" w:rsidR="004A1C12" w:rsidRPr="004A1C12" w:rsidRDefault="004A1C12" w:rsidP="004A1C12">
                  <w:pPr>
                    <w:suppressLineNumbers/>
                    <w:suppressAutoHyphens/>
                    <w:autoSpaceDN w:val="0"/>
                    <w:spacing w:after="28"/>
                    <w:ind w:left="132" w:right="140"/>
                    <w:jc w:val="center"/>
                    <w:textAlignment w:val="baseline"/>
                    <w:rPr>
                      <w:rFonts w:eastAsia="SimSun" w:cs="Arial"/>
                      <w:color w:val="000000"/>
                      <w:kern w:val="3"/>
                      <w:lang w:eastAsia="zh-CN" w:bidi="hi-IN"/>
                    </w:rPr>
                  </w:pPr>
                  <w:r w:rsidRPr="004A1C12">
                    <w:rPr>
                      <w:rFonts w:eastAsia="SimSun" w:cs="Arial"/>
                      <w:color w:val="000000"/>
                      <w:kern w:val="3"/>
                      <w:lang w:eastAsia="zh-CN" w:bidi="hi-IN"/>
                    </w:rPr>
                    <w:t>RGM04UTM38S</w:t>
                  </w:r>
                </w:p>
              </w:tc>
            </w:tr>
            <w:tr w:rsidR="004A1C12" w:rsidRPr="004A1C12" w14:paraId="794B7E0B" w14:textId="77777777" w:rsidTr="00A07E49">
              <w:tc>
                <w:tcPr>
                  <w:tcW w:w="2454" w:type="dxa"/>
                  <w:tcBorders>
                    <w:left w:val="single" w:sz="2" w:space="0" w:color="A9A9A9"/>
                    <w:bottom w:val="single" w:sz="2" w:space="0" w:color="A9A9A9"/>
                  </w:tcBorders>
                  <w:shd w:val="clear" w:color="auto" w:fill="auto"/>
                  <w:tcMar>
                    <w:top w:w="0" w:type="dxa"/>
                    <w:left w:w="0" w:type="dxa"/>
                    <w:bottom w:w="0" w:type="dxa"/>
                    <w:right w:w="0" w:type="dxa"/>
                  </w:tcMar>
                </w:tcPr>
                <w:p w14:paraId="14C04C89" w14:textId="77777777" w:rsidR="004A1C12" w:rsidRPr="004A1C12" w:rsidRDefault="004A1C12" w:rsidP="004A1C12">
                  <w:pPr>
                    <w:suppressLineNumbers/>
                    <w:suppressAutoHyphens/>
                    <w:autoSpaceDN w:val="0"/>
                    <w:spacing w:after="28"/>
                    <w:ind w:left="132" w:right="140"/>
                    <w:textAlignment w:val="baseline"/>
                    <w:rPr>
                      <w:rFonts w:eastAsia="SimSun" w:cs="Arial"/>
                      <w:color w:val="000000"/>
                      <w:kern w:val="3"/>
                      <w:lang w:eastAsia="zh-CN" w:bidi="hi-IN"/>
                    </w:rPr>
                  </w:pPr>
                  <w:commentRangeStart w:id="72"/>
                  <w:r w:rsidRPr="004A1C12">
                    <w:rPr>
                      <w:rFonts w:eastAsia="SimSun" w:cs="Arial"/>
                      <w:color w:val="000000"/>
                      <w:kern w:val="3"/>
                      <w:lang w:eastAsia="zh-CN" w:bidi="hi-IN"/>
                    </w:rPr>
                    <w:t>Saint-Pierre-et-Miquelon</w:t>
                  </w:r>
                </w:p>
              </w:tc>
              <w:tc>
                <w:tcPr>
                  <w:tcW w:w="2454" w:type="dxa"/>
                  <w:tcBorders>
                    <w:left w:val="single" w:sz="2" w:space="0" w:color="A9A9A9"/>
                    <w:bottom w:val="single" w:sz="2" w:space="0" w:color="A9A9A9"/>
                  </w:tcBorders>
                  <w:shd w:val="clear" w:color="auto" w:fill="auto"/>
                  <w:tcMar>
                    <w:top w:w="0" w:type="dxa"/>
                    <w:left w:w="0" w:type="dxa"/>
                    <w:bottom w:w="0" w:type="dxa"/>
                    <w:right w:w="0" w:type="dxa"/>
                  </w:tcMar>
                </w:tcPr>
                <w:p w14:paraId="3C065083" w14:textId="77777777" w:rsidR="004A1C12" w:rsidRPr="004A1C12" w:rsidRDefault="004A1C12" w:rsidP="004A1C12">
                  <w:pPr>
                    <w:suppressLineNumbers/>
                    <w:suppressAutoHyphens/>
                    <w:autoSpaceDN w:val="0"/>
                    <w:spacing w:after="28"/>
                    <w:ind w:left="132" w:right="140"/>
                    <w:jc w:val="center"/>
                    <w:textAlignment w:val="baseline"/>
                    <w:rPr>
                      <w:rFonts w:eastAsia="SimSun" w:cs="Arial"/>
                      <w:color w:val="000000"/>
                      <w:kern w:val="3"/>
                      <w:lang w:eastAsia="zh-CN" w:bidi="hi-IN"/>
                    </w:rPr>
                  </w:pPr>
                  <w:r w:rsidRPr="004A1C12">
                    <w:rPr>
                      <w:rFonts w:eastAsia="SimSun" w:cs="Arial"/>
                      <w:color w:val="000000"/>
                      <w:kern w:val="3"/>
                      <w:lang w:eastAsia="zh-CN" w:bidi="hi-IN"/>
                    </w:rPr>
                    <w:t>4467</w:t>
                  </w:r>
                </w:p>
              </w:tc>
              <w:tc>
                <w:tcPr>
                  <w:tcW w:w="2454" w:type="dxa"/>
                  <w:tcBorders>
                    <w:left w:val="single" w:sz="2" w:space="0" w:color="A9A9A9"/>
                    <w:bottom w:val="single" w:sz="2" w:space="0" w:color="A9A9A9"/>
                    <w:right w:val="single" w:sz="2" w:space="0" w:color="A9A9A9"/>
                  </w:tcBorders>
                  <w:shd w:val="clear" w:color="auto" w:fill="auto"/>
                  <w:tcMar>
                    <w:top w:w="0" w:type="dxa"/>
                    <w:left w:w="0" w:type="dxa"/>
                    <w:bottom w:w="0" w:type="dxa"/>
                    <w:right w:w="0" w:type="dxa"/>
                  </w:tcMar>
                </w:tcPr>
                <w:p w14:paraId="7E880BCC" w14:textId="77777777" w:rsidR="004A1C12" w:rsidRPr="004A1C12" w:rsidRDefault="004A1C12" w:rsidP="004A1C12">
                  <w:pPr>
                    <w:suppressLineNumbers/>
                    <w:suppressAutoHyphens/>
                    <w:autoSpaceDN w:val="0"/>
                    <w:spacing w:after="28"/>
                    <w:ind w:left="132" w:right="140"/>
                    <w:jc w:val="center"/>
                    <w:textAlignment w:val="baseline"/>
                    <w:rPr>
                      <w:rFonts w:eastAsia="SimSun" w:cs="Arial"/>
                      <w:color w:val="000000"/>
                      <w:kern w:val="3"/>
                      <w:lang w:eastAsia="zh-CN" w:bidi="hi-IN"/>
                    </w:rPr>
                  </w:pPr>
                  <w:r w:rsidRPr="004A1C12">
                    <w:rPr>
                      <w:rFonts w:eastAsia="SimSun" w:cs="Arial"/>
                      <w:color w:val="000000"/>
                      <w:kern w:val="3"/>
                      <w:lang w:eastAsia="zh-CN" w:bidi="hi-IN"/>
                    </w:rPr>
                    <w:t>RGSPM06U21</w:t>
                  </w:r>
                  <w:commentRangeEnd w:id="72"/>
                  <w:r w:rsidR="00FF4C50">
                    <w:rPr>
                      <w:rStyle w:val="Marquedecommentaire"/>
                    </w:rPr>
                    <w:commentReference w:id="72"/>
                  </w:r>
                </w:p>
              </w:tc>
            </w:tr>
          </w:tbl>
          <w:p w14:paraId="67C0C651" w14:textId="77777777" w:rsidR="004A1C12" w:rsidRPr="004A1C12" w:rsidRDefault="004A1C12" w:rsidP="004A1C12">
            <w:pPr>
              <w:suppressLineNumbers/>
              <w:suppressAutoHyphens/>
              <w:autoSpaceDN w:val="0"/>
              <w:spacing w:after="0"/>
              <w:ind w:left="132" w:right="140"/>
              <w:textAlignment w:val="baseline"/>
              <w:rPr>
                <w:rFonts w:eastAsia="DejaVu Sans" w:cs="FreeSans"/>
                <w:color w:val="800000"/>
                <w:kern w:val="3"/>
                <w:lang w:eastAsia="zh-CN" w:bidi="hi-IN"/>
              </w:rPr>
            </w:pPr>
          </w:p>
        </w:tc>
      </w:tr>
    </w:tbl>
    <w:p w14:paraId="308D56CC" w14:textId="77777777" w:rsidR="004A1C12" w:rsidRDefault="004A1C12" w:rsidP="004A1C12"/>
    <w:p w14:paraId="6C4F6FB0" w14:textId="372000F2" w:rsidR="004A1C12" w:rsidRPr="004A1C12" w:rsidRDefault="005B4081" w:rsidP="00842A8C">
      <w:pPr>
        <w:pStyle w:val="Titre2"/>
      </w:pPr>
      <w:bookmarkStart w:id="73" w:name="_Toc142385200"/>
      <w:r>
        <w:t xml:space="preserve">9.7 </w:t>
      </w:r>
      <w:r w:rsidR="54CE5197">
        <w:t>Références temporelles</w:t>
      </w:r>
      <w:bookmarkEnd w:id="73"/>
    </w:p>
    <w:p w14:paraId="797E50C6" w14:textId="77777777" w:rsidR="001D77C7" w:rsidRDefault="001D77C7" w:rsidP="004102C1">
      <w:pPr>
        <w:jc w:val="both"/>
        <w:rPr>
          <w:rFonts w:cstheme="minorHAnsi"/>
        </w:rPr>
      </w:pPr>
    </w:p>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8"/>
        <w:gridCol w:w="7360"/>
      </w:tblGrid>
      <w:tr w:rsidR="004A1C12" w:rsidRPr="004A1C12" w14:paraId="111E9972" w14:textId="77777777" w:rsidTr="004A1C12">
        <w:trPr>
          <w:trHeight w:val="281"/>
        </w:trPr>
        <w:tc>
          <w:tcPr>
            <w:tcW w:w="2278" w:type="dxa"/>
            <w:tcMar>
              <w:top w:w="55" w:type="dxa"/>
              <w:left w:w="55" w:type="dxa"/>
              <w:bottom w:w="55" w:type="dxa"/>
              <w:right w:w="55" w:type="dxa"/>
            </w:tcMar>
          </w:tcPr>
          <w:p w14:paraId="10668684" w14:textId="77777777" w:rsidR="004A1C12" w:rsidRPr="004A1C12" w:rsidRDefault="004A1C12" w:rsidP="004A1C12">
            <w:pPr>
              <w:keepNext/>
              <w:widowControl w:val="0"/>
              <w:suppressLineNumbers/>
              <w:suppressAutoHyphens/>
              <w:autoSpaceDN w:val="0"/>
              <w:spacing w:after="0"/>
              <w:ind w:left="87" w:right="96"/>
              <w:jc w:val="right"/>
              <w:textAlignment w:val="baseline"/>
              <w:outlineLvl w:val="3"/>
              <w:rPr>
                <w:rFonts w:eastAsia="SimSun" w:cs="Mangal"/>
                <w:b/>
                <w:i/>
                <w:color w:val="355E00"/>
                <w:kern w:val="3"/>
                <w:lang w:eastAsia="zh-CN" w:bidi="hi-IN"/>
              </w:rPr>
            </w:pPr>
            <w:r w:rsidRPr="004A1C12">
              <w:rPr>
                <w:rFonts w:eastAsia="SimSun" w:cs="Mangal"/>
                <w:b/>
                <w:i/>
                <w:color w:val="355E00"/>
                <w:kern w:val="3"/>
                <w:lang w:eastAsia="zh-CN" w:bidi="hi-IN"/>
              </w:rPr>
              <w:t>Dates de référence</w:t>
            </w:r>
          </w:p>
          <w:p w14:paraId="34E26FB4" w14:textId="77777777" w:rsidR="004A1C12" w:rsidRPr="004A1C12" w:rsidRDefault="004A1C12" w:rsidP="004A1C12">
            <w:pPr>
              <w:suppressLineNumbers/>
              <w:suppressAutoHyphens/>
              <w:autoSpaceDN w:val="0"/>
              <w:spacing w:after="0"/>
              <w:ind w:left="87" w:right="96"/>
              <w:jc w:val="right"/>
              <w:textAlignment w:val="baseline"/>
              <w:rPr>
                <w:rFonts w:eastAsia="DejaVu Sans" w:cs="FreeSans"/>
                <w:color w:val="000000"/>
                <w:kern w:val="3"/>
                <w:lang w:eastAsia="zh-CN" w:bidi="hi-IN"/>
              </w:rPr>
            </w:pPr>
            <w:r w:rsidRPr="004A1C12">
              <w:rPr>
                <w:rFonts w:eastAsia="DejaVu Sans" w:cs="FreeSans"/>
                <w:color w:val="000000"/>
                <w:kern w:val="3"/>
                <w:lang w:eastAsia="zh-CN" w:bidi="hi-IN"/>
              </w:rPr>
              <w:t>(obligatoire)</w:t>
            </w:r>
          </w:p>
        </w:tc>
        <w:tc>
          <w:tcPr>
            <w:tcW w:w="7360" w:type="dxa"/>
            <w:tcMar>
              <w:top w:w="0" w:type="dxa"/>
              <w:left w:w="0" w:type="dxa"/>
              <w:bottom w:w="0" w:type="dxa"/>
              <w:right w:w="0" w:type="dxa"/>
            </w:tcMar>
          </w:tcPr>
          <w:p w14:paraId="63F12491" w14:textId="77777777" w:rsidR="004A1C12" w:rsidRPr="004A1C12" w:rsidRDefault="004A1C12" w:rsidP="004A1C12">
            <w:pPr>
              <w:suppressLineNumbers/>
              <w:suppressAutoHyphens/>
              <w:autoSpaceDN w:val="0"/>
              <w:spacing w:after="0"/>
              <w:ind w:left="132" w:right="140"/>
              <w:textAlignment w:val="baseline"/>
              <w:rPr>
                <w:rFonts w:eastAsia="DejaVu Sans" w:cs="FreeSans"/>
                <w:color w:val="000000"/>
                <w:kern w:val="3"/>
                <w:lang w:eastAsia="zh-CN" w:bidi="hi-IN"/>
              </w:rPr>
            </w:pPr>
            <w:r w:rsidRPr="004A1C12">
              <w:rPr>
                <w:rFonts w:eastAsia="DejaVu Sans" w:cs="FreeSans"/>
                <w:color w:val="000000"/>
                <w:kern w:val="3"/>
                <w:lang w:eastAsia="zh-CN" w:bidi="hi-IN"/>
              </w:rPr>
              <w:t>Le champ Date est à remplir avec la valeur de la date de dernière actualisation du lot de données.</w:t>
            </w:r>
          </w:p>
          <w:p w14:paraId="3FECB2B7" w14:textId="77777777" w:rsidR="004A1C12" w:rsidRPr="004A1C12" w:rsidRDefault="004A1C12" w:rsidP="004A1C12">
            <w:pPr>
              <w:suppressLineNumbers/>
              <w:suppressAutoHyphens/>
              <w:autoSpaceDN w:val="0"/>
              <w:spacing w:after="0"/>
              <w:ind w:left="132" w:right="140"/>
              <w:textAlignment w:val="baseline"/>
              <w:rPr>
                <w:rFonts w:eastAsia="DejaVu Sans" w:cs="FreeSans"/>
                <w:color w:val="000000"/>
                <w:kern w:val="3"/>
                <w:lang w:eastAsia="zh-CN" w:bidi="hi-IN"/>
              </w:rPr>
            </w:pPr>
            <w:r w:rsidRPr="004A1C12">
              <w:rPr>
                <w:rFonts w:eastAsia="DejaVu Sans" w:cs="FreeSans"/>
                <w:color w:val="000000"/>
                <w:kern w:val="3"/>
                <w:lang w:eastAsia="zh-CN" w:bidi="hi-IN"/>
              </w:rPr>
              <w:t>Le champ Type de date est à remplir avec la valeur «</w:t>
            </w:r>
            <w:r w:rsidRPr="004A1C12">
              <w:rPr>
                <w:rFonts w:ascii="Courier New" w:eastAsia="DejaVu Sans" w:hAnsi="Courier New" w:cs="Courier New"/>
                <w:color w:val="000000"/>
                <w:kern w:val="3"/>
                <w:lang w:eastAsia="zh-CN" w:bidi="hi-IN"/>
              </w:rPr>
              <w:t> </w:t>
            </w:r>
            <w:r w:rsidRPr="004A1C12">
              <w:rPr>
                <w:rFonts w:eastAsia="DejaVu Sans" w:cs="FreeSans"/>
                <w:color w:val="000000"/>
                <w:kern w:val="3"/>
                <w:lang w:eastAsia="zh-CN" w:bidi="hi-IN"/>
              </w:rPr>
              <w:t>cr</w:t>
            </w:r>
            <w:r w:rsidRPr="004A1C12">
              <w:rPr>
                <w:rFonts w:eastAsia="DejaVu Sans" w:cs="Marianne"/>
                <w:color w:val="000000"/>
                <w:kern w:val="3"/>
                <w:lang w:eastAsia="zh-CN" w:bidi="hi-IN"/>
              </w:rPr>
              <w:t>é</w:t>
            </w:r>
            <w:r w:rsidRPr="004A1C12">
              <w:rPr>
                <w:rFonts w:eastAsia="DejaVu Sans" w:cs="FreeSans"/>
                <w:color w:val="000000"/>
                <w:kern w:val="3"/>
                <w:lang w:eastAsia="zh-CN" w:bidi="hi-IN"/>
              </w:rPr>
              <w:t>ation</w:t>
            </w:r>
            <w:r w:rsidRPr="004A1C12">
              <w:rPr>
                <w:rFonts w:ascii="Courier New" w:eastAsia="DejaVu Sans" w:hAnsi="Courier New" w:cs="Courier New"/>
                <w:color w:val="000000"/>
                <w:kern w:val="3"/>
                <w:lang w:eastAsia="zh-CN" w:bidi="hi-IN"/>
              </w:rPr>
              <w:t> </w:t>
            </w:r>
            <w:r w:rsidRPr="004A1C12">
              <w:rPr>
                <w:rFonts w:eastAsia="DejaVu Sans" w:cs="Marianne"/>
                <w:color w:val="000000"/>
                <w:kern w:val="3"/>
                <w:lang w:eastAsia="zh-CN" w:bidi="hi-IN"/>
              </w:rPr>
              <w:t>»</w:t>
            </w:r>
            <w:r w:rsidRPr="004A1C12">
              <w:rPr>
                <w:rFonts w:eastAsia="DejaVu Sans" w:cs="FreeSans"/>
                <w:color w:val="000000"/>
                <w:kern w:val="3"/>
                <w:lang w:eastAsia="zh-CN" w:bidi="hi-IN"/>
              </w:rPr>
              <w:t xml:space="preserve"> lors de la premi</w:t>
            </w:r>
            <w:r w:rsidRPr="004A1C12">
              <w:rPr>
                <w:rFonts w:eastAsia="DejaVu Sans" w:cs="Marianne"/>
                <w:color w:val="000000"/>
                <w:kern w:val="3"/>
                <w:lang w:eastAsia="zh-CN" w:bidi="hi-IN"/>
              </w:rPr>
              <w:t>è</w:t>
            </w:r>
            <w:r w:rsidRPr="004A1C12">
              <w:rPr>
                <w:rFonts w:eastAsia="DejaVu Sans" w:cs="FreeSans"/>
                <w:color w:val="000000"/>
                <w:kern w:val="3"/>
                <w:lang w:eastAsia="zh-CN" w:bidi="hi-IN"/>
              </w:rPr>
              <w:t xml:space="preserve">re constitution du lot, puis la valeur </w:t>
            </w:r>
            <w:r w:rsidRPr="004A1C12">
              <w:rPr>
                <w:rFonts w:eastAsia="DejaVu Sans" w:cs="Marianne"/>
                <w:color w:val="000000"/>
                <w:kern w:val="3"/>
                <w:lang w:eastAsia="zh-CN" w:bidi="hi-IN"/>
              </w:rPr>
              <w:t>«</w:t>
            </w:r>
            <w:r w:rsidRPr="004A1C12">
              <w:rPr>
                <w:rFonts w:ascii="Courier New" w:eastAsia="DejaVu Sans" w:hAnsi="Courier New" w:cs="Courier New"/>
                <w:color w:val="000000"/>
                <w:kern w:val="3"/>
                <w:lang w:eastAsia="zh-CN" w:bidi="hi-IN"/>
              </w:rPr>
              <w:t> </w:t>
            </w:r>
            <w:r w:rsidRPr="004A1C12">
              <w:rPr>
                <w:rFonts w:eastAsia="DejaVu Sans" w:cs="FreeSans"/>
                <w:color w:val="000000"/>
                <w:kern w:val="3"/>
                <w:lang w:eastAsia="zh-CN" w:bidi="hi-IN"/>
              </w:rPr>
              <w:t>r</w:t>
            </w:r>
            <w:r w:rsidRPr="004A1C12">
              <w:rPr>
                <w:rFonts w:eastAsia="DejaVu Sans" w:cs="Marianne"/>
                <w:color w:val="000000"/>
                <w:kern w:val="3"/>
                <w:lang w:eastAsia="zh-CN" w:bidi="hi-IN"/>
              </w:rPr>
              <w:t>é</w:t>
            </w:r>
            <w:r w:rsidRPr="004A1C12">
              <w:rPr>
                <w:rFonts w:eastAsia="DejaVu Sans" w:cs="FreeSans"/>
                <w:color w:val="000000"/>
                <w:kern w:val="3"/>
                <w:lang w:eastAsia="zh-CN" w:bidi="hi-IN"/>
              </w:rPr>
              <w:t>vision</w:t>
            </w:r>
            <w:r w:rsidRPr="004A1C12">
              <w:rPr>
                <w:rFonts w:ascii="Courier New" w:eastAsia="DejaVu Sans" w:hAnsi="Courier New" w:cs="Courier New"/>
                <w:color w:val="000000"/>
                <w:kern w:val="3"/>
                <w:lang w:eastAsia="zh-CN" w:bidi="hi-IN"/>
              </w:rPr>
              <w:t> </w:t>
            </w:r>
            <w:r w:rsidRPr="004A1C12">
              <w:rPr>
                <w:rFonts w:eastAsia="DejaVu Sans" w:cs="Marianne"/>
                <w:color w:val="000000"/>
                <w:kern w:val="3"/>
                <w:lang w:eastAsia="zh-CN" w:bidi="hi-IN"/>
              </w:rPr>
              <w:t>»</w:t>
            </w:r>
            <w:r w:rsidRPr="004A1C12">
              <w:rPr>
                <w:rFonts w:eastAsia="DejaVu Sans" w:cs="FreeSans"/>
                <w:color w:val="000000"/>
                <w:kern w:val="3"/>
                <w:lang w:eastAsia="zh-CN" w:bidi="hi-IN"/>
              </w:rPr>
              <w:t xml:space="preserve"> pour les versions ult</w:t>
            </w:r>
            <w:r w:rsidRPr="004A1C12">
              <w:rPr>
                <w:rFonts w:eastAsia="DejaVu Sans" w:cs="Marianne"/>
                <w:color w:val="000000"/>
                <w:kern w:val="3"/>
                <w:lang w:eastAsia="zh-CN" w:bidi="hi-IN"/>
              </w:rPr>
              <w:t>é</w:t>
            </w:r>
            <w:r w:rsidRPr="004A1C12">
              <w:rPr>
                <w:rFonts w:eastAsia="DejaVu Sans" w:cs="FreeSans"/>
                <w:color w:val="000000"/>
                <w:kern w:val="3"/>
                <w:lang w:eastAsia="zh-CN" w:bidi="hi-IN"/>
              </w:rPr>
              <w:t>rieures.</w:t>
            </w:r>
          </w:p>
        </w:tc>
      </w:tr>
      <w:tr w:rsidR="004A1C12" w:rsidRPr="004A1C12" w14:paraId="1A9641C3" w14:textId="77777777" w:rsidTr="004A1C12">
        <w:trPr>
          <w:trHeight w:val="338"/>
        </w:trPr>
        <w:tc>
          <w:tcPr>
            <w:tcW w:w="2278" w:type="dxa"/>
            <w:tcMar>
              <w:top w:w="55" w:type="dxa"/>
              <w:left w:w="55" w:type="dxa"/>
              <w:bottom w:w="55" w:type="dxa"/>
              <w:right w:w="55" w:type="dxa"/>
            </w:tcMar>
          </w:tcPr>
          <w:p w14:paraId="088C53C0" w14:textId="77777777" w:rsidR="004A1C12" w:rsidRPr="004A1C12" w:rsidRDefault="004A1C12" w:rsidP="004A1C12">
            <w:pPr>
              <w:suppressLineNumbers/>
              <w:suppressAutoHyphens/>
              <w:autoSpaceDN w:val="0"/>
              <w:spacing w:after="0"/>
              <w:ind w:left="87" w:right="96"/>
              <w:jc w:val="right"/>
              <w:textAlignment w:val="baseline"/>
              <w:rPr>
                <w:rFonts w:eastAsia="DejaVu Sans" w:cs="FreeSans"/>
                <w:color w:val="000000"/>
                <w:kern w:val="3"/>
                <w:lang w:eastAsia="zh-CN" w:bidi="hi-IN"/>
              </w:rPr>
            </w:pPr>
            <w:proofErr w:type="spellStart"/>
            <w:r w:rsidRPr="004A1C12">
              <w:rPr>
                <w:rFonts w:eastAsia="DejaVu Sans" w:cs="FreeSans"/>
                <w:color w:val="000000"/>
                <w:kern w:val="3"/>
                <w:lang w:eastAsia="zh-CN" w:bidi="hi-IN"/>
              </w:rPr>
              <w:t>Xpath</w:t>
            </w:r>
            <w:proofErr w:type="spellEnd"/>
            <w:r w:rsidRPr="004A1C12">
              <w:rPr>
                <w:rFonts w:eastAsia="DejaVu Sans" w:cs="FreeSans"/>
                <w:color w:val="000000"/>
                <w:kern w:val="3"/>
                <w:lang w:eastAsia="zh-CN" w:bidi="hi-IN"/>
              </w:rPr>
              <w:t xml:space="preserve"> ISO 19115</w:t>
            </w:r>
          </w:p>
        </w:tc>
        <w:tc>
          <w:tcPr>
            <w:tcW w:w="7360" w:type="dxa"/>
            <w:tcMar>
              <w:top w:w="0" w:type="dxa"/>
              <w:left w:w="0" w:type="dxa"/>
              <w:bottom w:w="0" w:type="dxa"/>
              <w:right w:w="0" w:type="dxa"/>
            </w:tcMar>
          </w:tcPr>
          <w:p w14:paraId="21CDBE14" w14:textId="77777777" w:rsidR="004A1C12" w:rsidRPr="004A1C12" w:rsidRDefault="004A1C12" w:rsidP="004A1C12">
            <w:pPr>
              <w:suppressLineNumbers/>
              <w:suppressAutoHyphens/>
              <w:autoSpaceDN w:val="0"/>
              <w:spacing w:after="0"/>
              <w:ind w:left="132" w:right="140"/>
              <w:textAlignment w:val="baseline"/>
              <w:rPr>
                <w:rFonts w:eastAsia="DejaVu Sans" w:cs="FreeSans"/>
                <w:color w:val="000000"/>
                <w:kern w:val="3"/>
                <w:lang w:eastAsia="zh-CN" w:bidi="hi-IN"/>
              </w:rPr>
            </w:pPr>
            <w:r w:rsidRPr="004A1C12">
              <w:rPr>
                <w:rFonts w:eastAsia="DejaVu Sans" w:cs="FreeSans"/>
                <w:color w:val="000000"/>
                <w:kern w:val="3"/>
                <w:lang w:eastAsia="zh-CN" w:bidi="hi-IN"/>
              </w:rPr>
              <w:t>identificationInfo[1]/*/citation/*/date[./*/dateType/*/text()='revision']/*/date</w:t>
            </w:r>
          </w:p>
        </w:tc>
      </w:tr>
      <w:tr w:rsidR="004A1C12" w:rsidRPr="004A1C12" w14:paraId="58E9A01E" w14:textId="77777777" w:rsidTr="004A1C12">
        <w:tc>
          <w:tcPr>
            <w:tcW w:w="2278" w:type="dxa"/>
            <w:tcMar>
              <w:top w:w="55" w:type="dxa"/>
              <w:left w:w="55" w:type="dxa"/>
              <w:bottom w:w="55" w:type="dxa"/>
              <w:right w:w="55" w:type="dxa"/>
            </w:tcMar>
          </w:tcPr>
          <w:p w14:paraId="1936D03F" w14:textId="77777777" w:rsidR="004A1C12" w:rsidRPr="004A1C12" w:rsidRDefault="004A1C12" w:rsidP="004A1C12">
            <w:pPr>
              <w:suppressLineNumbers/>
              <w:suppressAutoHyphens/>
              <w:autoSpaceDN w:val="0"/>
              <w:spacing w:after="0"/>
              <w:ind w:left="87" w:right="96"/>
              <w:jc w:val="right"/>
              <w:textAlignment w:val="baseline"/>
              <w:rPr>
                <w:rFonts w:eastAsia="DejaVu Sans" w:cs="FreeSans"/>
                <w:color w:val="000000"/>
                <w:kern w:val="3"/>
                <w:lang w:eastAsia="zh-CN" w:bidi="hi-IN"/>
              </w:rPr>
            </w:pPr>
            <w:r w:rsidRPr="004A1C12">
              <w:rPr>
                <w:rFonts w:eastAsia="DejaVu Sans" w:cs="FreeSans"/>
                <w:color w:val="000000"/>
                <w:kern w:val="3"/>
                <w:lang w:eastAsia="zh-CN" w:bidi="hi-IN"/>
              </w:rPr>
              <w:t>Exemple</w:t>
            </w:r>
          </w:p>
        </w:tc>
        <w:tc>
          <w:tcPr>
            <w:tcW w:w="7360" w:type="dxa"/>
            <w:tcMar>
              <w:top w:w="0" w:type="dxa"/>
              <w:left w:w="0" w:type="dxa"/>
              <w:bottom w:w="0" w:type="dxa"/>
              <w:right w:w="0" w:type="dxa"/>
            </w:tcMar>
          </w:tcPr>
          <w:p w14:paraId="5B92484B" w14:textId="77777777" w:rsidR="004A1C12" w:rsidRPr="004A1C12" w:rsidRDefault="004A1C12" w:rsidP="004A1C12">
            <w:pPr>
              <w:pStyle w:val="Citation"/>
              <w:ind w:left="132" w:right="140"/>
              <w:rPr>
                <w:lang w:eastAsia="zh-CN" w:bidi="hi-IN"/>
              </w:rPr>
            </w:pPr>
            <w:r w:rsidRPr="004A1C12">
              <w:rPr>
                <w:lang w:eastAsia="zh-CN" w:bidi="hi-IN"/>
              </w:rPr>
              <w:t>2021-04-22</w:t>
            </w:r>
          </w:p>
          <w:p w14:paraId="203E8EDE" w14:textId="77777777" w:rsidR="004A1C12" w:rsidRPr="004A1C12" w:rsidRDefault="004A1C12" w:rsidP="004A1C12">
            <w:pPr>
              <w:suppressLineNumbers/>
              <w:suppressAutoHyphens/>
              <w:autoSpaceDN w:val="0"/>
              <w:spacing w:after="0"/>
              <w:ind w:left="132" w:right="140"/>
              <w:textAlignment w:val="baseline"/>
              <w:rPr>
                <w:rFonts w:eastAsia="DejaVu Sans" w:cs="FreeSans"/>
                <w:color w:val="800000"/>
                <w:kern w:val="3"/>
                <w:lang w:eastAsia="zh-CN" w:bidi="hi-IN"/>
              </w:rPr>
            </w:pPr>
            <w:r w:rsidRPr="004A1C12">
              <w:rPr>
                <w:rFonts w:eastAsia="DejaVu Sans" w:cs="FreeSans"/>
                <w:color w:val="000000"/>
                <w:kern w:val="3"/>
                <w:lang w:eastAsia="zh-CN" w:bidi="hi-IN"/>
              </w:rPr>
              <w:t>Type de date</w:t>
            </w:r>
            <w:r w:rsidRPr="004A1C12">
              <w:rPr>
                <w:rFonts w:ascii="Courier New" w:eastAsia="DejaVu Sans" w:hAnsi="Courier New" w:cs="Courier New"/>
                <w:color w:val="000000"/>
                <w:kern w:val="3"/>
                <w:lang w:eastAsia="zh-CN" w:bidi="hi-IN"/>
              </w:rPr>
              <w:t> </w:t>
            </w:r>
            <w:r w:rsidRPr="004A1C12">
              <w:rPr>
                <w:rFonts w:eastAsia="DejaVu Sans" w:cs="FreeSans"/>
                <w:color w:val="000000"/>
                <w:kern w:val="3"/>
                <w:lang w:eastAsia="zh-CN" w:bidi="hi-IN"/>
              </w:rPr>
              <w:t xml:space="preserve">: </w:t>
            </w:r>
            <w:r w:rsidRPr="004A1C12">
              <w:rPr>
                <w:rStyle w:val="CitationCar"/>
                <w:lang w:eastAsia="zh-CN" w:bidi="hi-IN"/>
              </w:rPr>
              <w:t>création</w:t>
            </w:r>
            <w:r w:rsidRPr="004A1C12">
              <w:rPr>
                <w:rFonts w:eastAsia="DejaVu Sans" w:cs="FreeSans"/>
                <w:color w:val="800000"/>
                <w:kern w:val="3"/>
                <w:lang w:eastAsia="zh-CN" w:bidi="hi-IN"/>
              </w:rPr>
              <w:t xml:space="preserve"> </w:t>
            </w:r>
            <w:r w:rsidRPr="004A1C12">
              <w:rPr>
                <w:rFonts w:eastAsia="DejaVu Sans" w:cs="FreeSans"/>
                <w:color w:val="000000"/>
                <w:kern w:val="3"/>
                <w:lang w:eastAsia="zh-CN" w:bidi="hi-IN"/>
              </w:rPr>
              <w:t>(la première fois)</w:t>
            </w:r>
            <w:r w:rsidRPr="004A1C12">
              <w:rPr>
                <w:rFonts w:eastAsia="DejaVu Sans" w:cs="FreeSans"/>
                <w:color w:val="800000"/>
                <w:kern w:val="3"/>
                <w:lang w:eastAsia="zh-CN" w:bidi="hi-IN"/>
              </w:rPr>
              <w:t xml:space="preserve"> / </w:t>
            </w:r>
            <w:r w:rsidRPr="004A1C12">
              <w:rPr>
                <w:rStyle w:val="CitationCar"/>
                <w:lang w:eastAsia="zh-CN" w:bidi="hi-IN"/>
              </w:rPr>
              <w:t>révision</w:t>
            </w:r>
            <w:r w:rsidRPr="004A1C12">
              <w:rPr>
                <w:rFonts w:eastAsia="DejaVu Sans" w:cs="FreeSans"/>
                <w:color w:val="000000"/>
                <w:kern w:val="3"/>
                <w:lang w:eastAsia="zh-CN" w:bidi="hi-IN"/>
              </w:rPr>
              <w:t xml:space="preserve"> (les fois suivantes)</w:t>
            </w:r>
          </w:p>
        </w:tc>
      </w:tr>
    </w:tbl>
    <w:p w14:paraId="7B04FA47" w14:textId="77777777" w:rsidR="004A1C12" w:rsidRDefault="004A1C12" w:rsidP="004102C1">
      <w:pPr>
        <w:jc w:val="both"/>
        <w:rPr>
          <w:rFonts w:cstheme="minorHAnsi"/>
        </w:rPr>
      </w:pPr>
    </w:p>
    <w:p w14:paraId="3A231B51" w14:textId="2CD15969" w:rsidR="004A1C12" w:rsidRDefault="005B4081" w:rsidP="00842A8C">
      <w:pPr>
        <w:pStyle w:val="Titre2"/>
      </w:pPr>
      <w:bookmarkStart w:id="74" w:name="_Toc142385201"/>
      <w:r>
        <w:t xml:space="preserve">9.8 </w:t>
      </w:r>
      <w:r w:rsidR="54CE5197">
        <w:t>Généalogie et résolution spatiale</w:t>
      </w:r>
      <w:bookmarkEnd w:id="74"/>
    </w:p>
    <w:p w14:paraId="568C698B" w14:textId="77777777" w:rsidR="004A1C12" w:rsidRDefault="004A1C12" w:rsidP="004A1C12"/>
    <w:p w14:paraId="767E5669" w14:textId="77777777" w:rsidR="004A1C12" w:rsidRDefault="004A1C12" w:rsidP="004A1C12">
      <w:pPr>
        <w:rPr>
          <w:rFonts w:eastAsia="DejaVu Sans" w:cs="FreeSans"/>
          <w:color w:val="000000"/>
          <w:kern w:val="3"/>
          <w:lang w:eastAsia="zh-CN" w:bidi="hi-IN"/>
        </w:rPr>
      </w:pPr>
      <w:r w:rsidRPr="004A1C12">
        <w:rPr>
          <w:rFonts w:eastAsia="DejaVu Sans" w:cs="FreeSans"/>
          <w:color w:val="000000"/>
          <w:kern w:val="3"/>
          <w:lang w:eastAsia="zh-CN" w:bidi="hi-IN"/>
        </w:rPr>
        <w:lastRenderedPageBreak/>
        <w:t>"Généalogie" et "Résolution spatiale" constituent les métadonnées de qualité minimales et obligatoires de la norme ISO 19115</w:t>
      </w:r>
      <w:r>
        <w:rPr>
          <w:rFonts w:eastAsia="DejaVu Sans" w:cs="FreeSans"/>
          <w:color w:val="000000"/>
          <w:kern w:val="3"/>
          <w:lang w:eastAsia="zh-CN" w:bidi="hi-IN"/>
        </w:rPr>
        <w:t>.</w:t>
      </w:r>
    </w:p>
    <w:p w14:paraId="1A939487" w14:textId="77777777" w:rsidR="004A1C12" w:rsidRPr="004A1C12" w:rsidRDefault="004A1C12" w:rsidP="004A1C12">
      <w:pPr>
        <w:rPr>
          <w:rFonts w:eastAsia="DejaVu Sans" w:cs="FreeSans"/>
          <w:color w:val="000000"/>
          <w:kern w:val="3"/>
          <w:lang w:eastAsia="zh-CN" w:bidi="hi-IN"/>
        </w:rPr>
      </w:pPr>
    </w:p>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8"/>
        <w:gridCol w:w="7360"/>
      </w:tblGrid>
      <w:tr w:rsidR="004A1C12" w:rsidRPr="004A1C12" w14:paraId="7FFB0988" w14:textId="77777777" w:rsidTr="004A1C12">
        <w:trPr>
          <w:trHeight w:val="281"/>
        </w:trPr>
        <w:tc>
          <w:tcPr>
            <w:tcW w:w="2278" w:type="dxa"/>
            <w:tcMar>
              <w:top w:w="55" w:type="dxa"/>
              <w:left w:w="55" w:type="dxa"/>
              <w:bottom w:w="55" w:type="dxa"/>
              <w:right w:w="55" w:type="dxa"/>
            </w:tcMar>
          </w:tcPr>
          <w:p w14:paraId="2CF23FFE" w14:textId="77777777" w:rsidR="004A1C12" w:rsidRPr="004A1C12" w:rsidRDefault="004A1C12" w:rsidP="004A1C12">
            <w:pPr>
              <w:keepNext/>
              <w:widowControl w:val="0"/>
              <w:suppressLineNumbers/>
              <w:suppressAutoHyphens/>
              <w:autoSpaceDN w:val="0"/>
              <w:spacing w:after="0"/>
              <w:ind w:left="87" w:right="96"/>
              <w:jc w:val="right"/>
              <w:textAlignment w:val="baseline"/>
              <w:outlineLvl w:val="3"/>
              <w:rPr>
                <w:rFonts w:eastAsia="SimSun" w:cs="Mangal"/>
                <w:b/>
                <w:i/>
                <w:color w:val="355E00"/>
                <w:kern w:val="3"/>
                <w:lang w:eastAsia="zh-CN" w:bidi="hi-IN"/>
              </w:rPr>
            </w:pPr>
            <w:r w:rsidRPr="004A1C12">
              <w:rPr>
                <w:rFonts w:eastAsia="SimSun" w:cs="Mangal"/>
                <w:b/>
                <w:i/>
                <w:color w:val="355E00"/>
                <w:kern w:val="3"/>
                <w:lang w:eastAsia="zh-CN" w:bidi="hi-IN"/>
              </w:rPr>
              <w:t>Généalogie</w:t>
            </w:r>
          </w:p>
          <w:p w14:paraId="2680795C" w14:textId="77777777" w:rsidR="004A1C12" w:rsidRPr="004A1C12" w:rsidRDefault="004A1C12" w:rsidP="004A1C12">
            <w:pPr>
              <w:suppressLineNumbers/>
              <w:suppressAutoHyphens/>
              <w:autoSpaceDN w:val="0"/>
              <w:spacing w:after="0"/>
              <w:ind w:left="87" w:right="96"/>
              <w:jc w:val="right"/>
              <w:textAlignment w:val="baseline"/>
              <w:rPr>
                <w:rFonts w:eastAsia="DejaVu Sans" w:cs="FreeSans"/>
                <w:color w:val="000000"/>
                <w:kern w:val="3"/>
                <w:lang w:eastAsia="zh-CN" w:bidi="hi-IN"/>
              </w:rPr>
            </w:pPr>
            <w:r w:rsidRPr="004A1C12">
              <w:rPr>
                <w:rFonts w:eastAsia="DejaVu Sans" w:cs="FreeSans"/>
                <w:color w:val="000000"/>
                <w:kern w:val="3"/>
                <w:lang w:eastAsia="zh-CN" w:bidi="hi-IN"/>
              </w:rPr>
              <w:t>(obligatoire)</w:t>
            </w:r>
          </w:p>
        </w:tc>
        <w:tc>
          <w:tcPr>
            <w:tcW w:w="7360" w:type="dxa"/>
            <w:tcMar>
              <w:top w:w="0" w:type="dxa"/>
              <w:left w:w="0" w:type="dxa"/>
              <w:bottom w:w="0" w:type="dxa"/>
              <w:right w:w="0" w:type="dxa"/>
            </w:tcMar>
          </w:tcPr>
          <w:p w14:paraId="483AF4C6" w14:textId="77777777" w:rsidR="004A1C12" w:rsidRPr="004A1C12" w:rsidRDefault="004A1C12" w:rsidP="004A1C12">
            <w:pPr>
              <w:suppressLineNumbers/>
              <w:suppressAutoHyphens/>
              <w:autoSpaceDN w:val="0"/>
              <w:spacing w:after="0"/>
              <w:ind w:left="132" w:right="140"/>
              <w:textAlignment w:val="baseline"/>
              <w:rPr>
                <w:rFonts w:eastAsia="DejaVu Sans" w:cs="FreeSans"/>
                <w:color w:val="000000"/>
                <w:kern w:val="3"/>
                <w:lang w:eastAsia="zh-CN" w:bidi="hi-IN"/>
              </w:rPr>
            </w:pPr>
            <w:r w:rsidRPr="004A1C12">
              <w:rPr>
                <w:rFonts w:eastAsia="DejaVu Sans" w:cs="FreeSans"/>
                <w:color w:val="000000"/>
                <w:kern w:val="3"/>
                <w:lang w:eastAsia="zh-CN" w:bidi="hi-IN"/>
              </w:rPr>
              <w:t>Le champ est à remplir avec un texte faisant état de l’historique du traitement et/ou de la qualité générale de la série de données géographiques, on mentionnera les éléments suivants</w:t>
            </w:r>
            <w:r w:rsidRPr="004A1C12">
              <w:rPr>
                <w:rFonts w:ascii="Courier New" w:eastAsia="DejaVu Sans" w:hAnsi="Courier New" w:cs="Courier New"/>
                <w:color w:val="000000"/>
                <w:kern w:val="3"/>
                <w:lang w:eastAsia="zh-CN" w:bidi="hi-IN"/>
              </w:rPr>
              <w:t> </w:t>
            </w:r>
            <w:r w:rsidRPr="004A1C12">
              <w:rPr>
                <w:rFonts w:eastAsia="DejaVu Sans" w:cs="FreeSans"/>
                <w:color w:val="000000"/>
                <w:kern w:val="3"/>
                <w:lang w:eastAsia="zh-CN" w:bidi="hi-IN"/>
              </w:rPr>
              <w:t>:</w:t>
            </w:r>
          </w:p>
          <w:p w14:paraId="5BF1B0EA" w14:textId="77777777" w:rsidR="004A1C12" w:rsidRPr="004A1C12" w:rsidRDefault="004A1C12" w:rsidP="004A1C12">
            <w:pPr>
              <w:suppressLineNumbers/>
              <w:suppressAutoHyphens/>
              <w:autoSpaceDN w:val="0"/>
              <w:spacing w:after="0"/>
              <w:ind w:left="132" w:right="140"/>
              <w:textAlignment w:val="baseline"/>
              <w:rPr>
                <w:rFonts w:eastAsia="DejaVu Sans" w:cs="FreeSans"/>
                <w:color w:val="000000"/>
                <w:kern w:val="3"/>
                <w:lang w:eastAsia="zh-CN" w:bidi="hi-IN"/>
              </w:rPr>
            </w:pPr>
            <w:r w:rsidRPr="004A1C12">
              <w:rPr>
                <w:rFonts w:eastAsia="DejaVu Sans" w:cs="FreeSans"/>
                <w:color w:val="000000"/>
                <w:kern w:val="3"/>
                <w:lang w:eastAsia="zh-CN" w:bidi="hi-IN"/>
              </w:rPr>
              <w:t xml:space="preserve">- le </w:t>
            </w:r>
            <w:proofErr w:type="gramStart"/>
            <w:r w:rsidRPr="004A1C12">
              <w:rPr>
                <w:rFonts w:eastAsia="DejaVu Sans" w:cs="FreeSans"/>
                <w:color w:val="000000"/>
                <w:kern w:val="3"/>
                <w:lang w:eastAsia="zh-CN" w:bidi="hi-IN"/>
              </w:rPr>
              <w:t>réfé</w:t>
            </w:r>
            <w:r>
              <w:rPr>
                <w:rFonts w:eastAsia="DejaVu Sans" w:cs="FreeSans"/>
                <w:color w:val="000000"/>
                <w:kern w:val="3"/>
                <w:lang w:eastAsia="zh-CN" w:bidi="hi-IN"/>
              </w:rPr>
              <w:t>rentiel</w:t>
            </w:r>
            <w:proofErr w:type="gramEnd"/>
            <w:r w:rsidRPr="004A1C12">
              <w:rPr>
                <w:rFonts w:eastAsia="DejaVu Sans" w:cs="FreeSans"/>
                <w:color w:val="000000"/>
                <w:kern w:val="3"/>
                <w:lang w:eastAsia="zh-CN" w:bidi="hi-IN"/>
              </w:rPr>
              <w:t xml:space="preserve"> source de la géométrie</w:t>
            </w:r>
          </w:p>
          <w:p w14:paraId="672253CF" w14:textId="77777777" w:rsidR="004A1C12" w:rsidRPr="004A1C12" w:rsidRDefault="004A1C12" w:rsidP="004A1C12">
            <w:pPr>
              <w:suppressLineNumbers/>
              <w:suppressAutoHyphens/>
              <w:autoSpaceDN w:val="0"/>
              <w:spacing w:after="0"/>
              <w:ind w:left="132" w:right="140"/>
              <w:textAlignment w:val="baseline"/>
              <w:rPr>
                <w:rFonts w:eastAsia="DejaVu Sans" w:cs="FreeSans"/>
                <w:color w:val="000000"/>
                <w:kern w:val="3"/>
                <w:lang w:eastAsia="zh-CN" w:bidi="hi-IN"/>
              </w:rPr>
            </w:pPr>
            <w:r w:rsidRPr="004A1C12">
              <w:rPr>
                <w:rFonts w:eastAsia="DejaVu Sans" w:cs="FreeSans"/>
                <w:color w:val="000000"/>
                <w:kern w:val="3"/>
                <w:lang w:eastAsia="zh-CN" w:bidi="hi-IN"/>
              </w:rPr>
              <w:t>- la version du standard de référence</w:t>
            </w:r>
          </w:p>
          <w:p w14:paraId="66EA608B" w14:textId="77777777" w:rsidR="004A1C12" w:rsidRPr="004A1C12" w:rsidRDefault="004A1C12" w:rsidP="004A1C12">
            <w:pPr>
              <w:suppressLineNumbers/>
              <w:suppressAutoHyphens/>
              <w:autoSpaceDN w:val="0"/>
              <w:spacing w:after="0"/>
              <w:ind w:left="132" w:right="140"/>
              <w:textAlignment w:val="baseline"/>
              <w:rPr>
                <w:rFonts w:eastAsia="DejaVu Sans" w:cs="FreeSans"/>
                <w:color w:val="000000"/>
                <w:kern w:val="3"/>
                <w:lang w:eastAsia="zh-CN" w:bidi="hi-IN"/>
              </w:rPr>
            </w:pPr>
            <w:r w:rsidRPr="004A1C12">
              <w:rPr>
                <w:rFonts w:eastAsia="DejaVu Sans" w:cs="FreeSans"/>
                <w:color w:val="000000"/>
                <w:kern w:val="3"/>
                <w:lang w:eastAsia="zh-CN" w:bidi="hi-IN"/>
              </w:rPr>
              <w:t>- le numéro de version du lot et sa durée de vie.</w:t>
            </w:r>
          </w:p>
          <w:p w14:paraId="09F20347" w14:textId="77777777" w:rsidR="004A1C12" w:rsidRPr="004A1C12" w:rsidRDefault="004A1C12" w:rsidP="004A1C12">
            <w:pPr>
              <w:suppressLineNumbers/>
              <w:suppressAutoHyphens/>
              <w:autoSpaceDN w:val="0"/>
              <w:spacing w:after="0"/>
              <w:ind w:left="132" w:right="140"/>
              <w:textAlignment w:val="baseline"/>
              <w:rPr>
                <w:rFonts w:eastAsia="DejaVu Sans" w:cs="FreeSans"/>
                <w:color w:val="000000"/>
                <w:kern w:val="3"/>
                <w:lang w:eastAsia="zh-CN" w:bidi="hi-IN"/>
              </w:rPr>
            </w:pPr>
            <w:r w:rsidRPr="004A1C12">
              <w:rPr>
                <w:rFonts w:eastAsia="DejaVu Sans" w:cs="FreeSans"/>
                <w:color w:val="000000"/>
                <w:kern w:val="3"/>
                <w:lang w:eastAsia="zh-CN" w:bidi="hi-IN"/>
              </w:rPr>
              <w:t>- etc.</w:t>
            </w:r>
          </w:p>
        </w:tc>
      </w:tr>
      <w:tr w:rsidR="004A1C12" w:rsidRPr="004A1C12" w14:paraId="1795B0ED" w14:textId="77777777" w:rsidTr="004A1C12">
        <w:trPr>
          <w:trHeight w:val="338"/>
        </w:trPr>
        <w:tc>
          <w:tcPr>
            <w:tcW w:w="2278" w:type="dxa"/>
            <w:tcMar>
              <w:top w:w="55" w:type="dxa"/>
              <w:left w:w="55" w:type="dxa"/>
              <w:bottom w:w="55" w:type="dxa"/>
              <w:right w:w="55" w:type="dxa"/>
            </w:tcMar>
          </w:tcPr>
          <w:p w14:paraId="57B7CDE7" w14:textId="77777777" w:rsidR="004A1C12" w:rsidRPr="004A1C12" w:rsidRDefault="004A1C12" w:rsidP="004A1C12">
            <w:pPr>
              <w:suppressLineNumbers/>
              <w:suppressAutoHyphens/>
              <w:autoSpaceDN w:val="0"/>
              <w:spacing w:after="0"/>
              <w:ind w:left="87" w:right="96"/>
              <w:jc w:val="right"/>
              <w:textAlignment w:val="baseline"/>
              <w:rPr>
                <w:rFonts w:eastAsia="DejaVu Sans" w:cs="FreeSans"/>
                <w:color w:val="000000"/>
                <w:kern w:val="3"/>
                <w:lang w:eastAsia="zh-CN" w:bidi="hi-IN"/>
              </w:rPr>
            </w:pPr>
            <w:proofErr w:type="spellStart"/>
            <w:r w:rsidRPr="004A1C12">
              <w:rPr>
                <w:rFonts w:eastAsia="DejaVu Sans" w:cs="FreeSans"/>
                <w:color w:val="000000"/>
                <w:kern w:val="3"/>
                <w:lang w:eastAsia="zh-CN" w:bidi="hi-IN"/>
              </w:rPr>
              <w:t>Xpath</w:t>
            </w:r>
            <w:proofErr w:type="spellEnd"/>
            <w:r w:rsidRPr="004A1C12">
              <w:rPr>
                <w:rFonts w:eastAsia="DejaVu Sans" w:cs="FreeSans"/>
                <w:color w:val="000000"/>
                <w:kern w:val="3"/>
                <w:lang w:eastAsia="zh-CN" w:bidi="hi-IN"/>
              </w:rPr>
              <w:t xml:space="preserve"> ISO 19115</w:t>
            </w:r>
          </w:p>
        </w:tc>
        <w:tc>
          <w:tcPr>
            <w:tcW w:w="7360" w:type="dxa"/>
            <w:tcMar>
              <w:top w:w="0" w:type="dxa"/>
              <w:left w:w="0" w:type="dxa"/>
              <w:bottom w:w="0" w:type="dxa"/>
              <w:right w:w="0" w:type="dxa"/>
            </w:tcMar>
          </w:tcPr>
          <w:p w14:paraId="23CBD169" w14:textId="77777777" w:rsidR="004A1C12" w:rsidRPr="004A1C12" w:rsidRDefault="004A1C12" w:rsidP="004A1C12">
            <w:pPr>
              <w:suppressLineNumbers/>
              <w:suppressAutoHyphens/>
              <w:autoSpaceDN w:val="0"/>
              <w:spacing w:after="0"/>
              <w:ind w:left="132" w:right="140"/>
              <w:textAlignment w:val="baseline"/>
              <w:rPr>
                <w:rFonts w:eastAsia="DejaVu Sans" w:cs="FreeSans"/>
                <w:color w:val="000000"/>
                <w:kern w:val="3"/>
                <w:lang w:eastAsia="zh-CN" w:bidi="hi-IN"/>
              </w:rPr>
            </w:pPr>
            <w:proofErr w:type="spellStart"/>
            <w:r w:rsidRPr="004A1C12">
              <w:rPr>
                <w:rFonts w:eastAsia="DejaVu Sans" w:cs="FreeSans"/>
                <w:color w:val="000000"/>
                <w:kern w:val="3"/>
                <w:lang w:eastAsia="zh-CN" w:bidi="hi-IN"/>
              </w:rPr>
              <w:t>dataQualityInfo</w:t>
            </w:r>
            <w:proofErr w:type="spellEnd"/>
            <w:r w:rsidRPr="004A1C12">
              <w:rPr>
                <w:rFonts w:eastAsia="DejaVu Sans" w:cs="FreeSans"/>
                <w:color w:val="000000"/>
                <w:kern w:val="3"/>
                <w:lang w:eastAsia="zh-CN" w:bidi="hi-IN"/>
              </w:rPr>
              <w:t>/*/</w:t>
            </w:r>
            <w:proofErr w:type="spellStart"/>
            <w:r w:rsidRPr="004A1C12">
              <w:rPr>
                <w:rFonts w:eastAsia="DejaVu Sans" w:cs="FreeSans"/>
                <w:color w:val="000000"/>
                <w:kern w:val="3"/>
                <w:lang w:eastAsia="zh-CN" w:bidi="hi-IN"/>
              </w:rPr>
              <w:t>lineage</w:t>
            </w:r>
            <w:proofErr w:type="spellEnd"/>
            <w:r w:rsidRPr="004A1C12">
              <w:rPr>
                <w:rFonts w:eastAsia="DejaVu Sans" w:cs="FreeSans"/>
                <w:color w:val="000000"/>
                <w:kern w:val="3"/>
                <w:lang w:eastAsia="zh-CN" w:bidi="hi-IN"/>
              </w:rPr>
              <w:t>/*/</w:t>
            </w:r>
            <w:proofErr w:type="spellStart"/>
            <w:r w:rsidRPr="004A1C12">
              <w:rPr>
                <w:rFonts w:eastAsia="DejaVu Sans" w:cs="FreeSans"/>
                <w:color w:val="000000"/>
                <w:kern w:val="3"/>
                <w:lang w:eastAsia="zh-CN" w:bidi="hi-IN"/>
              </w:rPr>
              <w:t>statement</w:t>
            </w:r>
            <w:proofErr w:type="spellEnd"/>
          </w:p>
          <w:p w14:paraId="16AB9365" w14:textId="77777777" w:rsidR="004A1C12" w:rsidRPr="004A1C12" w:rsidRDefault="004A1C12" w:rsidP="004A1C12">
            <w:pPr>
              <w:suppressLineNumbers/>
              <w:suppressAutoHyphens/>
              <w:autoSpaceDN w:val="0"/>
              <w:spacing w:after="0"/>
              <w:ind w:left="132" w:right="140"/>
              <w:textAlignment w:val="baseline"/>
              <w:rPr>
                <w:rFonts w:eastAsia="DejaVu Sans" w:cs="FreeSans"/>
                <w:color w:val="000000"/>
                <w:kern w:val="3"/>
                <w:lang w:eastAsia="zh-CN" w:bidi="hi-IN"/>
              </w:rPr>
            </w:pPr>
            <w:r w:rsidRPr="004A1C12">
              <w:rPr>
                <w:rFonts w:eastAsia="DejaVu Sans" w:cs="FreeSans"/>
                <w:color w:val="000000"/>
                <w:kern w:val="3"/>
                <w:lang w:eastAsia="zh-CN" w:bidi="hi-IN"/>
              </w:rPr>
              <w:t>Note</w:t>
            </w:r>
            <w:r w:rsidRPr="004A1C12">
              <w:rPr>
                <w:rFonts w:ascii="Courier New" w:eastAsia="DejaVu Sans" w:hAnsi="Courier New" w:cs="Courier New"/>
                <w:color w:val="000000"/>
                <w:kern w:val="3"/>
                <w:lang w:eastAsia="zh-CN" w:bidi="hi-IN"/>
              </w:rPr>
              <w:t> </w:t>
            </w:r>
            <w:r w:rsidRPr="004A1C12">
              <w:rPr>
                <w:rFonts w:eastAsia="DejaVu Sans" w:cs="FreeSans"/>
                <w:color w:val="000000"/>
                <w:kern w:val="3"/>
                <w:lang w:eastAsia="zh-CN" w:bidi="hi-IN"/>
              </w:rPr>
              <w:t>: L</w:t>
            </w:r>
            <w:r w:rsidRPr="004A1C12">
              <w:rPr>
                <w:rFonts w:eastAsia="DejaVu Sans" w:cs="Marianne"/>
                <w:color w:val="000000"/>
                <w:kern w:val="3"/>
                <w:lang w:eastAsia="zh-CN" w:bidi="hi-IN"/>
              </w:rPr>
              <w:t>’é</w:t>
            </w:r>
            <w:r w:rsidRPr="004A1C12">
              <w:rPr>
                <w:rFonts w:eastAsia="DejaVu Sans" w:cs="FreeSans"/>
                <w:color w:val="000000"/>
                <w:kern w:val="3"/>
                <w:lang w:eastAsia="zh-CN" w:bidi="hi-IN"/>
              </w:rPr>
              <w:t>l</w:t>
            </w:r>
            <w:r w:rsidRPr="004A1C12">
              <w:rPr>
                <w:rFonts w:eastAsia="DejaVu Sans" w:cs="Marianne"/>
                <w:color w:val="000000"/>
                <w:kern w:val="3"/>
                <w:lang w:eastAsia="zh-CN" w:bidi="hi-IN"/>
              </w:rPr>
              <w:t>é</w:t>
            </w:r>
            <w:r w:rsidRPr="004A1C12">
              <w:rPr>
                <w:rFonts w:eastAsia="DejaVu Sans" w:cs="FreeSans"/>
                <w:color w:val="000000"/>
                <w:kern w:val="3"/>
                <w:lang w:eastAsia="zh-CN" w:bidi="hi-IN"/>
              </w:rPr>
              <w:t>ment scope&gt;</w:t>
            </w:r>
            <w:proofErr w:type="spellStart"/>
            <w:r w:rsidRPr="004A1C12">
              <w:rPr>
                <w:rFonts w:eastAsia="DejaVu Sans" w:cs="FreeSans"/>
                <w:color w:val="000000"/>
                <w:kern w:val="3"/>
                <w:lang w:eastAsia="zh-CN" w:bidi="hi-IN"/>
              </w:rPr>
              <w:t>level</w:t>
            </w:r>
            <w:proofErr w:type="spellEnd"/>
            <w:r w:rsidRPr="004A1C12">
              <w:rPr>
                <w:rFonts w:eastAsia="DejaVu Sans" w:cs="FreeSans"/>
                <w:color w:val="000000"/>
                <w:kern w:val="3"/>
                <w:lang w:eastAsia="zh-CN" w:bidi="hi-IN"/>
              </w:rPr>
              <w:t xml:space="preserve"> doit </w:t>
            </w:r>
            <w:r w:rsidRPr="004A1C12">
              <w:rPr>
                <w:rFonts w:eastAsia="DejaVu Sans" w:cs="Marianne"/>
                <w:color w:val="000000"/>
                <w:kern w:val="3"/>
                <w:lang w:eastAsia="zh-CN" w:bidi="hi-IN"/>
              </w:rPr>
              <w:t>ê</w:t>
            </w:r>
            <w:r w:rsidRPr="004A1C12">
              <w:rPr>
                <w:rFonts w:eastAsia="DejaVu Sans" w:cs="FreeSans"/>
                <w:color w:val="000000"/>
                <w:kern w:val="3"/>
                <w:lang w:eastAsia="zh-CN" w:bidi="hi-IN"/>
              </w:rPr>
              <w:t>tre fix</w:t>
            </w:r>
            <w:r w:rsidRPr="004A1C12">
              <w:rPr>
                <w:rFonts w:eastAsia="DejaVu Sans" w:cs="Marianne"/>
                <w:color w:val="000000"/>
                <w:kern w:val="3"/>
                <w:lang w:eastAsia="zh-CN" w:bidi="hi-IN"/>
              </w:rPr>
              <w:t>é</w:t>
            </w:r>
            <w:r w:rsidRPr="004A1C12">
              <w:rPr>
                <w:rFonts w:eastAsia="DejaVu Sans" w:cs="FreeSans"/>
                <w:color w:val="000000"/>
                <w:kern w:val="3"/>
                <w:lang w:eastAsia="zh-CN" w:bidi="hi-IN"/>
              </w:rPr>
              <w:t xml:space="preserve"> </w:t>
            </w:r>
            <w:r w:rsidRPr="004A1C12">
              <w:rPr>
                <w:rFonts w:eastAsia="DejaVu Sans" w:cs="Marianne"/>
                <w:color w:val="000000"/>
                <w:kern w:val="3"/>
                <w:lang w:eastAsia="zh-CN" w:bidi="hi-IN"/>
              </w:rPr>
              <w:t>à</w:t>
            </w:r>
            <w:r w:rsidRPr="004A1C12">
              <w:rPr>
                <w:rFonts w:eastAsia="DejaVu Sans" w:cs="FreeSans"/>
                <w:color w:val="000000"/>
                <w:kern w:val="3"/>
                <w:lang w:eastAsia="zh-CN" w:bidi="hi-IN"/>
              </w:rPr>
              <w:t xml:space="preserve"> </w:t>
            </w:r>
            <w:r w:rsidRPr="004A1C12">
              <w:rPr>
                <w:rFonts w:eastAsia="DejaVu Sans" w:cs="Marianne"/>
                <w:color w:val="000000"/>
                <w:kern w:val="3"/>
                <w:lang w:eastAsia="zh-CN" w:bidi="hi-IN"/>
              </w:rPr>
              <w:t>«</w:t>
            </w:r>
            <w:r w:rsidRPr="004A1C12">
              <w:rPr>
                <w:rFonts w:eastAsia="DejaVu Sans" w:cs="FreeSans"/>
                <w:color w:val="000000"/>
                <w:kern w:val="3"/>
                <w:lang w:eastAsia="zh-CN" w:bidi="hi-IN"/>
              </w:rPr>
              <w:t xml:space="preserve"> </w:t>
            </w:r>
            <w:proofErr w:type="spellStart"/>
            <w:r w:rsidRPr="004A1C12">
              <w:rPr>
                <w:rFonts w:eastAsia="DejaVu Sans" w:cs="FreeSans"/>
                <w:color w:val="000000"/>
                <w:kern w:val="3"/>
                <w:lang w:eastAsia="zh-CN" w:bidi="hi-IN"/>
              </w:rPr>
              <w:t>dataset</w:t>
            </w:r>
            <w:proofErr w:type="spellEnd"/>
            <w:r w:rsidRPr="004A1C12">
              <w:rPr>
                <w:rFonts w:eastAsia="DejaVu Sans" w:cs="FreeSans"/>
                <w:color w:val="000000"/>
                <w:kern w:val="3"/>
                <w:lang w:eastAsia="zh-CN" w:bidi="hi-IN"/>
              </w:rPr>
              <w:t xml:space="preserve"> </w:t>
            </w:r>
            <w:r w:rsidRPr="004A1C12">
              <w:rPr>
                <w:rFonts w:eastAsia="DejaVu Sans" w:cs="Marianne"/>
                <w:color w:val="000000"/>
                <w:kern w:val="3"/>
                <w:lang w:eastAsia="zh-CN" w:bidi="hi-IN"/>
              </w:rPr>
              <w:t>»</w:t>
            </w:r>
            <w:r w:rsidRPr="004A1C12">
              <w:rPr>
                <w:rFonts w:eastAsia="DejaVu Sans" w:cs="FreeSans"/>
                <w:color w:val="000000"/>
                <w:kern w:val="3"/>
                <w:lang w:eastAsia="zh-CN" w:bidi="hi-IN"/>
              </w:rPr>
              <w:t>.</w:t>
            </w:r>
          </w:p>
        </w:tc>
      </w:tr>
      <w:tr w:rsidR="004A1C12" w:rsidRPr="004A1C12" w14:paraId="5EBCFB3B" w14:textId="77777777" w:rsidTr="004A1C12">
        <w:tc>
          <w:tcPr>
            <w:tcW w:w="2278" w:type="dxa"/>
            <w:tcMar>
              <w:top w:w="55" w:type="dxa"/>
              <w:left w:w="55" w:type="dxa"/>
              <w:bottom w:w="55" w:type="dxa"/>
              <w:right w:w="55" w:type="dxa"/>
            </w:tcMar>
          </w:tcPr>
          <w:p w14:paraId="47B2041F" w14:textId="77777777" w:rsidR="004A1C12" w:rsidRPr="004A1C12" w:rsidRDefault="004A1C12" w:rsidP="004A1C12">
            <w:pPr>
              <w:suppressLineNumbers/>
              <w:suppressAutoHyphens/>
              <w:autoSpaceDN w:val="0"/>
              <w:spacing w:after="0"/>
              <w:ind w:left="87" w:right="96"/>
              <w:jc w:val="right"/>
              <w:textAlignment w:val="baseline"/>
              <w:rPr>
                <w:rFonts w:eastAsia="DejaVu Sans" w:cs="FreeSans"/>
                <w:color w:val="000000"/>
                <w:kern w:val="3"/>
                <w:lang w:eastAsia="zh-CN" w:bidi="hi-IN"/>
              </w:rPr>
            </w:pPr>
            <w:r w:rsidRPr="004A1C12">
              <w:rPr>
                <w:rFonts w:eastAsia="DejaVu Sans" w:cs="FreeSans"/>
                <w:color w:val="000000"/>
                <w:kern w:val="3"/>
                <w:lang w:eastAsia="zh-CN" w:bidi="hi-IN"/>
              </w:rPr>
              <w:t>Exemple</w:t>
            </w:r>
          </w:p>
        </w:tc>
        <w:tc>
          <w:tcPr>
            <w:tcW w:w="7360" w:type="dxa"/>
            <w:tcMar>
              <w:top w:w="0" w:type="dxa"/>
              <w:left w:w="0" w:type="dxa"/>
              <w:bottom w:w="0" w:type="dxa"/>
              <w:right w:w="0" w:type="dxa"/>
            </w:tcMar>
          </w:tcPr>
          <w:p w14:paraId="7F562FAB" w14:textId="4F375901" w:rsidR="004A1C12" w:rsidRPr="004A1C12" w:rsidRDefault="006B0DBD" w:rsidP="006B0DBD">
            <w:pPr>
              <w:pStyle w:val="Citation"/>
              <w:ind w:left="132" w:right="140"/>
              <w:rPr>
                <w:lang w:eastAsia="zh-CN" w:bidi="hi-IN"/>
              </w:rPr>
            </w:pPr>
            <w:r>
              <w:rPr>
                <w:lang w:eastAsia="zh-CN" w:bidi="hi-IN"/>
              </w:rPr>
              <w:t>Données géomatique</w:t>
            </w:r>
            <w:r w:rsidR="00A6102B">
              <w:rPr>
                <w:lang w:eastAsia="zh-CN" w:bidi="hi-IN"/>
              </w:rPr>
              <w:t xml:space="preserve">s du département de la Gironde </w:t>
            </w:r>
            <w:r>
              <w:rPr>
                <w:lang w:eastAsia="zh-CN" w:bidi="hi-IN"/>
              </w:rPr>
              <w:t xml:space="preserve"> </w:t>
            </w:r>
            <w:r w:rsidR="004A1C12" w:rsidRPr="004A1C12">
              <w:rPr>
                <w:lang w:eastAsia="zh-CN" w:bidi="hi-IN"/>
              </w:rPr>
              <w:t xml:space="preserve">Ce lot de données </w:t>
            </w:r>
            <w:r>
              <w:rPr>
                <w:lang w:eastAsia="zh-CN" w:bidi="hi-IN"/>
              </w:rPr>
              <w:t>a été mis au standard CNIG par la cellule SIG du département à partir de l’atlas des paysages réalisé en 2018.</w:t>
            </w:r>
          </w:p>
        </w:tc>
      </w:tr>
    </w:tbl>
    <w:p w14:paraId="6AA258D8" w14:textId="77777777" w:rsidR="004A1C12" w:rsidRDefault="004A1C12" w:rsidP="004A1C12"/>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8"/>
        <w:gridCol w:w="7360"/>
      </w:tblGrid>
      <w:tr w:rsidR="004A1C12" w:rsidRPr="004A1C12" w14:paraId="055EE1CE" w14:textId="77777777" w:rsidTr="004A1C12">
        <w:trPr>
          <w:trHeight w:val="281"/>
        </w:trPr>
        <w:tc>
          <w:tcPr>
            <w:tcW w:w="2278" w:type="dxa"/>
            <w:tcMar>
              <w:top w:w="55" w:type="dxa"/>
              <w:left w:w="55" w:type="dxa"/>
              <w:bottom w:w="55" w:type="dxa"/>
              <w:right w:w="55" w:type="dxa"/>
            </w:tcMar>
          </w:tcPr>
          <w:p w14:paraId="3223EF42" w14:textId="77777777" w:rsidR="004A1C12" w:rsidRPr="004A1C12" w:rsidRDefault="004A1C12" w:rsidP="004A1C12">
            <w:pPr>
              <w:keepNext/>
              <w:widowControl w:val="0"/>
              <w:suppressLineNumbers/>
              <w:suppressAutoHyphens/>
              <w:autoSpaceDN w:val="0"/>
              <w:spacing w:after="0"/>
              <w:ind w:left="87" w:right="96"/>
              <w:jc w:val="right"/>
              <w:textAlignment w:val="baseline"/>
              <w:outlineLvl w:val="3"/>
              <w:rPr>
                <w:rFonts w:eastAsia="SimSun" w:cs="Mangal"/>
                <w:b/>
                <w:i/>
                <w:color w:val="355E00"/>
                <w:kern w:val="3"/>
                <w:lang w:eastAsia="zh-CN" w:bidi="hi-IN"/>
              </w:rPr>
            </w:pPr>
            <w:r w:rsidRPr="004A1C12">
              <w:rPr>
                <w:rFonts w:eastAsia="SimSun" w:cs="Mangal"/>
                <w:b/>
                <w:i/>
                <w:color w:val="355E00"/>
                <w:kern w:val="3"/>
                <w:lang w:eastAsia="zh-CN" w:bidi="hi-IN"/>
              </w:rPr>
              <w:t>Résolution spatiale</w:t>
            </w:r>
          </w:p>
          <w:p w14:paraId="6F332913" w14:textId="77777777" w:rsidR="004A1C12" w:rsidRPr="004A1C12" w:rsidRDefault="004A1C12" w:rsidP="004A1C12">
            <w:pPr>
              <w:suppressLineNumbers/>
              <w:suppressAutoHyphens/>
              <w:autoSpaceDN w:val="0"/>
              <w:spacing w:after="0"/>
              <w:ind w:left="87" w:right="96"/>
              <w:jc w:val="right"/>
              <w:textAlignment w:val="baseline"/>
              <w:rPr>
                <w:rFonts w:eastAsia="DejaVu Sans" w:cs="FreeSans"/>
                <w:color w:val="000000"/>
                <w:kern w:val="3"/>
                <w:lang w:eastAsia="zh-CN" w:bidi="hi-IN"/>
              </w:rPr>
            </w:pPr>
            <w:r w:rsidRPr="004A1C12">
              <w:rPr>
                <w:rFonts w:eastAsia="DejaVu Sans" w:cs="FreeSans"/>
                <w:color w:val="000000"/>
                <w:kern w:val="3"/>
                <w:lang w:eastAsia="zh-CN" w:bidi="hi-IN"/>
              </w:rPr>
              <w:t>(obligatoire)</w:t>
            </w:r>
          </w:p>
        </w:tc>
        <w:tc>
          <w:tcPr>
            <w:tcW w:w="7360" w:type="dxa"/>
            <w:tcMar>
              <w:top w:w="0" w:type="dxa"/>
              <w:left w:w="0" w:type="dxa"/>
              <w:bottom w:w="0" w:type="dxa"/>
              <w:right w:w="0" w:type="dxa"/>
            </w:tcMar>
          </w:tcPr>
          <w:p w14:paraId="01E6C9CB" w14:textId="77777777" w:rsidR="004A1C12" w:rsidRPr="004A1C12" w:rsidRDefault="004A1C12" w:rsidP="004A1C12">
            <w:pPr>
              <w:suppressLineNumbers/>
              <w:suppressAutoHyphens/>
              <w:autoSpaceDN w:val="0"/>
              <w:spacing w:after="0"/>
              <w:ind w:left="132" w:right="140"/>
              <w:textAlignment w:val="baseline"/>
              <w:rPr>
                <w:rFonts w:eastAsia="DejaVu Sans" w:cs="FreeSans"/>
                <w:color w:val="000000"/>
                <w:kern w:val="3"/>
                <w:lang w:eastAsia="zh-CN" w:bidi="hi-IN"/>
              </w:rPr>
            </w:pPr>
            <w:r w:rsidRPr="004A1C12">
              <w:rPr>
                <w:rFonts w:eastAsia="DejaVu Sans" w:cs="FreeSans"/>
                <w:color w:val="000000"/>
                <w:kern w:val="3"/>
                <w:lang w:eastAsia="zh-CN" w:bidi="hi-IN"/>
              </w:rPr>
              <w:t>Le champ est à remplir avec la valeur entière correspondant au dénominateur de l’échelle.</w:t>
            </w:r>
          </w:p>
          <w:p w14:paraId="3A334043" w14:textId="77777777" w:rsidR="004A1C12" w:rsidRPr="004A1C12" w:rsidRDefault="004A1C12" w:rsidP="004A1C12">
            <w:pPr>
              <w:suppressLineNumbers/>
              <w:suppressAutoHyphens/>
              <w:autoSpaceDN w:val="0"/>
              <w:spacing w:after="0"/>
              <w:ind w:left="132" w:right="140"/>
              <w:textAlignment w:val="baseline"/>
              <w:rPr>
                <w:rFonts w:eastAsia="DejaVu Sans" w:cs="FreeSans"/>
                <w:color w:val="000000"/>
                <w:kern w:val="3"/>
                <w:lang w:eastAsia="zh-CN" w:bidi="hi-IN"/>
              </w:rPr>
            </w:pPr>
            <w:r w:rsidRPr="004A1C12">
              <w:rPr>
                <w:rFonts w:eastAsia="DejaVu Sans" w:cs="FreeSans"/>
                <w:color w:val="000000"/>
                <w:kern w:val="3"/>
                <w:lang w:eastAsia="zh-CN" w:bidi="hi-IN"/>
              </w:rPr>
              <w:t>Ce dénominateur est celui de l’échelle du plan de référence pour la production du document numérique ou la plus petite échelle (le plus grand dénominateur) des différents plans ayant servi à la production des documents numériques.</w:t>
            </w:r>
          </w:p>
        </w:tc>
      </w:tr>
      <w:tr w:rsidR="004A1C12" w:rsidRPr="004A1C12" w14:paraId="07088C9C" w14:textId="77777777" w:rsidTr="004A1C12">
        <w:trPr>
          <w:trHeight w:val="338"/>
        </w:trPr>
        <w:tc>
          <w:tcPr>
            <w:tcW w:w="2278" w:type="dxa"/>
            <w:tcMar>
              <w:top w:w="55" w:type="dxa"/>
              <w:left w:w="55" w:type="dxa"/>
              <w:bottom w:w="55" w:type="dxa"/>
              <w:right w:w="55" w:type="dxa"/>
            </w:tcMar>
          </w:tcPr>
          <w:p w14:paraId="6EF145C4" w14:textId="77777777" w:rsidR="004A1C12" w:rsidRPr="004A1C12" w:rsidRDefault="004A1C12" w:rsidP="004A1C12">
            <w:pPr>
              <w:suppressLineNumbers/>
              <w:suppressAutoHyphens/>
              <w:autoSpaceDN w:val="0"/>
              <w:spacing w:after="0"/>
              <w:ind w:left="87" w:right="96"/>
              <w:jc w:val="right"/>
              <w:textAlignment w:val="baseline"/>
              <w:rPr>
                <w:rFonts w:eastAsia="DejaVu Sans" w:cs="FreeSans"/>
                <w:color w:val="000000"/>
                <w:kern w:val="3"/>
                <w:lang w:eastAsia="zh-CN" w:bidi="hi-IN"/>
              </w:rPr>
            </w:pPr>
            <w:proofErr w:type="spellStart"/>
            <w:r w:rsidRPr="004A1C12">
              <w:rPr>
                <w:rFonts w:eastAsia="DejaVu Sans" w:cs="FreeSans"/>
                <w:color w:val="000000"/>
                <w:kern w:val="3"/>
                <w:lang w:eastAsia="zh-CN" w:bidi="hi-IN"/>
              </w:rPr>
              <w:t>Xpath</w:t>
            </w:r>
            <w:proofErr w:type="spellEnd"/>
            <w:r w:rsidRPr="004A1C12">
              <w:rPr>
                <w:rFonts w:eastAsia="DejaVu Sans" w:cs="FreeSans"/>
                <w:color w:val="000000"/>
                <w:kern w:val="3"/>
                <w:lang w:eastAsia="zh-CN" w:bidi="hi-IN"/>
              </w:rPr>
              <w:t xml:space="preserve"> ISO 19115</w:t>
            </w:r>
          </w:p>
        </w:tc>
        <w:tc>
          <w:tcPr>
            <w:tcW w:w="7360" w:type="dxa"/>
            <w:tcMar>
              <w:top w:w="0" w:type="dxa"/>
              <w:left w:w="0" w:type="dxa"/>
              <w:bottom w:w="0" w:type="dxa"/>
              <w:right w:w="0" w:type="dxa"/>
            </w:tcMar>
          </w:tcPr>
          <w:p w14:paraId="7C07C5B6" w14:textId="77777777" w:rsidR="004A1C12" w:rsidRPr="004A1C12" w:rsidRDefault="004A1C12" w:rsidP="004A1C12">
            <w:pPr>
              <w:suppressLineNumbers/>
              <w:suppressAutoHyphens/>
              <w:autoSpaceDN w:val="0"/>
              <w:spacing w:after="0"/>
              <w:ind w:left="132" w:right="140"/>
              <w:textAlignment w:val="baseline"/>
              <w:rPr>
                <w:rFonts w:eastAsia="DejaVu Sans" w:cs="FreeSans"/>
                <w:color w:val="000000"/>
                <w:kern w:val="3"/>
                <w:lang w:eastAsia="zh-CN" w:bidi="hi-IN"/>
              </w:rPr>
            </w:pPr>
            <w:proofErr w:type="gramStart"/>
            <w:r w:rsidRPr="004A1C12">
              <w:rPr>
                <w:rFonts w:eastAsia="DejaVu Sans" w:cs="FreeSans"/>
                <w:color w:val="000000"/>
                <w:kern w:val="3"/>
                <w:lang w:eastAsia="zh-CN" w:bidi="hi-IN"/>
              </w:rPr>
              <w:t>identificationInfo[</w:t>
            </w:r>
            <w:proofErr w:type="gramEnd"/>
            <w:r w:rsidRPr="004A1C12">
              <w:rPr>
                <w:rFonts w:eastAsia="DejaVu Sans" w:cs="FreeSans"/>
                <w:color w:val="000000"/>
                <w:kern w:val="3"/>
                <w:lang w:eastAsia="zh-CN" w:bidi="hi-IN"/>
              </w:rPr>
              <w:t>1]/*/spatialResolution/*/equivalentScale/*/denominator</w:t>
            </w:r>
          </w:p>
        </w:tc>
      </w:tr>
      <w:tr w:rsidR="004A1C12" w:rsidRPr="004A1C12" w14:paraId="242CAEFB" w14:textId="77777777" w:rsidTr="004A1C12">
        <w:tc>
          <w:tcPr>
            <w:tcW w:w="2278" w:type="dxa"/>
            <w:tcMar>
              <w:top w:w="55" w:type="dxa"/>
              <w:left w:w="55" w:type="dxa"/>
              <w:bottom w:w="55" w:type="dxa"/>
              <w:right w:w="55" w:type="dxa"/>
            </w:tcMar>
          </w:tcPr>
          <w:p w14:paraId="1C7CF8C1" w14:textId="77777777" w:rsidR="004A1C12" w:rsidRPr="004A1C12" w:rsidRDefault="004A1C12" w:rsidP="004A1C12">
            <w:pPr>
              <w:suppressLineNumbers/>
              <w:suppressAutoHyphens/>
              <w:autoSpaceDN w:val="0"/>
              <w:spacing w:after="0"/>
              <w:ind w:left="87" w:right="96"/>
              <w:jc w:val="right"/>
              <w:textAlignment w:val="baseline"/>
              <w:rPr>
                <w:rFonts w:eastAsia="DejaVu Sans" w:cs="FreeSans"/>
                <w:color w:val="000000"/>
                <w:kern w:val="3"/>
                <w:lang w:eastAsia="zh-CN" w:bidi="hi-IN"/>
              </w:rPr>
            </w:pPr>
            <w:r w:rsidRPr="004A1C12">
              <w:rPr>
                <w:rFonts w:eastAsia="DejaVu Sans" w:cs="FreeSans"/>
                <w:color w:val="000000"/>
                <w:kern w:val="3"/>
                <w:lang w:eastAsia="zh-CN" w:bidi="hi-IN"/>
              </w:rPr>
              <w:t>Exemple</w:t>
            </w:r>
          </w:p>
        </w:tc>
        <w:tc>
          <w:tcPr>
            <w:tcW w:w="7360" w:type="dxa"/>
            <w:tcMar>
              <w:top w:w="0" w:type="dxa"/>
              <w:left w:w="0" w:type="dxa"/>
              <w:bottom w:w="0" w:type="dxa"/>
              <w:right w:w="0" w:type="dxa"/>
            </w:tcMar>
          </w:tcPr>
          <w:p w14:paraId="5A6A5686" w14:textId="568B84A2" w:rsidR="004A1C12" w:rsidRPr="004A1C12" w:rsidRDefault="006B0DBD" w:rsidP="004A1C12">
            <w:pPr>
              <w:suppressLineNumbers/>
              <w:suppressAutoHyphens/>
              <w:autoSpaceDN w:val="0"/>
              <w:spacing w:after="0"/>
              <w:ind w:left="132" w:right="140"/>
              <w:textAlignment w:val="baseline"/>
              <w:rPr>
                <w:rFonts w:eastAsia="DejaVu Sans" w:cs="FreeSans"/>
                <w:color w:val="800000"/>
                <w:kern w:val="3"/>
                <w:lang w:eastAsia="zh-CN" w:bidi="hi-IN"/>
              </w:rPr>
            </w:pPr>
            <w:r>
              <w:rPr>
                <w:rStyle w:val="CitationCar"/>
              </w:rPr>
              <w:t>100 000</w:t>
            </w:r>
          </w:p>
        </w:tc>
      </w:tr>
    </w:tbl>
    <w:p w14:paraId="6FFBD3EC" w14:textId="77777777" w:rsidR="004A1C12" w:rsidRDefault="004A1C12" w:rsidP="004A1C12"/>
    <w:p w14:paraId="697940A0" w14:textId="32BA80F3" w:rsidR="009B2A8A" w:rsidRDefault="00A6102B" w:rsidP="00842A8C">
      <w:pPr>
        <w:pStyle w:val="Titre2"/>
      </w:pPr>
      <w:bookmarkStart w:id="75" w:name="_Toc142385202"/>
      <w:r>
        <w:t>9.9</w:t>
      </w:r>
      <w:r w:rsidR="005B4081">
        <w:t xml:space="preserve"> </w:t>
      </w:r>
      <w:r w:rsidR="74ACE8A0">
        <w:t>Conformité</w:t>
      </w:r>
      <w:bookmarkEnd w:id="75"/>
    </w:p>
    <w:p w14:paraId="3691E7B2" w14:textId="77777777" w:rsidR="009B2A8A" w:rsidRDefault="009B2A8A" w:rsidP="009B2A8A"/>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8"/>
        <w:gridCol w:w="7360"/>
      </w:tblGrid>
      <w:tr w:rsidR="009B2A8A" w:rsidRPr="009B2A8A" w14:paraId="2B45C467" w14:textId="77777777" w:rsidTr="009B2A8A">
        <w:trPr>
          <w:trHeight w:val="281"/>
        </w:trPr>
        <w:tc>
          <w:tcPr>
            <w:tcW w:w="2278" w:type="dxa"/>
            <w:tcMar>
              <w:top w:w="55" w:type="dxa"/>
              <w:left w:w="55" w:type="dxa"/>
              <w:bottom w:w="55" w:type="dxa"/>
              <w:right w:w="55" w:type="dxa"/>
            </w:tcMar>
          </w:tcPr>
          <w:p w14:paraId="4FC2338A" w14:textId="77777777" w:rsidR="009B2A8A" w:rsidRPr="009B2A8A" w:rsidRDefault="009B2A8A" w:rsidP="009B2A8A">
            <w:pPr>
              <w:keepNext/>
              <w:widowControl w:val="0"/>
              <w:suppressLineNumbers/>
              <w:suppressAutoHyphens/>
              <w:autoSpaceDN w:val="0"/>
              <w:spacing w:after="0"/>
              <w:ind w:left="87" w:right="96"/>
              <w:jc w:val="right"/>
              <w:textAlignment w:val="baseline"/>
              <w:outlineLvl w:val="3"/>
              <w:rPr>
                <w:rFonts w:eastAsia="SimSun" w:cs="Mangal"/>
                <w:b/>
                <w:i/>
                <w:color w:val="355E00"/>
                <w:kern w:val="3"/>
                <w:lang w:eastAsia="zh-CN" w:bidi="hi-IN"/>
              </w:rPr>
            </w:pPr>
            <w:r w:rsidRPr="009B2A8A">
              <w:rPr>
                <w:rFonts w:eastAsia="SimSun" w:cs="Mangal"/>
                <w:b/>
                <w:i/>
                <w:color w:val="355E00"/>
                <w:kern w:val="3"/>
                <w:lang w:eastAsia="zh-CN" w:bidi="hi-IN"/>
              </w:rPr>
              <w:t>Spécification</w:t>
            </w:r>
          </w:p>
          <w:p w14:paraId="7576956A" w14:textId="77777777" w:rsidR="009B2A8A" w:rsidRPr="009B2A8A" w:rsidRDefault="009B2A8A" w:rsidP="009B2A8A">
            <w:pPr>
              <w:suppressLineNumbers/>
              <w:suppressAutoHyphens/>
              <w:autoSpaceDN w:val="0"/>
              <w:spacing w:after="0"/>
              <w:ind w:left="87" w:right="96"/>
              <w:jc w:val="right"/>
              <w:textAlignment w:val="baseline"/>
              <w:rPr>
                <w:rFonts w:eastAsia="DejaVu Sans" w:cs="FreeSans"/>
                <w:color w:val="000000"/>
                <w:kern w:val="3"/>
                <w:lang w:eastAsia="zh-CN" w:bidi="hi-IN"/>
              </w:rPr>
            </w:pPr>
            <w:r w:rsidRPr="009B2A8A">
              <w:rPr>
                <w:rFonts w:eastAsia="DejaVu Sans" w:cs="FreeSans"/>
                <w:color w:val="000000"/>
                <w:kern w:val="3"/>
                <w:lang w:eastAsia="zh-CN" w:bidi="hi-IN"/>
              </w:rPr>
              <w:t>(obligatoire)</w:t>
            </w:r>
          </w:p>
        </w:tc>
        <w:tc>
          <w:tcPr>
            <w:tcW w:w="7360" w:type="dxa"/>
            <w:tcMar>
              <w:top w:w="0" w:type="dxa"/>
              <w:left w:w="0" w:type="dxa"/>
              <w:bottom w:w="0" w:type="dxa"/>
              <w:right w:w="0" w:type="dxa"/>
            </w:tcMar>
          </w:tcPr>
          <w:p w14:paraId="3CE3FE24" w14:textId="35DDB068" w:rsidR="009B2A8A" w:rsidRPr="009B2A8A" w:rsidRDefault="009B2A8A" w:rsidP="009B2A8A">
            <w:pPr>
              <w:suppressLineNumbers/>
              <w:suppressAutoHyphens/>
              <w:autoSpaceDN w:val="0"/>
              <w:spacing w:after="0"/>
              <w:ind w:left="132" w:right="140"/>
              <w:jc w:val="both"/>
              <w:textAlignment w:val="baseline"/>
              <w:rPr>
                <w:rFonts w:eastAsia="DejaVu Sans" w:cs="FreeSans"/>
                <w:color w:val="000000"/>
                <w:kern w:val="3"/>
                <w:lang w:eastAsia="zh-CN" w:bidi="hi-IN"/>
              </w:rPr>
            </w:pPr>
            <w:r w:rsidRPr="009B2A8A">
              <w:rPr>
                <w:rFonts w:eastAsia="DejaVu Sans" w:cs="FreeSans"/>
                <w:color w:val="000000"/>
                <w:kern w:val="3"/>
                <w:lang w:eastAsia="zh-CN" w:bidi="hi-IN"/>
              </w:rPr>
              <w:t xml:space="preserve">On indique la conformité au standard CNIG et </w:t>
            </w:r>
            <w:r w:rsidR="00A167AA" w:rsidRPr="009B2A8A">
              <w:rPr>
                <w:rFonts w:eastAsia="DejaVu Sans" w:cs="FreeSans"/>
                <w:color w:val="000000"/>
                <w:kern w:val="3"/>
                <w:lang w:eastAsia="zh-CN" w:bidi="hi-IN"/>
              </w:rPr>
              <w:t xml:space="preserve">au </w:t>
            </w:r>
            <w:r w:rsidR="00A167AA">
              <w:rPr>
                <w:rFonts w:eastAsia="DejaVu Sans" w:cs="FreeSans"/>
                <w:color w:val="000000"/>
                <w:kern w:val="3"/>
                <w:lang w:eastAsia="zh-CN" w:bidi="hi-IN"/>
              </w:rPr>
              <w:t>format</w:t>
            </w:r>
            <w:r w:rsidR="00C718D2">
              <w:rPr>
                <w:rFonts w:eastAsia="DejaVu Sans" w:cs="FreeSans"/>
                <w:color w:val="000000"/>
                <w:kern w:val="3"/>
                <w:lang w:eastAsia="zh-CN" w:bidi="hi-IN"/>
              </w:rPr>
              <w:t xml:space="preserve"> </w:t>
            </w:r>
          </w:p>
          <w:p w14:paraId="138EE0BF" w14:textId="77777777" w:rsidR="009B2A8A" w:rsidRPr="009B2A8A" w:rsidRDefault="009B2A8A" w:rsidP="009B2A8A">
            <w:pPr>
              <w:suppressLineNumbers/>
              <w:suppressAutoHyphens/>
              <w:autoSpaceDN w:val="0"/>
              <w:spacing w:after="0"/>
              <w:ind w:left="132" w:right="140"/>
              <w:jc w:val="both"/>
              <w:textAlignment w:val="baseline"/>
              <w:rPr>
                <w:rFonts w:eastAsia="DejaVu Sans" w:cs="FreeSans"/>
                <w:color w:val="000000"/>
                <w:kern w:val="3"/>
                <w:lang w:eastAsia="zh-CN" w:bidi="hi-IN"/>
              </w:rPr>
            </w:pPr>
            <w:r w:rsidRPr="009B2A8A">
              <w:rPr>
                <w:rFonts w:eastAsia="DejaVu Sans" w:cs="FreeSans"/>
                <w:color w:val="000000"/>
                <w:kern w:val="3"/>
                <w:lang w:eastAsia="zh-CN" w:bidi="hi-IN"/>
              </w:rPr>
              <w:t>Le champ est à remplir avec les éléments suivants</w:t>
            </w:r>
            <w:r w:rsidRPr="009B2A8A">
              <w:rPr>
                <w:rFonts w:ascii="Courier New" w:eastAsia="DejaVu Sans" w:hAnsi="Courier New" w:cs="Courier New"/>
                <w:color w:val="000000"/>
                <w:kern w:val="3"/>
                <w:lang w:eastAsia="zh-CN" w:bidi="hi-IN"/>
              </w:rPr>
              <w:t> </w:t>
            </w:r>
            <w:r w:rsidRPr="009B2A8A">
              <w:rPr>
                <w:rFonts w:eastAsia="DejaVu Sans" w:cs="FreeSans"/>
                <w:color w:val="000000"/>
                <w:kern w:val="3"/>
                <w:lang w:eastAsia="zh-CN" w:bidi="hi-IN"/>
              </w:rPr>
              <w:t>:</w:t>
            </w:r>
          </w:p>
          <w:p w14:paraId="1F61FDFE" w14:textId="526D0BAC" w:rsidR="009B2A8A" w:rsidRPr="009B2A8A" w:rsidRDefault="009B2A8A" w:rsidP="009B2A8A">
            <w:pPr>
              <w:suppressLineNumbers/>
              <w:suppressAutoHyphens/>
              <w:autoSpaceDN w:val="0"/>
              <w:spacing w:after="0"/>
              <w:ind w:left="132" w:right="140"/>
              <w:jc w:val="both"/>
              <w:textAlignment w:val="baseline"/>
              <w:rPr>
                <w:rFonts w:eastAsia="DejaVu Sans" w:cs="FreeSans"/>
                <w:color w:val="000000"/>
                <w:kern w:val="3"/>
                <w:lang w:eastAsia="zh-CN" w:bidi="hi-IN"/>
              </w:rPr>
            </w:pPr>
            <w:r w:rsidRPr="009B2A8A">
              <w:rPr>
                <w:rFonts w:eastAsia="DejaVu Sans" w:cs="FreeSans"/>
                <w:color w:val="000000"/>
                <w:kern w:val="3"/>
                <w:lang w:eastAsia="zh-CN" w:bidi="hi-IN"/>
              </w:rPr>
              <w:t>- titre : référence du standard sous la forme</w:t>
            </w:r>
            <w:r w:rsidRPr="009B2A8A">
              <w:rPr>
                <w:rFonts w:ascii="Courier New" w:eastAsia="DejaVu Sans" w:hAnsi="Courier New" w:cs="Courier New"/>
                <w:color w:val="000000"/>
                <w:kern w:val="3"/>
                <w:lang w:eastAsia="zh-CN" w:bidi="hi-IN"/>
              </w:rPr>
              <w:t> </w:t>
            </w:r>
            <w:r w:rsidRPr="009B2A8A">
              <w:rPr>
                <w:rFonts w:eastAsia="DejaVu Sans" w:cs="FreeSans"/>
                <w:color w:val="000000"/>
                <w:kern w:val="3"/>
                <w:lang w:eastAsia="zh-CN" w:bidi="hi-IN"/>
              </w:rPr>
              <w:t xml:space="preserve">: </w:t>
            </w:r>
            <w:r w:rsidR="00A167AA" w:rsidRPr="009B2A8A">
              <w:rPr>
                <w:rFonts w:eastAsia="DejaVu Sans" w:cs="FreeSans"/>
                <w:color w:val="000000"/>
                <w:kern w:val="3"/>
                <w:lang w:eastAsia="zh-CN" w:bidi="hi-IN"/>
              </w:rPr>
              <w:t xml:space="preserve">CNIG </w:t>
            </w:r>
            <w:r w:rsidR="00A167AA">
              <w:rPr>
                <w:rFonts w:eastAsia="DejaVu Sans" w:cs="FreeSans"/>
                <w:color w:val="000000"/>
                <w:kern w:val="3"/>
                <w:lang w:eastAsia="zh-CN" w:bidi="hi-IN"/>
              </w:rPr>
              <w:t>thème</w:t>
            </w:r>
          </w:p>
          <w:p w14:paraId="5D0B6ADD" w14:textId="77777777" w:rsidR="009B2A8A" w:rsidRPr="009B2A8A" w:rsidRDefault="009B2A8A" w:rsidP="009B2A8A">
            <w:pPr>
              <w:suppressLineNumbers/>
              <w:suppressAutoHyphens/>
              <w:autoSpaceDN w:val="0"/>
              <w:spacing w:after="0"/>
              <w:ind w:left="132" w:right="140"/>
              <w:jc w:val="both"/>
              <w:textAlignment w:val="baseline"/>
              <w:rPr>
                <w:rFonts w:eastAsia="DejaVu Sans" w:cs="FreeSans"/>
                <w:color w:val="000000"/>
                <w:kern w:val="3"/>
                <w:lang w:eastAsia="zh-CN" w:bidi="hi-IN"/>
              </w:rPr>
            </w:pPr>
            <w:r w:rsidRPr="009B2A8A">
              <w:rPr>
                <w:rFonts w:eastAsia="DejaVu Sans" w:cs="FreeSans"/>
                <w:color w:val="000000"/>
                <w:kern w:val="3"/>
                <w:lang w:eastAsia="zh-CN" w:bidi="hi-IN"/>
              </w:rPr>
              <w:t>- date : date de validation du standard sous la forme AAAA-MM-JJ</w:t>
            </w:r>
          </w:p>
          <w:p w14:paraId="6D6EC22E" w14:textId="77777777" w:rsidR="009B2A8A" w:rsidRPr="009B2A8A" w:rsidRDefault="009B2A8A" w:rsidP="009B2A8A">
            <w:pPr>
              <w:suppressLineNumbers/>
              <w:suppressAutoHyphens/>
              <w:autoSpaceDN w:val="0"/>
              <w:spacing w:after="0"/>
              <w:ind w:left="132" w:right="140"/>
              <w:jc w:val="both"/>
              <w:textAlignment w:val="baseline"/>
              <w:rPr>
                <w:rFonts w:eastAsia="DejaVu Sans" w:cs="FreeSans"/>
                <w:color w:val="000000"/>
                <w:kern w:val="3"/>
                <w:lang w:eastAsia="zh-CN" w:bidi="hi-IN"/>
              </w:rPr>
            </w:pPr>
            <w:r w:rsidRPr="009B2A8A">
              <w:rPr>
                <w:rFonts w:eastAsia="DejaVu Sans" w:cs="FreeSans"/>
                <w:color w:val="000000"/>
                <w:kern w:val="3"/>
                <w:lang w:eastAsia="zh-CN" w:bidi="hi-IN"/>
              </w:rPr>
              <w:t>- type de date</w:t>
            </w:r>
            <w:r w:rsidRPr="009B2A8A">
              <w:rPr>
                <w:rFonts w:ascii="Courier New" w:eastAsia="DejaVu Sans" w:hAnsi="Courier New" w:cs="Courier New"/>
                <w:color w:val="000000"/>
                <w:kern w:val="3"/>
                <w:lang w:eastAsia="zh-CN" w:bidi="hi-IN"/>
              </w:rPr>
              <w:t> </w:t>
            </w:r>
            <w:r w:rsidRPr="009B2A8A">
              <w:rPr>
                <w:rFonts w:eastAsia="DejaVu Sans" w:cs="FreeSans"/>
                <w:color w:val="000000"/>
                <w:kern w:val="3"/>
                <w:lang w:eastAsia="zh-CN" w:bidi="hi-IN"/>
              </w:rPr>
              <w:t>: publication</w:t>
            </w:r>
          </w:p>
          <w:p w14:paraId="29A6862C" w14:textId="4FB52E49" w:rsidR="009B2A8A" w:rsidRPr="009B2A8A" w:rsidRDefault="009B2A8A" w:rsidP="009B2A8A">
            <w:pPr>
              <w:suppressLineNumbers/>
              <w:suppressAutoHyphens/>
              <w:autoSpaceDN w:val="0"/>
              <w:spacing w:after="0"/>
              <w:ind w:left="132" w:right="140"/>
              <w:jc w:val="both"/>
              <w:textAlignment w:val="baseline"/>
              <w:rPr>
                <w:rFonts w:eastAsia="DejaVu Sans" w:cs="FreeSans"/>
                <w:color w:val="000000"/>
                <w:kern w:val="3"/>
                <w:lang w:eastAsia="zh-CN" w:bidi="hi-IN"/>
              </w:rPr>
            </w:pPr>
            <w:r w:rsidRPr="009B2A8A">
              <w:rPr>
                <w:rFonts w:eastAsia="DejaVu Sans" w:cs="FreeSans"/>
                <w:color w:val="000000"/>
                <w:kern w:val="3"/>
                <w:lang w:eastAsia="zh-CN" w:bidi="hi-IN"/>
              </w:rPr>
              <w:t>- titre : référence du format sous la forme</w:t>
            </w:r>
            <w:r w:rsidRPr="009B2A8A">
              <w:rPr>
                <w:rFonts w:ascii="Courier New" w:eastAsia="DejaVu Sans" w:hAnsi="Courier New" w:cs="Courier New"/>
                <w:color w:val="000000"/>
                <w:kern w:val="3"/>
                <w:lang w:eastAsia="zh-CN" w:bidi="hi-IN"/>
              </w:rPr>
              <w:t> </w:t>
            </w:r>
            <w:proofErr w:type="gramStart"/>
            <w:r w:rsidRPr="009B2A8A">
              <w:rPr>
                <w:rFonts w:eastAsia="DejaVu Sans" w:cs="FreeSans"/>
                <w:color w:val="000000"/>
                <w:kern w:val="3"/>
                <w:lang w:eastAsia="zh-CN" w:bidi="hi-IN"/>
              </w:rPr>
              <w:t xml:space="preserve">: </w:t>
            </w:r>
            <w:r w:rsidR="00224495">
              <w:rPr>
                <w:rFonts w:eastAsia="DejaVu Sans" w:cs="FreeSans"/>
                <w:color w:val="000000"/>
                <w:kern w:val="3"/>
                <w:lang w:eastAsia="zh-CN" w:bidi="hi-IN"/>
              </w:rPr>
              <w:t xml:space="preserve"> format</w:t>
            </w:r>
            <w:proofErr w:type="gramEnd"/>
            <w:r w:rsidR="00224495">
              <w:rPr>
                <w:rFonts w:eastAsia="DejaVu Sans" w:cs="FreeSans"/>
                <w:color w:val="000000"/>
                <w:kern w:val="3"/>
                <w:lang w:eastAsia="zh-CN" w:bidi="hi-IN"/>
              </w:rPr>
              <w:t xml:space="preserve"> </w:t>
            </w:r>
          </w:p>
          <w:p w14:paraId="76212B82" w14:textId="77777777" w:rsidR="009B2A8A" w:rsidRPr="009B2A8A" w:rsidRDefault="009B2A8A" w:rsidP="009B2A8A">
            <w:pPr>
              <w:suppressLineNumbers/>
              <w:suppressAutoHyphens/>
              <w:autoSpaceDN w:val="0"/>
              <w:spacing w:after="0"/>
              <w:ind w:left="132" w:right="140"/>
              <w:jc w:val="both"/>
              <w:textAlignment w:val="baseline"/>
              <w:rPr>
                <w:rFonts w:eastAsia="DejaVu Sans" w:cs="FreeSans"/>
                <w:color w:val="000000"/>
                <w:kern w:val="3"/>
                <w:lang w:eastAsia="zh-CN" w:bidi="hi-IN"/>
              </w:rPr>
            </w:pPr>
            <w:r w:rsidRPr="009B2A8A">
              <w:rPr>
                <w:rFonts w:eastAsia="DejaVu Sans" w:cs="FreeSans"/>
                <w:color w:val="000000"/>
                <w:kern w:val="3"/>
                <w:lang w:eastAsia="zh-CN" w:bidi="hi-IN"/>
              </w:rPr>
              <w:t>- date : version du format sous la forme AAAA-MM-JJ</w:t>
            </w:r>
          </w:p>
          <w:p w14:paraId="6B19877D" w14:textId="77777777" w:rsidR="009B2A8A" w:rsidRPr="009B2A8A" w:rsidRDefault="009B2A8A" w:rsidP="009B2A8A">
            <w:pPr>
              <w:suppressLineNumbers/>
              <w:suppressAutoHyphens/>
              <w:autoSpaceDN w:val="0"/>
              <w:spacing w:after="0"/>
              <w:ind w:left="132" w:right="140"/>
              <w:jc w:val="both"/>
              <w:textAlignment w:val="baseline"/>
              <w:rPr>
                <w:rFonts w:eastAsia="DejaVu Sans" w:cs="FreeSans"/>
                <w:color w:val="000000"/>
                <w:kern w:val="3"/>
                <w:lang w:eastAsia="zh-CN" w:bidi="hi-IN"/>
              </w:rPr>
            </w:pPr>
            <w:r w:rsidRPr="009B2A8A">
              <w:rPr>
                <w:rFonts w:eastAsia="DejaVu Sans" w:cs="FreeSans"/>
                <w:color w:val="000000"/>
                <w:kern w:val="3"/>
                <w:lang w:eastAsia="zh-CN" w:bidi="hi-IN"/>
              </w:rPr>
              <w:t>- type de date</w:t>
            </w:r>
            <w:r w:rsidRPr="009B2A8A">
              <w:rPr>
                <w:rFonts w:ascii="Courier New" w:eastAsia="DejaVu Sans" w:hAnsi="Courier New" w:cs="Courier New"/>
                <w:color w:val="000000"/>
                <w:kern w:val="3"/>
                <w:lang w:eastAsia="zh-CN" w:bidi="hi-IN"/>
              </w:rPr>
              <w:t> </w:t>
            </w:r>
            <w:r w:rsidRPr="009B2A8A">
              <w:rPr>
                <w:rFonts w:eastAsia="DejaVu Sans" w:cs="FreeSans"/>
                <w:color w:val="000000"/>
                <w:kern w:val="3"/>
                <w:lang w:eastAsia="zh-CN" w:bidi="hi-IN"/>
              </w:rPr>
              <w:t>: publication</w:t>
            </w:r>
          </w:p>
        </w:tc>
      </w:tr>
      <w:tr w:rsidR="009B2A8A" w:rsidRPr="009B2A8A" w14:paraId="464E4C2D" w14:textId="77777777" w:rsidTr="009B2A8A">
        <w:trPr>
          <w:trHeight w:val="338"/>
        </w:trPr>
        <w:tc>
          <w:tcPr>
            <w:tcW w:w="2278" w:type="dxa"/>
            <w:tcMar>
              <w:top w:w="55" w:type="dxa"/>
              <w:left w:w="55" w:type="dxa"/>
              <w:bottom w:w="55" w:type="dxa"/>
              <w:right w:w="55" w:type="dxa"/>
            </w:tcMar>
          </w:tcPr>
          <w:p w14:paraId="3E72B826" w14:textId="77777777" w:rsidR="009B2A8A" w:rsidRPr="009B2A8A" w:rsidRDefault="009B2A8A" w:rsidP="009B2A8A">
            <w:pPr>
              <w:suppressLineNumbers/>
              <w:suppressAutoHyphens/>
              <w:autoSpaceDN w:val="0"/>
              <w:spacing w:after="0"/>
              <w:ind w:left="87" w:right="96"/>
              <w:jc w:val="right"/>
              <w:textAlignment w:val="baseline"/>
              <w:rPr>
                <w:rFonts w:eastAsia="DejaVu Sans" w:cs="FreeSans"/>
                <w:color w:val="000000"/>
                <w:kern w:val="3"/>
                <w:lang w:eastAsia="zh-CN" w:bidi="hi-IN"/>
              </w:rPr>
            </w:pPr>
            <w:proofErr w:type="spellStart"/>
            <w:r w:rsidRPr="009B2A8A">
              <w:rPr>
                <w:rFonts w:eastAsia="DejaVu Sans" w:cs="FreeSans"/>
                <w:color w:val="000000"/>
                <w:kern w:val="3"/>
                <w:lang w:eastAsia="zh-CN" w:bidi="hi-IN"/>
              </w:rPr>
              <w:t>Xpath</w:t>
            </w:r>
            <w:proofErr w:type="spellEnd"/>
            <w:r w:rsidRPr="009B2A8A">
              <w:rPr>
                <w:rFonts w:eastAsia="DejaVu Sans" w:cs="FreeSans"/>
                <w:color w:val="000000"/>
                <w:kern w:val="3"/>
                <w:lang w:eastAsia="zh-CN" w:bidi="hi-IN"/>
              </w:rPr>
              <w:t xml:space="preserve"> ISO 19115</w:t>
            </w:r>
          </w:p>
        </w:tc>
        <w:tc>
          <w:tcPr>
            <w:tcW w:w="7360" w:type="dxa"/>
            <w:tcMar>
              <w:top w:w="0" w:type="dxa"/>
              <w:left w:w="0" w:type="dxa"/>
              <w:bottom w:w="0" w:type="dxa"/>
              <w:right w:w="0" w:type="dxa"/>
            </w:tcMar>
          </w:tcPr>
          <w:p w14:paraId="7861A500" w14:textId="77777777" w:rsidR="009B2A8A" w:rsidRPr="009B2A8A" w:rsidRDefault="009B2A8A" w:rsidP="009B2A8A">
            <w:pPr>
              <w:keepLines/>
              <w:suppressLineNumbers/>
              <w:suppressAutoHyphens/>
              <w:autoSpaceDN w:val="0"/>
              <w:spacing w:after="0"/>
              <w:ind w:left="132" w:right="140"/>
              <w:jc w:val="both"/>
              <w:textAlignment w:val="baseline"/>
              <w:rPr>
                <w:rFonts w:eastAsia="DejaVu Sans" w:cs="FreeSans"/>
                <w:kern w:val="3"/>
                <w:lang w:eastAsia="zh-CN" w:bidi="hi-IN"/>
              </w:rPr>
            </w:pPr>
            <w:proofErr w:type="spellStart"/>
            <w:r w:rsidRPr="009B2A8A">
              <w:rPr>
                <w:rFonts w:eastAsia="DejaVu Sans" w:cs="FreeSans"/>
                <w:kern w:val="3"/>
                <w:lang w:eastAsia="zh-CN" w:bidi="hi-IN"/>
              </w:rPr>
              <w:t>dataQualityInfo</w:t>
            </w:r>
            <w:proofErr w:type="spellEnd"/>
            <w:r w:rsidRPr="009B2A8A">
              <w:rPr>
                <w:rFonts w:eastAsia="DejaVu Sans" w:cs="FreeSans"/>
                <w:kern w:val="3"/>
                <w:lang w:eastAsia="zh-CN" w:bidi="hi-IN"/>
              </w:rPr>
              <w:t>/*/report/*/</w:t>
            </w:r>
            <w:proofErr w:type="spellStart"/>
            <w:r w:rsidRPr="009B2A8A">
              <w:rPr>
                <w:rFonts w:eastAsia="DejaVu Sans" w:cs="FreeSans"/>
                <w:kern w:val="3"/>
                <w:lang w:eastAsia="zh-CN" w:bidi="hi-IN"/>
              </w:rPr>
              <w:t>result</w:t>
            </w:r>
            <w:proofErr w:type="spellEnd"/>
            <w:r w:rsidRPr="009B2A8A">
              <w:rPr>
                <w:rFonts w:eastAsia="DejaVu Sans" w:cs="FreeSans"/>
                <w:kern w:val="3"/>
                <w:lang w:eastAsia="zh-CN" w:bidi="hi-IN"/>
              </w:rPr>
              <w:t>/*/</w:t>
            </w:r>
            <w:proofErr w:type="spellStart"/>
            <w:r w:rsidRPr="009B2A8A">
              <w:rPr>
                <w:rFonts w:eastAsia="DejaVu Sans" w:cs="FreeSans"/>
                <w:kern w:val="3"/>
                <w:lang w:eastAsia="zh-CN" w:bidi="hi-IN"/>
              </w:rPr>
              <w:t>specification</w:t>
            </w:r>
            <w:proofErr w:type="spellEnd"/>
          </w:p>
        </w:tc>
      </w:tr>
      <w:tr w:rsidR="009B2A8A" w:rsidRPr="009B2A8A" w14:paraId="0D6D5000" w14:textId="77777777" w:rsidTr="009B2A8A">
        <w:tc>
          <w:tcPr>
            <w:tcW w:w="2278" w:type="dxa"/>
            <w:tcMar>
              <w:top w:w="55" w:type="dxa"/>
              <w:left w:w="55" w:type="dxa"/>
              <w:bottom w:w="55" w:type="dxa"/>
              <w:right w:w="55" w:type="dxa"/>
            </w:tcMar>
          </w:tcPr>
          <w:p w14:paraId="01C94E01" w14:textId="77777777" w:rsidR="009B2A8A" w:rsidRPr="009B2A8A" w:rsidRDefault="009B2A8A" w:rsidP="009B2A8A">
            <w:pPr>
              <w:suppressLineNumbers/>
              <w:suppressAutoHyphens/>
              <w:autoSpaceDN w:val="0"/>
              <w:spacing w:after="0"/>
              <w:ind w:left="87" w:right="96"/>
              <w:jc w:val="right"/>
              <w:textAlignment w:val="baseline"/>
              <w:rPr>
                <w:rFonts w:eastAsia="DejaVu Sans" w:cs="FreeSans"/>
                <w:color w:val="000000"/>
                <w:kern w:val="3"/>
                <w:lang w:eastAsia="zh-CN" w:bidi="hi-IN"/>
              </w:rPr>
            </w:pPr>
            <w:r w:rsidRPr="009B2A8A">
              <w:rPr>
                <w:rFonts w:eastAsia="DejaVu Sans" w:cs="FreeSans"/>
                <w:color w:val="000000"/>
                <w:kern w:val="3"/>
                <w:lang w:eastAsia="zh-CN" w:bidi="hi-IN"/>
              </w:rPr>
              <w:t>Exemple</w:t>
            </w:r>
          </w:p>
        </w:tc>
        <w:tc>
          <w:tcPr>
            <w:tcW w:w="7360" w:type="dxa"/>
            <w:tcMar>
              <w:top w:w="0" w:type="dxa"/>
              <w:left w:w="0" w:type="dxa"/>
              <w:bottom w:w="0" w:type="dxa"/>
              <w:right w:w="0" w:type="dxa"/>
            </w:tcMar>
          </w:tcPr>
          <w:p w14:paraId="6A649074" w14:textId="06D4702B" w:rsidR="009B2A8A" w:rsidRPr="009B2A8A" w:rsidRDefault="009B2A8A" w:rsidP="009B2A8A">
            <w:pPr>
              <w:pStyle w:val="Citation"/>
              <w:ind w:left="132" w:right="140"/>
              <w:jc w:val="both"/>
              <w:rPr>
                <w:lang w:eastAsia="zh-CN" w:bidi="hi-IN"/>
              </w:rPr>
            </w:pPr>
            <w:r w:rsidRPr="009B2A8A">
              <w:rPr>
                <w:lang w:eastAsia="zh-CN" w:bidi="hi-IN"/>
              </w:rPr>
              <w:t>CNIG</w:t>
            </w:r>
            <w:r w:rsidR="00224495">
              <w:rPr>
                <w:lang w:eastAsia="zh-CN" w:bidi="hi-IN"/>
              </w:rPr>
              <w:t xml:space="preserve"> Paysage </w:t>
            </w:r>
            <w:r w:rsidRPr="009B2A8A">
              <w:rPr>
                <w:lang w:eastAsia="zh-CN" w:bidi="hi-IN"/>
              </w:rPr>
              <w:t xml:space="preserve">  </w:t>
            </w:r>
            <w:r w:rsidR="00224495">
              <w:rPr>
                <w:shd w:val="clear" w:color="auto" w:fill="FFF200"/>
                <w:lang w:eastAsia="zh-CN" w:bidi="hi-IN"/>
              </w:rPr>
              <w:t xml:space="preserve"> </w:t>
            </w:r>
          </w:p>
          <w:p w14:paraId="08965B93" w14:textId="16FD3827" w:rsidR="009B2A8A" w:rsidRPr="009B2A8A" w:rsidRDefault="00A6102B" w:rsidP="009B2A8A">
            <w:pPr>
              <w:pStyle w:val="Citation"/>
              <w:ind w:left="132" w:right="140"/>
              <w:jc w:val="both"/>
              <w:rPr>
                <w:lang w:eastAsia="zh-CN" w:bidi="hi-IN"/>
              </w:rPr>
            </w:pPr>
            <w:r>
              <w:rPr>
                <w:lang w:eastAsia="zh-CN" w:bidi="hi-IN"/>
              </w:rPr>
              <w:t>2023</w:t>
            </w:r>
            <w:r w:rsidR="009B2A8A" w:rsidRPr="009B2A8A">
              <w:rPr>
                <w:lang w:eastAsia="zh-CN" w:bidi="hi-IN"/>
              </w:rPr>
              <w:t>-12-21</w:t>
            </w:r>
          </w:p>
          <w:p w14:paraId="034D1AF0" w14:textId="17B9AD45" w:rsidR="009B2A8A" w:rsidRDefault="00224495" w:rsidP="009B2A8A">
            <w:pPr>
              <w:pStyle w:val="Citation"/>
              <w:ind w:left="132" w:right="140"/>
              <w:jc w:val="both"/>
              <w:rPr>
                <w:lang w:eastAsia="zh-CN" w:bidi="hi-IN"/>
              </w:rPr>
            </w:pPr>
            <w:r w:rsidRPr="009B2A8A">
              <w:rPr>
                <w:lang w:eastAsia="zh-CN" w:bidi="hi-IN"/>
              </w:rPr>
              <w:lastRenderedPageBreak/>
              <w:t>P</w:t>
            </w:r>
            <w:r w:rsidR="009B2A8A" w:rsidRPr="009B2A8A">
              <w:rPr>
                <w:lang w:eastAsia="zh-CN" w:bidi="hi-IN"/>
              </w:rPr>
              <w:t>ublication</w:t>
            </w:r>
          </w:p>
          <w:p w14:paraId="3CD62950" w14:textId="00D1B04E" w:rsidR="00224495" w:rsidRPr="00224495" w:rsidRDefault="00224495" w:rsidP="00224495">
            <w:pPr>
              <w:pStyle w:val="Citation"/>
              <w:ind w:left="132" w:right="140"/>
              <w:jc w:val="both"/>
              <w:rPr>
                <w:lang w:eastAsia="zh-CN" w:bidi="hi-IN"/>
              </w:rPr>
            </w:pPr>
            <w:proofErr w:type="spellStart"/>
            <w:r>
              <w:rPr>
                <w:lang w:eastAsia="zh-CN" w:bidi="hi-IN"/>
              </w:rPr>
              <w:t>GeoPackage</w:t>
            </w:r>
            <w:proofErr w:type="spellEnd"/>
          </w:p>
          <w:p w14:paraId="5F624F5C" w14:textId="77777777" w:rsidR="009B2A8A" w:rsidRPr="009B2A8A" w:rsidRDefault="009B2A8A" w:rsidP="009B2A8A">
            <w:pPr>
              <w:pStyle w:val="Citation"/>
              <w:ind w:left="132" w:right="140"/>
              <w:jc w:val="both"/>
              <w:rPr>
                <w:lang w:eastAsia="zh-CN" w:bidi="hi-IN"/>
              </w:rPr>
            </w:pPr>
            <w:r w:rsidRPr="009B2A8A">
              <w:rPr>
                <w:lang w:eastAsia="zh-CN" w:bidi="hi-IN"/>
              </w:rPr>
              <w:t>publication</w:t>
            </w:r>
          </w:p>
        </w:tc>
      </w:tr>
    </w:tbl>
    <w:p w14:paraId="526770CE" w14:textId="77777777" w:rsidR="009B2A8A" w:rsidRDefault="009B2A8A" w:rsidP="009B2A8A"/>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8"/>
        <w:gridCol w:w="7360"/>
      </w:tblGrid>
      <w:tr w:rsidR="009B2A8A" w:rsidRPr="009B2A8A" w14:paraId="21D55553" w14:textId="77777777" w:rsidTr="009B2A8A">
        <w:trPr>
          <w:trHeight w:val="281"/>
        </w:trPr>
        <w:tc>
          <w:tcPr>
            <w:tcW w:w="2278" w:type="dxa"/>
            <w:tcMar>
              <w:top w:w="55" w:type="dxa"/>
              <w:left w:w="55" w:type="dxa"/>
              <w:bottom w:w="55" w:type="dxa"/>
              <w:right w:w="55" w:type="dxa"/>
            </w:tcMar>
          </w:tcPr>
          <w:p w14:paraId="6EAA78E4" w14:textId="77777777" w:rsidR="009B2A8A" w:rsidRPr="009B2A8A" w:rsidRDefault="009B2A8A" w:rsidP="009B2A8A">
            <w:pPr>
              <w:keepNext/>
              <w:widowControl w:val="0"/>
              <w:suppressLineNumbers/>
              <w:suppressAutoHyphens/>
              <w:autoSpaceDN w:val="0"/>
              <w:spacing w:after="0"/>
              <w:ind w:left="87" w:right="96"/>
              <w:jc w:val="right"/>
              <w:textAlignment w:val="baseline"/>
              <w:outlineLvl w:val="3"/>
              <w:rPr>
                <w:rFonts w:eastAsia="SimSun" w:cs="Mangal"/>
                <w:b/>
                <w:i/>
                <w:color w:val="355E00"/>
                <w:kern w:val="3"/>
                <w:lang w:eastAsia="zh-CN" w:bidi="hi-IN"/>
              </w:rPr>
            </w:pPr>
            <w:r w:rsidRPr="009B2A8A">
              <w:rPr>
                <w:rFonts w:eastAsia="SimSun" w:cs="Mangal"/>
                <w:b/>
                <w:i/>
                <w:color w:val="355E00"/>
                <w:kern w:val="3"/>
                <w:lang w:eastAsia="zh-CN" w:bidi="hi-IN"/>
              </w:rPr>
              <w:t>Degré</w:t>
            </w:r>
          </w:p>
        </w:tc>
        <w:tc>
          <w:tcPr>
            <w:tcW w:w="7360" w:type="dxa"/>
            <w:tcMar>
              <w:top w:w="0" w:type="dxa"/>
              <w:left w:w="0" w:type="dxa"/>
              <w:bottom w:w="0" w:type="dxa"/>
              <w:right w:w="0" w:type="dxa"/>
            </w:tcMar>
          </w:tcPr>
          <w:p w14:paraId="0B456A51" w14:textId="77777777" w:rsidR="009B2A8A" w:rsidRPr="009B2A8A" w:rsidRDefault="009B2A8A" w:rsidP="009B2A8A">
            <w:pPr>
              <w:suppressLineNumbers/>
              <w:suppressAutoHyphens/>
              <w:autoSpaceDN w:val="0"/>
              <w:spacing w:after="0"/>
              <w:ind w:left="132" w:right="140"/>
              <w:jc w:val="both"/>
              <w:textAlignment w:val="baseline"/>
              <w:rPr>
                <w:rFonts w:eastAsia="DejaVu Sans" w:cs="FreeSans"/>
                <w:color w:val="000000"/>
                <w:kern w:val="3"/>
                <w:lang w:eastAsia="zh-CN" w:bidi="hi-IN"/>
              </w:rPr>
            </w:pPr>
            <w:r w:rsidRPr="009B2A8A">
              <w:rPr>
                <w:rFonts w:eastAsia="DejaVu Sans" w:cs="FreeSans"/>
                <w:color w:val="000000"/>
                <w:kern w:val="3"/>
                <w:lang w:eastAsia="zh-CN" w:bidi="hi-IN"/>
              </w:rPr>
              <w:t>Il s'agit du degré de conformité des données avec les spécifications.</w:t>
            </w:r>
          </w:p>
          <w:p w14:paraId="51679040" w14:textId="41651005" w:rsidR="009B2A8A" w:rsidRPr="009B2A8A" w:rsidRDefault="009B2A8A" w:rsidP="009B2A8A">
            <w:pPr>
              <w:suppressLineNumbers/>
              <w:suppressAutoHyphens/>
              <w:autoSpaceDN w:val="0"/>
              <w:spacing w:after="0"/>
              <w:ind w:left="132" w:right="140"/>
              <w:jc w:val="both"/>
              <w:textAlignment w:val="baseline"/>
              <w:rPr>
                <w:rFonts w:eastAsia="DejaVu Sans" w:cs="FreeSans"/>
                <w:color w:val="000000"/>
                <w:kern w:val="3"/>
                <w:lang w:eastAsia="zh-CN" w:bidi="hi-IN"/>
              </w:rPr>
            </w:pPr>
            <w:r w:rsidRPr="009B2A8A">
              <w:rPr>
                <w:rFonts w:eastAsia="DejaVu Sans" w:cs="FreeSans"/>
                <w:color w:val="000000"/>
                <w:kern w:val="3"/>
                <w:lang w:eastAsia="zh-CN" w:bidi="hi-IN"/>
              </w:rPr>
              <w:t>Pour l’ensemble des lots concernés par ces consignes, le champ est à remplir avec les valeurs</w:t>
            </w:r>
            <w:r w:rsidRPr="009B2A8A">
              <w:rPr>
                <w:rFonts w:ascii="Courier New" w:eastAsia="DejaVu Sans" w:hAnsi="Courier New" w:cs="Courier New"/>
                <w:color w:val="000000"/>
                <w:kern w:val="3"/>
                <w:lang w:eastAsia="zh-CN" w:bidi="hi-IN"/>
              </w:rPr>
              <w:t> </w:t>
            </w:r>
            <w:r w:rsidRPr="009B2A8A">
              <w:rPr>
                <w:rFonts w:eastAsia="DejaVu Sans" w:cs="FreeSans"/>
                <w:color w:val="000000"/>
                <w:kern w:val="3"/>
                <w:lang w:eastAsia="zh-CN" w:bidi="hi-IN"/>
              </w:rPr>
              <w:t xml:space="preserve">: </w:t>
            </w:r>
            <w:proofErr w:type="spellStart"/>
            <w:r w:rsidRPr="009B2A8A">
              <w:rPr>
                <w:rFonts w:eastAsia="DejaVu Sans" w:cs="FreeSans"/>
                <w:color w:val="000000"/>
                <w:kern w:val="3"/>
                <w:lang w:eastAsia="zh-CN" w:bidi="hi-IN"/>
              </w:rPr>
              <w:t>true</w:t>
            </w:r>
            <w:proofErr w:type="spellEnd"/>
            <w:r w:rsidRPr="009B2A8A">
              <w:rPr>
                <w:rFonts w:eastAsia="DejaVu Sans" w:cs="FreeSans"/>
                <w:color w:val="000000"/>
                <w:kern w:val="3"/>
                <w:lang w:eastAsia="zh-CN" w:bidi="hi-IN"/>
              </w:rPr>
              <w:t xml:space="preserve"> (en cas de conformité) / false (en cas de </w:t>
            </w:r>
            <w:r w:rsidR="00A167AA" w:rsidRPr="009B2A8A">
              <w:rPr>
                <w:rFonts w:eastAsia="DejaVu Sans" w:cs="FreeSans"/>
                <w:color w:val="000000"/>
                <w:kern w:val="3"/>
                <w:lang w:eastAsia="zh-CN" w:bidi="hi-IN"/>
              </w:rPr>
              <w:t>non-conformité</w:t>
            </w:r>
            <w:r w:rsidRPr="009B2A8A">
              <w:rPr>
                <w:rFonts w:eastAsia="DejaVu Sans" w:cs="FreeSans"/>
                <w:color w:val="000000"/>
                <w:kern w:val="3"/>
                <w:lang w:eastAsia="zh-CN" w:bidi="hi-IN"/>
              </w:rPr>
              <w:t>).</w:t>
            </w:r>
          </w:p>
          <w:p w14:paraId="1095933C" w14:textId="77777777" w:rsidR="009B2A8A" w:rsidRPr="009B2A8A" w:rsidRDefault="009B2A8A" w:rsidP="009B2A8A">
            <w:pPr>
              <w:suppressLineNumbers/>
              <w:suppressAutoHyphens/>
              <w:autoSpaceDN w:val="0"/>
              <w:spacing w:after="0"/>
              <w:ind w:left="132" w:right="140"/>
              <w:jc w:val="both"/>
              <w:textAlignment w:val="baseline"/>
              <w:rPr>
                <w:rFonts w:eastAsia="DejaVu Sans" w:cs="FreeSans"/>
                <w:color w:val="000000"/>
                <w:kern w:val="3"/>
                <w:lang w:eastAsia="zh-CN" w:bidi="hi-IN"/>
              </w:rPr>
            </w:pPr>
            <w:r w:rsidRPr="009B2A8A">
              <w:rPr>
                <w:rFonts w:eastAsia="DejaVu Sans" w:cs="FreeSans"/>
                <w:color w:val="000000"/>
                <w:kern w:val="3"/>
                <w:lang w:eastAsia="zh-CN" w:bidi="hi-IN"/>
              </w:rPr>
              <w:t>La balise est laissée vide en cas de non évaluation de la conformité.</w:t>
            </w:r>
          </w:p>
          <w:p w14:paraId="1708C3CB" w14:textId="77777777" w:rsidR="009B2A8A" w:rsidRPr="009B2A8A" w:rsidRDefault="009B2A8A" w:rsidP="009B2A8A">
            <w:pPr>
              <w:suppressLineNumbers/>
              <w:suppressAutoHyphens/>
              <w:autoSpaceDN w:val="0"/>
              <w:spacing w:after="0"/>
              <w:ind w:left="132" w:right="140"/>
              <w:jc w:val="both"/>
              <w:textAlignment w:val="baseline"/>
              <w:rPr>
                <w:rFonts w:eastAsia="DejaVu Sans" w:cs="FreeSans"/>
                <w:color w:val="000000"/>
                <w:kern w:val="3"/>
                <w:lang w:eastAsia="zh-CN" w:bidi="hi-IN"/>
              </w:rPr>
            </w:pPr>
            <w:r w:rsidRPr="009B2A8A">
              <w:rPr>
                <w:rFonts w:eastAsia="DejaVu Sans" w:cs="FreeSans"/>
                <w:color w:val="000000"/>
                <w:kern w:val="3"/>
                <w:lang w:eastAsia="zh-CN" w:bidi="hi-IN"/>
              </w:rPr>
              <w:t>Le degré est considéré comme «</w:t>
            </w:r>
            <w:r w:rsidRPr="009B2A8A">
              <w:rPr>
                <w:rFonts w:ascii="Courier New" w:eastAsia="DejaVu Sans" w:hAnsi="Courier New" w:cs="Courier New"/>
                <w:color w:val="000000"/>
                <w:kern w:val="3"/>
                <w:lang w:eastAsia="zh-CN" w:bidi="hi-IN"/>
              </w:rPr>
              <w:t> </w:t>
            </w:r>
            <w:r w:rsidRPr="009B2A8A">
              <w:rPr>
                <w:rFonts w:eastAsia="DejaVu Sans" w:cs="FreeSans"/>
                <w:color w:val="000000"/>
                <w:kern w:val="3"/>
                <w:lang w:eastAsia="zh-CN" w:bidi="hi-IN"/>
              </w:rPr>
              <w:t xml:space="preserve">non </w:t>
            </w:r>
            <w:r w:rsidRPr="009B2A8A">
              <w:rPr>
                <w:rFonts w:eastAsia="DejaVu Sans" w:cs="Marianne"/>
                <w:color w:val="000000"/>
                <w:kern w:val="3"/>
                <w:lang w:eastAsia="zh-CN" w:bidi="hi-IN"/>
              </w:rPr>
              <w:t>é</w:t>
            </w:r>
            <w:r w:rsidRPr="009B2A8A">
              <w:rPr>
                <w:rFonts w:eastAsia="DejaVu Sans" w:cs="FreeSans"/>
                <w:color w:val="000000"/>
                <w:kern w:val="3"/>
                <w:lang w:eastAsia="zh-CN" w:bidi="hi-IN"/>
              </w:rPr>
              <w:t>valu</w:t>
            </w:r>
            <w:r w:rsidRPr="009B2A8A">
              <w:rPr>
                <w:rFonts w:eastAsia="DejaVu Sans" w:cs="Marianne"/>
                <w:color w:val="000000"/>
                <w:kern w:val="3"/>
                <w:lang w:eastAsia="zh-CN" w:bidi="hi-IN"/>
              </w:rPr>
              <w:t>é</w:t>
            </w:r>
            <w:r w:rsidRPr="009B2A8A">
              <w:rPr>
                <w:rFonts w:ascii="Courier New" w:eastAsia="DejaVu Sans" w:hAnsi="Courier New" w:cs="Courier New"/>
                <w:color w:val="000000"/>
                <w:kern w:val="3"/>
                <w:lang w:eastAsia="zh-CN" w:bidi="hi-IN"/>
              </w:rPr>
              <w:t> </w:t>
            </w:r>
            <w:r w:rsidRPr="009B2A8A">
              <w:rPr>
                <w:rFonts w:eastAsia="DejaVu Sans" w:cs="Marianne"/>
                <w:color w:val="000000"/>
                <w:kern w:val="3"/>
                <w:lang w:eastAsia="zh-CN" w:bidi="hi-IN"/>
              </w:rPr>
              <w:t>»</w:t>
            </w:r>
            <w:r w:rsidRPr="009B2A8A">
              <w:rPr>
                <w:rFonts w:eastAsia="DejaVu Sans" w:cs="FreeSans"/>
                <w:color w:val="000000"/>
                <w:kern w:val="3"/>
                <w:lang w:eastAsia="zh-CN" w:bidi="hi-IN"/>
              </w:rPr>
              <w:t xml:space="preserve"> si le champ n</w:t>
            </w:r>
            <w:r w:rsidRPr="009B2A8A">
              <w:rPr>
                <w:rFonts w:eastAsia="DejaVu Sans" w:cs="Marianne"/>
                <w:color w:val="000000"/>
                <w:kern w:val="3"/>
                <w:lang w:eastAsia="zh-CN" w:bidi="hi-IN"/>
              </w:rPr>
              <w:t>’</w:t>
            </w:r>
            <w:r w:rsidRPr="009B2A8A">
              <w:rPr>
                <w:rFonts w:eastAsia="DejaVu Sans" w:cs="FreeSans"/>
                <w:color w:val="000000"/>
                <w:kern w:val="3"/>
                <w:lang w:eastAsia="zh-CN" w:bidi="hi-IN"/>
              </w:rPr>
              <w:t>est pas pr</w:t>
            </w:r>
            <w:r w:rsidRPr="009B2A8A">
              <w:rPr>
                <w:rFonts w:eastAsia="DejaVu Sans" w:cs="Marianne"/>
                <w:color w:val="000000"/>
                <w:kern w:val="3"/>
                <w:lang w:eastAsia="zh-CN" w:bidi="hi-IN"/>
              </w:rPr>
              <w:t>é</w:t>
            </w:r>
            <w:r w:rsidRPr="009B2A8A">
              <w:rPr>
                <w:rFonts w:eastAsia="DejaVu Sans" w:cs="FreeSans"/>
                <w:color w:val="000000"/>
                <w:kern w:val="3"/>
                <w:lang w:eastAsia="zh-CN" w:bidi="hi-IN"/>
              </w:rPr>
              <w:t>sent.</w:t>
            </w:r>
          </w:p>
        </w:tc>
      </w:tr>
      <w:tr w:rsidR="009B2A8A" w:rsidRPr="009B2A8A" w14:paraId="7591A57B" w14:textId="77777777" w:rsidTr="009B2A8A">
        <w:trPr>
          <w:trHeight w:val="338"/>
        </w:trPr>
        <w:tc>
          <w:tcPr>
            <w:tcW w:w="2278" w:type="dxa"/>
            <w:tcMar>
              <w:top w:w="55" w:type="dxa"/>
              <w:left w:w="55" w:type="dxa"/>
              <w:bottom w:w="55" w:type="dxa"/>
              <w:right w:w="55" w:type="dxa"/>
            </w:tcMar>
          </w:tcPr>
          <w:p w14:paraId="79556665" w14:textId="77777777" w:rsidR="009B2A8A" w:rsidRPr="009B2A8A" w:rsidRDefault="009B2A8A" w:rsidP="009B2A8A">
            <w:pPr>
              <w:suppressLineNumbers/>
              <w:suppressAutoHyphens/>
              <w:autoSpaceDN w:val="0"/>
              <w:spacing w:after="0"/>
              <w:ind w:left="87" w:right="96"/>
              <w:jc w:val="right"/>
              <w:textAlignment w:val="baseline"/>
              <w:rPr>
                <w:rFonts w:eastAsia="DejaVu Sans" w:cs="FreeSans"/>
                <w:color w:val="000000"/>
                <w:kern w:val="3"/>
                <w:lang w:eastAsia="zh-CN" w:bidi="hi-IN"/>
              </w:rPr>
            </w:pPr>
            <w:proofErr w:type="spellStart"/>
            <w:r w:rsidRPr="009B2A8A">
              <w:rPr>
                <w:rFonts w:eastAsia="DejaVu Sans" w:cs="FreeSans"/>
                <w:color w:val="000000"/>
                <w:kern w:val="3"/>
                <w:lang w:eastAsia="zh-CN" w:bidi="hi-IN"/>
              </w:rPr>
              <w:t>Xpath</w:t>
            </w:r>
            <w:proofErr w:type="spellEnd"/>
            <w:r w:rsidRPr="009B2A8A">
              <w:rPr>
                <w:rFonts w:eastAsia="DejaVu Sans" w:cs="FreeSans"/>
                <w:color w:val="000000"/>
                <w:kern w:val="3"/>
                <w:lang w:eastAsia="zh-CN" w:bidi="hi-IN"/>
              </w:rPr>
              <w:t xml:space="preserve"> ISO 19115</w:t>
            </w:r>
          </w:p>
        </w:tc>
        <w:tc>
          <w:tcPr>
            <w:tcW w:w="7360" w:type="dxa"/>
            <w:tcMar>
              <w:top w:w="0" w:type="dxa"/>
              <w:left w:w="0" w:type="dxa"/>
              <w:bottom w:w="0" w:type="dxa"/>
              <w:right w:w="0" w:type="dxa"/>
            </w:tcMar>
          </w:tcPr>
          <w:p w14:paraId="69C6708A" w14:textId="77777777" w:rsidR="009B2A8A" w:rsidRPr="009B2A8A" w:rsidRDefault="009B2A8A" w:rsidP="009B2A8A">
            <w:pPr>
              <w:keepLines/>
              <w:suppressLineNumbers/>
              <w:suppressAutoHyphens/>
              <w:autoSpaceDN w:val="0"/>
              <w:spacing w:after="0"/>
              <w:ind w:left="132" w:right="140"/>
              <w:jc w:val="both"/>
              <w:textAlignment w:val="baseline"/>
              <w:rPr>
                <w:rFonts w:eastAsia="DejaVu Sans" w:cs="FreeSans"/>
                <w:kern w:val="3"/>
                <w:lang w:eastAsia="zh-CN" w:bidi="hi-IN"/>
              </w:rPr>
            </w:pPr>
            <w:proofErr w:type="spellStart"/>
            <w:r w:rsidRPr="009B2A8A">
              <w:rPr>
                <w:rFonts w:eastAsia="DejaVu Sans" w:cs="FreeSans"/>
                <w:kern w:val="3"/>
                <w:lang w:eastAsia="zh-CN" w:bidi="hi-IN"/>
              </w:rPr>
              <w:t>dataQualityInfo</w:t>
            </w:r>
            <w:proofErr w:type="spellEnd"/>
            <w:r w:rsidRPr="009B2A8A">
              <w:rPr>
                <w:rFonts w:eastAsia="DejaVu Sans" w:cs="FreeSans"/>
                <w:kern w:val="3"/>
                <w:lang w:eastAsia="zh-CN" w:bidi="hi-IN"/>
              </w:rPr>
              <w:t>/*/report/*/</w:t>
            </w:r>
            <w:proofErr w:type="spellStart"/>
            <w:r w:rsidRPr="009B2A8A">
              <w:rPr>
                <w:rFonts w:eastAsia="DejaVu Sans" w:cs="FreeSans"/>
                <w:kern w:val="3"/>
                <w:lang w:eastAsia="zh-CN" w:bidi="hi-IN"/>
              </w:rPr>
              <w:t>result</w:t>
            </w:r>
            <w:proofErr w:type="spellEnd"/>
            <w:r w:rsidRPr="009B2A8A">
              <w:rPr>
                <w:rFonts w:eastAsia="DejaVu Sans" w:cs="FreeSans"/>
                <w:kern w:val="3"/>
                <w:lang w:eastAsia="zh-CN" w:bidi="hi-IN"/>
              </w:rPr>
              <w:t>/*/</w:t>
            </w:r>
            <w:proofErr w:type="spellStart"/>
            <w:r w:rsidRPr="009B2A8A">
              <w:rPr>
                <w:rFonts w:eastAsia="DejaVu Sans" w:cs="FreeSans"/>
                <w:kern w:val="3"/>
                <w:lang w:eastAsia="zh-CN" w:bidi="hi-IN"/>
              </w:rPr>
              <w:t>pass</w:t>
            </w:r>
            <w:proofErr w:type="spellEnd"/>
          </w:p>
        </w:tc>
      </w:tr>
      <w:tr w:rsidR="009B2A8A" w:rsidRPr="009B2A8A" w14:paraId="21D4CF79" w14:textId="77777777" w:rsidTr="009B2A8A">
        <w:trPr>
          <w:trHeight w:val="338"/>
        </w:trPr>
        <w:tc>
          <w:tcPr>
            <w:tcW w:w="2278" w:type="dxa"/>
            <w:tcMar>
              <w:top w:w="55" w:type="dxa"/>
              <w:left w:w="55" w:type="dxa"/>
              <w:bottom w:w="55" w:type="dxa"/>
              <w:right w:w="55" w:type="dxa"/>
            </w:tcMar>
          </w:tcPr>
          <w:p w14:paraId="6A8F7C6C" w14:textId="77777777" w:rsidR="009B2A8A" w:rsidRPr="009B2A8A" w:rsidRDefault="009B2A8A" w:rsidP="009B2A8A">
            <w:pPr>
              <w:suppressLineNumbers/>
              <w:suppressAutoHyphens/>
              <w:autoSpaceDN w:val="0"/>
              <w:spacing w:after="0"/>
              <w:ind w:left="87" w:right="96"/>
              <w:jc w:val="right"/>
              <w:textAlignment w:val="baseline"/>
              <w:rPr>
                <w:rFonts w:eastAsia="DejaVu Sans" w:cs="FreeSans"/>
                <w:color w:val="000000"/>
                <w:kern w:val="3"/>
                <w:lang w:eastAsia="zh-CN" w:bidi="hi-IN"/>
              </w:rPr>
            </w:pPr>
            <w:r w:rsidRPr="009B2A8A">
              <w:rPr>
                <w:rFonts w:eastAsia="DejaVu Sans" w:cs="FreeSans"/>
                <w:color w:val="000000"/>
                <w:kern w:val="3"/>
                <w:lang w:eastAsia="zh-CN" w:bidi="hi-IN"/>
              </w:rPr>
              <w:t>Exigence</w:t>
            </w:r>
          </w:p>
        </w:tc>
        <w:tc>
          <w:tcPr>
            <w:tcW w:w="7360" w:type="dxa"/>
            <w:tcMar>
              <w:top w:w="0" w:type="dxa"/>
              <w:left w:w="0" w:type="dxa"/>
              <w:bottom w:w="0" w:type="dxa"/>
              <w:right w:w="0" w:type="dxa"/>
            </w:tcMar>
          </w:tcPr>
          <w:p w14:paraId="47B2A328" w14:textId="77777777" w:rsidR="009B2A8A" w:rsidRPr="009B2A8A" w:rsidRDefault="009B2A8A" w:rsidP="009B2A8A">
            <w:pPr>
              <w:keepLines/>
              <w:suppressLineNumbers/>
              <w:suppressAutoHyphens/>
              <w:autoSpaceDN w:val="0"/>
              <w:spacing w:after="0"/>
              <w:ind w:left="132" w:right="140"/>
              <w:jc w:val="both"/>
              <w:textAlignment w:val="baseline"/>
              <w:rPr>
                <w:rFonts w:eastAsia="DejaVu Sans" w:cs="FreeSans"/>
                <w:kern w:val="3"/>
                <w:lang w:eastAsia="zh-CN" w:bidi="hi-IN"/>
              </w:rPr>
            </w:pPr>
            <w:proofErr w:type="spellStart"/>
            <w:r w:rsidRPr="009B2A8A">
              <w:rPr>
                <w:rFonts w:eastAsia="DejaVu Sans" w:cs="FreeSans"/>
                <w:kern w:val="3"/>
                <w:lang w:eastAsia="zh-CN" w:bidi="hi-IN"/>
              </w:rPr>
              <w:t>true</w:t>
            </w:r>
            <w:proofErr w:type="spellEnd"/>
            <w:r w:rsidRPr="009B2A8A">
              <w:rPr>
                <w:rFonts w:eastAsia="DejaVu Sans" w:cs="FreeSans"/>
                <w:kern w:val="3"/>
                <w:lang w:eastAsia="zh-CN" w:bidi="hi-IN"/>
              </w:rPr>
              <w:t xml:space="preserve"> / false / ou champ laissé vide</w:t>
            </w:r>
          </w:p>
        </w:tc>
      </w:tr>
      <w:tr w:rsidR="009B2A8A" w:rsidRPr="009B2A8A" w14:paraId="492F4EAB" w14:textId="77777777" w:rsidTr="009B2A8A">
        <w:tc>
          <w:tcPr>
            <w:tcW w:w="2278" w:type="dxa"/>
            <w:tcMar>
              <w:top w:w="55" w:type="dxa"/>
              <w:left w:w="55" w:type="dxa"/>
              <w:bottom w:w="55" w:type="dxa"/>
              <w:right w:w="55" w:type="dxa"/>
            </w:tcMar>
          </w:tcPr>
          <w:p w14:paraId="42C1ADCB" w14:textId="77777777" w:rsidR="009B2A8A" w:rsidRPr="009B2A8A" w:rsidRDefault="009B2A8A" w:rsidP="009B2A8A">
            <w:pPr>
              <w:suppressLineNumbers/>
              <w:suppressAutoHyphens/>
              <w:autoSpaceDN w:val="0"/>
              <w:spacing w:after="0"/>
              <w:ind w:left="87" w:right="96"/>
              <w:jc w:val="right"/>
              <w:textAlignment w:val="baseline"/>
              <w:rPr>
                <w:rFonts w:eastAsia="DejaVu Sans" w:cs="FreeSans"/>
                <w:color w:val="000000"/>
                <w:kern w:val="3"/>
                <w:lang w:eastAsia="zh-CN" w:bidi="hi-IN"/>
              </w:rPr>
            </w:pPr>
            <w:r w:rsidRPr="009B2A8A">
              <w:rPr>
                <w:rFonts w:eastAsia="DejaVu Sans" w:cs="FreeSans"/>
                <w:color w:val="000000"/>
                <w:kern w:val="3"/>
                <w:lang w:eastAsia="zh-CN" w:bidi="hi-IN"/>
              </w:rPr>
              <w:t>Exemple</w:t>
            </w:r>
          </w:p>
        </w:tc>
        <w:tc>
          <w:tcPr>
            <w:tcW w:w="7360" w:type="dxa"/>
            <w:tcMar>
              <w:top w:w="0" w:type="dxa"/>
              <w:left w:w="0" w:type="dxa"/>
              <w:bottom w:w="0" w:type="dxa"/>
              <w:right w:w="0" w:type="dxa"/>
            </w:tcMar>
          </w:tcPr>
          <w:p w14:paraId="3B4F427E" w14:textId="77777777" w:rsidR="009B2A8A" w:rsidRPr="009B2A8A" w:rsidRDefault="009B2A8A" w:rsidP="009B2A8A">
            <w:pPr>
              <w:pStyle w:val="Citation"/>
              <w:ind w:left="132" w:right="140"/>
              <w:jc w:val="both"/>
              <w:rPr>
                <w:lang w:eastAsia="zh-CN" w:bidi="hi-IN"/>
              </w:rPr>
            </w:pPr>
            <w:proofErr w:type="spellStart"/>
            <w:r w:rsidRPr="009B2A8A">
              <w:rPr>
                <w:lang w:eastAsia="zh-CN" w:bidi="hi-IN"/>
              </w:rPr>
              <w:t>true</w:t>
            </w:r>
            <w:proofErr w:type="spellEnd"/>
          </w:p>
        </w:tc>
      </w:tr>
    </w:tbl>
    <w:p w14:paraId="7CBEED82" w14:textId="77777777" w:rsidR="009B2A8A" w:rsidRDefault="009B2A8A" w:rsidP="009B2A8A"/>
    <w:p w14:paraId="754A17CD" w14:textId="5E1890E3" w:rsidR="009B2A8A" w:rsidRDefault="00A6102B" w:rsidP="00842A8C">
      <w:pPr>
        <w:pStyle w:val="Titre2"/>
      </w:pPr>
      <w:bookmarkStart w:id="76" w:name="_Toc142385203"/>
      <w:r>
        <w:t>9.10</w:t>
      </w:r>
      <w:r w:rsidR="005B4081">
        <w:t xml:space="preserve"> </w:t>
      </w:r>
      <w:r w:rsidR="74ACE8A0">
        <w:t>Contraintes en matière d’accès et d’utilisation</w:t>
      </w:r>
      <w:bookmarkEnd w:id="76"/>
    </w:p>
    <w:p w14:paraId="6E36661F" w14:textId="77777777" w:rsidR="009B2A8A" w:rsidRDefault="009B2A8A" w:rsidP="009B2A8A"/>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8"/>
        <w:gridCol w:w="7360"/>
      </w:tblGrid>
      <w:tr w:rsidR="004D5617" w:rsidRPr="004D5617" w14:paraId="4335ACC9" w14:textId="77777777" w:rsidTr="004D5617">
        <w:trPr>
          <w:trHeight w:val="281"/>
        </w:trPr>
        <w:tc>
          <w:tcPr>
            <w:tcW w:w="2278" w:type="dxa"/>
            <w:tcMar>
              <w:top w:w="55" w:type="dxa"/>
              <w:left w:w="55" w:type="dxa"/>
              <w:bottom w:w="55" w:type="dxa"/>
              <w:right w:w="55" w:type="dxa"/>
            </w:tcMar>
          </w:tcPr>
          <w:p w14:paraId="6B6B2691" w14:textId="77777777" w:rsidR="004D5617" w:rsidRPr="004D5617" w:rsidRDefault="004D5617" w:rsidP="004D5617">
            <w:pPr>
              <w:keepNext/>
              <w:widowControl w:val="0"/>
              <w:suppressLineNumbers/>
              <w:suppressAutoHyphens/>
              <w:autoSpaceDN w:val="0"/>
              <w:spacing w:after="0"/>
              <w:ind w:left="87" w:right="96"/>
              <w:jc w:val="right"/>
              <w:textAlignment w:val="baseline"/>
              <w:outlineLvl w:val="3"/>
              <w:rPr>
                <w:rFonts w:eastAsia="SimSun" w:cs="Mangal"/>
                <w:b/>
                <w:i/>
                <w:color w:val="355E00"/>
                <w:kern w:val="3"/>
                <w:lang w:eastAsia="zh-CN" w:bidi="hi-IN"/>
              </w:rPr>
            </w:pPr>
            <w:r w:rsidRPr="004D5617">
              <w:rPr>
                <w:rFonts w:eastAsia="SimSun" w:cs="Mangal"/>
                <w:b/>
                <w:i/>
                <w:color w:val="355E00"/>
                <w:kern w:val="3"/>
                <w:lang w:eastAsia="zh-CN" w:bidi="hi-IN"/>
              </w:rPr>
              <w:t>Conditions applicables à l’accès et à l’utilisation</w:t>
            </w:r>
          </w:p>
        </w:tc>
        <w:tc>
          <w:tcPr>
            <w:tcW w:w="7360" w:type="dxa"/>
            <w:tcMar>
              <w:top w:w="0" w:type="dxa"/>
              <w:left w:w="0" w:type="dxa"/>
              <w:bottom w:w="0" w:type="dxa"/>
              <w:right w:w="0" w:type="dxa"/>
            </w:tcMar>
          </w:tcPr>
          <w:p w14:paraId="68602FE6" w14:textId="77777777" w:rsidR="004D5617" w:rsidRPr="004D5617" w:rsidRDefault="004D5617" w:rsidP="004D5617">
            <w:pPr>
              <w:suppressLineNumbers/>
              <w:suppressAutoHyphens/>
              <w:autoSpaceDN w:val="0"/>
              <w:spacing w:after="0"/>
              <w:ind w:left="132" w:right="140"/>
              <w:jc w:val="both"/>
              <w:textAlignment w:val="baseline"/>
              <w:rPr>
                <w:rFonts w:eastAsia="DejaVu Sans" w:cs="FreeSans"/>
                <w:color w:val="000000"/>
                <w:kern w:val="3"/>
                <w:lang w:eastAsia="zh-CN" w:bidi="hi-IN"/>
              </w:rPr>
            </w:pPr>
            <w:r w:rsidRPr="004D5617">
              <w:rPr>
                <w:rFonts w:eastAsia="DejaVu Sans" w:cs="FreeSans"/>
                <w:color w:val="000000"/>
                <w:kern w:val="3"/>
                <w:lang w:eastAsia="zh-CN" w:bidi="hi-IN"/>
              </w:rPr>
              <w:t>Le champ est à remplir avec les mentions concernant :</w:t>
            </w:r>
          </w:p>
          <w:p w14:paraId="7DA1AED4" w14:textId="77777777" w:rsidR="004D5617" w:rsidRPr="004D5617" w:rsidRDefault="004D5617" w:rsidP="004D5617">
            <w:pPr>
              <w:suppressLineNumbers/>
              <w:suppressAutoHyphens/>
              <w:autoSpaceDN w:val="0"/>
              <w:spacing w:after="0"/>
              <w:ind w:left="132" w:right="140"/>
              <w:jc w:val="both"/>
              <w:textAlignment w:val="baseline"/>
              <w:rPr>
                <w:rFonts w:eastAsia="DejaVu Sans" w:cs="FreeSans"/>
                <w:color w:val="000000"/>
                <w:kern w:val="3"/>
                <w:lang w:eastAsia="zh-CN" w:bidi="hi-IN"/>
              </w:rPr>
            </w:pPr>
            <w:r w:rsidRPr="004D5617">
              <w:rPr>
                <w:rFonts w:eastAsia="DejaVu Sans" w:cs="FreeSans"/>
                <w:color w:val="000000"/>
                <w:kern w:val="3"/>
                <w:lang w:eastAsia="zh-CN" w:bidi="hi-IN"/>
              </w:rPr>
              <w:t>- les contraintes légales</w:t>
            </w:r>
          </w:p>
          <w:p w14:paraId="02EB2DB0" w14:textId="77777777" w:rsidR="004D5617" w:rsidRPr="004D5617" w:rsidRDefault="004D5617" w:rsidP="004D5617">
            <w:pPr>
              <w:suppressLineNumbers/>
              <w:suppressAutoHyphens/>
              <w:autoSpaceDN w:val="0"/>
              <w:spacing w:after="0"/>
              <w:ind w:left="132" w:right="140"/>
              <w:jc w:val="both"/>
              <w:textAlignment w:val="baseline"/>
              <w:rPr>
                <w:rFonts w:eastAsia="DejaVu Sans" w:cs="FreeSans"/>
                <w:color w:val="000000"/>
                <w:kern w:val="3"/>
                <w:lang w:eastAsia="zh-CN" w:bidi="hi-IN"/>
              </w:rPr>
            </w:pPr>
            <w:r w:rsidRPr="004D5617">
              <w:rPr>
                <w:rFonts w:eastAsia="DejaVu Sans" w:cs="FreeSans"/>
                <w:color w:val="000000"/>
                <w:kern w:val="3"/>
                <w:lang w:eastAsia="zh-CN" w:bidi="hi-IN"/>
              </w:rPr>
              <w:t>- les contraintes de sécurité</w:t>
            </w:r>
          </w:p>
          <w:p w14:paraId="66727FB1" w14:textId="77777777" w:rsidR="004D5617" w:rsidRPr="004D5617" w:rsidRDefault="004D5617" w:rsidP="004D5617">
            <w:pPr>
              <w:suppressLineNumbers/>
              <w:suppressAutoHyphens/>
              <w:autoSpaceDN w:val="0"/>
              <w:spacing w:after="0"/>
              <w:ind w:left="132" w:right="140"/>
              <w:jc w:val="both"/>
              <w:textAlignment w:val="baseline"/>
              <w:rPr>
                <w:rFonts w:eastAsia="DejaVu Sans" w:cs="FreeSans"/>
                <w:color w:val="000000"/>
                <w:kern w:val="3"/>
                <w:lang w:eastAsia="zh-CN" w:bidi="hi-IN"/>
              </w:rPr>
            </w:pPr>
            <w:r w:rsidRPr="004D5617">
              <w:rPr>
                <w:rFonts w:eastAsia="DejaVu Sans" w:cs="FreeSans"/>
                <w:color w:val="000000"/>
                <w:kern w:val="3"/>
                <w:lang w:eastAsia="zh-CN" w:bidi="hi-IN"/>
              </w:rPr>
              <w:t>- les contraintes d'usage</w:t>
            </w:r>
          </w:p>
        </w:tc>
      </w:tr>
      <w:tr w:rsidR="004D5617" w:rsidRPr="004D5617" w14:paraId="3ED180AA" w14:textId="77777777" w:rsidTr="004D5617">
        <w:trPr>
          <w:trHeight w:val="338"/>
        </w:trPr>
        <w:tc>
          <w:tcPr>
            <w:tcW w:w="2278" w:type="dxa"/>
            <w:tcMar>
              <w:top w:w="55" w:type="dxa"/>
              <w:left w:w="55" w:type="dxa"/>
              <w:bottom w:w="55" w:type="dxa"/>
              <w:right w:w="55" w:type="dxa"/>
            </w:tcMar>
          </w:tcPr>
          <w:p w14:paraId="593984B5" w14:textId="77777777" w:rsidR="004D5617" w:rsidRPr="004D5617" w:rsidRDefault="004D5617" w:rsidP="004D5617">
            <w:pPr>
              <w:suppressLineNumbers/>
              <w:suppressAutoHyphens/>
              <w:autoSpaceDN w:val="0"/>
              <w:spacing w:after="0"/>
              <w:ind w:left="87" w:right="96"/>
              <w:jc w:val="right"/>
              <w:textAlignment w:val="baseline"/>
              <w:rPr>
                <w:rFonts w:eastAsia="DejaVu Sans" w:cs="FreeSans"/>
                <w:color w:val="000000"/>
                <w:kern w:val="3"/>
                <w:lang w:eastAsia="zh-CN" w:bidi="hi-IN"/>
              </w:rPr>
            </w:pPr>
            <w:proofErr w:type="spellStart"/>
            <w:r w:rsidRPr="004D5617">
              <w:rPr>
                <w:rFonts w:eastAsia="DejaVu Sans" w:cs="FreeSans"/>
                <w:color w:val="000000"/>
                <w:kern w:val="3"/>
                <w:lang w:eastAsia="zh-CN" w:bidi="hi-IN"/>
              </w:rPr>
              <w:t>Xpath</w:t>
            </w:r>
            <w:proofErr w:type="spellEnd"/>
            <w:r w:rsidRPr="004D5617">
              <w:rPr>
                <w:rFonts w:eastAsia="DejaVu Sans" w:cs="FreeSans"/>
                <w:color w:val="000000"/>
                <w:kern w:val="3"/>
                <w:lang w:eastAsia="zh-CN" w:bidi="hi-IN"/>
              </w:rPr>
              <w:t xml:space="preserve"> ISO 19115</w:t>
            </w:r>
          </w:p>
        </w:tc>
        <w:tc>
          <w:tcPr>
            <w:tcW w:w="7360" w:type="dxa"/>
            <w:tcMar>
              <w:top w:w="0" w:type="dxa"/>
              <w:left w:w="0" w:type="dxa"/>
              <w:bottom w:w="0" w:type="dxa"/>
              <w:right w:w="0" w:type="dxa"/>
            </w:tcMar>
          </w:tcPr>
          <w:p w14:paraId="105B8B37" w14:textId="77777777" w:rsidR="004D5617" w:rsidRPr="004D5617" w:rsidRDefault="004D5617" w:rsidP="004D5617">
            <w:pPr>
              <w:suppressLineNumbers/>
              <w:suppressAutoHyphens/>
              <w:autoSpaceDN w:val="0"/>
              <w:spacing w:after="0"/>
              <w:ind w:left="132" w:right="140"/>
              <w:jc w:val="both"/>
              <w:textAlignment w:val="baseline"/>
              <w:rPr>
                <w:rFonts w:eastAsia="DejaVu Sans" w:cs="FreeSans"/>
                <w:color w:val="000000"/>
                <w:kern w:val="3"/>
                <w:lang w:eastAsia="zh-CN" w:bidi="hi-IN"/>
              </w:rPr>
            </w:pPr>
            <w:r w:rsidRPr="004D5617">
              <w:rPr>
                <w:rFonts w:eastAsia="DejaVu Sans" w:cs="FreeSans"/>
                <w:color w:val="000000"/>
                <w:kern w:val="3"/>
                <w:lang w:eastAsia="zh-CN" w:bidi="hi-IN"/>
              </w:rPr>
              <w:t>Condition d’accès et d’utilisation</w:t>
            </w:r>
            <w:r w:rsidRPr="004D5617">
              <w:rPr>
                <w:rFonts w:ascii="Courier New" w:eastAsia="DejaVu Sans" w:hAnsi="Courier New" w:cs="Courier New"/>
                <w:color w:val="000000"/>
                <w:kern w:val="3"/>
                <w:lang w:eastAsia="zh-CN" w:bidi="hi-IN"/>
              </w:rPr>
              <w:t> </w:t>
            </w:r>
            <w:r w:rsidRPr="004D5617">
              <w:rPr>
                <w:rFonts w:eastAsia="DejaVu Sans" w:cs="FreeSans"/>
                <w:color w:val="000000"/>
                <w:kern w:val="3"/>
                <w:lang w:eastAsia="zh-CN" w:bidi="hi-IN"/>
              </w:rPr>
              <w:t>:</w:t>
            </w:r>
          </w:p>
          <w:p w14:paraId="50642CD3" w14:textId="77777777" w:rsidR="004D5617" w:rsidRPr="004D5617" w:rsidRDefault="004D5617" w:rsidP="004D5617">
            <w:pPr>
              <w:suppressLineNumbers/>
              <w:suppressAutoHyphens/>
              <w:autoSpaceDN w:val="0"/>
              <w:spacing w:after="0"/>
              <w:ind w:left="132" w:right="140"/>
              <w:jc w:val="both"/>
              <w:textAlignment w:val="baseline"/>
              <w:rPr>
                <w:rFonts w:eastAsia="DejaVu Sans" w:cs="FreeSans"/>
                <w:color w:val="000000"/>
                <w:kern w:val="3"/>
                <w:lang w:eastAsia="zh-CN" w:bidi="hi-IN"/>
              </w:rPr>
            </w:pPr>
            <w:proofErr w:type="spellStart"/>
            <w:proofErr w:type="gramStart"/>
            <w:r w:rsidRPr="004D5617">
              <w:rPr>
                <w:rFonts w:eastAsia="DejaVu Sans" w:cs="FreeSans"/>
                <w:color w:val="000000"/>
                <w:kern w:val="3"/>
                <w:lang w:eastAsia="zh-CN" w:bidi="hi-IN"/>
              </w:rPr>
              <w:t>identificationInfo</w:t>
            </w:r>
            <w:proofErr w:type="spellEnd"/>
            <w:r w:rsidRPr="004D5617">
              <w:rPr>
                <w:rFonts w:eastAsia="DejaVu Sans" w:cs="FreeSans"/>
                <w:color w:val="000000"/>
                <w:kern w:val="3"/>
                <w:lang w:eastAsia="zh-CN" w:bidi="hi-IN"/>
              </w:rPr>
              <w:t>[</w:t>
            </w:r>
            <w:proofErr w:type="gramEnd"/>
            <w:r w:rsidRPr="004D5617">
              <w:rPr>
                <w:rFonts w:eastAsia="DejaVu Sans" w:cs="FreeSans"/>
                <w:color w:val="000000"/>
                <w:kern w:val="3"/>
                <w:lang w:eastAsia="zh-CN" w:bidi="hi-IN"/>
              </w:rPr>
              <w:t>1]/*/</w:t>
            </w:r>
            <w:proofErr w:type="spellStart"/>
            <w:r w:rsidRPr="004D5617">
              <w:rPr>
                <w:rFonts w:eastAsia="DejaVu Sans" w:cs="FreeSans"/>
                <w:color w:val="000000"/>
                <w:kern w:val="3"/>
                <w:lang w:eastAsia="zh-CN" w:bidi="hi-IN"/>
              </w:rPr>
              <w:t>resourceConstraints</w:t>
            </w:r>
            <w:proofErr w:type="spellEnd"/>
            <w:r w:rsidRPr="004D5617">
              <w:rPr>
                <w:rFonts w:eastAsia="DejaVu Sans" w:cs="FreeSans"/>
                <w:color w:val="000000"/>
                <w:kern w:val="3"/>
                <w:lang w:eastAsia="zh-CN" w:bidi="hi-IN"/>
              </w:rPr>
              <w:t>/*/</w:t>
            </w:r>
            <w:proofErr w:type="spellStart"/>
            <w:r w:rsidRPr="004D5617">
              <w:rPr>
                <w:rFonts w:eastAsia="DejaVu Sans" w:cs="FreeSans"/>
                <w:color w:val="000000"/>
                <w:kern w:val="3"/>
                <w:lang w:eastAsia="zh-CN" w:bidi="hi-IN"/>
              </w:rPr>
              <w:t>useLimitation</w:t>
            </w:r>
            <w:proofErr w:type="spellEnd"/>
          </w:p>
          <w:p w14:paraId="630D8C93" w14:textId="77777777" w:rsidR="004D5617" w:rsidRPr="004D5617" w:rsidRDefault="004D5617" w:rsidP="004D5617">
            <w:pPr>
              <w:suppressLineNumbers/>
              <w:suppressAutoHyphens/>
              <w:autoSpaceDN w:val="0"/>
              <w:spacing w:after="0"/>
              <w:ind w:left="132" w:right="140"/>
              <w:jc w:val="both"/>
              <w:textAlignment w:val="baseline"/>
              <w:rPr>
                <w:rFonts w:eastAsia="DejaVu Sans" w:cs="FreeSans"/>
                <w:color w:val="000000"/>
                <w:kern w:val="3"/>
                <w:lang w:eastAsia="zh-CN" w:bidi="hi-IN"/>
              </w:rPr>
            </w:pPr>
            <w:r w:rsidRPr="004D5617">
              <w:rPr>
                <w:rFonts w:eastAsia="DejaVu Sans" w:cs="FreeSans"/>
                <w:color w:val="000000"/>
                <w:kern w:val="3"/>
                <w:lang w:eastAsia="zh-CN" w:bidi="hi-IN"/>
              </w:rPr>
              <w:t>Restriction d’accès public</w:t>
            </w:r>
            <w:r w:rsidRPr="004D5617">
              <w:rPr>
                <w:rFonts w:ascii="Courier New" w:eastAsia="DejaVu Sans" w:hAnsi="Courier New" w:cs="Courier New"/>
                <w:color w:val="000000"/>
                <w:kern w:val="3"/>
                <w:lang w:eastAsia="zh-CN" w:bidi="hi-IN"/>
              </w:rPr>
              <w:t> </w:t>
            </w:r>
            <w:r w:rsidRPr="004D5617">
              <w:rPr>
                <w:rFonts w:eastAsia="DejaVu Sans" w:cs="FreeSans"/>
                <w:color w:val="000000"/>
                <w:kern w:val="3"/>
                <w:lang w:eastAsia="zh-CN" w:bidi="hi-IN"/>
              </w:rPr>
              <w:t>:</w:t>
            </w:r>
          </w:p>
          <w:p w14:paraId="69D60478" w14:textId="77777777" w:rsidR="004D5617" w:rsidRPr="004D5617" w:rsidRDefault="004D5617" w:rsidP="004D5617">
            <w:pPr>
              <w:suppressLineNumbers/>
              <w:suppressAutoHyphens/>
              <w:autoSpaceDN w:val="0"/>
              <w:spacing w:after="0"/>
              <w:ind w:left="132" w:right="140"/>
              <w:jc w:val="both"/>
              <w:textAlignment w:val="baseline"/>
              <w:rPr>
                <w:rFonts w:eastAsia="DejaVu Sans" w:cs="FreeSans"/>
                <w:color w:val="000000"/>
                <w:kern w:val="3"/>
                <w:lang w:eastAsia="zh-CN" w:bidi="hi-IN"/>
              </w:rPr>
            </w:pPr>
            <w:proofErr w:type="gramStart"/>
            <w:r w:rsidRPr="004D5617">
              <w:rPr>
                <w:rFonts w:eastAsia="DejaVu Sans" w:cs="FreeSans"/>
                <w:color w:val="000000"/>
                <w:kern w:val="3"/>
                <w:lang w:eastAsia="zh-CN" w:bidi="hi-IN"/>
              </w:rPr>
              <w:t>identificationInfo[</w:t>
            </w:r>
            <w:proofErr w:type="gramEnd"/>
            <w:r w:rsidRPr="004D5617">
              <w:rPr>
                <w:rFonts w:eastAsia="DejaVu Sans" w:cs="FreeSans"/>
                <w:color w:val="000000"/>
                <w:kern w:val="3"/>
                <w:lang w:eastAsia="zh-CN" w:bidi="hi-IN"/>
              </w:rPr>
              <w:t>1]/*/resourceConstraints/*/accessConstraints=’otherRestrictions’ et</w:t>
            </w:r>
            <w:r w:rsidRPr="004D5617">
              <w:rPr>
                <w:rFonts w:ascii="Courier New" w:eastAsia="DejaVu Sans" w:hAnsi="Courier New" w:cs="Courier New"/>
                <w:color w:val="000000"/>
                <w:kern w:val="3"/>
                <w:lang w:eastAsia="zh-CN" w:bidi="hi-IN"/>
              </w:rPr>
              <w:t> </w:t>
            </w:r>
            <w:r w:rsidRPr="004D5617">
              <w:rPr>
                <w:rFonts w:eastAsia="DejaVu Sans" w:cs="FreeSans"/>
                <w:color w:val="000000"/>
                <w:kern w:val="3"/>
                <w:lang w:eastAsia="zh-CN" w:bidi="hi-IN"/>
              </w:rPr>
              <w:t>:</w:t>
            </w:r>
          </w:p>
          <w:p w14:paraId="3EF7AE9A" w14:textId="77777777" w:rsidR="004D5617" w:rsidRPr="004D5617" w:rsidRDefault="004D5617" w:rsidP="004D5617">
            <w:pPr>
              <w:suppressLineNumbers/>
              <w:suppressAutoHyphens/>
              <w:autoSpaceDN w:val="0"/>
              <w:spacing w:after="0"/>
              <w:ind w:left="132" w:right="140"/>
              <w:jc w:val="both"/>
              <w:textAlignment w:val="baseline"/>
              <w:rPr>
                <w:rFonts w:eastAsia="DejaVu Sans" w:cs="FreeSans"/>
                <w:color w:val="000000"/>
                <w:kern w:val="3"/>
                <w:lang w:eastAsia="zh-CN" w:bidi="hi-IN"/>
              </w:rPr>
            </w:pPr>
            <w:proofErr w:type="spellStart"/>
            <w:proofErr w:type="gramStart"/>
            <w:r w:rsidRPr="004D5617">
              <w:rPr>
                <w:rFonts w:eastAsia="DejaVu Sans" w:cs="FreeSans"/>
                <w:color w:val="000000"/>
                <w:kern w:val="3"/>
                <w:lang w:eastAsia="zh-CN" w:bidi="hi-IN"/>
              </w:rPr>
              <w:t>identificationInfo</w:t>
            </w:r>
            <w:proofErr w:type="spellEnd"/>
            <w:r w:rsidRPr="004D5617">
              <w:rPr>
                <w:rFonts w:eastAsia="DejaVu Sans" w:cs="FreeSans"/>
                <w:color w:val="000000"/>
                <w:kern w:val="3"/>
                <w:lang w:eastAsia="zh-CN" w:bidi="hi-IN"/>
              </w:rPr>
              <w:t>[</w:t>
            </w:r>
            <w:proofErr w:type="gramEnd"/>
            <w:r w:rsidRPr="004D5617">
              <w:rPr>
                <w:rFonts w:eastAsia="DejaVu Sans" w:cs="FreeSans"/>
                <w:color w:val="000000"/>
                <w:kern w:val="3"/>
                <w:lang w:eastAsia="zh-CN" w:bidi="hi-IN"/>
              </w:rPr>
              <w:t>1]/*/</w:t>
            </w:r>
            <w:proofErr w:type="spellStart"/>
            <w:r w:rsidRPr="004D5617">
              <w:rPr>
                <w:rFonts w:eastAsia="DejaVu Sans" w:cs="FreeSans"/>
                <w:color w:val="000000"/>
                <w:kern w:val="3"/>
                <w:lang w:eastAsia="zh-CN" w:bidi="hi-IN"/>
              </w:rPr>
              <w:t>resourceConstraints</w:t>
            </w:r>
            <w:proofErr w:type="spellEnd"/>
            <w:r w:rsidRPr="004D5617">
              <w:rPr>
                <w:rFonts w:eastAsia="DejaVu Sans" w:cs="FreeSans"/>
                <w:color w:val="000000"/>
                <w:kern w:val="3"/>
                <w:lang w:eastAsia="zh-CN" w:bidi="hi-IN"/>
              </w:rPr>
              <w:t>/*/</w:t>
            </w:r>
            <w:proofErr w:type="spellStart"/>
            <w:r w:rsidRPr="004D5617">
              <w:rPr>
                <w:rFonts w:eastAsia="DejaVu Sans" w:cs="FreeSans"/>
                <w:color w:val="000000"/>
                <w:kern w:val="3"/>
                <w:lang w:eastAsia="zh-CN" w:bidi="hi-IN"/>
              </w:rPr>
              <w:t>otherConstraints</w:t>
            </w:r>
            <w:proofErr w:type="spellEnd"/>
          </w:p>
        </w:tc>
      </w:tr>
      <w:tr w:rsidR="004D5617" w:rsidRPr="004D5617" w14:paraId="585AF50B" w14:textId="77777777" w:rsidTr="004D5617">
        <w:tc>
          <w:tcPr>
            <w:tcW w:w="2278" w:type="dxa"/>
            <w:tcMar>
              <w:top w:w="55" w:type="dxa"/>
              <w:left w:w="55" w:type="dxa"/>
              <w:bottom w:w="55" w:type="dxa"/>
              <w:right w:w="55" w:type="dxa"/>
            </w:tcMar>
          </w:tcPr>
          <w:p w14:paraId="6B7665E4" w14:textId="77777777" w:rsidR="004D5617" w:rsidRPr="004D5617" w:rsidRDefault="004D5617" w:rsidP="004D5617">
            <w:pPr>
              <w:suppressLineNumbers/>
              <w:suppressAutoHyphens/>
              <w:autoSpaceDN w:val="0"/>
              <w:spacing w:after="0"/>
              <w:ind w:left="87" w:right="96"/>
              <w:jc w:val="right"/>
              <w:textAlignment w:val="baseline"/>
              <w:rPr>
                <w:rFonts w:eastAsia="DejaVu Sans" w:cs="FreeSans"/>
                <w:color w:val="000000"/>
                <w:kern w:val="3"/>
                <w:lang w:eastAsia="zh-CN" w:bidi="hi-IN"/>
              </w:rPr>
            </w:pPr>
            <w:r w:rsidRPr="004D5617">
              <w:rPr>
                <w:rFonts w:eastAsia="DejaVu Sans" w:cs="FreeSans"/>
                <w:color w:val="000000"/>
                <w:kern w:val="3"/>
                <w:lang w:eastAsia="zh-CN" w:bidi="hi-IN"/>
              </w:rPr>
              <w:t>Recommandation</w:t>
            </w:r>
          </w:p>
        </w:tc>
        <w:tc>
          <w:tcPr>
            <w:tcW w:w="7360" w:type="dxa"/>
            <w:tcMar>
              <w:top w:w="0" w:type="dxa"/>
              <w:left w:w="0" w:type="dxa"/>
              <w:bottom w:w="0" w:type="dxa"/>
              <w:right w:w="0" w:type="dxa"/>
            </w:tcMar>
          </w:tcPr>
          <w:p w14:paraId="7DD8263A" w14:textId="77777777" w:rsidR="004D5617" w:rsidRPr="004D5617" w:rsidRDefault="004D5617" w:rsidP="004D5617">
            <w:pPr>
              <w:suppressLineNumbers/>
              <w:suppressAutoHyphens/>
              <w:autoSpaceDN w:val="0"/>
              <w:spacing w:after="0"/>
              <w:ind w:left="132" w:right="140"/>
              <w:jc w:val="both"/>
              <w:textAlignment w:val="baseline"/>
              <w:rPr>
                <w:rFonts w:eastAsia="DejaVu Sans" w:cs="FreeSans"/>
                <w:color w:val="800000"/>
                <w:kern w:val="3"/>
                <w:lang w:eastAsia="zh-CN" w:bidi="hi-IN"/>
              </w:rPr>
            </w:pPr>
            <w:r w:rsidRPr="004D5617">
              <w:rPr>
                <w:rFonts w:eastAsia="DejaVu Sans" w:cs="FreeSans"/>
                <w:color w:val="000000"/>
                <w:kern w:val="3"/>
                <w:lang w:eastAsia="zh-CN" w:bidi="hi-IN"/>
              </w:rPr>
              <w:t>Contraintes d'usage</w:t>
            </w:r>
            <w:r w:rsidRPr="004D5617">
              <w:rPr>
                <w:rFonts w:ascii="Courier New" w:eastAsia="DejaVu Sans" w:hAnsi="Courier New" w:cs="Courier New"/>
                <w:color w:val="000000"/>
                <w:kern w:val="3"/>
                <w:lang w:eastAsia="zh-CN" w:bidi="hi-IN"/>
              </w:rPr>
              <w:t> </w:t>
            </w:r>
            <w:r w:rsidRPr="004D5617">
              <w:rPr>
                <w:rFonts w:eastAsia="DejaVu Sans" w:cs="FreeSans"/>
                <w:color w:val="000000"/>
                <w:kern w:val="3"/>
                <w:lang w:eastAsia="zh-CN" w:bidi="hi-IN"/>
              </w:rPr>
              <w:t xml:space="preserve">: </w:t>
            </w:r>
            <w:r w:rsidRPr="004D5617">
              <w:rPr>
                <w:rStyle w:val="CitationCar"/>
                <w:lang w:eastAsia="zh-CN" w:bidi="hi-IN"/>
              </w:rPr>
              <w:t>Licence ouverte v2.0</w:t>
            </w:r>
          </w:p>
          <w:p w14:paraId="157F4D73" w14:textId="77777777" w:rsidR="004D5617" w:rsidRPr="004D5617" w:rsidRDefault="004D5617" w:rsidP="004D5617">
            <w:pPr>
              <w:suppressLineNumbers/>
              <w:suppressAutoHyphens/>
              <w:autoSpaceDN w:val="0"/>
              <w:spacing w:after="0"/>
              <w:ind w:left="132" w:right="140"/>
              <w:jc w:val="both"/>
              <w:textAlignment w:val="baseline"/>
              <w:rPr>
                <w:rFonts w:eastAsia="DejaVu Sans" w:cs="FreeSans"/>
                <w:color w:val="800000"/>
                <w:kern w:val="3"/>
                <w:lang w:eastAsia="zh-CN" w:bidi="hi-IN"/>
              </w:rPr>
            </w:pPr>
            <w:r w:rsidRPr="004D5617">
              <w:rPr>
                <w:rFonts w:eastAsia="DejaVu Sans" w:cs="FreeSans"/>
                <w:color w:val="000000"/>
                <w:kern w:val="3"/>
                <w:lang w:eastAsia="zh-CN" w:bidi="hi-IN"/>
              </w:rPr>
              <w:t>Contraintes d’accès</w:t>
            </w:r>
            <w:r w:rsidRPr="004D5617">
              <w:rPr>
                <w:rFonts w:ascii="Courier New" w:eastAsia="DejaVu Sans" w:hAnsi="Courier New" w:cs="Courier New"/>
                <w:color w:val="000000"/>
                <w:kern w:val="3"/>
                <w:lang w:eastAsia="zh-CN" w:bidi="hi-IN"/>
              </w:rPr>
              <w:t> </w:t>
            </w:r>
            <w:r w:rsidRPr="004D5617">
              <w:rPr>
                <w:rFonts w:eastAsia="DejaVu Sans" w:cs="FreeSans"/>
                <w:color w:val="000000"/>
                <w:kern w:val="3"/>
                <w:lang w:eastAsia="zh-CN" w:bidi="hi-IN"/>
              </w:rPr>
              <w:t xml:space="preserve">: </w:t>
            </w:r>
            <w:r w:rsidRPr="004D5617">
              <w:rPr>
                <w:rStyle w:val="CitationCar"/>
                <w:lang w:eastAsia="zh-CN" w:bidi="hi-IN"/>
              </w:rPr>
              <w:t>Pas de restriction d’accès public</w:t>
            </w:r>
          </w:p>
        </w:tc>
      </w:tr>
    </w:tbl>
    <w:p w14:paraId="38645DC7" w14:textId="77777777" w:rsidR="009B2A8A" w:rsidRPr="009B2A8A" w:rsidRDefault="009B2A8A" w:rsidP="009B2A8A"/>
    <w:p w14:paraId="50312883" w14:textId="159DCC18" w:rsidR="009B2A8A" w:rsidRDefault="00A6102B" w:rsidP="00842A8C">
      <w:pPr>
        <w:pStyle w:val="Titre2"/>
      </w:pPr>
      <w:bookmarkStart w:id="77" w:name="_Toc142385204"/>
      <w:r>
        <w:t>9.11</w:t>
      </w:r>
      <w:r w:rsidR="005B4081">
        <w:t xml:space="preserve"> </w:t>
      </w:r>
      <w:r w:rsidR="682AFEAF">
        <w:t>Organisation responsable de la ressource</w:t>
      </w:r>
      <w:bookmarkEnd w:id="77"/>
    </w:p>
    <w:p w14:paraId="135E58C4" w14:textId="77777777" w:rsidR="004D5617" w:rsidRDefault="004D5617" w:rsidP="004D5617"/>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8"/>
        <w:gridCol w:w="7360"/>
      </w:tblGrid>
      <w:tr w:rsidR="004D5617" w:rsidRPr="004D5617" w14:paraId="0CA30853" w14:textId="77777777" w:rsidTr="004D5617">
        <w:trPr>
          <w:trHeight w:val="281"/>
        </w:trPr>
        <w:tc>
          <w:tcPr>
            <w:tcW w:w="2278" w:type="dxa"/>
            <w:tcMar>
              <w:top w:w="55" w:type="dxa"/>
              <w:left w:w="55" w:type="dxa"/>
              <w:bottom w:w="55" w:type="dxa"/>
              <w:right w:w="55" w:type="dxa"/>
            </w:tcMar>
          </w:tcPr>
          <w:p w14:paraId="7E975D68" w14:textId="77777777" w:rsidR="004D5617" w:rsidRPr="004D5617" w:rsidRDefault="004D5617" w:rsidP="004D5617">
            <w:pPr>
              <w:keepNext/>
              <w:widowControl w:val="0"/>
              <w:suppressLineNumbers/>
              <w:suppressAutoHyphens/>
              <w:autoSpaceDN w:val="0"/>
              <w:spacing w:after="0"/>
              <w:ind w:left="87" w:right="96"/>
              <w:jc w:val="right"/>
              <w:textAlignment w:val="baseline"/>
              <w:outlineLvl w:val="3"/>
              <w:rPr>
                <w:rFonts w:eastAsia="SimSun" w:cs="Mangal"/>
                <w:b/>
                <w:i/>
                <w:color w:val="355E00"/>
                <w:kern w:val="3"/>
                <w:lang w:eastAsia="zh-CN" w:bidi="hi-IN"/>
              </w:rPr>
            </w:pPr>
            <w:r w:rsidRPr="004D5617">
              <w:rPr>
                <w:rFonts w:eastAsia="SimSun" w:cs="Mangal"/>
                <w:b/>
                <w:i/>
                <w:color w:val="355E00"/>
                <w:kern w:val="3"/>
                <w:lang w:eastAsia="zh-CN" w:bidi="hi-IN"/>
              </w:rPr>
              <w:lastRenderedPageBreak/>
              <w:t>Organisme responsable de la ressource</w:t>
            </w:r>
          </w:p>
        </w:tc>
        <w:tc>
          <w:tcPr>
            <w:tcW w:w="7360" w:type="dxa"/>
            <w:tcMar>
              <w:top w:w="0" w:type="dxa"/>
              <w:left w:w="0" w:type="dxa"/>
              <w:bottom w:w="0" w:type="dxa"/>
              <w:right w:w="0" w:type="dxa"/>
            </w:tcMar>
          </w:tcPr>
          <w:p w14:paraId="741C097C" w14:textId="77777777" w:rsidR="004D5617" w:rsidRPr="004D5617" w:rsidRDefault="004D5617" w:rsidP="004D5617">
            <w:pPr>
              <w:suppressLineNumbers/>
              <w:suppressAutoHyphens/>
              <w:autoSpaceDN w:val="0"/>
              <w:spacing w:after="0"/>
              <w:ind w:left="132" w:right="140"/>
              <w:textAlignment w:val="baseline"/>
              <w:rPr>
                <w:rFonts w:eastAsia="DejaVu Sans" w:cs="FreeSans"/>
                <w:color w:val="000000"/>
                <w:kern w:val="3"/>
                <w:lang w:eastAsia="zh-CN" w:bidi="hi-IN"/>
              </w:rPr>
            </w:pPr>
            <w:r w:rsidRPr="004D5617">
              <w:rPr>
                <w:rFonts w:eastAsia="DejaVu Sans" w:cs="FreeSans"/>
                <w:color w:val="000000"/>
                <w:kern w:val="3"/>
                <w:lang w:eastAsia="zh-CN" w:bidi="hi-IN"/>
              </w:rPr>
              <w:t>Le champ est à remplir avec</w:t>
            </w:r>
            <w:r w:rsidRPr="004D5617">
              <w:rPr>
                <w:rFonts w:ascii="Courier New" w:eastAsia="DejaVu Sans" w:hAnsi="Courier New" w:cs="Courier New"/>
                <w:color w:val="000000"/>
                <w:kern w:val="3"/>
                <w:lang w:eastAsia="zh-CN" w:bidi="hi-IN"/>
              </w:rPr>
              <w:t> </w:t>
            </w:r>
            <w:r w:rsidRPr="004D5617">
              <w:rPr>
                <w:rFonts w:eastAsia="DejaVu Sans" w:cs="FreeSans"/>
                <w:color w:val="000000"/>
                <w:kern w:val="3"/>
                <w:lang w:eastAsia="zh-CN" w:bidi="hi-IN"/>
              </w:rPr>
              <w:t>:</w:t>
            </w:r>
          </w:p>
          <w:p w14:paraId="65B0C120" w14:textId="77777777" w:rsidR="004D5617" w:rsidRPr="004D5617" w:rsidRDefault="004D5617" w:rsidP="004D5617">
            <w:pPr>
              <w:suppressLineNumbers/>
              <w:suppressAutoHyphens/>
              <w:autoSpaceDN w:val="0"/>
              <w:spacing w:after="0"/>
              <w:ind w:left="132" w:right="140"/>
              <w:textAlignment w:val="baseline"/>
              <w:rPr>
                <w:rFonts w:eastAsia="DejaVu Sans" w:cs="FreeSans"/>
                <w:color w:val="000000"/>
                <w:kern w:val="3"/>
                <w:lang w:eastAsia="zh-CN" w:bidi="hi-IN"/>
              </w:rPr>
            </w:pPr>
            <w:r w:rsidRPr="004D5617">
              <w:rPr>
                <w:rFonts w:eastAsia="DejaVu Sans" w:cs="FreeSans"/>
                <w:color w:val="000000"/>
                <w:kern w:val="3"/>
                <w:lang w:eastAsia="zh-CN" w:bidi="hi-IN"/>
              </w:rPr>
              <w:t>- l’organisme propriétaire de la donnée, une adresse mail générique de contact</w:t>
            </w:r>
            <w:r w:rsidRPr="004D5617">
              <w:rPr>
                <w:rFonts w:ascii="Courier New" w:eastAsia="DejaVu Sans" w:hAnsi="Courier New" w:cs="Courier New"/>
                <w:color w:val="000000"/>
                <w:kern w:val="3"/>
                <w:lang w:eastAsia="zh-CN" w:bidi="hi-IN"/>
              </w:rPr>
              <w:t> </w:t>
            </w:r>
            <w:r w:rsidRPr="004D5617">
              <w:rPr>
                <w:rFonts w:eastAsia="DejaVu Sans" w:cs="FreeSans"/>
                <w:color w:val="000000"/>
                <w:kern w:val="3"/>
                <w:lang w:eastAsia="zh-CN" w:bidi="hi-IN"/>
              </w:rPr>
              <w:t>: Il doit s</w:t>
            </w:r>
            <w:r w:rsidRPr="004D5617">
              <w:rPr>
                <w:rFonts w:eastAsia="DejaVu Sans" w:cs="Marianne"/>
                <w:color w:val="000000"/>
                <w:kern w:val="3"/>
                <w:lang w:eastAsia="zh-CN" w:bidi="hi-IN"/>
              </w:rPr>
              <w:t>’</w:t>
            </w:r>
            <w:r w:rsidRPr="004D5617">
              <w:rPr>
                <w:rFonts w:eastAsia="DejaVu Sans" w:cs="FreeSans"/>
                <w:color w:val="000000"/>
                <w:kern w:val="3"/>
                <w:lang w:eastAsia="zh-CN" w:bidi="hi-IN"/>
              </w:rPr>
              <w:t>agir d</w:t>
            </w:r>
            <w:r w:rsidRPr="004D5617">
              <w:rPr>
                <w:rFonts w:eastAsia="DejaVu Sans" w:cs="Marianne"/>
                <w:color w:val="000000"/>
                <w:kern w:val="3"/>
                <w:lang w:eastAsia="zh-CN" w:bidi="hi-IN"/>
              </w:rPr>
              <w:t>’</w:t>
            </w:r>
            <w:r w:rsidRPr="004D5617">
              <w:rPr>
                <w:rFonts w:eastAsia="DejaVu Sans" w:cs="FreeSans"/>
                <w:color w:val="000000"/>
                <w:kern w:val="3"/>
                <w:lang w:eastAsia="zh-CN" w:bidi="hi-IN"/>
              </w:rPr>
              <w:t>une adresse mail institutionnelle, en aucun cas nominative. A d</w:t>
            </w:r>
            <w:r w:rsidRPr="004D5617">
              <w:rPr>
                <w:rFonts w:eastAsia="DejaVu Sans" w:cs="Marianne"/>
                <w:color w:val="000000"/>
                <w:kern w:val="3"/>
                <w:lang w:eastAsia="zh-CN" w:bidi="hi-IN"/>
              </w:rPr>
              <w:t>é</w:t>
            </w:r>
            <w:r w:rsidRPr="004D5617">
              <w:rPr>
                <w:rFonts w:eastAsia="DejaVu Sans" w:cs="FreeSans"/>
                <w:color w:val="000000"/>
                <w:kern w:val="3"/>
                <w:lang w:eastAsia="zh-CN" w:bidi="hi-IN"/>
              </w:rPr>
              <w:t>faut d</w:t>
            </w:r>
            <w:r w:rsidRPr="004D5617">
              <w:rPr>
                <w:rFonts w:eastAsia="DejaVu Sans" w:cs="Marianne"/>
                <w:color w:val="000000"/>
                <w:kern w:val="3"/>
                <w:lang w:eastAsia="zh-CN" w:bidi="hi-IN"/>
              </w:rPr>
              <w:t>’</w:t>
            </w:r>
            <w:r w:rsidRPr="004D5617">
              <w:rPr>
                <w:rFonts w:eastAsia="DejaVu Sans" w:cs="FreeSans"/>
                <w:color w:val="000000"/>
                <w:kern w:val="3"/>
                <w:lang w:eastAsia="zh-CN" w:bidi="hi-IN"/>
              </w:rPr>
              <w:t>adresse mail, indiquer l’URL du formulaire de contact de l’organisme propriétaire de la donnée.</w:t>
            </w:r>
          </w:p>
          <w:p w14:paraId="466222A7" w14:textId="77777777" w:rsidR="004D5617" w:rsidRPr="004D5617" w:rsidRDefault="004D5617" w:rsidP="004D5617">
            <w:pPr>
              <w:suppressLineNumbers/>
              <w:suppressAutoHyphens/>
              <w:autoSpaceDN w:val="0"/>
              <w:spacing w:after="0"/>
              <w:ind w:left="132" w:right="140"/>
              <w:textAlignment w:val="baseline"/>
              <w:rPr>
                <w:rFonts w:eastAsia="DejaVu Sans" w:cs="FreeSans"/>
                <w:color w:val="000000"/>
                <w:kern w:val="3"/>
                <w:lang w:eastAsia="zh-CN" w:bidi="hi-IN"/>
              </w:rPr>
            </w:pPr>
            <w:r w:rsidRPr="004D5617">
              <w:rPr>
                <w:rFonts w:eastAsia="DejaVu Sans" w:cs="FreeSans"/>
                <w:color w:val="000000"/>
                <w:kern w:val="3"/>
                <w:lang w:eastAsia="zh-CN" w:bidi="hi-IN"/>
              </w:rPr>
              <w:t>- Le rôle de cet organisme</w:t>
            </w:r>
            <w:r w:rsidRPr="004D5617">
              <w:rPr>
                <w:rFonts w:ascii="Courier New" w:eastAsia="DejaVu Sans" w:hAnsi="Courier New" w:cs="Courier New"/>
                <w:color w:val="000000"/>
                <w:kern w:val="3"/>
                <w:lang w:eastAsia="zh-CN" w:bidi="hi-IN"/>
              </w:rPr>
              <w:t> </w:t>
            </w:r>
            <w:r w:rsidRPr="004D5617">
              <w:rPr>
                <w:rFonts w:eastAsia="DejaVu Sans" w:cs="FreeSans"/>
                <w:color w:val="000000"/>
                <w:kern w:val="3"/>
                <w:lang w:eastAsia="zh-CN" w:bidi="hi-IN"/>
              </w:rPr>
              <w:t xml:space="preserve">: </w:t>
            </w:r>
            <w:proofErr w:type="spellStart"/>
            <w:r w:rsidRPr="004D5617">
              <w:rPr>
                <w:rFonts w:eastAsia="DejaVu Sans" w:cs="FreeSans"/>
                <w:color w:val="000000"/>
                <w:kern w:val="3"/>
                <w:lang w:eastAsia="zh-CN" w:bidi="hi-IN"/>
              </w:rPr>
              <w:t>owner</w:t>
            </w:r>
            <w:proofErr w:type="spellEnd"/>
            <w:r w:rsidRPr="004D5617">
              <w:rPr>
                <w:rFonts w:eastAsia="DejaVu Sans" w:cs="FreeSans"/>
                <w:color w:val="000000"/>
                <w:kern w:val="3"/>
                <w:lang w:eastAsia="zh-CN" w:bidi="hi-IN"/>
              </w:rPr>
              <w:t xml:space="preserve"> (traduction de </w:t>
            </w:r>
            <w:r w:rsidRPr="004D5617">
              <w:rPr>
                <w:rFonts w:eastAsia="DejaVu Sans" w:cs="Marianne"/>
                <w:color w:val="000000"/>
                <w:kern w:val="3"/>
                <w:lang w:eastAsia="zh-CN" w:bidi="hi-IN"/>
              </w:rPr>
              <w:t>«</w:t>
            </w:r>
            <w:r w:rsidRPr="004D5617">
              <w:rPr>
                <w:rFonts w:ascii="Courier New" w:eastAsia="DejaVu Sans" w:hAnsi="Courier New" w:cs="Courier New"/>
                <w:color w:val="000000"/>
                <w:kern w:val="3"/>
                <w:lang w:eastAsia="zh-CN" w:bidi="hi-IN"/>
              </w:rPr>
              <w:t> </w:t>
            </w:r>
            <w:r w:rsidRPr="004D5617">
              <w:rPr>
                <w:rFonts w:eastAsia="DejaVu Sans" w:cs="FreeSans"/>
                <w:color w:val="000000"/>
                <w:kern w:val="3"/>
                <w:lang w:eastAsia="zh-CN" w:bidi="hi-IN"/>
              </w:rPr>
              <w:t>propri</w:t>
            </w:r>
            <w:r w:rsidRPr="004D5617">
              <w:rPr>
                <w:rFonts w:eastAsia="DejaVu Sans" w:cs="Marianne"/>
                <w:color w:val="000000"/>
                <w:kern w:val="3"/>
                <w:lang w:eastAsia="zh-CN" w:bidi="hi-IN"/>
              </w:rPr>
              <w:t>é</w:t>
            </w:r>
            <w:r w:rsidRPr="004D5617">
              <w:rPr>
                <w:rFonts w:eastAsia="DejaVu Sans" w:cs="FreeSans"/>
                <w:color w:val="000000"/>
                <w:kern w:val="3"/>
                <w:lang w:eastAsia="zh-CN" w:bidi="hi-IN"/>
              </w:rPr>
              <w:t>taire</w:t>
            </w:r>
            <w:r w:rsidRPr="004D5617">
              <w:rPr>
                <w:rFonts w:ascii="Courier New" w:eastAsia="DejaVu Sans" w:hAnsi="Courier New" w:cs="Courier New"/>
                <w:color w:val="000000"/>
                <w:kern w:val="3"/>
                <w:lang w:eastAsia="zh-CN" w:bidi="hi-IN"/>
              </w:rPr>
              <w:t> </w:t>
            </w:r>
            <w:r w:rsidRPr="004D5617">
              <w:rPr>
                <w:rFonts w:eastAsia="DejaVu Sans" w:cs="Marianne"/>
                <w:color w:val="000000"/>
                <w:kern w:val="3"/>
                <w:lang w:eastAsia="zh-CN" w:bidi="hi-IN"/>
              </w:rPr>
              <w:t>»</w:t>
            </w:r>
            <w:r w:rsidRPr="004D5617">
              <w:rPr>
                <w:rFonts w:eastAsia="DejaVu Sans" w:cs="FreeSans"/>
                <w:color w:val="000000"/>
                <w:kern w:val="3"/>
                <w:lang w:eastAsia="zh-CN" w:bidi="hi-IN"/>
              </w:rPr>
              <w:t>)</w:t>
            </w:r>
          </w:p>
        </w:tc>
      </w:tr>
      <w:tr w:rsidR="004D5617" w:rsidRPr="004D5617" w14:paraId="0171FCDC" w14:textId="77777777" w:rsidTr="004D5617">
        <w:trPr>
          <w:trHeight w:val="338"/>
        </w:trPr>
        <w:tc>
          <w:tcPr>
            <w:tcW w:w="2278" w:type="dxa"/>
            <w:tcMar>
              <w:top w:w="55" w:type="dxa"/>
              <w:left w:w="55" w:type="dxa"/>
              <w:bottom w:w="55" w:type="dxa"/>
              <w:right w:w="55" w:type="dxa"/>
            </w:tcMar>
          </w:tcPr>
          <w:p w14:paraId="79F9BEE6" w14:textId="77777777" w:rsidR="004D5617" w:rsidRPr="004D5617" w:rsidRDefault="004D5617" w:rsidP="004D5617">
            <w:pPr>
              <w:suppressLineNumbers/>
              <w:suppressAutoHyphens/>
              <w:autoSpaceDN w:val="0"/>
              <w:spacing w:after="0"/>
              <w:ind w:left="87" w:right="96"/>
              <w:jc w:val="right"/>
              <w:textAlignment w:val="baseline"/>
              <w:rPr>
                <w:rFonts w:eastAsia="DejaVu Sans" w:cs="FreeSans"/>
                <w:color w:val="000000"/>
                <w:kern w:val="3"/>
                <w:lang w:eastAsia="zh-CN" w:bidi="hi-IN"/>
              </w:rPr>
            </w:pPr>
            <w:proofErr w:type="spellStart"/>
            <w:r w:rsidRPr="004D5617">
              <w:rPr>
                <w:rFonts w:eastAsia="DejaVu Sans" w:cs="FreeSans"/>
                <w:color w:val="000000"/>
                <w:kern w:val="3"/>
                <w:lang w:eastAsia="zh-CN" w:bidi="hi-IN"/>
              </w:rPr>
              <w:t>Xpath</w:t>
            </w:r>
            <w:proofErr w:type="spellEnd"/>
            <w:r w:rsidRPr="004D5617">
              <w:rPr>
                <w:rFonts w:eastAsia="DejaVu Sans" w:cs="FreeSans"/>
                <w:color w:val="000000"/>
                <w:kern w:val="3"/>
                <w:lang w:eastAsia="zh-CN" w:bidi="hi-IN"/>
              </w:rPr>
              <w:t xml:space="preserve"> ISO 19115</w:t>
            </w:r>
          </w:p>
        </w:tc>
        <w:tc>
          <w:tcPr>
            <w:tcW w:w="7360" w:type="dxa"/>
            <w:tcMar>
              <w:top w:w="0" w:type="dxa"/>
              <w:left w:w="0" w:type="dxa"/>
              <w:bottom w:w="0" w:type="dxa"/>
              <w:right w:w="0" w:type="dxa"/>
            </w:tcMar>
          </w:tcPr>
          <w:p w14:paraId="4145FC66" w14:textId="77777777" w:rsidR="004D5617" w:rsidRPr="00B00633" w:rsidRDefault="004D5617" w:rsidP="004D5617">
            <w:pPr>
              <w:suppressLineNumbers/>
              <w:suppressAutoHyphens/>
              <w:autoSpaceDN w:val="0"/>
              <w:spacing w:after="0"/>
              <w:ind w:left="132" w:right="140"/>
              <w:textAlignment w:val="baseline"/>
              <w:rPr>
                <w:rFonts w:eastAsia="DejaVu Sans" w:cs="FreeSans"/>
                <w:color w:val="000000"/>
                <w:kern w:val="3"/>
                <w:lang w:val="en-US" w:eastAsia="zh-CN" w:bidi="hi-IN"/>
              </w:rPr>
            </w:pPr>
            <w:proofErr w:type="spellStart"/>
            <w:r w:rsidRPr="00B00633">
              <w:rPr>
                <w:rFonts w:eastAsia="DejaVu Sans" w:cs="FreeSans"/>
                <w:color w:val="000000"/>
                <w:kern w:val="3"/>
                <w:lang w:val="en-US" w:eastAsia="zh-CN" w:bidi="hi-IN"/>
              </w:rPr>
              <w:t>identificationInfo</w:t>
            </w:r>
            <w:proofErr w:type="spellEnd"/>
            <w:r w:rsidRPr="00B00633">
              <w:rPr>
                <w:rFonts w:eastAsia="DejaVu Sans" w:cs="FreeSans"/>
                <w:color w:val="000000"/>
                <w:kern w:val="3"/>
                <w:lang w:val="en-US" w:eastAsia="zh-CN" w:bidi="hi-IN"/>
              </w:rPr>
              <w:t>[1]/*/</w:t>
            </w:r>
            <w:proofErr w:type="spellStart"/>
            <w:r w:rsidRPr="00B00633">
              <w:rPr>
                <w:rFonts w:eastAsia="DejaVu Sans" w:cs="FreeSans"/>
                <w:color w:val="000000"/>
                <w:kern w:val="3"/>
                <w:lang w:val="en-US" w:eastAsia="zh-CN" w:bidi="hi-IN"/>
              </w:rPr>
              <w:t>pointOfContact</w:t>
            </w:r>
            <w:proofErr w:type="spellEnd"/>
            <w:r w:rsidRPr="00B00633">
              <w:rPr>
                <w:rFonts w:eastAsia="DejaVu Sans" w:cs="FreeSans"/>
                <w:color w:val="000000"/>
                <w:kern w:val="3"/>
                <w:lang w:val="en-US" w:eastAsia="zh-CN" w:bidi="hi-IN"/>
              </w:rPr>
              <w:t>/*/</w:t>
            </w:r>
            <w:proofErr w:type="spellStart"/>
            <w:r w:rsidRPr="00B00633">
              <w:rPr>
                <w:rFonts w:eastAsia="DejaVu Sans" w:cs="FreeSans"/>
                <w:color w:val="000000"/>
                <w:kern w:val="3"/>
                <w:lang w:val="en-US" w:eastAsia="zh-CN" w:bidi="hi-IN"/>
              </w:rPr>
              <w:t>organisationName</w:t>
            </w:r>
            <w:proofErr w:type="spellEnd"/>
          </w:p>
          <w:p w14:paraId="00C517C0" w14:textId="77777777" w:rsidR="004D5617" w:rsidRPr="00B00633" w:rsidRDefault="004D5617" w:rsidP="004D5617">
            <w:pPr>
              <w:suppressLineNumbers/>
              <w:suppressAutoHyphens/>
              <w:autoSpaceDN w:val="0"/>
              <w:spacing w:after="0"/>
              <w:ind w:left="132" w:right="140"/>
              <w:textAlignment w:val="baseline"/>
              <w:rPr>
                <w:rFonts w:eastAsia="DejaVu Sans" w:cs="FreeSans"/>
                <w:color w:val="000000"/>
                <w:kern w:val="3"/>
                <w:lang w:val="en-US" w:eastAsia="zh-CN" w:bidi="hi-IN"/>
              </w:rPr>
            </w:pPr>
            <w:r w:rsidRPr="00B00633">
              <w:rPr>
                <w:rFonts w:eastAsia="DejaVu Sans" w:cs="FreeSans"/>
                <w:color w:val="000000"/>
                <w:kern w:val="3"/>
                <w:lang w:val="en-US" w:eastAsia="zh-CN" w:bidi="hi-IN"/>
              </w:rPr>
              <w:t>identificationInfo[1]/*/pointOfContact/*/contactInfo/*/address/*/electronicMailAddress</w:t>
            </w:r>
          </w:p>
          <w:p w14:paraId="1AB6F493" w14:textId="77777777" w:rsidR="004D5617" w:rsidRPr="004D5617" w:rsidRDefault="004D5617" w:rsidP="004D5617">
            <w:pPr>
              <w:suppressLineNumbers/>
              <w:suppressAutoHyphens/>
              <w:autoSpaceDN w:val="0"/>
              <w:spacing w:after="0"/>
              <w:ind w:left="132" w:right="140"/>
              <w:textAlignment w:val="baseline"/>
              <w:rPr>
                <w:rFonts w:eastAsia="DejaVu Sans" w:cs="FreeSans"/>
                <w:color w:val="000000"/>
                <w:kern w:val="3"/>
                <w:lang w:eastAsia="zh-CN" w:bidi="hi-IN"/>
              </w:rPr>
            </w:pPr>
            <w:proofErr w:type="spellStart"/>
            <w:proofErr w:type="gramStart"/>
            <w:r w:rsidRPr="004D5617">
              <w:rPr>
                <w:rFonts w:eastAsia="DejaVu Sans" w:cs="FreeSans"/>
                <w:color w:val="000000"/>
                <w:kern w:val="3"/>
                <w:lang w:eastAsia="zh-CN" w:bidi="hi-IN"/>
              </w:rPr>
              <w:t>identificationInfo</w:t>
            </w:r>
            <w:proofErr w:type="spellEnd"/>
            <w:r w:rsidRPr="004D5617">
              <w:rPr>
                <w:rFonts w:eastAsia="DejaVu Sans" w:cs="FreeSans"/>
                <w:color w:val="000000"/>
                <w:kern w:val="3"/>
                <w:lang w:eastAsia="zh-CN" w:bidi="hi-IN"/>
              </w:rPr>
              <w:t>[</w:t>
            </w:r>
            <w:proofErr w:type="gramEnd"/>
            <w:r w:rsidRPr="004D5617">
              <w:rPr>
                <w:rFonts w:eastAsia="DejaVu Sans" w:cs="FreeSans"/>
                <w:color w:val="000000"/>
                <w:kern w:val="3"/>
                <w:lang w:eastAsia="zh-CN" w:bidi="hi-IN"/>
              </w:rPr>
              <w:t>1]/*/</w:t>
            </w:r>
            <w:proofErr w:type="spellStart"/>
            <w:r w:rsidRPr="004D5617">
              <w:rPr>
                <w:rFonts w:eastAsia="DejaVu Sans" w:cs="FreeSans"/>
                <w:color w:val="000000"/>
                <w:kern w:val="3"/>
                <w:lang w:eastAsia="zh-CN" w:bidi="hi-IN"/>
              </w:rPr>
              <w:t>pointOfContact</w:t>
            </w:r>
            <w:proofErr w:type="spellEnd"/>
            <w:r w:rsidRPr="004D5617">
              <w:rPr>
                <w:rFonts w:eastAsia="DejaVu Sans" w:cs="FreeSans"/>
                <w:color w:val="000000"/>
                <w:kern w:val="3"/>
                <w:lang w:eastAsia="zh-CN" w:bidi="hi-IN"/>
              </w:rPr>
              <w:t>/*/</w:t>
            </w:r>
            <w:proofErr w:type="spellStart"/>
            <w:r w:rsidRPr="004D5617">
              <w:rPr>
                <w:rFonts w:eastAsia="DejaVu Sans" w:cs="FreeSans"/>
                <w:color w:val="000000"/>
                <w:kern w:val="3"/>
                <w:lang w:eastAsia="zh-CN" w:bidi="hi-IN"/>
              </w:rPr>
              <w:t>role</w:t>
            </w:r>
            <w:proofErr w:type="spellEnd"/>
          </w:p>
        </w:tc>
      </w:tr>
      <w:tr w:rsidR="004D5617" w:rsidRPr="004D5617" w14:paraId="72D900CA" w14:textId="77777777" w:rsidTr="004D5617">
        <w:tc>
          <w:tcPr>
            <w:tcW w:w="2278" w:type="dxa"/>
            <w:tcMar>
              <w:top w:w="55" w:type="dxa"/>
              <w:left w:w="55" w:type="dxa"/>
              <w:bottom w:w="55" w:type="dxa"/>
              <w:right w:w="55" w:type="dxa"/>
            </w:tcMar>
          </w:tcPr>
          <w:p w14:paraId="1DE3ABB0" w14:textId="77777777" w:rsidR="004D5617" w:rsidRPr="004D5617" w:rsidRDefault="004D5617" w:rsidP="004D5617">
            <w:pPr>
              <w:suppressLineNumbers/>
              <w:suppressAutoHyphens/>
              <w:autoSpaceDN w:val="0"/>
              <w:spacing w:after="0"/>
              <w:ind w:left="87" w:right="96"/>
              <w:jc w:val="right"/>
              <w:textAlignment w:val="baseline"/>
              <w:rPr>
                <w:rFonts w:eastAsia="DejaVu Sans" w:cs="FreeSans"/>
                <w:color w:val="000000"/>
                <w:kern w:val="3"/>
                <w:lang w:eastAsia="zh-CN" w:bidi="hi-IN"/>
              </w:rPr>
            </w:pPr>
            <w:r w:rsidRPr="004D5617">
              <w:rPr>
                <w:rFonts w:eastAsia="DejaVu Sans" w:cs="FreeSans"/>
                <w:color w:val="000000"/>
                <w:kern w:val="3"/>
                <w:lang w:eastAsia="zh-CN" w:bidi="hi-IN"/>
              </w:rPr>
              <w:t>Exemple</w:t>
            </w:r>
          </w:p>
        </w:tc>
        <w:tc>
          <w:tcPr>
            <w:tcW w:w="7360" w:type="dxa"/>
            <w:tcMar>
              <w:top w:w="0" w:type="dxa"/>
              <w:left w:w="0" w:type="dxa"/>
              <w:bottom w:w="0" w:type="dxa"/>
              <w:right w:w="0" w:type="dxa"/>
            </w:tcMar>
          </w:tcPr>
          <w:p w14:paraId="6D8C217F" w14:textId="7A6AD171" w:rsidR="004D5617" w:rsidRPr="004D5617" w:rsidRDefault="006B0DBD" w:rsidP="004D5617">
            <w:pPr>
              <w:pStyle w:val="Citation"/>
              <w:ind w:left="132" w:right="140"/>
              <w:rPr>
                <w:lang w:eastAsia="zh-CN" w:bidi="hi-IN"/>
              </w:rPr>
            </w:pPr>
            <w:r>
              <w:rPr>
                <w:lang w:eastAsia="zh-CN" w:bidi="hi-IN"/>
              </w:rPr>
              <w:t>Département de la Gironde</w:t>
            </w:r>
          </w:p>
        </w:tc>
      </w:tr>
      <w:tr w:rsidR="004D5617" w:rsidRPr="004D5617" w14:paraId="3B20E3F8" w14:textId="77777777" w:rsidTr="004D5617">
        <w:tc>
          <w:tcPr>
            <w:tcW w:w="2278" w:type="dxa"/>
            <w:tcMar>
              <w:top w:w="55" w:type="dxa"/>
              <w:left w:w="55" w:type="dxa"/>
              <w:bottom w:w="55" w:type="dxa"/>
              <w:right w:w="55" w:type="dxa"/>
            </w:tcMar>
          </w:tcPr>
          <w:p w14:paraId="372BC864" w14:textId="77777777" w:rsidR="004D5617" w:rsidRPr="004D5617" w:rsidRDefault="004D5617" w:rsidP="004D5617">
            <w:pPr>
              <w:suppressLineNumbers/>
              <w:suppressAutoHyphens/>
              <w:autoSpaceDN w:val="0"/>
              <w:spacing w:after="0"/>
              <w:ind w:left="87" w:right="96"/>
              <w:jc w:val="right"/>
              <w:textAlignment w:val="baseline"/>
              <w:rPr>
                <w:rFonts w:eastAsia="DejaVu Sans" w:cs="FreeSans"/>
                <w:color w:val="000000"/>
                <w:kern w:val="3"/>
                <w:lang w:eastAsia="zh-CN" w:bidi="hi-IN"/>
              </w:rPr>
            </w:pPr>
            <w:r w:rsidRPr="004D5617">
              <w:rPr>
                <w:rFonts w:eastAsia="DejaVu Sans" w:cs="FreeSans"/>
                <w:color w:val="000000"/>
                <w:kern w:val="3"/>
                <w:lang w:eastAsia="zh-CN" w:bidi="hi-IN"/>
              </w:rPr>
              <w:t>Exemple</w:t>
            </w:r>
          </w:p>
        </w:tc>
        <w:tc>
          <w:tcPr>
            <w:tcW w:w="7360" w:type="dxa"/>
            <w:tcMar>
              <w:top w:w="0" w:type="dxa"/>
              <w:left w:w="0" w:type="dxa"/>
              <w:bottom w:w="0" w:type="dxa"/>
              <w:right w:w="0" w:type="dxa"/>
            </w:tcMar>
          </w:tcPr>
          <w:p w14:paraId="692F8782" w14:textId="2F317F05" w:rsidR="004D5617" w:rsidRPr="004D5617" w:rsidRDefault="006B0DBD" w:rsidP="004D5617">
            <w:pPr>
              <w:pStyle w:val="Citation"/>
              <w:ind w:left="132" w:right="140"/>
              <w:rPr>
                <w:lang w:eastAsia="zh-CN" w:bidi="hi-IN"/>
              </w:rPr>
            </w:pPr>
            <w:r w:rsidRPr="006B0DBD">
              <w:rPr>
                <w:lang w:eastAsia="zh-CN" w:bidi="hi-IN"/>
              </w:rPr>
              <w:t>https://www.gironde.fr/environnement/</w:t>
            </w:r>
          </w:p>
        </w:tc>
      </w:tr>
      <w:tr w:rsidR="004D5617" w:rsidRPr="004D5617" w14:paraId="59CD755B" w14:textId="77777777" w:rsidTr="004D5617">
        <w:tc>
          <w:tcPr>
            <w:tcW w:w="2278" w:type="dxa"/>
            <w:tcMar>
              <w:top w:w="55" w:type="dxa"/>
              <w:left w:w="55" w:type="dxa"/>
              <w:bottom w:w="55" w:type="dxa"/>
              <w:right w:w="55" w:type="dxa"/>
            </w:tcMar>
          </w:tcPr>
          <w:p w14:paraId="50215EA7" w14:textId="77777777" w:rsidR="004D5617" w:rsidRPr="004D5617" w:rsidRDefault="004D5617" w:rsidP="004D5617">
            <w:pPr>
              <w:suppressLineNumbers/>
              <w:suppressAutoHyphens/>
              <w:autoSpaceDN w:val="0"/>
              <w:spacing w:after="0"/>
              <w:ind w:left="87" w:right="96"/>
              <w:jc w:val="right"/>
              <w:textAlignment w:val="baseline"/>
              <w:rPr>
                <w:rFonts w:eastAsia="DejaVu Sans" w:cs="FreeSans"/>
                <w:color w:val="000000"/>
                <w:kern w:val="3"/>
                <w:lang w:eastAsia="zh-CN" w:bidi="hi-IN"/>
              </w:rPr>
            </w:pPr>
            <w:r w:rsidRPr="004D5617">
              <w:rPr>
                <w:rFonts w:eastAsia="DejaVu Sans" w:cs="FreeSans"/>
                <w:color w:val="000000"/>
                <w:kern w:val="3"/>
                <w:lang w:eastAsia="zh-CN" w:bidi="hi-IN"/>
              </w:rPr>
              <w:t>Exigence</w:t>
            </w:r>
          </w:p>
        </w:tc>
        <w:tc>
          <w:tcPr>
            <w:tcW w:w="7360" w:type="dxa"/>
            <w:tcMar>
              <w:top w:w="0" w:type="dxa"/>
              <w:left w:w="0" w:type="dxa"/>
              <w:bottom w:w="0" w:type="dxa"/>
              <w:right w:w="0" w:type="dxa"/>
            </w:tcMar>
          </w:tcPr>
          <w:p w14:paraId="299AF8D3" w14:textId="77777777" w:rsidR="004D5617" w:rsidRPr="004D5617" w:rsidRDefault="004D5617" w:rsidP="004D5617">
            <w:pPr>
              <w:pStyle w:val="Citation"/>
              <w:ind w:left="132" w:right="140"/>
              <w:rPr>
                <w:lang w:eastAsia="zh-CN" w:bidi="hi-IN"/>
              </w:rPr>
            </w:pPr>
            <w:proofErr w:type="spellStart"/>
            <w:r w:rsidRPr="004D5617">
              <w:rPr>
                <w:lang w:eastAsia="zh-CN" w:bidi="hi-IN"/>
              </w:rPr>
              <w:t>owner</w:t>
            </w:r>
            <w:proofErr w:type="spellEnd"/>
          </w:p>
        </w:tc>
      </w:tr>
    </w:tbl>
    <w:p w14:paraId="62EBF9A1" w14:textId="77777777" w:rsidR="004D5617" w:rsidRDefault="004D5617" w:rsidP="004D5617"/>
    <w:p w14:paraId="3E5CA17C" w14:textId="01609661" w:rsidR="004D5617" w:rsidRDefault="00A6102B" w:rsidP="00842A8C">
      <w:pPr>
        <w:pStyle w:val="Titre2"/>
      </w:pPr>
      <w:bookmarkStart w:id="78" w:name="_Toc142385205"/>
      <w:r>
        <w:t>9.12</w:t>
      </w:r>
      <w:r w:rsidR="005B4081">
        <w:t xml:space="preserve"> </w:t>
      </w:r>
      <w:r w:rsidR="682AFEAF">
        <w:t>Métadonnées concernant les métadonnées</w:t>
      </w:r>
      <w:bookmarkEnd w:id="78"/>
    </w:p>
    <w:p w14:paraId="0C6C2CD5" w14:textId="77777777" w:rsidR="004D5617" w:rsidRDefault="004D5617" w:rsidP="004D5617"/>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8"/>
        <w:gridCol w:w="7360"/>
      </w:tblGrid>
      <w:tr w:rsidR="004D5617" w:rsidRPr="004D5617" w14:paraId="410D84E7" w14:textId="77777777" w:rsidTr="004D5617">
        <w:trPr>
          <w:trHeight w:val="281"/>
        </w:trPr>
        <w:tc>
          <w:tcPr>
            <w:tcW w:w="2278" w:type="dxa"/>
            <w:tcMar>
              <w:top w:w="55" w:type="dxa"/>
              <w:left w:w="55" w:type="dxa"/>
              <w:bottom w:w="55" w:type="dxa"/>
              <w:right w:w="55" w:type="dxa"/>
            </w:tcMar>
          </w:tcPr>
          <w:p w14:paraId="59BAF068" w14:textId="77777777" w:rsidR="004D5617" w:rsidRPr="004D5617" w:rsidRDefault="004D5617" w:rsidP="004D5617">
            <w:pPr>
              <w:keepNext/>
              <w:widowControl w:val="0"/>
              <w:suppressLineNumbers/>
              <w:suppressAutoHyphens/>
              <w:autoSpaceDN w:val="0"/>
              <w:spacing w:after="0"/>
              <w:ind w:left="87" w:right="96"/>
              <w:jc w:val="right"/>
              <w:textAlignment w:val="baseline"/>
              <w:outlineLvl w:val="3"/>
              <w:rPr>
                <w:rFonts w:eastAsia="SimSun" w:cs="Mangal"/>
                <w:b/>
                <w:i/>
                <w:color w:val="355E00"/>
                <w:kern w:val="3"/>
                <w:lang w:eastAsia="zh-CN" w:bidi="hi-IN"/>
              </w:rPr>
            </w:pPr>
            <w:r w:rsidRPr="004D5617">
              <w:rPr>
                <w:rFonts w:eastAsia="SimSun" w:cs="Mangal"/>
                <w:b/>
                <w:i/>
                <w:color w:val="355E00"/>
                <w:kern w:val="3"/>
                <w:lang w:eastAsia="zh-CN" w:bidi="hi-IN"/>
              </w:rPr>
              <w:t>Point de contact pour la métadonnée</w:t>
            </w:r>
          </w:p>
        </w:tc>
        <w:tc>
          <w:tcPr>
            <w:tcW w:w="7360" w:type="dxa"/>
            <w:tcMar>
              <w:top w:w="0" w:type="dxa"/>
              <w:left w:w="0" w:type="dxa"/>
              <w:bottom w:w="0" w:type="dxa"/>
              <w:right w:w="0" w:type="dxa"/>
            </w:tcMar>
          </w:tcPr>
          <w:p w14:paraId="447E6A82" w14:textId="77777777" w:rsidR="004D5617" w:rsidRPr="004D5617" w:rsidRDefault="004D5617" w:rsidP="004D5617">
            <w:pPr>
              <w:suppressLineNumbers/>
              <w:suppressAutoHyphens/>
              <w:autoSpaceDN w:val="0"/>
              <w:spacing w:after="0"/>
              <w:ind w:left="132" w:right="140"/>
              <w:jc w:val="both"/>
              <w:textAlignment w:val="baseline"/>
              <w:rPr>
                <w:rFonts w:eastAsia="DejaVu Sans" w:cs="FreeSans"/>
                <w:color w:val="000000"/>
                <w:kern w:val="3"/>
                <w:lang w:eastAsia="zh-CN" w:bidi="hi-IN"/>
              </w:rPr>
            </w:pPr>
            <w:r w:rsidRPr="004D5617">
              <w:rPr>
                <w:rFonts w:eastAsia="DejaVu Sans" w:cs="FreeSans"/>
                <w:color w:val="000000"/>
                <w:kern w:val="3"/>
                <w:lang w:eastAsia="zh-CN" w:bidi="hi-IN"/>
              </w:rPr>
              <w:t>Le champ est à remplir avec le nom de l’organisation :</w:t>
            </w:r>
          </w:p>
          <w:p w14:paraId="5A9322DC" w14:textId="77777777" w:rsidR="004D5617" w:rsidRPr="004D5617" w:rsidRDefault="004D5617" w:rsidP="004D5617">
            <w:pPr>
              <w:suppressLineNumbers/>
              <w:suppressAutoHyphens/>
              <w:autoSpaceDN w:val="0"/>
              <w:spacing w:after="0"/>
              <w:ind w:left="132" w:right="140"/>
              <w:jc w:val="both"/>
              <w:textAlignment w:val="baseline"/>
              <w:rPr>
                <w:rFonts w:eastAsia="DejaVu Sans" w:cs="FreeSans"/>
                <w:color w:val="000000"/>
                <w:kern w:val="3"/>
                <w:lang w:eastAsia="zh-CN" w:bidi="hi-IN"/>
              </w:rPr>
            </w:pPr>
            <w:r w:rsidRPr="004D5617">
              <w:rPr>
                <w:rFonts w:eastAsia="DejaVu Sans" w:cs="FreeSans"/>
                <w:color w:val="000000"/>
                <w:kern w:val="3"/>
                <w:lang w:eastAsia="zh-CN" w:bidi="hi-IN"/>
              </w:rPr>
              <w:t>- l’organisme de contact (même s’il est identique à l'organisme responsable de la ressource)</w:t>
            </w:r>
          </w:p>
          <w:p w14:paraId="079D0EFF" w14:textId="4625270E" w:rsidR="004D5617" w:rsidRPr="004D5617" w:rsidRDefault="004D5617" w:rsidP="004D5617">
            <w:pPr>
              <w:suppressLineNumbers/>
              <w:suppressAutoHyphens/>
              <w:autoSpaceDN w:val="0"/>
              <w:spacing w:after="0"/>
              <w:ind w:left="132" w:right="140"/>
              <w:jc w:val="both"/>
              <w:textAlignment w:val="baseline"/>
              <w:rPr>
                <w:rFonts w:eastAsia="DejaVu Sans" w:cs="FreeSans"/>
                <w:color w:val="000000"/>
                <w:kern w:val="3"/>
                <w:lang w:eastAsia="zh-CN" w:bidi="hi-IN"/>
              </w:rPr>
            </w:pPr>
            <w:r w:rsidRPr="004D5617">
              <w:rPr>
                <w:rFonts w:eastAsia="DejaVu Sans" w:cs="FreeSans"/>
                <w:color w:val="000000"/>
                <w:kern w:val="3"/>
                <w:lang w:eastAsia="zh-CN" w:bidi="hi-IN"/>
              </w:rPr>
              <w:t>- une adresse mail générique de contact</w:t>
            </w:r>
            <w:r w:rsidRPr="004D5617">
              <w:rPr>
                <w:rFonts w:ascii="Courier New" w:eastAsia="DejaVu Sans" w:hAnsi="Courier New" w:cs="Courier New"/>
                <w:color w:val="000000"/>
                <w:kern w:val="3"/>
                <w:lang w:eastAsia="zh-CN" w:bidi="hi-IN"/>
              </w:rPr>
              <w:t> </w:t>
            </w:r>
            <w:r w:rsidRPr="004D5617">
              <w:rPr>
                <w:rFonts w:eastAsia="DejaVu Sans" w:cs="FreeSans"/>
                <w:color w:val="000000"/>
                <w:kern w:val="3"/>
                <w:lang w:eastAsia="zh-CN" w:bidi="hi-IN"/>
              </w:rPr>
              <w:t>: Il doit s</w:t>
            </w:r>
            <w:r w:rsidRPr="004D5617">
              <w:rPr>
                <w:rFonts w:eastAsia="DejaVu Sans" w:cs="Marianne"/>
                <w:color w:val="000000"/>
                <w:kern w:val="3"/>
                <w:lang w:eastAsia="zh-CN" w:bidi="hi-IN"/>
              </w:rPr>
              <w:t>’</w:t>
            </w:r>
            <w:r w:rsidRPr="004D5617">
              <w:rPr>
                <w:rFonts w:eastAsia="DejaVu Sans" w:cs="FreeSans"/>
                <w:color w:val="000000"/>
                <w:kern w:val="3"/>
                <w:lang w:eastAsia="zh-CN" w:bidi="hi-IN"/>
              </w:rPr>
              <w:t>agir d</w:t>
            </w:r>
            <w:r w:rsidRPr="004D5617">
              <w:rPr>
                <w:rFonts w:eastAsia="DejaVu Sans" w:cs="Marianne"/>
                <w:color w:val="000000"/>
                <w:kern w:val="3"/>
                <w:lang w:eastAsia="zh-CN" w:bidi="hi-IN"/>
              </w:rPr>
              <w:t>’</w:t>
            </w:r>
            <w:r w:rsidRPr="004D5617">
              <w:rPr>
                <w:rFonts w:eastAsia="DejaVu Sans" w:cs="FreeSans"/>
                <w:color w:val="000000"/>
                <w:kern w:val="3"/>
                <w:lang w:eastAsia="zh-CN" w:bidi="hi-IN"/>
              </w:rPr>
              <w:t>une adresse mail institutionnelle non nominative.</w:t>
            </w:r>
            <w:r w:rsidR="001E658C">
              <w:rPr>
                <w:rFonts w:eastAsia="DejaVu Sans" w:cs="FreeSans"/>
                <w:color w:val="000000"/>
                <w:kern w:val="3"/>
                <w:lang w:eastAsia="zh-CN" w:bidi="hi-IN"/>
              </w:rPr>
              <w:t xml:space="preserve"> </w:t>
            </w:r>
            <w:r w:rsidRPr="004D5617">
              <w:rPr>
                <w:rFonts w:eastAsia="DejaVu Sans" w:cs="FreeSans"/>
                <w:color w:val="000000"/>
                <w:kern w:val="3"/>
                <w:lang w:eastAsia="zh-CN" w:bidi="hi-IN"/>
              </w:rPr>
              <w:t>A d</w:t>
            </w:r>
            <w:r w:rsidRPr="004D5617">
              <w:rPr>
                <w:rFonts w:eastAsia="DejaVu Sans" w:cs="Marianne"/>
                <w:color w:val="000000"/>
                <w:kern w:val="3"/>
                <w:lang w:eastAsia="zh-CN" w:bidi="hi-IN"/>
              </w:rPr>
              <w:t>é</w:t>
            </w:r>
            <w:r w:rsidRPr="004D5617">
              <w:rPr>
                <w:rFonts w:eastAsia="DejaVu Sans" w:cs="FreeSans"/>
                <w:color w:val="000000"/>
                <w:kern w:val="3"/>
                <w:lang w:eastAsia="zh-CN" w:bidi="hi-IN"/>
              </w:rPr>
              <w:t>faut d</w:t>
            </w:r>
            <w:r w:rsidRPr="004D5617">
              <w:rPr>
                <w:rFonts w:eastAsia="DejaVu Sans" w:cs="Marianne"/>
                <w:color w:val="000000"/>
                <w:kern w:val="3"/>
                <w:lang w:eastAsia="zh-CN" w:bidi="hi-IN"/>
              </w:rPr>
              <w:t>’</w:t>
            </w:r>
            <w:r w:rsidRPr="004D5617">
              <w:rPr>
                <w:rFonts w:eastAsia="DejaVu Sans" w:cs="FreeSans"/>
                <w:color w:val="000000"/>
                <w:kern w:val="3"/>
                <w:lang w:eastAsia="zh-CN" w:bidi="hi-IN"/>
              </w:rPr>
              <w:t>adresse mail, indiquer l</w:t>
            </w:r>
            <w:r w:rsidRPr="004D5617">
              <w:rPr>
                <w:rFonts w:eastAsia="DejaVu Sans" w:cs="Marianne"/>
                <w:color w:val="000000"/>
                <w:kern w:val="3"/>
                <w:lang w:eastAsia="zh-CN" w:bidi="hi-IN"/>
              </w:rPr>
              <w:t>’</w:t>
            </w:r>
            <w:r w:rsidRPr="004D5617">
              <w:rPr>
                <w:rFonts w:eastAsia="DejaVu Sans" w:cs="FreeSans"/>
                <w:color w:val="000000"/>
                <w:kern w:val="3"/>
                <w:lang w:eastAsia="zh-CN" w:bidi="hi-IN"/>
              </w:rPr>
              <w:t>URL du formulaire de contact de l</w:t>
            </w:r>
            <w:r w:rsidRPr="004D5617">
              <w:rPr>
                <w:rFonts w:eastAsia="DejaVu Sans" w:cs="Marianne"/>
                <w:color w:val="000000"/>
                <w:kern w:val="3"/>
                <w:lang w:eastAsia="zh-CN" w:bidi="hi-IN"/>
              </w:rPr>
              <w:t>’</w:t>
            </w:r>
            <w:r w:rsidRPr="004D5617">
              <w:rPr>
                <w:rFonts w:eastAsia="DejaVu Sans" w:cs="FreeSans"/>
                <w:color w:val="000000"/>
                <w:kern w:val="3"/>
                <w:lang w:eastAsia="zh-CN" w:bidi="hi-IN"/>
              </w:rPr>
              <w:t>organisme propri</w:t>
            </w:r>
            <w:r w:rsidRPr="004D5617">
              <w:rPr>
                <w:rFonts w:eastAsia="DejaVu Sans" w:cs="Marianne"/>
                <w:color w:val="000000"/>
                <w:kern w:val="3"/>
                <w:lang w:eastAsia="zh-CN" w:bidi="hi-IN"/>
              </w:rPr>
              <w:t>é</w:t>
            </w:r>
            <w:r w:rsidRPr="004D5617">
              <w:rPr>
                <w:rFonts w:eastAsia="DejaVu Sans" w:cs="FreeSans"/>
                <w:color w:val="000000"/>
                <w:kern w:val="3"/>
                <w:lang w:eastAsia="zh-CN" w:bidi="hi-IN"/>
              </w:rPr>
              <w:t>taire de la donn</w:t>
            </w:r>
            <w:r w:rsidRPr="004D5617">
              <w:rPr>
                <w:rFonts w:eastAsia="DejaVu Sans" w:cs="Marianne"/>
                <w:color w:val="000000"/>
                <w:kern w:val="3"/>
                <w:lang w:eastAsia="zh-CN" w:bidi="hi-IN"/>
              </w:rPr>
              <w:t>é</w:t>
            </w:r>
            <w:r w:rsidRPr="004D5617">
              <w:rPr>
                <w:rFonts w:eastAsia="DejaVu Sans" w:cs="FreeSans"/>
                <w:color w:val="000000"/>
                <w:kern w:val="3"/>
                <w:lang w:eastAsia="zh-CN" w:bidi="hi-IN"/>
              </w:rPr>
              <w:t>e.</w:t>
            </w:r>
          </w:p>
          <w:p w14:paraId="794A1FB3" w14:textId="77777777" w:rsidR="004D5617" w:rsidRPr="004D5617" w:rsidRDefault="004D5617" w:rsidP="004D5617">
            <w:pPr>
              <w:suppressLineNumbers/>
              <w:suppressAutoHyphens/>
              <w:autoSpaceDN w:val="0"/>
              <w:spacing w:after="0"/>
              <w:ind w:left="132" w:right="140"/>
              <w:jc w:val="both"/>
              <w:textAlignment w:val="baseline"/>
              <w:rPr>
                <w:rFonts w:eastAsia="DejaVu Sans" w:cs="FreeSans"/>
                <w:color w:val="000000"/>
                <w:kern w:val="3"/>
                <w:lang w:eastAsia="zh-CN" w:bidi="hi-IN"/>
              </w:rPr>
            </w:pPr>
            <w:r w:rsidRPr="004D5617">
              <w:rPr>
                <w:rFonts w:eastAsia="DejaVu Sans" w:cs="FreeSans"/>
                <w:color w:val="000000"/>
                <w:kern w:val="3"/>
                <w:lang w:eastAsia="zh-CN" w:bidi="hi-IN"/>
              </w:rPr>
              <w:t>- La nature de cette adresse</w:t>
            </w:r>
            <w:r w:rsidRPr="004D5617">
              <w:rPr>
                <w:rFonts w:ascii="Courier New" w:eastAsia="DejaVu Sans" w:hAnsi="Courier New" w:cs="Courier New"/>
                <w:color w:val="000000"/>
                <w:kern w:val="3"/>
                <w:lang w:eastAsia="zh-CN" w:bidi="hi-IN"/>
              </w:rPr>
              <w:t> </w:t>
            </w:r>
            <w:r w:rsidRPr="004D5617">
              <w:rPr>
                <w:rFonts w:eastAsia="DejaVu Sans" w:cs="FreeSans"/>
                <w:color w:val="000000"/>
                <w:kern w:val="3"/>
                <w:lang w:eastAsia="zh-CN" w:bidi="hi-IN"/>
              </w:rPr>
              <w:t xml:space="preserve">: </w:t>
            </w:r>
            <w:proofErr w:type="spellStart"/>
            <w:r w:rsidRPr="004D5617">
              <w:rPr>
                <w:rFonts w:eastAsia="DejaVu Sans" w:cs="FreeSans"/>
                <w:color w:val="000000"/>
                <w:kern w:val="3"/>
                <w:lang w:eastAsia="zh-CN" w:bidi="hi-IN"/>
              </w:rPr>
              <w:t>pointOfcontact</w:t>
            </w:r>
            <w:proofErr w:type="spellEnd"/>
            <w:r w:rsidRPr="004D5617">
              <w:rPr>
                <w:rFonts w:eastAsia="DejaVu Sans" w:cs="FreeSans"/>
                <w:color w:val="000000"/>
                <w:kern w:val="3"/>
                <w:lang w:eastAsia="zh-CN" w:bidi="hi-IN"/>
              </w:rPr>
              <w:t xml:space="preserve"> (traduction de </w:t>
            </w:r>
            <w:r w:rsidRPr="004D5617">
              <w:rPr>
                <w:rFonts w:eastAsia="DejaVu Sans" w:cs="Marianne"/>
                <w:color w:val="000000"/>
                <w:kern w:val="3"/>
                <w:lang w:eastAsia="zh-CN" w:bidi="hi-IN"/>
              </w:rPr>
              <w:t>«</w:t>
            </w:r>
            <w:r w:rsidRPr="004D5617">
              <w:rPr>
                <w:rFonts w:ascii="Courier New" w:eastAsia="DejaVu Sans" w:hAnsi="Courier New" w:cs="Courier New"/>
                <w:color w:val="000000"/>
                <w:kern w:val="3"/>
                <w:lang w:eastAsia="zh-CN" w:bidi="hi-IN"/>
              </w:rPr>
              <w:t> </w:t>
            </w:r>
            <w:r w:rsidRPr="004D5617">
              <w:rPr>
                <w:rFonts w:eastAsia="DejaVu Sans" w:cs="FreeSans"/>
                <w:color w:val="000000"/>
                <w:kern w:val="3"/>
                <w:lang w:eastAsia="zh-CN" w:bidi="hi-IN"/>
              </w:rPr>
              <w:t>Point de contact</w:t>
            </w:r>
            <w:r w:rsidRPr="004D5617">
              <w:rPr>
                <w:rFonts w:ascii="Courier New" w:eastAsia="DejaVu Sans" w:hAnsi="Courier New" w:cs="Courier New"/>
                <w:color w:val="000000"/>
                <w:kern w:val="3"/>
                <w:lang w:eastAsia="zh-CN" w:bidi="hi-IN"/>
              </w:rPr>
              <w:t> </w:t>
            </w:r>
            <w:r w:rsidRPr="004D5617">
              <w:rPr>
                <w:rFonts w:eastAsia="DejaVu Sans" w:cs="Marianne"/>
                <w:color w:val="000000"/>
                <w:kern w:val="3"/>
                <w:lang w:eastAsia="zh-CN" w:bidi="hi-IN"/>
              </w:rPr>
              <w:t>»</w:t>
            </w:r>
            <w:r w:rsidRPr="004D5617">
              <w:rPr>
                <w:rFonts w:eastAsia="DejaVu Sans" w:cs="FreeSans"/>
                <w:color w:val="000000"/>
                <w:kern w:val="3"/>
                <w:lang w:eastAsia="zh-CN" w:bidi="hi-IN"/>
              </w:rPr>
              <w:t>)</w:t>
            </w:r>
          </w:p>
        </w:tc>
      </w:tr>
      <w:tr w:rsidR="004D5617" w:rsidRPr="00E72CE5" w14:paraId="5F2EB5D5" w14:textId="77777777" w:rsidTr="004D5617">
        <w:trPr>
          <w:trHeight w:val="338"/>
        </w:trPr>
        <w:tc>
          <w:tcPr>
            <w:tcW w:w="2278" w:type="dxa"/>
            <w:tcMar>
              <w:top w:w="55" w:type="dxa"/>
              <w:left w:w="55" w:type="dxa"/>
              <w:bottom w:w="55" w:type="dxa"/>
              <w:right w:w="55" w:type="dxa"/>
            </w:tcMar>
          </w:tcPr>
          <w:p w14:paraId="35D91781" w14:textId="77777777" w:rsidR="004D5617" w:rsidRPr="004D5617" w:rsidRDefault="004D5617" w:rsidP="004D5617">
            <w:pPr>
              <w:suppressLineNumbers/>
              <w:suppressAutoHyphens/>
              <w:autoSpaceDN w:val="0"/>
              <w:spacing w:after="0"/>
              <w:ind w:left="87" w:right="96"/>
              <w:jc w:val="right"/>
              <w:textAlignment w:val="baseline"/>
              <w:rPr>
                <w:rFonts w:eastAsia="DejaVu Sans" w:cs="FreeSans"/>
                <w:color w:val="000000"/>
                <w:kern w:val="3"/>
                <w:lang w:eastAsia="zh-CN" w:bidi="hi-IN"/>
              </w:rPr>
            </w:pPr>
            <w:proofErr w:type="spellStart"/>
            <w:r w:rsidRPr="004D5617">
              <w:rPr>
                <w:rFonts w:eastAsia="DejaVu Sans" w:cs="FreeSans"/>
                <w:color w:val="000000"/>
                <w:kern w:val="3"/>
                <w:lang w:eastAsia="zh-CN" w:bidi="hi-IN"/>
              </w:rPr>
              <w:t>Xpath</w:t>
            </w:r>
            <w:proofErr w:type="spellEnd"/>
            <w:r w:rsidRPr="004D5617">
              <w:rPr>
                <w:rFonts w:eastAsia="DejaVu Sans" w:cs="FreeSans"/>
                <w:color w:val="000000"/>
                <w:kern w:val="3"/>
                <w:lang w:eastAsia="zh-CN" w:bidi="hi-IN"/>
              </w:rPr>
              <w:t xml:space="preserve"> ISO 19115</w:t>
            </w:r>
          </w:p>
        </w:tc>
        <w:tc>
          <w:tcPr>
            <w:tcW w:w="7360" w:type="dxa"/>
            <w:tcMar>
              <w:top w:w="0" w:type="dxa"/>
              <w:left w:w="0" w:type="dxa"/>
              <w:bottom w:w="0" w:type="dxa"/>
              <w:right w:w="0" w:type="dxa"/>
            </w:tcMar>
          </w:tcPr>
          <w:p w14:paraId="65A44DDE" w14:textId="77777777" w:rsidR="004D5617" w:rsidRPr="00B00633" w:rsidRDefault="004D5617" w:rsidP="004D5617">
            <w:pPr>
              <w:suppressLineNumbers/>
              <w:suppressAutoHyphens/>
              <w:autoSpaceDN w:val="0"/>
              <w:spacing w:after="0"/>
              <w:ind w:left="132" w:right="140"/>
              <w:jc w:val="both"/>
              <w:textAlignment w:val="baseline"/>
              <w:rPr>
                <w:rFonts w:eastAsia="DejaVu Sans" w:cs="FreeSans"/>
                <w:color w:val="000000"/>
                <w:kern w:val="3"/>
                <w:lang w:val="en-US" w:eastAsia="zh-CN" w:bidi="hi-IN"/>
              </w:rPr>
            </w:pPr>
            <w:r w:rsidRPr="00B00633">
              <w:rPr>
                <w:rFonts w:eastAsia="DejaVu Sans" w:cs="FreeSans"/>
                <w:color w:val="000000"/>
                <w:kern w:val="3"/>
                <w:lang w:val="en-US" w:eastAsia="zh-CN" w:bidi="hi-IN"/>
              </w:rPr>
              <w:t>contact*/</w:t>
            </w:r>
            <w:proofErr w:type="spellStart"/>
            <w:r w:rsidRPr="00B00633">
              <w:rPr>
                <w:rFonts w:eastAsia="DejaVu Sans" w:cs="FreeSans"/>
                <w:color w:val="000000"/>
                <w:kern w:val="3"/>
                <w:lang w:val="en-US" w:eastAsia="zh-CN" w:bidi="hi-IN"/>
              </w:rPr>
              <w:t>organisationName</w:t>
            </w:r>
            <w:proofErr w:type="spellEnd"/>
          </w:p>
          <w:p w14:paraId="37F649D4" w14:textId="77777777" w:rsidR="004D5617" w:rsidRPr="00B00633" w:rsidRDefault="004D5617" w:rsidP="004D5617">
            <w:pPr>
              <w:suppressLineNumbers/>
              <w:suppressAutoHyphens/>
              <w:autoSpaceDN w:val="0"/>
              <w:spacing w:after="0"/>
              <w:ind w:left="132" w:right="140"/>
              <w:jc w:val="both"/>
              <w:textAlignment w:val="baseline"/>
              <w:rPr>
                <w:rFonts w:eastAsia="DejaVu Sans" w:cs="FreeSans"/>
                <w:color w:val="000000"/>
                <w:kern w:val="3"/>
                <w:lang w:val="en-US" w:eastAsia="zh-CN" w:bidi="hi-IN"/>
              </w:rPr>
            </w:pPr>
            <w:r w:rsidRPr="00B00633">
              <w:rPr>
                <w:rFonts w:eastAsia="DejaVu Sans" w:cs="FreeSans"/>
                <w:color w:val="000000"/>
                <w:kern w:val="3"/>
                <w:lang w:val="en-US" w:eastAsia="zh-CN" w:bidi="hi-IN"/>
              </w:rPr>
              <w:t>contact/*/address/*/</w:t>
            </w:r>
            <w:proofErr w:type="spellStart"/>
            <w:r w:rsidRPr="00B00633">
              <w:rPr>
                <w:rFonts w:eastAsia="DejaVu Sans" w:cs="FreeSans"/>
                <w:color w:val="000000"/>
                <w:kern w:val="3"/>
                <w:lang w:val="en-US" w:eastAsia="zh-CN" w:bidi="hi-IN"/>
              </w:rPr>
              <w:t>electronicMailAddress</w:t>
            </w:r>
            <w:proofErr w:type="spellEnd"/>
          </w:p>
          <w:p w14:paraId="1762667D" w14:textId="77777777" w:rsidR="004D5617" w:rsidRPr="00B00633" w:rsidRDefault="004D5617" w:rsidP="004D5617">
            <w:pPr>
              <w:suppressLineNumbers/>
              <w:suppressAutoHyphens/>
              <w:autoSpaceDN w:val="0"/>
              <w:spacing w:after="0"/>
              <w:ind w:left="132" w:right="140"/>
              <w:jc w:val="both"/>
              <w:textAlignment w:val="baseline"/>
              <w:rPr>
                <w:rFonts w:eastAsia="DejaVu Sans" w:cs="FreeSans"/>
                <w:color w:val="000000"/>
                <w:kern w:val="3"/>
                <w:lang w:val="en-US" w:eastAsia="zh-CN" w:bidi="hi-IN"/>
              </w:rPr>
            </w:pPr>
            <w:r w:rsidRPr="00B00633">
              <w:rPr>
                <w:rFonts w:eastAsia="DejaVu Sans" w:cs="FreeSans"/>
                <w:color w:val="000000"/>
                <w:kern w:val="3"/>
                <w:lang w:val="en-US" w:eastAsia="zh-CN" w:bidi="hi-IN"/>
              </w:rPr>
              <w:t>contact/*/role</w:t>
            </w:r>
          </w:p>
        </w:tc>
      </w:tr>
      <w:tr w:rsidR="004D5617" w:rsidRPr="004D5617" w14:paraId="6BDE8522" w14:textId="77777777" w:rsidTr="004D5617">
        <w:tc>
          <w:tcPr>
            <w:tcW w:w="2278" w:type="dxa"/>
            <w:tcMar>
              <w:top w:w="55" w:type="dxa"/>
              <w:left w:w="55" w:type="dxa"/>
              <w:bottom w:w="55" w:type="dxa"/>
              <w:right w:w="55" w:type="dxa"/>
            </w:tcMar>
          </w:tcPr>
          <w:p w14:paraId="6801E292" w14:textId="77777777" w:rsidR="004D5617" w:rsidRPr="004D5617" w:rsidRDefault="004D5617" w:rsidP="004D5617">
            <w:pPr>
              <w:suppressLineNumbers/>
              <w:suppressAutoHyphens/>
              <w:autoSpaceDN w:val="0"/>
              <w:spacing w:after="0"/>
              <w:ind w:left="87" w:right="96"/>
              <w:jc w:val="right"/>
              <w:textAlignment w:val="baseline"/>
              <w:rPr>
                <w:rFonts w:eastAsia="DejaVu Sans" w:cs="FreeSans"/>
                <w:color w:val="000000"/>
                <w:kern w:val="3"/>
                <w:lang w:eastAsia="zh-CN" w:bidi="hi-IN"/>
              </w:rPr>
            </w:pPr>
            <w:r w:rsidRPr="004D5617">
              <w:rPr>
                <w:rFonts w:eastAsia="DejaVu Sans" w:cs="FreeSans"/>
                <w:color w:val="000000"/>
                <w:kern w:val="3"/>
                <w:lang w:eastAsia="zh-CN" w:bidi="hi-IN"/>
              </w:rPr>
              <w:t>Exemple</w:t>
            </w:r>
          </w:p>
        </w:tc>
        <w:tc>
          <w:tcPr>
            <w:tcW w:w="7360" w:type="dxa"/>
            <w:tcMar>
              <w:top w:w="0" w:type="dxa"/>
              <w:left w:w="0" w:type="dxa"/>
              <w:bottom w:w="0" w:type="dxa"/>
              <w:right w:w="0" w:type="dxa"/>
            </w:tcMar>
          </w:tcPr>
          <w:p w14:paraId="4DA5CD89" w14:textId="75A77A27" w:rsidR="004D5617" w:rsidRPr="004D5617" w:rsidRDefault="00F4690C" w:rsidP="004D5617">
            <w:pPr>
              <w:pStyle w:val="Citation"/>
              <w:ind w:left="132" w:right="140"/>
              <w:jc w:val="both"/>
              <w:rPr>
                <w:lang w:eastAsia="zh-CN" w:bidi="hi-IN"/>
              </w:rPr>
            </w:pPr>
            <w:r>
              <w:rPr>
                <w:lang w:eastAsia="zh-CN" w:bidi="hi-IN"/>
              </w:rPr>
              <w:t>Département de la Gironde</w:t>
            </w:r>
          </w:p>
        </w:tc>
      </w:tr>
      <w:tr w:rsidR="004D5617" w:rsidRPr="004D5617" w14:paraId="31DAC991" w14:textId="77777777" w:rsidTr="004D5617">
        <w:tc>
          <w:tcPr>
            <w:tcW w:w="2278" w:type="dxa"/>
            <w:tcMar>
              <w:top w:w="55" w:type="dxa"/>
              <w:left w:w="55" w:type="dxa"/>
              <w:bottom w:w="55" w:type="dxa"/>
              <w:right w:w="55" w:type="dxa"/>
            </w:tcMar>
          </w:tcPr>
          <w:p w14:paraId="7AB1B7A1" w14:textId="77777777" w:rsidR="004D5617" w:rsidRPr="004D5617" w:rsidRDefault="004D5617" w:rsidP="004D5617">
            <w:pPr>
              <w:suppressLineNumbers/>
              <w:suppressAutoHyphens/>
              <w:autoSpaceDN w:val="0"/>
              <w:spacing w:after="0"/>
              <w:ind w:left="87" w:right="96"/>
              <w:jc w:val="right"/>
              <w:textAlignment w:val="baseline"/>
              <w:rPr>
                <w:rFonts w:eastAsia="DejaVu Sans" w:cs="FreeSans"/>
                <w:color w:val="000000"/>
                <w:kern w:val="3"/>
                <w:lang w:eastAsia="zh-CN" w:bidi="hi-IN"/>
              </w:rPr>
            </w:pPr>
            <w:r w:rsidRPr="004D5617">
              <w:rPr>
                <w:rFonts w:eastAsia="DejaVu Sans" w:cs="FreeSans"/>
                <w:color w:val="000000"/>
                <w:kern w:val="3"/>
                <w:lang w:eastAsia="zh-CN" w:bidi="hi-IN"/>
              </w:rPr>
              <w:t>Exemple</w:t>
            </w:r>
          </w:p>
        </w:tc>
        <w:tc>
          <w:tcPr>
            <w:tcW w:w="7360" w:type="dxa"/>
            <w:tcMar>
              <w:top w:w="0" w:type="dxa"/>
              <w:left w:w="0" w:type="dxa"/>
              <w:bottom w:w="0" w:type="dxa"/>
              <w:right w:w="0" w:type="dxa"/>
            </w:tcMar>
          </w:tcPr>
          <w:p w14:paraId="6F08B69F" w14:textId="63E0054A" w:rsidR="004D5617" w:rsidRPr="004D5617" w:rsidRDefault="00F4690C" w:rsidP="004D5617">
            <w:pPr>
              <w:pStyle w:val="Citation"/>
              <w:ind w:left="132" w:right="140"/>
              <w:jc w:val="both"/>
              <w:rPr>
                <w:lang w:eastAsia="zh-CN" w:bidi="hi-IN"/>
              </w:rPr>
            </w:pPr>
            <w:r w:rsidRPr="006B0DBD">
              <w:rPr>
                <w:lang w:eastAsia="zh-CN" w:bidi="hi-IN"/>
              </w:rPr>
              <w:t>https://www.gironde.fr/environnement/</w:t>
            </w:r>
          </w:p>
        </w:tc>
      </w:tr>
      <w:tr w:rsidR="004D5617" w:rsidRPr="004D5617" w14:paraId="1F8EAAED" w14:textId="77777777" w:rsidTr="004D5617">
        <w:tc>
          <w:tcPr>
            <w:tcW w:w="2278" w:type="dxa"/>
            <w:tcMar>
              <w:top w:w="55" w:type="dxa"/>
              <w:left w:w="55" w:type="dxa"/>
              <w:bottom w:w="55" w:type="dxa"/>
              <w:right w:w="55" w:type="dxa"/>
            </w:tcMar>
          </w:tcPr>
          <w:p w14:paraId="0ED4246C" w14:textId="77777777" w:rsidR="004D5617" w:rsidRPr="004D5617" w:rsidRDefault="004D5617" w:rsidP="004D5617">
            <w:pPr>
              <w:suppressLineNumbers/>
              <w:suppressAutoHyphens/>
              <w:autoSpaceDN w:val="0"/>
              <w:spacing w:after="0"/>
              <w:ind w:left="87" w:right="96"/>
              <w:jc w:val="right"/>
              <w:textAlignment w:val="baseline"/>
              <w:rPr>
                <w:rFonts w:eastAsia="DejaVu Sans" w:cs="FreeSans"/>
                <w:color w:val="000000"/>
                <w:kern w:val="3"/>
                <w:lang w:eastAsia="zh-CN" w:bidi="hi-IN"/>
              </w:rPr>
            </w:pPr>
            <w:r w:rsidRPr="004D5617">
              <w:rPr>
                <w:rFonts w:eastAsia="DejaVu Sans" w:cs="FreeSans"/>
                <w:color w:val="000000"/>
                <w:kern w:val="3"/>
                <w:lang w:eastAsia="zh-CN" w:bidi="hi-IN"/>
              </w:rPr>
              <w:t>Exigence</w:t>
            </w:r>
          </w:p>
        </w:tc>
        <w:tc>
          <w:tcPr>
            <w:tcW w:w="7360" w:type="dxa"/>
            <w:tcMar>
              <w:top w:w="0" w:type="dxa"/>
              <w:left w:w="0" w:type="dxa"/>
              <w:bottom w:w="0" w:type="dxa"/>
              <w:right w:w="0" w:type="dxa"/>
            </w:tcMar>
          </w:tcPr>
          <w:p w14:paraId="07B5E7EF" w14:textId="77777777" w:rsidR="004D5617" w:rsidRPr="004D5617" w:rsidRDefault="004D5617" w:rsidP="004D5617">
            <w:pPr>
              <w:pStyle w:val="Citation"/>
              <w:ind w:left="132" w:right="140"/>
              <w:jc w:val="both"/>
              <w:rPr>
                <w:lang w:eastAsia="zh-CN" w:bidi="hi-IN"/>
              </w:rPr>
            </w:pPr>
            <w:proofErr w:type="spellStart"/>
            <w:r w:rsidRPr="004D5617">
              <w:rPr>
                <w:lang w:eastAsia="zh-CN" w:bidi="hi-IN"/>
              </w:rPr>
              <w:t>pointOfContact</w:t>
            </w:r>
            <w:proofErr w:type="spellEnd"/>
          </w:p>
        </w:tc>
      </w:tr>
    </w:tbl>
    <w:p w14:paraId="709E88E4" w14:textId="77777777" w:rsidR="004D5617" w:rsidRDefault="004D5617" w:rsidP="004D5617"/>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8"/>
        <w:gridCol w:w="7360"/>
      </w:tblGrid>
      <w:tr w:rsidR="004D5617" w:rsidRPr="004D5617" w14:paraId="4730F3DB" w14:textId="77777777" w:rsidTr="004D5617">
        <w:trPr>
          <w:trHeight w:val="281"/>
        </w:trPr>
        <w:tc>
          <w:tcPr>
            <w:tcW w:w="2278" w:type="dxa"/>
            <w:tcMar>
              <w:top w:w="55" w:type="dxa"/>
              <w:left w:w="55" w:type="dxa"/>
              <w:bottom w:w="55" w:type="dxa"/>
              <w:right w:w="55" w:type="dxa"/>
            </w:tcMar>
          </w:tcPr>
          <w:p w14:paraId="597DE196" w14:textId="77777777" w:rsidR="004D5617" w:rsidRPr="004D5617" w:rsidRDefault="004D5617" w:rsidP="004D5617">
            <w:pPr>
              <w:keepNext/>
              <w:widowControl w:val="0"/>
              <w:suppressLineNumbers/>
              <w:suppressAutoHyphens/>
              <w:autoSpaceDN w:val="0"/>
              <w:spacing w:after="0"/>
              <w:ind w:left="87" w:right="96"/>
              <w:jc w:val="right"/>
              <w:textAlignment w:val="baseline"/>
              <w:outlineLvl w:val="3"/>
              <w:rPr>
                <w:rFonts w:eastAsia="SimSun" w:cs="Mangal"/>
                <w:b/>
                <w:i/>
                <w:color w:val="355E00"/>
                <w:kern w:val="3"/>
                <w:lang w:eastAsia="zh-CN" w:bidi="hi-IN"/>
              </w:rPr>
            </w:pPr>
            <w:r w:rsidRPr="004D5617">
              <w:rPr>
                <w:rFonts w:eastAsia="SimSun" w:cs="Mangal"/>
                <w:b/>
                <w:i/>
                <w:color w:val="355E00"/>
                <w:kern w:val="3"/>
                <w:lang w:eastAsia="zh-CN" w:bidi="hi-IN"/>
              </w:rPr>
              <w:t>Date des métadonnées</w:t>
            </w:r>
          </w:p>
        </w:tc>
        <w:tc>
          <w:tcPr>
            <w:tcW w:w="7360" w:type="dxa"/>
            <w:tcMar>
              <w:top w:w="0" w:type="dxa"/>
              <w:left w:w="0" w:type="dxa"/>
              <w:bottom w:w="0" w:type="dxa"/>
              <w:right w:w="0" w:type="dxa"/>
            </w:tcMar>
          </w:tcPr>
          <w:p w14:paraId="687498D9" w14:textId="77777777" w:rsidR="004D5617" w:rsidRPr="004D5617" w:rsidRDefault="004D5617" w:rsidP="004D5617">
            <w:pPr>
              <w:suppressLineNumbers/>
              <w:suppressAutoHyphens/>
              <w:autoSpaceDN w:val="0"/>
              <w:spacing w:after="0"/>
              <w:ind w:left="132" w:right="140"/>
              <w:textAlignment w:val="baseline"/>
              <w:rPr>
                <w:rFonts w:eastAsia="DejaVu Sans" w:cs="FreeSans"/>
                <w:color w:val="000000"/>
                <w:kern w:val="3"/>
                <w:lang w:eastAsia="zh-CN" w:bidi="hi-IN"/>
              </w:rPr>
            </w:pPr>
            <w:r w:rsidRPr="004D5617">
              <w:rPr>
                <w:rFonts w:eastAsia="DejaVu Sans" w:cs="FreeSans"/>
                <w:color w:val="000000"/>
                <w:kern w:val="3"/>
                <w:lang w:eastAsia="zh-CN" w:bidi="hi-IN"/>
              </w:rPr>
              <w:t>Date à laquelle l’enregistrement des métadonnées a été fait ou révisé</w:t>
            </w:r>
          </w:p>
          <w:p w14:paraId="1387C50C" w14:textId="77777777" w:rsidR="004D5617" w:rsidRPr="004D5617" w:rsidRDefault="004D5617" w:rsidP="004D5617">
            <w:pPr>
              <w:suppressLineNumbers/>
              <w:suppressAutoHyphens/>
              <w:autoSpaceDN w:val="0"/>
              <w:spacing w:after="0"/>
              <w:ind w:left="132" w:right="140"/>
              <w:textAlignment w:val="baseline"/>
              <w:rPr>
                <w:rFonts w:eastAsia="DejaVu Sans" w:cs="FreeSans"/>
                <w:color w:val="000000"/>
                <w:kern w:val="3"/>
                <w:lang w:eastAsia="zh-CN" w:bidi="hi-IN"/>
              </w:rPr>
            </w:pPr>
            <w:r w:rsidRPr="004D5617">
              <w:rPr>
                <w:rFonts w:eastAsia="DejaVu Sans" w:cs="FreeSans"/>
                <w:color w:val="000000"/>
                <w:kern w:val="3"/>
                <w:lang w:eastAsia="zh-CN" w:bidi="hi-IN"/>
              </w:rPr>
              <w:t>Elle est exprimée sous la forme AAAA-MM-JJ</w:t>
            </w:r>
          </w:p>
        </w:tc>
      </w:tr>
      <w:tr w:rsidR="004D5617" w:rsidRPr="004D5617" w14:paraId="10E27974" w14:textId="77777777" w:rsidTr="004D5617">
        <w:trPr>
          <w:trHeight w:val="338"/>
        </w:trPr>
        <w:tc>
          <w:tcPr>
            <w:tcW w:w="2278" w:type="dxa"/>
            <w:tcMar>
              <w:top w:w="55" w:type="dxa"/>
              <w:left w:w="55" w:type="dxa"/>
              <w:bottom w:w="55" w:type="dxa"/>
              <w:right w:w="55" w:type="dxa"/>
            </w:tcMar>
          </w:tcPr>
          <w:p w14:paraId="7E7E1D0C" w14:textId="77777777" w:rsidR="004D5617" w:rsidRPr="004D5617" w:rsidRDefault="004D5617" w:rsidP="004D5617">
            <w:pPr>
              <w:suppressLineNumbers/>
              <w:suppressAutoHyphens/>
              <w:autoSpaceDN w:val="0"/>
              <w:spacing w:after="0"/>
              <w:ind w:left="87" w:right="96"/>
              <w:jc w:val="right"/>
              <w:textAlignment w:val="baseline"/>
              <w:rPr>
                <w:rFonts w:eastAsia="DejaVu Sans" w:cs="FreeSans"/>
                <w:color w:val="000000"/>
                <w:kern w:val="3"/>
                <w:lang w:eastAsia="zh-CN" w:bidi="hi-IN"/>
              </w:rPr>
            </w:pPr>
            <w:proofErr w:type="spellStart"/>
            <w:r w:rsidRPr="004D5617">
              <w:rPr>
                <w:rFonts w:eastAsia="DejaVu Sans" w:cs="FreeSans"/>
                <w:color w:val="000000"/>
                <w:kern w:val="3"/>
                <w:lang w:eastAsia="zh-CN" w:bidi="hi-IN"/>
              </w:rPr>
              <w:t>Xpath</w:t>
            </w:r>
            <w:proofErr w:type="spellEnd"/>
            <w:r w:rsidRPr="004D5617">
              <w:rPr>
                <w:rFonts w:eastAsia="DejaVu Sans" w:cs="FreeSans"/>
                <w:color w:val="000000"/>
                <w:kern w:val="3"/>
                <w:lang w:eastAsia="zh-CN" w:bidi="hi-IN"/>
              </w:rPr>
              <w:t xml:space="preserve"> ISO 19115</w:t>
            </w:r>
          </w:p>
        </w:tc>
        <w:tc>
          <w:tcPr>
            <w:tcW w:w="7360" w:type="dxa"/>
            <w:tcMar>
              <w:top w:w="0" w:type="dxa"/>
              <w:left w:w="0" w:type="dxa"/>
              <w:bottom w:w="0" w:type="dxa"/>
              <w:right w:w="0" w:type="dxa"/>
            </w:tcMar>
          </w:tcPr>
          <w:p w14:paraId="42C9501A" w14:textId="77777777" w:rsidR="004D5617" w:rsidRPr="004D5617" w:rsidRDefault="004D5617" w:rsidP="004D5617">
            <w:pPr>
              <w:suppressLineNumbers/>
              <w:suppressAutoHyphens/>
              <w:autoSpaceDN w:val="0"/>
              <w:spacing w:after="0"/>
              <w:ind w:left="132" w:right="140"/>
              <w:textAlignment w:val="baseline"/>
              <w:rPr>
                <w:rFonts w:eastAsia="DejaVu Sans" w:cs="FreeSans"/>
                <w:color w:val="000000"/>
                <w:kern w:val="3"/>
                <w:lang w:eastAsia="zh-CN" w:bidi="hi-IN"/>
              </w:rPr>
            </w:pPr>
            <w:proofErr w:type="spellStart"/>
            <w:r w:rsidRPr="004D5617">
              <w:rPr>
                <w:rFonts w:eastAsia="DejaVu Sans" w:cs="FreeSans"/>
                <w:color w:val="000000"/>
                <w:kern w:val="3"/>
                <w:lang w:eastAsia="zh-CN" w:bidi="hi-IN"/>
              </w:rPr>
              <w:t>dateStamp</w:t>
            </w:r>
            <w:proofErr w:type="spellEnd"/>
          </w:p>
        </w:tc>
      </w:tr>
      <w:tr w:rsidR="004D5617" w:rsidRPr="004D5617" w14:paraId="3C8E80D1" w14:textId="77777777" w:rsidTr="004D5617">
        <w:tc>
          <w:tcPr>
            <w:tcW w:w="2278" w:type="dxa"/>
            <w:tcMar>
              <w:top w:w="55" w:type="dxa"/>
              <w:left w:w="55" w:type="dxa"/>
              <w:bottom w:w="55" w:type="dxa"/>
              <w:right w:w="55" w:type="dxa"/>
            </w:tcMar>
          </w:tcPr>
          <w:p w14:paraId="66ED4C6A" w14:textId="77777777" w:rsidR="004D5617" w:rsidRPr="004D5617" w:rsidRDefault="004D5617" w:rsidP="004D5617">
            <w:pPr>
              <w:suppressLineNumbers/>
              <w:suppressAutoHyphens/>
              <w:autoSpaceDN w:val="0"/>
              <w:spacing w:after="0"/>
              <w:ind w:left="87" w:right="96"/>
              <w:jc w:val="right"/>
              <w:textAlignment w:val="baseline"/>
              <w:rPr>
                <w:rFonts w:eastAsia="DejaVu Sans" w:cs="FreeSans"/>
                <w:color w:val="000000"/>
                <w:kern w:val="3"/>
                <w:lang w:eastAsia="zh-CN" w:bidi="hi-IN"/>
              </w:rPr>
            </w:pPr>
            <w:r w:rsidRPr="004D5617">
              <w:rPr>
                <w:rFonts w:eastAsia="DejaVu Sans" w:cs="FreeSans"/>
                <w:color w:val="000000"/>
                <w:kern w:val="3"/>
                <w:lang w:eastAsia="zh-CN" w:bidi="hi-IN"/>
              </w:rPr>
              <w:lastRenderedPageBreak/>
              <w:t>Exemple</w:t>
            </w:r>
          </w:p>
        </w:tc>
        <w:tc>
          <w:tcPr>
            <w:tcW w:w="7360" w:type="dxa"/>
            <w:tcMar>
              <w:top w:w="0" w:type="dxa"/>
              <w:left w:w="0" w:type="dxa"/>
              <w:bottom w:w="0" w:type="dxa"/>
              <w:right w:w="0" w:type="dxa"/>
            </w:tcMar>
          </w:tcPr>
          <w:p w14:paraId="7CB5BECB" w14:textId="565D73F2" w:rsidR="004D5617" w:rsidRPr="004D5617" w:rsidRDefault="00F4690C" w:rsidP="004D5617">
            <w:pPr>
              <w:pStyle w:val="Citation"/>
              <w:ind w:left="132" w:right="140"/>
              <w:rPr>
                <w:lang w:eastAsia="zh-CN" w:bidi="hi-IN"/>
              </w:rPr>
            </w:pPr>
            <w:r>
              <w:rPr>
                <w:lang w:eastAsia="zh-CN" w:bidi="hi-IN"/>
              </w:rPr>
              <w:t>2024</w:t>
            </w:r>
            <w:r w:rsidR="004D5617" w:rsidRPr="004D5617">
              <w:rPr>
                <w:lang w:eastAsia="zh-CN" w:bidi="hi-IN"/>
              </w:rPr>
              <w:t>-04-29</w:t>
            </w:r>
          </w:p>
        </w:tc>
      </w:tr>
    </w:tbl>
    <w:p w14:paraId="508C98E9" w14:textId="77777777" w:rsidR="004D5617" w:rsidRDefault="004D5617" w:rsidP="004D5617"/>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8"/>
        <w:gridCol w:w="7360"/>
      </w:tblGrid>
      <w:tr w:rsidR="004D5617" w:rsidRPr="004D5617" w14:paraId="2CB8B5C7" w14:textId="77777777" w:rsidTr="004D5617">
        <w:trPr>
          <w:trHeight w:val="281"/>
        </w:trPr>
        <w:tc>
          <w:tcPr>
            <w:tcW w:w="2278" w:type="dxa"/>
            <w:tcMar>
              <w:top w:w="55" w:type="dxa"/>
              <w:left w:w="55" w:type="dxa"/>
              <w:bottom w:w="55" w:type="dxa"/>
              <w:right w:w="55" w:type="dxa"/>
            </w:tcMar>
          </w:tcPr>
          <w:p w14:paraId="32B10BE2" w14:textId="77777777" w:rsidR="004D5617" w:rsidRPr="004D5617" w:rsidRDefault="004D5617" w:rsidP="00BF69CD">
            <w:pPr>
              <w:keepNext/>
              <w:widowControl w:val="0"/>
              <w:suppressLineNumbers/>
              <w:suppressAutoHyphens/>
              <w:autoSpaceDN w:val="0"/>
              <w:spacing w:after="0"/>
              <w:ind w:left="87" w:right="96"/>
              <w:jc w:val="right"/>
              <w:textAlignment w:val="baseline"/>
              <w:outlineLvl w:val="3"/>
              <w:rPr>
                <w:rFonts w:eastAsia="SimSun" w:cs="Mangal"/>
                <w:b/>
                <w:i/>
                <w:color w:val="355E00"/>
                <w:kern w:val="3"/>
                <w:lang w:eastAsia="zh-CN" w:bidi="hi-IN"/>
              </w:rPr>
            </w:pPr>
            <w:r w:rsidRPr="004D5617">
              <w:rPr>
                <w:rFonts w:eastAsia="SimSun" w:cs="Mangal"/>
                <w:b/>
                <w:i/>
                <w:color w:val="355E00"/>
                <w:kern w:val="3"/>
                <w:lang w:eastAsia="zh-CN" w:bidi="hi-IN"/>
              </w:rPr>
              <w:t>Langue des métadonnées</w:t>
            </w:r>
          </w:p>
        </w:tc>
        <w:tc>
          <w:tcPr>
            <w:tcW w:w="7360" w:type="dxa"/>
            <w:tcMar>
              <w:top w:w="0" w:type="dxa"/>
              <w:left w:w="0" w:type="dxa"/>
              <w:bottom w:w="0" w:type="dxa"/>
              <w:right w:w="0" w:type="dxa"/>
            </w:tcMar>
          </w:tcPr>
          <w:p w14:paraId="258AC8D5" w14:textId="77777777" w:rsidR="004D5617" w:rsidRPr="004D5617" w:rsidRDefault="004D5617" w:rsidP="004D5617">
            <w:pPr>
              <w:suppressLineNumbers/>
              <w:suppressAutoHyphens/>
              <w:autoSpaceDN w:val="0"/>
              <w:spacing w:after="0"/>
              <w:ind w:left="132" w:right="140"/>
              <w:textAlignment w:val="baseline"/>
              <w:rPr>
                <w:rFonts w:eastAsia="DejaVu Sans" w:cs="FreeSans"/>
                <w:color w:val="000000"/>
                <w:kern w:val="3"/>
                <w:lang w:eastAsia="zh-CN" w:bidi="hi-IN"/>
              </w:rPr>
            </w:pPr>
            <w:r w:rsidRPr="004D5617">
              <w:rPr>
                <w:rFonts w:eastAsia="DejaVu Sans" w:cs="FreeSans"/>
                <w:color w:val="000000"/>
                <w:kern w:val="3"/>
                <w:lang w:eastAsia="zh-CN" w:bidi="hi-IN"/>
              </w:rPr>
              <w:t xml:space="preserve">Langue des métadonnées. Cet élément prend la valeur </w:t>
            </w:r>
            <w:proofErr w:type="spellStart"/>
            <w:r w:rsidRPr="004D5617">
              <w:rPr>
                <w:rFonts w:eastAsia="DejaVu Sans" w:cs="FreeSans"/>
                <w:color w:val="000000"/>
                <w:kern w:val="3"/>
                <w:lang w:eastAsia="zh-CN" w:bidi="hi-IN"/>
              </w:rPr>
              <w:t>fre</w:t>
            </w:r>
            <w:proofErr w:type="spellEnd"/>
            <w:r w:rsidRPr="004D5617">
              <w:rPr>
                <w:rFonts w:eastAsia="DejaVu Sans" w:cs="FreeSans"/>
                <w:color w:val="000000"/>
                <w:kern w:val="3"/>
                <w:lang w:eastAsia="zh-CN" w:bidi="hi-IN"/>
              </w:rPr>
              <w:t xml:space="preserve"> pour «</w:t>
            </w:r>
            <w:r w:rsidRPr="004D5617">
              <w:rPr>
                <w:rFonts w:ascii="Courier New" w:eastAsia="DejaVu Sans" w:hAnsi="Courier New" w:cs="Courier New"/>
                <w:color w:val="000000"/>
                <w:kern w:val="3"/>
                <w:lang w:eastAsia="zh-CN" w:bidi="hi-IN"/>
              </w:rPr>
              <w:t> </w:t>
            </w:r>
            <w:r w:rsidRPr="004D5617">
              <w:rPr>
                <w:rFonts w:eastAsia="DejaVu Sans" w:cs="FreeSans"/>
                <w:color w:val="000000"/>
                <w:kern w:val="3"/>
                <w:lang w:eastAsia="zh-CN" w:bidi="hi-IN"/>
              </w:rPr>
              <w:t>fran</w:t>
            </w:r>
            <w:r w:rsidRPr="004D5617">
              <w:rPr>
                <w:rFonts w:eastAsia="DejaVu Sans" w:cs="Marianne"/>
                <w:color w:val="000000"/>
                <w:kern w:val="3"/>
                <w:lang w:eastAsia="zh-CN" w:bidi="hi-IN"/>
              </w:rPr>
              <w:t>ç</w:t>
            </w:r>
            <w:r w:rsidRPr="004D5617">
              <w:rPr>
                <w:rFonts w:eastAsia="DejaVu Sans" w:cs="FreeSans"/>
                <w:color w:val="000000"/>
                <w:kern w:val="3"/>
                <w:lang w:eastAsia="zh-CN" w:bidi="hi-IN"/>
              </w:rPr>
              <w:t>ais</w:t>
            </w:r>
            <w:r w:rsidRPr="004D5617">
              <w:rPr>
                <w:rFonts w:ascii="Courier New" w:eastAsia="DejaVu Sans" w:hAnsi="Courier New" w:cs="Courier New"/>
                <w:color w:val="000000"/>
                <w:kern w:val="3"/>
                <w:lang w:eastAsia="zh-CN" w:bidi="hi-IN"/>
              </w:rPr>
              <w:t> </w:t>
            </w:r>
            <w:r w:rsidRPr="004D5617">
              <w:rPr>
                <w:rFonts w:eastAsia="DejaVu Sans" w:cs="Marianne"/>
                <w:color w:val="000000"/>
                <w:kern w:val="3"/>
                <w:lang w:eastAsia="zh-CN" w:bidi="hi-IN"/>
              </w:rPr>
              <w:t>»</w:t>
            </w:r>
          </w:p>
        </w:tc>
      </w:tr>
      <w:tr w:rsidR="004D5617" w:rsidRPr="004D5617" w14:paraId="3DD70DD2" w14:textId="77777777" w:rsidTr="004D5617">
        <w:trPr>
          <w:trHeight w:val="338"/>
        </w:trPr>
        <w:tc>
          <w:tcPr>
            <w:tcW w:w="2278" w:type="dxa"/>
            <w:tcMar>
              <w:top w:w="55" w:type="dxa"/>
              <w:left w:w="55" w:type="dxa"/>
              <w:bottom w:w="55" w:type="dxa"/>
              <w:right w:w="55" w:type="dxa"/>
            </w:tcMar>
          </w:tcPr>
          <w:p w14:paraId="6CC911CE" w14:textId="77777777" w:rsidR="004D5617" w:rsidRPr="004D5617" w:rsidRDefault="004D5617" w:rsidP="00BF69CD">
            <w:pPr>
              <w:suppressLineNumbers/>
              <w:suppressAutoHyphens/>
              <w:autoSpaceDN w:val="0"/>
              <w:spacing w:after="0"/>
              <w:ind w:left="87" w:right="96"/>
              <w:jc w:val="right"/>
              <w:textAlignment w:val="baseline"/>
              <w:rPr>
                <w:rFonts w:eastAsia="DejaVu Sans" w:cs="FreeSans"/>
                <w:color w:val="000000"/>
                <w:kern w:val="3"/>
                <w:lang w:eastAsia="zh-CN" w:bidi="hi-IN"/>
              </w:rPr>
            </w:pPr>
            <w:proofErr w:type="spellStart"/>
            <w:r w:rsidRPr="004D5617">
              <w:rPr>
                <w:rFonts w:eastAsia="DejaVu Sans" w:cs="FreeSans"/>
                <w:color w:val="000000"/>
                <w:kern w:val="3"/>
                <w:lang w:eastAsia="zh-CN" w:bidi="hi-IN"/>
              </w:rPr>
              <w:t>Xpath</w:t>
            </w:r>
            <w:proofErr w:type="spellEnd"/>
            <w:r w:rsidRPr="004D5617">
              <w:rPr>
                <w:rFonts w:eastAsia="DejaVu Sans" w:cs="FreeSans"/>
                <w:color w:val="000000"/>
                <w:kern w:val="3"/>
                <w:lang w:eastAsia="zh-CN" w:bidi="hi-IN"/>
              </w:rPr>
              <w:t xml:space="preserve"> ISO 19115</w:t>
            </w:r>
          </w:p>
        </w:tc>
        <w:tc>
          <w:tcPr>
            <w:tcW w:w="7360" w:type="dxa"/>
            <w:tcMar>
              <w:top w:w="0" w:type="dxa"/>
              <w:left w:w="0" w:type="dxa"/>
              <w:bottom w:w="0" w:type="dxa"/>
              <w:right w:w="0" w:type="dxa"/>
            </w:tcMar>
          </w:tcPr>
          <w:p w14:paraId="4B487272" w14:textId="77777777" w:rsidR="004D5617" w:rsidRPr="004D5617" w:rsidRDefault="004D5617" w:rsidP="004D5617">
            <w:pPr>
              <w:suppressLineNumbers/>
              <w:suppressAutoHyphens/>
              <w:autoSpaceDN w:val="0"/>
              <w:spacing w:after="0"/>
              <w:ind w:left="132" w:right="140"/>
              <w:textAlignment w:val="baseline"/>
              <w:rPr>
                <w:rFonts w:eastAsia="DejaVu Sans" w:cs="FreeSans"/>
                <w:color w:val="000000"/>
                <w:kern w:val="3"/>
                <w:lang w:eastAsia="zh-CN" w:bidi="hi-IN"/>
              </w:rPr>
            </w:pPr>
            <w:proofErr w:type="spellStart"/>
            <w:r w:rsidRPr="004D5617">
              <w:rPr>
                <w:rFonts w:eastAsia="DejaVu Sans" w:cs="FreeSans"/>
                <w:color w:val="000000"/>
                <w:kern w:val="3"/>
                <w:lang w:eastAsia="zh-CN" w:bidi="hi-IN"/>
              </w:rPr>
              <w:t>language</w:t>
            </w:r>
            <w:proofErr w:type="spellEnd"/>
          </w:p>
        </w:tc>
      </w:tr>
      <w:tr w:rsidR="004D5617" w:rsidRPr="004D5617" w14:paraId="14D649FC" w14:textId="77777777" w:rsidTr="004D5617">
        <w:tc>
          <w:tcPr>
            <w:tcW w:w="2278" w:type="dxa"/>
            <w:tcMar>
              <w:top w:w="55" w:type="dxa"/>
              <w:left w:w="55" w:type="dxa"/>
              <w:bottom w:w="55" w:type="dxa"/>
              <w:right w:w="55" w:type="dxa"/>
            </w:tcMar>
          </w:tcPr>
          <w:p w14:paraId="0DA0F9C3" w14:textId="77777777" w:rsidR="004D5617" w:rsidRPr="004D5617" w:rsidRDefault="004D5617" w:rsidP="00BF69CD">
            <w:pPr>
              <w:suppressLineNumbers/>
              <w:suppressAutoHyphens/>
              <w:autoSpaceDN w:val="0"/>
              <w:spacing w:after="0"/>
              <w:ind w:left="87" w:right="96"/>
              <w:jc w:val="right"/>
              <w:textAlignment w:val="baseline"/>
              <w:rPr>
                <w:rFonts w:eastAsia="DejaVu Sans" w:cs="FreeSans"/>
                <w:color w:val="000000"/>
                <w:kern w:val="3"/>
                <w:lang w:eastAsia="zh-CN" w:bidi="hi-IN"/>
              </w:rPr>
            </w:pPr>
            <w:r w:rsidRPr="004D5617">
              <w:rPr>
                <w:rFonts w:eastAsia="DejaVu Sans" w:cs="FreeSans"/>
                <w:color w:val="000000"/>
                <w:kern w:val="3"/>
                <w:lang w:eastAsia="zh-CN" w:bidi="hi-IN"/>
              </w:rPr>
              <w:t>Exigence</w:t>
            </w:r>
          </w:p>
        </w:tc>
        <w:tc>
          <w:tcPr>
            <w:tcW w:w="7360" w:type="dxa"/>
            <w:tcMar>
              <w:top w:w="0" w:type="dxa"/>
              <w:left w:w="0" w:type="dxa"/>
              <w:bottom w:w="0" w:type="dxa"/>
              <w:right w:w="0" w:type="dxa"/>
            </w:tcMar>
          </w:tcPr>
          <w:p w14:paraId="179E22E7" w14:textId="77777777" w:rsidR="004D5617" w:rsidRPr="004D5617" w:rsidRDefault="004D5617" w:rsidP="004D5617">
            <w:pPr>
              <w:pStyle w:val="Citation"/>
              <w:ind w:left="132" w:right="140"/>
              <w:rPr>
                <w:lang w:eastAsia="zh-CN" w:bidi="hi-IN"/>
              </w:rPr>
            </w:pPr>
            <w:proofErr w:type="spellStart"/>
            <w:r w:rsidRPr="004D5617">
              <w:rPr>
                <w:lang w:eastAsia="zh-CN" w:bidi="hi-IN"/>
              </w:rPr>
              <w:t>fre</w:t>
            </w:r>
            <w:proofErr w:type="spellEnd"/>
          </w:p>
        </w:tc>
      </w:tr>
    </w:tbl>
    <w:p w14:paraId="7818863E" w14:textId="77777777" w:rsidR="00A07E49" w:rsidRDefault="00A07E49">
      <w:pPr>
        <w:spacing w:line="276" w:lineRule="auto"/>
      </w:pPr>
      <w:r>
        <w:br w:type="page"/>
      </w:r>
    </w:p>
    <w:p w14:paraId="0569F159" w14:textId="77777777" w:rsidR="00A07E49" w:rsidRDefault="3C3186A6" w:rsidP="00A07E49">
      <w:pPr>
        <w:pStyle w:val="Titre1"/>
      </w:pPr>
      <w:bookmarkStart w:id="79" w:name="_Toc142385206"/>
      <w:r>
        <w:lastRenderedPageBreak/>
        <w:t>Maintenance</w:t>
      </w:r>
      <w:bookmarkEnd w:id="79"/>
    </w:p>
    <w:p w14:paraId="7FBA9D66" w14:textId="77777777" w:rsidR="00A60395" w:rsidRDefault="00A60395" w:rsidP="00A07E49">
      <w:pPr>
        <w:pStyle w:val="Corpsdetexte"/>
        <w:autoSpaceDE w:val="0"/>
        <w:autoSpaceDN w:val="0"/>
        <w:adjustRightInd w:val="0"/>
        <w:rPr>
          <w:rFonts w:ascii="Marianne" w:hAnsi="Marianne"/>
        </w:rPr>
      </w:pPr>
    </w:p>
    <w:p w14:paraId="35354B4A" w14:textId="5F6A6823" w:rsidR="00A60395" w:rsidRPr="00224495" w:rsidRDefault="00A60395" w:rsidP="00A07E49">
      <w:pPr>
        <w:pStyle w:val="Corpsdetexte"/>
        <w:autoSpaceDE w:val="0"/>
        <w:autoSpaceDN w:val="0"/>
        <w:adjustRightInd w:val="0"/>
        <w:rPr>
          <w:rFonts w:ascii="Marianne" w:hAnsi="Marianne"/>
        </w:rPr>
      </w:pPr>
      <w:r w:rsidRPr="00224495">
        <w:rPr>
          <w:rFonts w:ascii="Marianne" w:hAnsi="Marianne"/>
        </w:rPr>
        <w:t>Les données géomatiques du paysage sont susceptibles d’évoluer dans les cas suivants</w:t>
      </w:r>
      <w:r w:rsidRPr="00224495">
        <w:rPr>
          <w:rFonts w:ascii="Courier New" w:hAnsi="Courier New" w:cs="Courier New"/>
        </w:rPr>
        <w:t> </w:t>
      </w:r>
      <w:r w:rsidRPr="00224495">
        <w:rPr>
          <w:rFonts w:ascii="Marianne" w:hAnsi="Marianne"/>
        </w:rPr>
        <w:t>:</w:t>
      </w:r>
    </w:p>
    <w:p w14:paraId="44F69B9A" w14:textId="58F0690E" w:rsidR="00A07E49" w:rsidRPr="00224495" w:rsidRDefault="00A60395" w:rsidP="00CA7F7A">
      <w:pPr>
        <w:pStyle w:val="Corpsdetexte"/>
        <w:numPr>
          <w:ilvl w:val="0"/>
          <w:numId w:val="17"/>
        </w:numPr>
        <w:autoSpaceDE w:val="0"/>
        <w:autoSpaceDN w:val="0"/>
        <w:adjustRightInd w:val="0"/>
        <w:rPr>
          <w:b/>
        </w:rPr>
      </w:pPr>
      <w:r w:rsidRPr="00224495">
        <w:rPr>
          <w:rFonts w:ascii="Marianne" w:hAnsi="Marianne"/>
        </w:rPr>
        <w:t xml:space="preserve"> </w:t>
      </w:r>
      <w:r w:rsidRPr="00224495">
        <w:rPr>
          <w:rFonts w:ascii="Marianne" w:hAnsi="Marianne"/>
          <w:b/>
        </w:rPr>
        <w:t>Actualisation complète de l’atlas</w:t>
      </w:r>
      <w:r w:rsidRPr="00224495">
        <w:rPr>
          <w:rFonts w:ascii="Courier New" w:hAnsi="Courier New" w:cs="Courier New"/>
          <w:b/>
        </w:rPr>
        <w:t> </w:t>
      </w:r>
    </w:p>
    <w:p w14:paraId="6B57C733" w14:textId="77777777" w:rsidR="00BA0980" w:rsidRPr="00224495" w:rsidRDefault="00BA0980" w:rsidP="00BA0980">
      <w:pPr>
        <w:pStyle w:val="Corpsdetexte"/>
        <w:autoSpaceDE w:val="0"/>
        <w:autoSpaceDN w:val="0"/>
        <w:adjustRightInd w:val="0"/>
        <w:ind w:left="2628"/>
      </w:pPr>
    </w:p>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8"/>
        <w:gridCol w:w="7360"/>
      </w:tblGrid>
      <w:tr w:rsidR="00A07E49" w:rsidRPr="00224495" w14:paraId="020811F9" w14:textId="77777777" w:rsidTr="6F2943A5">
        <w:trPr>
          <w:trHeight w:val="281"/>
        </w:trPr>
        <w:tc>
          <w:tcPr>
            <w:tcW w:w="2278" w:type="dxa"/>
            <w:tcMar>
              <w:top w:w="55" w:type="dxa"/>
              <w:left w:w="55" w:type="dxa"/>
              <w:bottom w:w="55" w:type="dxa"/>
              <w:right w:w="55" w:type="dxa"/>
            </w:tcMar>
          </w:tcPr>
          <w:p w14:paraId="6A712C68" w14:textId="77777777" w:rsidR="00A07E49" w:rsidRPr="00224495" w:rsidRDefault="00A07E49" w:rsidP="00BF69CD">
            <w:pPr>
              <w:jc w:val="right"/>
              <w:rPr>
                <w:rFonts w:cstheme="minorHAnsi"/>
                <w:b/>
              </w:rPr>
            </w:pPr>
            <w:r w:rsidRPr="00224495">
              <w:rPr>
                <w:rFonts w:cstheme="minorHAnsi"/>
                <w:b/>
              </w:rPr>
              <w:t xml:space="preserve">Description </w:t>
            </w:r>
          </w:p>
        </w:tc>
        <w:tc>
          <w:tcPr>
            <w:tcW w:w="7360" w:type="dxa"/>
            <w:tcMar>
              <w:top w:w="0" w:type="dxa"/>
              <w:left w:w="0" w:type="dxa"/>
              <w:bottom w:w="0" w:type="dxa"/>
              <w:right w:w="0" w:type="dxa"/>
            </w:tcMar>
          </w:tcPr>
          <w:p w14:paraId="7512F85B" w14:textId="4E8DBBD9" w:rsidR="00A07E49" w:rsidRPr="00224495" w:rsidRDefault="00BA0980" w:rsidP="00BF69CD">
            <w:pPr>
              <w:ind w:left="132"/>
              <w:jc w:val="both"/>
            </w:pPr>
            <w:r w:rsidRPr="00224495">
              <w:t>Actualisation complète de l’atlas</w:t>
            </w:r>
            <w:r w:rsidRPr="00224495">
              <w:rPr>
                <w:rFonts w:ascii="Courier New" w:hAnsi="Courier New" w:cs="Courier New"/>
              </w:rPr>
              <w:t> </w:t>
            </w:r>
          </w:p>
        </w:tc>
      </w:tr>
      <w:tr w:rsidR="00A07E49" w:rsidRPr="00224495" w14:paraId="2904CEAB" w14:textId="77777777" w:rsidTr="6F2943A5">
        <w:trPr>
          <w:trHeight w:val="338"/>
        </w:trPr>
        <w:tc>
          <w:tcPr>
            <w:tcW w:w="2278" w:type="dxa"/>
            <w:tcMar>
              <w:top w:w="55" w:type="dxa"/>
              <w:left w:w="55" w:type="dxa"/>
              <w:bottom w:w="55" w:type="dxa"/>
              <w:right w:w="55" w:type="dxa"/>
            </w:tcMar>
          </w:tcPr>
          <w:p w14:paraId="66EC459A" w14:textId="77777777" w:rsidR="00A07E49" w:rsidRPr="00224495" w:rsidRDefault="00603C5A" w:rsidP="00BF69CD">
            <w:pPr>
              <w:jc w:val="right"/>
              <w:rPr>
                <w:rFonts w:cstheme="minorHAnsi"/>
                <w:b/>
              </w:rPr>
            </w:pPr>
            <w:r w:rsidRPr="00224495">
              <w:rPr>
                <w:rFonts w:cstheme="minorHAnsi"/>
                <w:b/>
              </w:rPr>
              <w:t xml:space="preserve">Fréquence </w:t>
            </w:r>
          </w:p>
        </w:tc>
        <w:tc>
          <w:tcPr>
            <w:tcW w:w="7360" w:type="dxa"/>
            <w:tcMar>
              <w:top w:w="0" w:type="dxa"/>
              <w:left w:w="0" w:type="dxa"/>
              <w:bottom w:w="0" w:type="dxa"/>
              <w:right w:w="0" w:type="dxa"/>
            </w:tcMar>
          </w:tcPr>
          <w:p w14:paraId="470C6464" w14:textId="311ABAE9" w:rsidR="00A07E49" w:rsidRPr="00224495" w:rsidRDefault="00BA0980" w:rsidP="00D300F4">
            <w:pPr>
              <w:ind w:left="132"/>
              <w:jc w:val="both"/>
              <w:rPr>
                <w:rFonts w:cstheme="minorHAnsi"/>
              </w:rPr>
            </w:pPr>
            <w:r w:rsidRPr="00224495">
              <w:t xml:space="preserve">Celle-ci </w:t>
            </w:r>
            <w:commentRangeStart w:id="80"/>
            <w:r w:rsidRPr="00224495">
              <w:t xml:space="preserve">est </w:t>
            </w:r>
            <w:r w:rsidR="00D300F4">
              <w:t>observée</w:t>
            </w:r>
            <w:r w:rsidR="00D300F4" w:rsidRPr="00224495">
              <w:t xml:space="preserve"> </w:t>
            </w:r>
            <w:commentRangeEnd w:id="80"/>
            <w:r w:rsidR="00FF4C50">
              <w:rPr>
                <w:rStyle w:val="Marquedecommentaire"/>
              </w:rPr>
              <w:commentReference w:id="80"/>
            </w:r>
            <w:r w:rsidRPr="00224495">
              <w:t>tous les 10 ans pour les atlas départementaux</w:t>
            </w:r>
          </w:p>
        </w:tc>
      </w:tr>
      <w:tr w:rsidR="00603C5A" w:rsidRPr="00224495" w14:paraId="5EBDA48E" w14:textId="77777777" w:rsidTr="6F2943A5">
        <w:trPr>
          <w:trHeight w:val="338"/>
        </w:trPr>
        <w:tc>
          <w:tcPr>
            <w:tcW w:w="2278" w:type="dxa"/>
            <w:tcMar>
              <w:top w:w="55" w:type="dxa"/>
              <w:left w:w="55" w:type="dxa"/>
              <w:bottom w:w="55" w:type="dxa"/>
              <w:right w:w="55" w:type="dxa"/>
            </w:tcMar>
          </w:tcPr>
          <w:p w14:paraId="6A2DC4E0" w14:textId="1EF76F74" w:rsidR="00603C5A" w:rsidRPr="00224495" w:rsidRDefault="00BA0980" w:rsidP="00BF69CD">
            <w:pPr>
              <w:jc w:val="right"/>
              <w:rPr>
                <w:rFonts w:cstheme="minorHAnsi"/>
                <w:b/>
              </w:rPr>
            </w:pPr>
            <w:r w:rsidRPr="00224495">
              <w:rPr>
                <w:rFonts w:cstheme="minorHAnsi"/>
                <w:b/>
              </w:rPr>
              <w:t xml:space="preserve">Impact sur les données géomatiques </w:t>
            </w:r>
          </w:p>
        </w:tc>
        <w:tc>
          <w:tcPr>
            <w:tcW w:w="7360" w:type="dxa"/>
            <w:tcMar>
              <w:top w:w="0" w:type="dxa"/>
              <w:left w:w="0" w:type="dxa"/>
              <w:bottom w:w="0" w:type="dxa"/>
              <w:right w:w="0" w:type="dxa"/>
            </w:tcMar>
          </w:tcPr>
          <w:p w14:paraId="6C0D8B66" w14:textId="1FBD7D4B" w:rsidR="00BA0980" w:rsidRPr="00224495" w:rsidRDefault="00BA0980" w:rsidP="00BA0980">
            <w:pPr>
              <w:pStyle w:val="Corpsdetexte"/>
              <w:autoSpaceDE w:val="0"/>
              <w:autoSpaceDN w:val="0"/>
              <w:adjustRightInd w:val="0"/>
              <w:rPr>
                <w:rFonts w:ascii="Marianne" w:hAnsi="Marianne"/>
              </w:rPr>
            </w:pPr>
            <w:r w:rsidRPr="00224495">
              <w:rPr>
                <w:rFonts w:ascii="Marianne" w:hAnsi="Marianne"/>
              </w:rPr>
              <w:t xml:space="preserve">  Constitution d’un jeu de </w:t>
            </w:r>
            <w:r w:rsidR="00D300F4" w:rsidRPr="00224495">
              <w:rPr>
                <w:rFonts w:ascii="Marianne" w:hAnsi="Marianne"/>
              </w:rPr>
              <w:t xml:space="preserve">données </w:t>
            </w:r>
            <w:r w:rsidR="00D300F4">
              <w:rPr>
                <w:rFonts w:ascii="Marianne" w:hAnsi="Marianne"/>
              </w:rPr>
              <w:t>entièrement</w:t>
            </w:r>
            <w:r w:rsidR="00224495">
              <w:rPr>
                <w:rFonts w:ascii="Marianne" w:hAnsi="Marianne"/>
              </w:rPr>
              <w:t xml:space="preserve"> nouveau.</w:t>
            </w:r>
          </w:p>
          <w:p w14:paraId="63F720F5" w14:textId="157B895D" w:rsidR="00BF69CD" w:rsidRPr="00224495" w:rsidRDefault="00BF69CD" w:rsidP="00BF69CD">
            <w:pPr>
              <w:ind w:left="132"/>
              <w:jc w:val="both"/>
            </w:pPr>
          </w:p>
        </w:tc>
      </w:tr>
    </w:tbl>
    <w:p w14:paraId="5F07D11E" w14:textId="77777777" w:rsidR="00DB32EA" w:rsidRPr="00224495" w:rsidRDefault="00DB32EA" w:rsidP="00DB32EA">
      <w:pPr>
        <w:jc w:val="both"/>
        <w:rPr>
          <w:rFonts w:cstheme="minorHAnsi"/>
        </w:rPr>
      </w:pPr>
    </w:p>
    <w:p w14:paraId="62D585EE" w14:textId="4723A59C" w:rsidR="00BA0980" w:rsidRPr="00224495" w:rsidRDefault="00BA0980" w:rsidP="00CA7F7A">
      <w:pPr>
        <w:pStyle w:val="Paragraphedeliste"/>
        <w:numPr>
          <w:ilvl w:val="0"/>
          <w:numId w:val="17"/>
        </w:numPr>
        <w:jc w:val="both"/>
        <w:rPr>
          <w:rFonts w:cstheme="minorHAnsi"/>
          <w:b/>
        </w:rPr>
      </w:pPr>
      <w:r w:rsidRPr="00224495">
        <w:rPr>
          <w:rFonts w:cstheme="minorHAnsi"/>
          <w:b/>
        </w:rPr>
        <w:t>Actualisation systématique des dynamiques</w:t>
      </w:r>
    </w:p>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8"/>
        <w:gridCol w:w="7360"/>
      </w:tblGrid>
      <w:tr w:rsidR="00BA0980" w:rsidRPr="00224495" w14:paraId="26B18C98" w14:textId="77777777" w:rsidTr="00E05D62">
        <w:trPr>
          <w:trHeight w:val="281"/>
        </w:trPr>
        <w:tc>
          <w:tcPr>
            <w:tcW w:w="2278" w:type="dxa"/>
            <w:tcMar>
              <w:top w:w="55" w:type="dxa"/>
              <w:left w:w="55" w:type="dxa"/>
              <w:bottom w:w="55" w:type="dxa"/>
              <w:right w:w="55" w:type="dxa"/>
            </w:tcMar>
          </w:tcPr>
          <w:p w14:paraId="2C624061" w14:textId="77777777" w:rsidR="00BA0980" w:rsidRPr="00224495" w:rsidRDefault="00BA0980" w:rsidP="00E05D62">
            <w:pPr>
              <w:jc w:val="right"/>
              <w:rPr>
                <w:rFonts w:cstheme="minorHAnsi"/>
                <w:b/>
              </w:rPr>
            </w:pPr>
            <w:r w:rsidRPr="00224495">
              <w:rPr>
                <w:rFonts w:cstheme="minorHAnsi"/>
                <w:b/>
              </w:rPr>
              <w:t xml:space="preserve">Description </w:t>
            </w:r>
          </w:p>
        </w:tc>
        <w:tc>
          <w:tcPr>
            <w:tcW w:w="7360" w:type="dxa"/>
            <w:tcMar>
              <w:top w:w="0" w:type="dxa"/>
              <w:left w:w="0" w:type="dxa"/>
              <w:bottom w:w="0" w:type="dxa"/>
              <w:right w:w="0" w:type="dxa"/>
            </w:tcMar>
          </w:tcPr>
          <w:p w14:paraId="09F72EE4" w14:textId="77777777" w:rsidR="00BA0980" w:rsidRPr="00224495" w:rsidRDefault="00BA0980" w:rsidP="00BA0980">
            <w:pPr>
              <w:jc w:val="both"/>
              <w:rPr>
                <w:rFonts w:cstheme="minorHAnsi"/>
              </w:rPr>
            </w:pPr>
            <w:r w:rsidRPr="00224495">
              <w:rPr>
                <w:rFonts w:cstheme="minorHAnsi"/>
              </w:rPr>
              <w:t>Actualisation systématique des dynamiques</w:t>
            </w:r>
          </w:p>
          <w:p w14:paraId="504CA061" w14:textId="16D54580" w:rsidR="00BA0980" w:rsidRPr="00224495" w:rsidRDefault="009E6FD6" w:rsidP="00D300F4">
            <w:pPr>
              <w:jc w:val="both"/>
              <w:rPr>
                <w:rFonts w:cstheme="minorHAnsi"/>
              </w:rPr>
            </w:pPr>
            <w:r w:rsidRPr="00224495">
              <w:rPr>
                <w:rFonts w:cstheme="minorHAnsi"/>
              </w:rPr>
              <w:t>.</w:t>
            </w:r>
          </w:p>
        </w:tc>
      </w:tr>
      <w:tr w:rsidR="00BA0980" w:rsidRPr="00224495" w14:paraId="626434BE" w14:textId="77777777" w:rsidTr="00E05D62">
        <w:trPr>
          <w:trHeight w:val="338"/>
        </w:trPr>
        <w:tc>
          <w:tcPr>
            <w:tcW w:w="2278" w:type="dxa"/>
            <w:tcMar>
              <w:top w:w="55" w:type="dxa"/>
              <w:left w:w="55" w:type="dxa"/>
              <w:bottom w:w="55" w:type="dxa"/>
              <w:right w:w="55" w:type="dxa"/>
            </w:tcMar>
          </w:tcPr>
          <w:p w14:paraId="046B7784" w14:textId="77777777" w:rsidR="00BA0980" w:rsidRPr="00224495" w:rsidRDefault="00BA0980" w:rsidP="00E05D62">
            <w:pPr>
              <w:jc w:val="right"/>
              <w:rPr>
                <w:rFonts w:cstheme="minorHAnsi"/>
                <w:b/>
              </w:rPr>
            </w:pPr>
            <w:r w:rsidRPr="00224495">
              <w:rPr>
                <w:rFonts w:cstheme="minorHAnsi"/>
                <w:b/>
              </w:rPr>
              <w:t xml:space="preserve">Fréquence </w:t>
            </w:r>
          </w:p>
        </w:tc>
        <w:tc>
          <w:tcPr>
            <w:tcW w:w="7360" w:type="dxa"/>
            <w:tcMar>
              <w:top w:w="0" w:type="dxa"/>
              <w:left w:w="0" w:type="dxa"/>
              <w:bottom w:w="0" w:type="dxa"/>
              <w:right w:w="0" w:type="dxa"/>
            </w:tcMar>
          </w:tcPr>
          <w:p w14:paraId="535F2BEE" w14:textId="77777777" w:rsidR="00BA0980" w:rsidRPr="00224495" w:rsidRDefault="00BA0980" w:rsidP="00E05D62">
            <w:pPr>
              <w:ind w:left="132"/>
              <w:jc w:val="both"/>
            </w:pPr>
            <w:r w:rsidRPr="00224495">
              <w:t>Rien n’est officiellement prévu à ce sujet.</w:t>
            </w:r>
          </w:p>
          <w:p w14:paraId="29D4C3B1" w14:textId="707564D9" w:rsidR="00BA0980" w:rsidRPr="00224495" w:rsidRDefault="00BA0980" w:rsidP="00E05D62">
            <w:pPr>
              <w:ind w:left="132"/>
              <w:jc w:val="both"/>
              <w:rPr>
                <w:rFonts w:cstheme="minorHAnsi"/>
              </w:rPr>
            </w:pPr>
            <w:r w:rsidRPr="00224495">
              <w:t>Une actualisation tous les 5 ans serait envisageable</w:t>
            </w:r>
          </w:p>
        </w:tc>
      </w:tr>
      <w:tr w:rsidR="00BA0980" w:rsidRPr="00224495" w14:paraId="48B9E348" w14:textId="77777777" w:rsidTr="00E05D62">
        <w:trPr>
          <w:trHeight w:val="338"/>
        </w:trPr>
        <w:tc>
          <w:tcPr>
            <w:tcW w:w="2278" w:type="dxa"/>
            <w:tcMar>
              <w:top w:w="55" w:type="dxa"/>
              <w:left w:w="55" w:type="dxa"/>
              <w:bottom w:w="55" w:type="dxa"/>
              <w:right w:w="55" w:type="dxa"/>
            </w:tcMar>
          </w:tcPr>
          <w:p w14:paraId="394835E4" w14:textId="77777777" w:rsidR="00BA0980" w:rsidRPr="00224495" w:rsidRDefault="00BA0980" w:rsidP="00E05D62">
            <w:pPr>
              <w:jc w:val="right"/>
              <w:rPr>
                <w:rFonts w:cstheme="minorHAnsi"/>
                <w:b/>
              </w:rPr>
            </w:pPr>
            <w:r w:rsidRPr="00224495">
              <w:rPr>
                <w:rFonts w:cstheme="minorHAnsi"/>
                <w:b/>
              </w:rPr>
              <w:t xml:space="preserve">Impact sur les données géomatiques </w:t>
            </w:r>
          </w:p>
        </w:tc>
        <w:tc>
          <w:tcPr>
            <w:tcW w:w="7360" w:type="dxa"/>
            <w:tcMar>
              <w:top w:w="0" w:type="dxa"/>
              <w:left w:w="0" w:type="dxa"/>
              <w:bottom w:w="0" w:type="dxa"/>
              <w:right w:w="0" w:type="dxa"/>
            </w:tcMar>
          </w:tcPr>
          <w:p w14:paraId="22482FA4" w14:textId="77902505" w:rsidR="00BA0980" w:rsidRPr="00224495" w:rsidRDefault="00BA0980" w:rsidP="00E05D62">
            <w:pPr>
              <w:pStyle w:val="Corpsdetexte"/>
              <w:autoSpaceDE w:val="0"/>
              <w:autoSpaceDN w:val="0"/>
              <w:adjustRightInd w:val="0"/>
              <w:rPr>
                <w:rFonts w:ascii="Marianne" w:hAnsi="Marianne"/>
              </w:rPr>
            </w:pPr>
            <w:r w:rsidRPr="00224495">
              <w:rPr>
                <w:rFonts w:ascii="Marianne" w:hAnsi="Marianne"/>
              </w:rPr>
              <w:t xml:space="preserve">  Mise à jour de la classe Dynamique</w:t>
            </w:r>
          </w:p>
          <w:p w14:paraId="465868D1" w14:textId="4A6A681A" w:rsidR="00BA0980" w:rsidRPr="00224495" w:rsidRDefault="00BA0980" w:rsidP="009E6FD6">
            <w:pPr>
              <w:pStyle w:val="Corpsdetexte"/>
              <w:autoSpaceDE w:val="0"/>
              <w:autoSpaceDN w:val="0"/>
              <w:adjustRightInd w:val="0"/>
              <w:rPr>
                <w:rFonts w:ascii="Marianne" w:hAnsi="Marianne"/>
              </w:rPr>
            </w:pPr>
            <w:r w:rsidRPr="00224495">
              <w:rPr>
                <w:rFonts w:ascii="Marianne" w:hAnsi="Marianne"/>
              </w:rPr>
              <w:t xml:space="preserve"> Renseigner la date d’actualisation en utilisant l’attribut «</w:t>
            </w:r>
            <w:r w:rsidRPr="00224495">
              <w:rPr>
                <w:rFonts w:ascii="Courier New" w:hAnsi="Courier New" w:cs="Courier New"/>
              </w:rPr>
              <w:t> </w:t>
            </w:r>
            <w:proofErr w:type="spellStart"/>
            <w:r w:rsidRPr="00224495">
              <w:rPr>
                <w:rFonts w:ascii="Marianne" w:hAnsi="Marianne"/>
              </w:rPr>
              <w:t>dateRévisionDynamique</w:t>
            </w:r>
            <w:proofErr w:type="spellEnd"/>
            <w:r w:rsidRPr="00224495">
              <w:rPr>
                <w:rFonts w:ascii="Courier New" w:hAnsi="Courier New" w:cs="Courier New"/>
              </w:rPr>
              <w:t> </w:t>
            </w:r>
            <w:r w:rsidRPr="00224495">
              <w:rPr>
                <w:rFonts w:ascii="Marianne" w:hAnsi="Marianne" w:cs="Marianne"/>
              </w:rPr>
              <w:t>»</w:t>
            </w:r>
            <w:r w:rsidRPr="00224495">
              <w:rPr>
                <w:rFonts w:ascii="Marianne" w:hAnsi="Marianne"/>
              </w:rPr>
              <w:t xml:space="preserve"> de la classe «</w:t>
            </w:r>
            <w:r w:rsidRPr="00224495">
              <w:rPr>
                <w:rFonts w:ascii="Courier New" w:hAnsi="Courier New" w:cs="Courier New"/>
              </w:rPr>
              <w:t> </w:t>
            </w:r>
            <w:r w:rsidRPr="00224495">
              <w:rPr>
                <w:rFonts w:ascii="Marianne" w:hAnsi="Marianne"/>
              </w:rPr>
              <w:t>Atlas</w:t>
            </w:r>
            <w:r w:rsidRPr="00224495">
              <w:rPr>
                <w:rFonts w:ascii="Courier New" w:hAnsi="Courier New" w:cs="Courier New"/>
              </w:rPr>
              <w:t> </w:t>
            </w:r>
            <w:r w:rsidRPr="00224495">
              <w:rPr>
                <w:rFonts w:ascii="Marianne" w:hAnsi="Marianne"/>
              </w:rPr>
              <w:t>»</w:t>
            </w:r>
          </w:p>
        </w:tc>
      </w:tr>
    </w:tbl>
    <w:p w14:paraId="347FF838" w14:textId="4C0F1C82" w:rsidR="00BA0980" w:rsidRPr="00224495" w:rsidRDefault="00BA0980" w:rsidP="00DB32EA">
      <w:pPr>
        <w:jc w:val="both"/>
        <w:rPr>
          <w:rFonts w:cstheme="minorHAnsi"/>
        </w:rPr>
      </w:pPr>
    </w:p>
    <w:p w14:paraId="41508A3C" w14:textId="77777777" w:rsidR="00DB32EA" w:rsidRPr="00224495" w:rsidRDefault="00DB32EA" w:rsidP="00BF69CD">
      <w:pPr>
        <w:jc w:val="both"/>
        <w:rPr>
          <w:rFonts w:cstheme="minorHAnsi"/>
        </w:rPr>
      </w:pPr>
      <w:r w:rsidRPr="00224495">
        <w:rPr>
          <w:rFonts w:cstheme="minorHAnsi"/>
        </w:rPr>
        <w:br w:type="page"/>
      </w:r>
    </w:p>
    <w:p w14:paraId="6F287D77" w14:textId="77777777" w:rsidR="009E6FD6" w:rsidRPr="00224495" w:rsidRDefault="009E6FD6" w:rsidP="00BF69CD">
      <w:pPr>
        <w:jc w:val="both"/>
        <w:rPr>
          <w:rFonts w:cstheme="minorHAnsi"/>
        </w:rPr>
      </w:pPr>
    </w:p>
    <w:p w14:paraId="7F623E21" w14:textId="68C9BD68" w:rsidR="009E6FD6" w:rsidRPr="00224495" w:rsidRDefault="009E6FD6" w:rsidP="00CA7F7A">
      <w:pPr>
        <w:pStyle w:val="Paragraphedeliste"/>
        <w:numPr>
          <w:ilvl w:val="0"/>
          <w:numId w:val="17"/>
        </w:numPr>
        <w:jc w:val="both"/>
        <w:rPr>
          <w:rFonts w:cstheme="minorHAnsi"/>
          <w:b/>
        </w:rPr>
      </w:pPr>
      <w:r w:rsidRPr="00224495">
        <w:rPr>
          <w:rFonts w:cstheme="minorHAnsi"/>
          <w:b/>
        </w:rPr>
        <w:t>Actualisation ponctuelle des dynamiques</w:t>
      </w:r>
    </w:p>
    <w:p w14:paraId="28A94818" w14:textId="77777777" w:rsidR="009E6FD6" w:rsidRPr="00224495" w:rsidRDefault="009E6FD6" w:rsidP="6F2943A5">
      <w:pPr>
        <w:pStyle w:val="Corpsdetexte"/>
        <w:rPr>
          <w:rFonts w:ascii="Marianne" w:hAnsi="Marianne"/>
        </w:rPr>
      </w:pPr>
      <w:r w:rsidRPr="00224495">
        <w:rPr>
          <w:rFonts w:ascii="Marianne" w:hAnsi="Marianne"/>
        </w:rPr>
        <w:t xml:space="preserve"> </w:t>
      </w:r>
    </w:p>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8"/>
        <w:gridCol w:w="7360"/>
      </w:tblGrid>
      <w:tr w:rsidR="009E6FD6" w:rsidRPr="00224495" w14:paraId="65BDD83F" w14:textId="77777777" w:rsidTr="00E05D62">
        <w:trPr>
          <w:trHeight w:val="281"/>
        </w:trPr>
        <w:tc>
          <w:tcPr>
            <w:tcW w:w="2278" w:type="dxa"/>
            <w:tcMar>
              <w:top w:w="55" w:type="dxa"/>
              <w:left w:w="55" w:type="dxa"/>
              <w:bottom w:w="55" w:type="dxa"/>
              <w:right w:w="55" w:type="dxa"/>
            </w:tcMar>
          </w:tcPr>
          <w:p w14:paraId="013F9637" w14:textId="77777777" w:rsidR="009E6FD6" w:rsidRPr="00224495" w:rsidRDefault="009E6FD6" w:rsidP="00E05D62">
            <w:pPr>
              <w:jc w:val="right"/>
              <w:rPr>
                <w:rFonts w:cstheme="minorHAnsi"/>
                <w:b/>
              </w:rPr>
            </w:pPr>
            <w:r w:rsidRPr="00224495">
              <w:rPr>
                <w:rFonts w:cstheme="minorHAnsi"/>
                <w:b/>
              </w:rPr>
              <w:t xml:space="preserve">Description </w:t>
            </w:r>
          </w:p>
        </w:tc>
        <w:tc>
          <w:tcPr>
            <w:tcW w:w="7360" w:type="dxa"/>
            <w:tcMar>
              <w:top w:w="0" w:type="dxa"/>
              <w:left w:w="0" w:type="dxa"/>
              <w:bottom w:w="0" w:type="dxa"/>
              <w:right w:w="0" w:type="dxa"/>
            </w:tcMar>
          </w:tcPr>
          <w:p w14:paraId="7F72791E" w14:textId="30EB17B0" w:rsidR="009E6FD6" w:rsidRPr="00224495" w:rsidRDefault="00A167AA" w:rsidP="00E05D62">
            <w:pPr>
              <w:jc w:val="both"/>
              <w:rPr>
                <w:rFonts w:cstheme="minorHAnsi"/>
              </w:rPr>
            </w:pPr>
            <w:r w:rsidRPr="00224495">
              <w:rPr>
                <w:rFonts w:cstheme="minorHAnsi"/>
              </w:rPr>
              <w:t>Actualisation ponctuelle</w:t>
            </w:r>
            <w:r w:rsidR="009E6FD6" w:rsidRPr="00224495">
              <w:rPr>
                <w:rFonts w:cstheme="minorHAnsi"/>
              </w:rPr>
              <w:t xml:space="preserve"> d’une ou plusieurs dynamiques sur un découpage paysager.</w:t>
            </w:r>
          </w:p>
          <w:p w14:paraId="659D7C7E" w14:textId="5811BDD7" w:rsidR="009E6FD6" w:rsidRPr="00224495" w:rsidRDefault="009E6FD6" w:rsidP="009E6FD6">
            <w:pPr>
              <w:jc w:val="both"/>
              <w:rPr>
                <w:rFonts w:cstheme="minorHAnsi"/>
              </w:rPr>
            </w:pPr>
            <w:r w:rsidRPr="00224495">
              <w:rPr>
                <w:rFonts w:cstheme="minorHAnsi"/>
              </w:rPr>
              <w:t xml:space="preserve"> Cette actualisation peut être faite par le commanditaire de l’atlas suite à un évènement particulier (ex</w:t>
            </w:r>
            <w:r w:rsidRPr="00224495">
              <w:rPr>
                <w:rFonts w:ascii="Courier New" w:hAnsi="Courier New" w:cs="Courier New"/>
              </w:rPr>
              <w:t> </w:t>
            </w:r>
            <w:r w:rsidRPr="00224495">
              <w:rPr>
                <w:rFonts w:cstheme="minorHAnsi"/>
              </w:rPr>
              <w:t>: achèvement d’un projet) ou dans une démarche collaborative</w:t>
            </w:r>
            <w:r w:rsidR="00D300F4">
              <w:rPr>
                <w:rFonts w:cstheme="minorHAnsi"/>
              </w:rPr>
              <w:t xml:space="preserve"> d’actualisation d’atlas de paysage</w:t>
            </w:r>
            <w:r w:rsidRPr="00224495">
              <w:rPr>
                <w:rFonts w:cstheme="minorHAnsi"/>
              </w:rPr>
              <w:t>.</w:t>
            </w:r>
          </w:p>
        </w:tc>
      </w:tr>
      <w:tr w:rsidR="009E6FD6" w:rsidRPr="00224495" w14:paraId="452F34F1" w14:textId="77777777" w:rsidTr="00E05D62">
        <w:trPr>
          <w:trHeight w:val="338"/>
        </w:trPr>
        <w:tc>
          <w:tcPr>
            <w:tcW w:w="2278" w:type="dxa"/>
            <w:tcMar>
              <w:top w:w="55" w:type="dxa"/>
              <w:left w:w="55" w:type="dxa"/>
              <w:bottom w:w="55" w:type="dxa"/>
              <w:right w:w="55" w:type="dxa"/>
            </w:tcMar>
          </w:tcPr>
          <w:p w14:paraId="3F1DC6FF" w14:textId="77777777" w:rsidR="009E6FD6" w:rsidRPr="00224495" w:rsidRDefault="009E6FD6" w:rsidP="00E05D62">
            <w:pPr>
              <w:jc w:val="right"/>
              <w:rPr>
                <w:rFonts w:cstheme="minorHAnsi"/>
                <w:b/>
              </w:rPr>
            </w:pPr>
            <w:r w:rsidRPr="00224495">
              <w:rPr>
                <w:rFonts w:cstheme="minorHAnsi"/>
                <w:b/>
              </w:rPr>
              <w:t xml:space="preserve">Fréquence </w:t>
            </w:r>
          </w:p>
        </w:tc>
        <w:tc>
          <w:tcPr>
            <w:tcW w:w="7360" w:type="dxa"/>
            <w:tcMar>
              <w:top w:w="0" w:type="dxa"/>
              <w:left w:w="0" w:type="dxa"/>
              <w:bottom w:w="0" w:type="dxa"/>
              <w:right w:w="0" w:type="dxa"/>
            </w:tcMar>
          </w:tcPr>
          <w:p w14:paraId="556956AE" w14:textId="6B266113" w:rsidR="009E6FD6" w:rsidRPr="00224495" w:rsidRDefault="009E6FD6" w:rsidP="00E05D62">
            <w:pPr>
              <w:ind w:left="132"/>
              <w:jc w:val="both"/>
              <w:rPr>
                <w:rFonts w:cstheme="minorHAnsi"/>
              </w:rPr>
            </w:pPr>
            <w:r w:rsidRPr="00224495">
              <w:t>Au fil du temps, selon l’arrivée des informations sur les dynamiques</w:t>
            </w:r>
          </w:p>
        </w:tc>
      </w:tr>
      <w:tr w:rsidR="009E6FD6" w:rsidRPr="00224495" w14:paraId="2137BC05" w14:textId="77777777" w:rsidTr="00E05D62">
        <w:trPr>
          <w:trHeight w:val="338"/>
        </w:trPr>
        <w:tc>
          <w:tcPr>
            <w:tcW w:w="2278" w:type="dxa"/>
            <w:tcMar>
              <w:top w:w="55" w:type="dxa"/>
              <w:left w:w="55" w:type="dxa"/>
              <w:bottom w:w="55" w:type="dxa"/>
              <w:right w:w="55" w:type="dxa"/>
            </w:tcMar>
          </w:tcPr>
          <w:p w14:paraId="3F0ED253" w14:textId="77777777" w:rsidR="009E6FD6" w:rsidRPr="00224495" w:rsidRDefault="009E6FD6" w:rsidP="00E05D62">
            <w:pPr>
              <w:jc w:val="right"/>
              <w:rPr>
                <w:rFonts w:cstheme="minorHAnsi"/>
                <w:b/>
              </w:rPr>
            </w:pPr>
            <w:r w:rsidRPr="00224495">
              <w:rPr>
                <w:rFonts w:cstheme="minorHAnsi"/>
                <w:b/>
              </w:rPr>
              <w:t xml:space="preserve">Impact sur les données géomatiques </w:t>
            </w:r>
          </w:p>
        </w:tc>
        <w:tc>
          <w:tcPr>
            <w:tcW w:w="7360" w:type="dxa"/>
            <w:tcMar>
              <w:top w:w="0" w:type="dxa"/>
              <w:left w:w="0" w:type="dxa"/>
              <w:bottom w:w="0" w:type="dxa"/>
              <w:right w:w="0" w:type="dxa"/>
            </w:tcMar>
          </w:tcPr>
          <w:p w14:paraId="36A78CA6" w14:textId="77777777" w:rsidR="009E6FD6" w:rsidRPr="00224495" w:rsidRDefault="009E6FD6" w:rsidP="00E05D62">
            <w:pPr>
              <w:pStyle w:val="Corpsdetexte"/>
              <w:autoSpaceDE w:val="0"/>
              <w:autoSpaceDN w:val="0"/>
              <w:adjustRightInd w:val="0"/>
              <w:rPr>
                <w:rFonts w:ascii="Marianne" w:hAnsi="Marianne"/>
              </w:rPr>
            </w:pPr>
            <w:r w:rsidRPr="00224495">
              <w:rPr>
                <w:rFonts w:ascii="Marianne" w:hAnsi="Marianne"/>
              </w:rPr>
              <w:t xml:space="preserve">  Mise à jour de la classe Dynamique</w:t>
            </w:r>
          </w:p>
          <w:p w14:paraId="54CB959E" w14:textId="19C67F8B" w:rsidR="009E6FD6" w:rsidRPr="00224495" w:rsidRDefault="009E6FD6" w:rsidP="00224495">
            <w:pPr>
              <w:pStyle w:val="Corpsdetexte"/>
              <w:autoSpaceDE w:val="0"/>
              <w:autoSpaceDN w:val="0"/>
              <w:adjustRightInd w:val="0"/>
              <w:rPr>
                <w:rFonts w:ascii="Marianne" w:hAnsi="Marianne"/>
              </w:rPr>
            </w:pPr>
            <w:r w:rsidRPr="00224495">
              <w:rPr>
                <w:rFonts w:ascii="Marianne" w:hAnsi="Marianne"/>
              </w:rPr>
              <w:t xml:space="preserve"> Renseigner la date d’actualisation en utilisant l’attribut «</w:t>
            </w:r>
            <w:r w:rsidRPr="00224495">
              <w:rPr>
                <w:rFonts w:ascii="Courier New" w:hAnsi="Courier New" w:cs="Courier New"/>
              </w:rPr>
              <w:t> </w:t>
            </w:r>
            <w:proofErr w:type="spellStart"/>
            <w:r w:rsidR="00224495">
              <w:rPr>
                <w:rFonts w:ascii="Marianne" w:hAnsi="Marianne"/>
              </w:rPr>
              <w:t>dateObservation</w:t>
            </w:r>
            <w:proofErr w:type="spellEnd"/>
            <w:r w:rsidR="00224495">
              <w:rPr>
                <w:rFonts w:ascii="Courier New" w:hAnsi="Courier New" w:cs="Courier New"/>
              </w:rPr>
              <w:t> </w:t>
            </w:r>
            <w:r w:rsidR="00224495">
              <w:rPr>
                <w:rFonts w:ascii="Marianne" w:hAnsi="Marianne" w:cs="Marianne"/>
              </w:rPr>
              <w:t>» de l’attribut complexe «</w:t>
            </w:r>
            <w:r w:rsidR="00224495">
              <w:rPr>
                <w:rFonts w:ascii="Courier New" w:hAnsi="Courier New" w:cs="Courier New"/>
              </w:rPr>
              <w:t> </w:t>
            </w:r>
            <w:r w:rsidR="00224495">
              <w:rPr>
                <w:rFonts w:ascii="Marianne" w:hAnsi="Marianne" w:cs="Marianne"/>
              </w:rPr>
              <w:t>Dynamique</w:t>
            </w:r>
            <w:r w:rsidR="00224495">
              <w:rPr>
                <w:rFonts w:ascii="Courier New" w:hAnsi="Courier New" w:cs="Courier New"/>
              </w:rPr>
              <w:t> </w:t>
            </w:r>
            <w:r w:rsidR="00224495">
              <w:rPr>
                <w:rFonts w:ascii="Marianne" w:hAnsi="Marianne" w:cs="Marianne"/>
              </w:rPr>
              <w:t>»</w:t>
            </w:r>
          </w:p>
        </w:tc>
      </w:tr>
    </w:tbl>
    <w:p w14:paraId="7D0D2BA8" w14:textId="0D5FA0D2" w:rsidR="6F2943A5" w:rsidRPr="00224495" w:rsidRDefault="6F2943A5" w:rsidP="6F2943A5">
      <w:pPr>
        <w:pStyle w:val="Corpsdetexte"/>
        <w:rPr>
          <w:rFonts w:ascii="Marianne" w:hAnsi="Marianne"/>
        </w:rPr>
      </w:pPr>
    </w:p>
    <w:p w14:paraId="1FF30FF6" w14:textId="08535290" w:rsidR="6F2943A5" w:rsidRPr="00224495" w:rsidRDefault="6F2943A5" w:rsidP="6F2943A5">
      <w:pPr>
        <w:spacing w:line="276" w:lineRule="auto"/>
        <w:rPr>
          <w:rFonts w:eastAsia="Calibri" w:cs="Times New Roman"/>
        </w:rPr>
      </w:pPr>
    </w:p>
    <w:p w14:paraId="121D73EE" w14:textId="6CA84797" w:rsidR="009E6FD6" w:rsidRPr="00224495" w:rsidRDefault="009E6FD6" w:rsidP="00CA7F7A">
      <w:pPr>
        <w:pStyle w:val="Paragraphedeliste"/>
        <w:numPr>
          <w:ilvl w:val="0"/>
          <w:numId w:val="18"/>
        </w:numPr>
        <w:spacing w:line="276" w:lineRule="auto"/>
        <w:rPr>
          <w:rFonts w:eastAsia="Calibri" w:cs="Times New Roman"/>
          <w:b/>
        </w:rPr>
      </w:pPr>
      <w:r w:rsidRPr="00224495">
        <w:rPr>
          <w:rFonts w:eastAsia="Calibri" w:cs="Times New Roman"/>
          <w:b/>
        </w:rPr>
        <w:t>Actualisation de la population estimée</w:t>
      </w:r>
    </w:p>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8"/>
        <w:gridCol w:w="7360"/>
      </w:tblGrid>
      <w:tr w:rsidR="009E6FD6" w:rsidRPr="00224495" w14:paraId="6234B5C3" w14:textId="77777777" w:rsidTr="00E05D62">
        <w:trPr>
          <w:trHeight w:val="281"/>
        </w:trPr>
        <w:tc>
          <w:tcPr>
            <w:tcW w:w="2278" w:type="dxa"/>
            <w:tcMar>
              <w:top w:w="55" w:type="dxa"/>
              <w:left w:w="55" w:type="dxa"/>
              <w:bottom w:w="55" w:type="dxa"/>
              <w:right w:w="55" w:type="dxa"/>
            </w:tcMar>
          </w:tcPr>
          <w:p w14:paraId="5EEAD4F8" w14:textId="77777777" w:rsidR="009E6FD6" w:rsidRPr="00224495" w:rsidRDefault="009E6FD6" w:rsidP="00E05D62">
            <w:pPr>
              <w:jc w:val="right"/>
              <w:rPr>
                <w:rFonts w:cstheme="minorHAnsi"/>
                <w:b/>
              </w:rPr>
            </w:pPr>
            <w:r w:rsidRPr="00224495">
              <w:rPr>
                <w:rFonts w:cstheme="minorHAnsi"/>
                <w:b/>
              </w:rPr>
              <w:t xml:space="preserve">Description </w:t>
            </w:r>
          </w:p>
        </w:tc>
        <w:tc>
          <w:tcPr>
            <w:tcW w:w="7360" w:type="dxa"/>
            <w:tcMar>
              <w:top w:w="0" w:type="dxa"/>
              <w:left w:w="0" w:type="dxa"/>
              <w:bottom w:w="0" w:type="dxa"/>
              <w:right w:w="0" w:type="dxa"/>
            </w:tcMar>
          </w:tcPr>
          <w:p w14:paraId="7408568B" w14:textId="0ED7F5D4" w:rsidR="009E6FD6" w:rsidRPr="00224495" w:rsidRDefault="004941D9" w:rsidP="00E05D62">
            <w:pPr>
              <w:jc w:val="both"/>
              <w:rPr>
                <w:rFonts w:cstheme="minorHAnsi"/>
              </w:rPr>
            </w:pPr>
            <w:r w:rsidRPr="00224495">
              <w:rPr>
                <w:rFonts w:cstheme="minorHAnsi"/>
              </w:rPr>
              <w:t>Actualisation systématique</w:t>
            </w:r>
            <w:r w:rsidR="009E6FD6" w:rsidRPr="00224495">
              <w:rPr>
                <w:rFonts w:cstheme="minorHAnsi"/>
              </w:rPr>
              <w:t xml:space="preserve"> de la population sur les découpages paysagers</w:t>
            </w:r>
            <w:r w:rsidR="00D300F4">
              <w:rPr>
                <w:rFonts w:cstheme="minorHAnsi"/>
              </w:rPr>
              <w:t xml:space="preserve"> (</w:t>
            </w:r>
            <w:r w:rsidR="00D300F4" w:rsidRPr="00224495">
              <w:rPr>
                <w:rFonts w:cstheme="minorHAnsi"/>
              </w:rPr>
              <w:t>simple processus de géomatique</w:t>
            </w:r>
            <w:r w:rsidR="00D300F4">
              <w:rPr>
                <w:rFonts w:cstheme="minorHAnsi"/>
              </w:rPr>
              <w:t>)</w:t>
            </w:r>
            <w:r w:rsidR="00487061" w:rsidRPr="00224495">
              <w:rPr>
                <w:rFonts w:cstheme="minorHAnsi"/>
              </w:rPr>
              <w:t>.</w:t>
            </w:r>
          </w:p>
          <w:p w14:paraId="7EB433D0" w14:textId="74BE9D01" w:rsidR="00487061" w:rsidRPr="00224495" w:rsidRDefault="00487061" w:rsidP="00D300F4">
            <w:pPr>
              <w:jc w:val="both"/>
              <w:rPr>
                <w:rFonts w:cstheme="minorHAnsi"/>
              </w:rPr>
            </w:pPr>
          </w:p>
        </w:tc>
      </w:tr>
      <w:tr w:rsidR="009E6FD6" w:rsidRPr="00224495" w14:paraId="669CCB6D" w14:textId="77777777" w:rsidTr="00E05D62">
        <w:trPr>
          <w:trHeight w:val="338"/>
        </w:trPr>
        <w:tc>
          <w:tcPr>
            <w:tcW w:w="2278" w:type="dxa"/>
            <w:tcMar>
              <w:top w:w="55" w:type="dxa"/>
              <w:left w:w="55" w:type="dxa"/>
              <w:bottom w:w="55" w:type="dxa"/>
              <w:right w:w="55" w:type="dxa"/>
            </w:tcMar>
          </w:tcPr>
          <w:p w14:paraId="1B2DD5C8" w14:textId="77777777" w:rsidR="009E6FD6" w:rsidRPr="00224495" w:rsidRDefault="009E6FD6" w:rsidP="00E05D62">
            <w:pPr>
              <w:jc w:val="right"/>
              <w:rPr>
                <w:rFonts w:cstheme="minorHAnsi"/>
                <w:b/>
              </w:rPr>
            </w:pPr>
            <w:r w:rsidRPr="00224495">
              <w:rPr>
                <w:rFonts w:cstheme="minorHAnsi"/>
                <w:b/>
              </w:rPr>
              <w:t xml:space="preserve">Fréquence </w:t>
            </w:r>
          </w:p>
        </w:tc>
        <w:tc>
          <w:tcPr>
            <w:tcW w:w="7360" w:type="dxa"/>
            <w:tcMar>
              <w:top w:w="0" w:type="dxa"/>
              <w:left w:w="0" w:type="dxa"/>
              <w:bottom w:w="0" w:type="dxa"/>
              <w:right w:w="0" w:type="dxa"/>
            </w:tcMar>
          </w:tcPr>
          <w:p w14:paraId="486F0843" w14:textId="2388E015" w:rsidR="00487061" w:rsidRPr="00224495" w:rsidRDefault="00487061" w:rsidP="00487061">
            <w:pPr>
              <w:ind w:left="132"/>
              <w:jc w:val="both"/>
            </w:pPr>
            <w:r w:rsidRPr="00224495">
              <w:t xml:space="preserve">Cette actualisation est conseillée à chaque nouveau recensement complet de la population, </w:t>
            </w:r>
            <w:proofErr w:type="spellStart"/>
            <w:r w:rsidRPr="00224495">
              <w:t>i.e</w:t>
            </w:r>
            <w:proofErr w:type="gramStart"/>
            <w:r w:rsidRPr="00224495">
              <w:rPr>
                <w:rFonts w:ascii="Courier New" w:hAnsi="Courier New" w:cs="Courier New"/>
              </w:rPr>
              <w:t>.</w:t>
            </w:r>
            <w:proofErr w:type="gramEnd"/>
            <w:del w:id="81" w:author="Dominique Laurent" w:date="2023-09-05T10:38:00Z">
              <w:r w:rsidRPr="00224495" w:rsidDel="00DA07AA">
                <w:rPr>
                  <w:rFonts w:ascii="Courier New" w:hAnsi="Courier New" w:cs="Courier New"/>
                </w:rPr>
                <w:delText xml:space="preserve"> </w:delText>
              </w:r>
            </w:del>
            <w:r w:rsidRPr="00224495">
              <w:t>tous</w:t>
            </w:r>
            <w:proofErr w:type="spellEnd"/>
            <w:r w:rsidRPr="00224495">
              <w:t xml:space="preserve"> les 5 ans</w:t>
            </w:r>
            <w:r w:rsidR="00D300F4">
              <w:t xml:space="preserve"> (facultatif)</w:t>
            </w:r>
            <w:r w:rsidRPr="00224495">
              <w:t xml:space="preserve">.   </w:t>
            </w:r>
          </w:p>
        </w:tc>
      </w:tr>
      <w:tr w:rsidR="009E6FD6" w:rsidRPr="009E6FD6" w14:paraId="26F51890" w14:textId="77777777" w:rsidTr="00E05D62">
        <w:trPr>
          <w:trHeight w:val="338"/>
        </w:trPr>
        <w:tc>
          <w:tcPr>
            <w:tcW w:w="2278" w:type="dxa"/>
            <w:tcMar>
              <w:top w:w="55" w:type="dxa"/>
              <w:left w:w="55" w:type="dxa"/>
              <w:bottom w:w="55" w:type="dxa"/>
              <w:right w:w="55" w:type="dxa"/>
            </w:tcMar>
          </w:tcPr>
          <w:p w14:paraId="283513AE" w14:textId="3D4CBB87" w:rsidR="009E6FD6" w:rsidRPr="00224495" w:rsidRDefault="009E6FD6" w:rsidP="00E05D62">
            <w:pPr>
              <w:jc w:val="right"/>
              <w:rPr>
                <w:rFonts w:cstheme="minorHAnsi"/>
                <w:b/>
              </w:rPr>
            </w:pPr>
            <w:r w:rsidRPr="00224495">
              <w:rPr>
                <w:rFonts w:cstheme="minorHAnsi"/>
                <w:b/>
              </w:rPr>
              <w:t xml:space="preserve">Impact sur les données géomatiques </w:t>
            </w:r>
          </w:p>
        </w:tc>
        <w:tc>
          <w:tcPr>
            <w:tcW w:w="7360" w:type="dxa"/>
            <w:tcMar>
              <w:top w:w="0" w:type="dxa"/>
              <w:left w:w="0" w:type="dxa"/>
              <w:bottom w:w="0" w:type="dxa"/>
              <w:right w:w="0" w:type="dxa"/>
            </w:tcMar>
          </w:tcPr>
          <w:p w14:paraId="3EFBF103" w14:textId="255BB9AE" w:rsidR="004941D9" w:rsidRDefault="004941D9" w:rsidP="00E05D62">
            <w:pPr>
              <w:pStyle w:val="Corpsdetexte"/>
              <w:autoSpaceDE w:val="0"/>
              <w:autoSpaceDN w:val="0"/>
              <w:adjustRightInd w:val="0"/>
              <w:rPr>
                <w:rFonts w:ascii="Marianne" w:hAnsi="Marianne"/>
              </w:rPr>
            </w:pPr>
            <w:r>
              <w:rPr>
                <w:rFonts w:ascii="Marianne" w:hAnsi="Marianne"/>
              </w:rPr>
              <w:t>Facultatif</w:t>
            </w:r>
            <w:r w:rsidR="009E6FD6" w:rsidRPr="00224495">
              <w:rPr>
                <w:rFonts w:ascii="Marianne" w:hAnsi="Marianne"/>
              </w:rPr>
              <w:t xml:space="preserve">  </w:t>
            </w:r>
          </w:p>
          <w:p w14:paraId="1740B016" w14:textId="1C2127AE" w:rsidR="009E6FD6" w:rsidRPr="00224495" w:rsidRDefault="009E6FD6" w:rsidP="00E05D62">
            <w:pPr>
              <w:pStyle w:val="Corpsdetexte"/>
              <w:autoSpaceDE w:val="0"/>
              <w:autoSpaceDN w:val="0"/>
              <w:adjustRightInd w:val="0"/>
              <w:rPr>
                <w:rFonts w:ascii="Marianne" w:hAnsi="Marianne"/>
              </w:rPr>
            </w:pPr>
            <w:r w:rsidRPr="00224495">
              <w:rPr>
                <w:rFonts w:ascii="Marianne" w:hAnsi="Marianne"/>
              </w:rPr>
              <w:t>M</w:t>
            </w:r>
            <w:r w:rsidR="00487061" w:rsidRPr="00224495">
              <w:rPr>
                <w:rFonts w:ascii="Marianne" w:hAnsi="Marianne"/>
              </w:rPr>
              <w:t>ise à jour de l’attribut «</w:t>
            </w:r>
            <w:r w:rsidR="00487061" w:rsidRPr="00224495">
              <w:rPr>
                <w:rFonts w:ascii="Courier New" w:hAnsi="Courier New" w:cs="Courier New"/>
              </w:rPr>
              <w:t> </w:t>
            </w:r>
            <w:proofErr w:type="spellStart"/>
            <w:r w:rsidR="00487061" w:rsidRPr="00224495">
              <w:rPr>
                <w:rFonts w:ascii="Marianne" w:hAnsi="Marianne"/>
              </w:rPr>
              <w:t>PopulationEstimée</w:t>
            </w:r>
            <w:proofErr w:type="spellEnd"/>
            <w:r w:rsidR="00487061" w:rsidRPr="00224495">
              <w:rPr>
                <w:rFonts w:ascii="Courier New" w:hAnsi="Courier New" w:cs="Courier New"/>
              </w:rPr>
              <w:t> </w:t>
            </w:r>
            <w:r w:rsidR="00487061" w:rsidRPr="00224495">
              <w:rPr>
                <w:rFonts w:ascii="Marianne" w:hAnsi="Marianne" w:cs="Marianne"/>
              </w:rPr>
              <w:t>»</w:t>
            </w:r>
            <w:r w:rsidR="00487061" w:rsidRPr="00224495">
              <w:rPr>
                <w:rFonts w:ascii="Marianne" w:hAnsi="Marianne"/>
              </w:rPr>
              <w:t xml:space="preserve"> des découpages paysagers.</w:t>
            </w:r>
          </w:p>
          <w:p w14:paraId="27B00679" w14:textId="3A1C6307" w:rsidR="009E6FD6" w:rsidRPr="009E6FD6" w:rsidRDefault="009E6FD6" w:rsidP="00487061">
            <w:pPr>
              <w:pStyle w:val="Corpsdetexte"/>
              <w:autoSpaceDE w:val="0"/>
              <w:autoSpaceDN w:val="0"/>
              <w:adjustRightInd w:val="0"/>
              <w:rPr>
                <w:rFonts w:ascii="Marianne" w:hAnsi="Marianne"/>
              </w:rPr>
            </w:pPr>
            <w:r w:rsidRPr="00224495">
              <w:rPr>
                <w:rFonts w:ascii="Marianne" w:hAnsi="Marianne"/>
              </w:rPr>
              <w:t xml:space="preserve"> Renseigner la date d’actualisation en utilisant l’attribut «</w:t>
            </w:r>
            <w:r w:rsidRPr="00224495">
              <w:rPr>
                <w:rFonts w:ascii="Courier New" w:hAnsi="Courier New" w:cs="Courier New"/>
              </w:rPr>
              <w:t> </w:t>
            </w:r>
            <w:proofErr w:type="spellStart"/>
            <w:r w:rsidRPr="00224495">
              <w:rPr>
                <w:rFonts w:ascii="Marianne" w:hAnsi="Marianne"/>
              </w:rPr>
              <w:t>dateRévision</w:t>
            </w:r>
            <w:r w:rsidR="00487061" w:rsidRPr="00224495">
              <w:rPr>
                <w:rFonts w:ascii="Marianne" w:hAnsi="Marianne"/>
              </w:rPr>
              <w:t>Population</w:t>
            </w:r>
            <w:proofErr w:type="spellEnd"/>
            <w:r w:rsidRPr="00224495">
              <w:rPr>
                <w:rFonts w:ascii="Courier New" w:hAnsi="Courier New" w:cs="Courier New"/>
              </w:rPr>
              <w:t> </w:t>
            </w:r>
            <w:r w:rsidRPr="00224495">
              <w:rPr>
                <w:rFonts w:ascii="Marianne" w:hAnsi="Marianne" w:cs="Marianne"/>
              </w:rPr>
              <w:t>»</w:t>
            </w:r>
            <w:r w:rsidRPr="00224495">
              <w:rPr>
                <w:rFonts w:ascii="Marianne" w:hAnsi="Marianne"/>
              </w:rPr>
              <w:t xml:space="preserve"> de la classe «</w:t>
            </w:r>
            <w:r w:rsidRPr="00224495">
              <w:rPr>
                <w:rFonts w:ascii="Courier New" w:hAnsi="Courier New" w:cs="Courier New"/>
              </w:rPr>
              <w:t> </w:t>
            </w:r>
            <w:r w:rsidRPr="00224495">
              <w:rPr>
                <w:rFonts w:ascii="Marianne" w:hAnsi="Marianne"/>
              </w:rPr>
              <w:t>Atlas</w:t>
            </w:r>
            <w:r w:rsidRPr="00224495">
              <w:rPr>
                <w:rFonts w:ascii="Courier New" w:hAnsi="Courier New" w:cs="Courier New"/>
              </w:rPr>
              <w:t> </w:t>
            </w:r>
            <w:r w:rsidRPr="00224495">
              <w:rPr>
                <w:rFonts w:ascii="Marianne" w:hAnsi="Marianne"/>
              </w:rPr>
              <w:t>»</w:t>
            </w:r>
          </w:p>
        </w:tc>
      </w:tr>
    </w:tbl>
    <w:p w14:paraId="0B1BFD29" w14:textId="77777777" w:rsidR="009E6FD6" w:rsidRPr="009E6FD6" w:rsidRDefault="009E6FD6" w:rsidP="009E6FD6">
      <w:pPr>
        <w:spacing w:line="276" w:lineRule="auto"/>
        <w:rPr>
          <w:rFonts w:eastAsia="Calibri" w:cs="Times New Roman"/>
          <w:b/>
        </w:rPr>
      </w:pPr>
    </w:p>
    <w:p w14:paraId="2CA2E9B4" w14:textId="77777777" w:rsidR="00122C08" w:rsidRDefault="00122C08" w:rsidP="00122C08">
      <w:pPr>
        <w:pStyle w:val="Titre1"/>
      </w:pPr>
      <w:bookmarkStart w:id="82" w:name="_Toc142385207"/>
      <w:r>
        <w:t>Livraison</w:t>
      </w:r>
      <w:bookmarkEnd w:id="82"/>
    </w:p>
    <w:p w14:paraId="4DCDA062" w14:textId="77777777" w:rsidR="005E0C30" w:rsidRDefault="005E0C30" w:rsidP="005E0C30"/>
    <w:p w14:paraId="4F1B7054" w14:textId="6E4D9420" w:rsidR="005E0C30" w:rsidRDefault="00C10199" w:rsidP="009E6FD6">
      <w:pPr>
        <w:jc w:val="both"/>
      </w:pPr>
      <w:r>
        <w:t xml:space="preserve">Les chapitres 5 et 6 </w:t>
      </w:r>
      <w:r w:rsidR="005E0C30">
        <w:t>fournissent le modèle conceptuel de données, c’est-à-dire un modèle indépendant des outils d’exploitation des données et du format d’encodage.</w:t>
      </w:r>
    </w:p>
    <w:p w14:paraId="6AB1188F" w14:textId="77777777" w:rsidR="005E0C30" w:rsidRDefault="005E0C30" w:rsidP="009E6FD6">
      <w:pPr>
        <w:jc w:val="both"/>
      </w:pPr>
      <w:r>
        <w:t>Le modèle logique correspond à une adaptation du modèle conceptuel aux contraintes du format d’encodage.</w:t>
      </w:r>
    </w:p>
    <w:p w14:paraId="2708222F" w14:textId="6E02D9D9" w:rsidR="005E0C30" w:rsidRDefault="005E0C30" w:rsidP="009E6FD6">
      <w:pPr>
        <w:jc w:val="both"/>
      </w:pPr>
      <w:r>
        <w:lastRenderedPageBreak/>
        <w:t xml:space="preserve">Il est conseillé de fournir les données paysage dans un format </w:t>
      </w:r>
      <w:proofErr w:type="spellStart"/>
      <w:r>
        <w:t>standard</w:t>
      </w:r>
      <w:del w:id="83" w:author="Dominique Laurent" w:date="2023-09-05T10:38:00Z">
        <w:r w:rsidDel="00DA07AA">
          <w:rPr>
            <w:rFonts w:ascii="Courier New" w:hAnsi="Courier New" w:cs="Courier New"/>
          </w:rPr>
          <w:delText>,</w:delText>
        </w:r>
      </w:del>
      <w:r w:rsidRPr="000A6BC4">
        <w:t>le</w:t>
      </w:r>
      <w:proofErr w:type="spellEnd"/>
      <w:r w:rsidRPr="000A6BC4">
        <w:t xml:space="preserve"> format </w:t>
      </w:r>
      <w:proofErr w:type="spellStart"/>
      <w:proofErr w:type="gramStart"/>
      <w:r w:rsidRPr="000A6BC4">
        <w:t>GeoPackage</w:t>
      </w:r>
      <w:proofErr w:type="spellEnd"/>
      <w:r w:rsidRPr="000A6BC4">
        <w:t xml:space="preserve"> </w:t>
      </w:r>
      <w:r>
        <w:t>.</w:t>
      </w:r>
      <w:proofErr w:type="gramEnd"/>
    </w:p>
    <w:p w14:paraId="7E141EB1" w14:textId="77777777" w:rsidR="005E0C30" w:rsidRDefault="005E0C30" w:rsidP="009E6FD6">
      <w:pPr>
        <w:jc w:val="both"/>
      </w:pPr>
      <w:r>
        <w:t xml:space="preserve">Dans le modèle logique, les attributs de la classe abstraite </w:t>
      </w:r>
      <w:proofErr w:type="spellStart"/>
      <w:r>
        <w:t>DécoupagePaysager</w:t>
      </w:r>
      <w:proofErr w:type="spellEnd"/>
      <w:r>
        <w:t xml:space="preserve"> doivent être descendus sur les classes filles</w:t>
      </w:r>
      <w:r>
        <w:rPr>
          <w:rFonts w:ascii="Courier New" w:hAnsi="Courier New" w:cs="Courier New"/>
        </w:rPr>
        <w:t> </w:t>
      </w:r>
      <w:r>
        <w:t xml:space="preserve">: </w:t>
      </w:r>
      <w:proofErr w:type="spellStart"/>
      <w:r>
        <w:t>EnsemblePaysager</w:t>
      </w:r>
      <w:proofErr w:type="spellEnd"/>
      <w:r>
        <w:t xml:space="preserve">, </w:t>
      </w:r>
      <w:proofErr w:type="spellStart"/>
      <w:r>
        <w:t>UnitéPaysagère</w:t>
      </w:r>
      <w:proofErr w:type="spellEnd"/>
      <w:r>
        <w:t xml:space="preserve">, </w:t>
      </w:r>
      <w:proofErr w:type="spellStart"/>
      <w:r>
        <w:t>Sous-UnitéPaysagère</w:t>
      </w:r>
      <w:proofErr w:type="spellEnd"/>
      <w:r>
        <w:t>, comme indiqué par la figure ci-dessous.</w:t>
      </w:r>
    </w:p>
    <w:p w14:paraId="64EA604A" w14:textId="77777777" w:rsidR="005E0C30" w:rsidRDefault="005E0C30" w:rsidP="005E0C30">
      <w:r>
        <w:rPr>
          <w:noProof/>
          <w:lang w:eastAsia="fr-FR"/>
        </w:rPr>
        <w:drawing>
          <wp:inline distT="0" distB="0" distL="0" distR="0" wp14:anchorId="54421111" wp14:editId="0595A9DF">
            <wp:extent cx="5760720" cy="3142903"/>
            <wp:effectExtent l="0" t="0" r="0" b="63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60720" cy="3142903"/>
                    </a:xfrm>
                    <a:prstGeom prst="rect">
                      <a:avLst/>
                    </a:prstGeom>
                    <a:noFill/>
                    <a:ln>
                      <a:noFill/>
                    </a:ln>
                  </pic:spPr>
                </pic:pic>
              </a:graphicData>
            </a:graphic>
          </wp:inline>
        </w:drawing>
      </w:r>
    </w:p>
    <w:p w14:paraId="0E7CD79E" w14:textId="77777777" w:rsidR="005E0C30" w:rsidRDefault="005E0C30" w:rsidP="005E0C30"/>
    <w:p w14:paraId="66688EFB" w14:textId="19D40EAC" w:rsidR="005E0C30" w:rsidRDefault="005E0C30" w:rsidP="005E0C30">
      <w:pPr>
        <w:jc w:val="both"/>
      </w:pPr>
      <w:r>
        <w:t xml:space="preserve">Il est aussi possible de fournir les données géomatiques du paysage au format </w:t>
      </w:r>
      <w:proofErr w:type="spellStart"/>
      <w:r>
        <w:t>shapefile</w:t>
      </w:r>
      <w:proofErr w:type="spellEnd"/>
      <w:r>
        <w:t xml:space="preserve">. Néanmoins, ce format impose certaines contraintes.  L’annexe </w:t>
      </w:r>
      <w:r w:rsidR="00A167AA">
        <w:t>B de</w:t>
      </w:r>
      <w:r>
        <w:t xml:space="preserve"> ce document fournit une correspondance entre le modèle conceptuel du chapitre 7 et le modèle logique à utiliser pour une livraison au format </w:t>
      </w:r>
      <w:proofErr w:type="spellStart"/>
      <w:r>
        <w:t>shapefile</w:t>
      </w:r>
      <w:proofErr w:type="spellEnd"/>
      <w:r>
        <w:t>.</w:t>
      </w:r>
    </w:p>
    <w:p w14:paraId="648EA34B" w14:textId="77777777" w:rsidR="005E0C30" w:rsidRPr="005E0C30" w:rsidRDefault="005E0C30" w:rsidP="005E0C30"/>
    <w:p w14:paraId="6F8BD81B" w14:textId="77777777" w:rsidR="00122C08" w:rsidRDefault="00122C08" w:rsidP="00122C08"/>
    <w:p w14:paraId="58E6DD4E" w14:textId="77777777" w:rsidR="00122C08" w:rsidRDefault="00122C08">
      <w:pPr>
        <w:spacing w:line="276" w:lineRule="auto"/>
      </w:pPr>
      <w:r>
        <w:br w:type="page"/>
      </w:r>
    </w:p>
    <w:p w14:paraId="7D3BEE8F" w14:textId="77777777" w:rsidR="00122C08" w:rsidRPr="00122C08" w:rsidRDefault="00122C08" w:rsidP="00122C08"/>
    <w:p w14:paraId="47E45715" w14:textId="77777777" w:rsidR="001A3FE0" w:rsidRPr="00DB32EA" w:rsidRDefault="001A3FE0" w:rsidP="00DB32EA">
      <w:pPr>
        <w:pStyle w:val="Titre"/>
        <w:jc w:val="center"/>
        <w:rPr>
          <w:rStyle w:val="Titredulivre"/>
          <w:b w:val="0"/>
          <w:bCs w:val="0"/>
          <w:smallCaps w:val="0"/>
        </w:rPr>
      </w:pPr>
      <w:r w:rsidRPr="00DB32EA">
        <w:rPr>
          <w:rStyle w:val="Titredulivre"/>
          <w:b w:val="0"/>
          <w:bCs w:val="0"/>
          <w:smallCaps w:val="0"/>
        </w:rPr>
        <w:t>Annexe</w:t>
      </w:r>
      <w:r w:rsidR="001D77C7" w:rsidRPr="00DB32EA">
        <w:rPr>
          <w:rStyle w:val="Titredulivre"/>
          <w:b w:val="0"/>
          <w:bCs w:val="0"/>
          <w:smallCaps w:val="0"/>
        </w:rPr>
        <w:t xml:space="preserve"> A</w:t>
      </w:r>
    </w:p>
    <w:p w14:paraId="3726C4C5" w14:textId="4439625A" w:rsidR="00F95E85" w:rsidRDefault="005E0C30" w:rsidP="00DB32EA">
      <w:pPr>
        <w:pStyle w:val="Sous-titre"/>
        <w:jc w:val="center"/>
      </w:pPr>
      <w:r>
        <w:t xml:space="preserve">Informative </w:t>
      </w:r>
    </w:p>
    <w:p w14:paraId="55230AFE" w14:textId="74881A53" w:rsidR="005C35F4" w:rsidRDefault="00C10199" w:rsidP="00DB32EA">
      <w:pPr>
        <w:pStyle w:val="Titre1"/>
      </w:pPr>
      <w:bookmarkStart w:id="84" w:name="_Toc142385208"/>
      <w:r>
        <w:t>Annexe A</w:t>
      </w:r>
      <w:r>
        <w:rPr>
          <w:rFonts w:ascii="Courier New" w:hAnsi="Courier New" w:cs="Courier New"/>
        </w:rPr>
        <w:t> </w:t>
      </w:r>
      <w:r>
        <w:t xml:space="preserve">: </w:t>
      </w:r>
      <w:r w:rsidR="005E0C30">
        <w:t>Conseils de mise en œuvre</w:t>
      </w:r>
      <w:bookmarkEnd w:id="84"/>
      <w:r w:rsidR="005E0C30">
        <w:t xml:space="preserve"> </w:t>
      </w:r>
    </w:p>
    <w:p w14:paraId="6476BF0C" w14:textId="19FDEF1F" w:rsidR="00487061" w:rsidRPr="00C10199" w:rsidRDefault="00487061" w:rsidP="00817AF5">
      <w:r w:rsidRPr="001970D1">
        <w:t xml:space="preserve">L’annexe A est une annexe provisoire qui donne quelques conseils de mise en </w:t>
      </w:r>
      <w:proofErr w:type="spellStart"/>
      <w:r w:rsidRPr="001970D1">
        <w:t>oeuvre</w:t>
      </w:r>
      <w:proofErr w:type="spellEnd"/>
      <w:r w:rsidRPr="001970D1">
        <w:t xml:space="preserve"> du standard en vue des tests de la versi</w:t>
      </w:r>
      <w:r w:rsidR="00C10199">
        <w:t xml:space="preserve">on projet du standard. </w:t>
      </w:r>
    </w:p>
    <w:p w14:paraId="476E244D" w14:textId="3822CEC5" w:rsidR="00487061" w:rsidRPr="001970D1" w:rsidRDefault="006F3F8C" w:rsidP="00817AF5">
      <w:pPr>
        <w:jc w:val="both"/>
      </w:pPr>
      <w:r w:rsidRPr="001970D1">
        <w:t xml:space="preserve">Le contenu de cette annexe a vocation à être enrichi et complété suite à ces tests et à </w:t>
      </w:r>
      <w:r w:rsidR="001970D1" w:rsidRPr="001970D1">
        <w:t xml:space="preserve">fournir la matière pour un futur guide de mise en œuvre du standard. </w:t>
      </w:r>
    </w:p>
    <w:p w14:paraId="169AD8A8" w14:textId="53B1FC6B" w:rsidR="001970D1" w:rsidRDefault="001970D1" w:rsidP="001970D1"/>
    <w:p w14:paraId="2342ED0C" w14:textId="3DCB37A7" w:rsidR="00817AF5" w:rsidRPr="00817AF5" w:rsidRDefault="001970D1" w:rsidP="00842A8C">
      <w:pPr>
        <w:pStyle w:val="Titre2"/>
      </w:pPr>
      <w:r>
        <w:t xml:space="preserve"> </w:t>
      </w:r>
      <w:bookmarkStart w:id="85" w:name="_Toc142385209"/>
      <w:r w:rsidR="00581B1F" w:rsidRPr="00F70377">
        <w:t>12</w:t>
      </w:r>
      <w:r w:rsidRPr="00F70377">
        <w:t>.1 Typologie nationale des unités paysagères</w:t>
      </w:r>
      <w:bookmarkEnd w:id="85"/>
    </w:p>
    <w:p w14:paraId="2FD19701" w14:textId="11C3CFBF" w:rsidR="001970D1" w:rsidRDefault="001970D1" w:rsidP="00817AF5">
      <w:r w:rsidRPr="001970D1">
        <w:t xml:space="preserve">Les unités paysagères portent </w:t>
      </w:r>
      <w:r>
        <w:t>2 attributs obligatoires</w:t>
      </w:r>
      <w:r w:rsidR="00581B1F">
        <w:rPr>
          <w:rFonts w:ascii="Courier New" w:hAnsi="Courier New" w:cs="Courier New"/>
        </w:rPr>
        <w:t> </w:t>
      </w:r>
      <w:r w:rsidR="00581B1F">
        <w:t xml:space="preserve">: </w:t>
      </w:r>
      <w:proofErr w:type="spellStart"/>
      <w:r w:rsidR="00581B1F">
        <w:t>typeOrographie</w:t>
      </w:r>
      <w:proofErr w:type="spellEnd"/>
      <w:r w:rsidR="00581B1F">
        <w:t xml:space="preserve"> et typeOCS1 et un attribut facultatif typeOCS</w:t>
      </w:r>
      <w:r w:rsidR="00A167AA">
        <w:t>2 qui</w:t>
      </w:r>
      <w:r w:rsidR="00581B1F">
        <w:t xml:space="preserve"> établissent une typologie nationale des UP.</w:t>
      </w:r>
    </w:p>
    <w:p w14:paraId="0B7CDFA5" w14:textId="37DBB44E" w:rsidR="00581B1F" w:rsidRPr="00F70377" w:rsidRDefault="00581B1F" w:rsidP="00CA7F7A">
      <w:pPr>
        <w:pStyle w:val="Paragraphedeliste"/>
        <w:numPr>
          <w:ilvl w:val="0"/>
          <w:numId w:val="20"/>
        </w:numPr>
      </w:pPr>
      <w:r w:rsidRPr="00F70377">
        <w:t>Le découpage des UP doit-il être adapté à la typologie nationale</w:t>
      </w:r>
      <w:r w:rsidRPr="00F70377">
        <w:rPr>
          <w:rFonts w:ascii="Courier New" w:hAnsi="Courier New" w:cs="Courier New"/>
        </w:rPr>
        <w:t> </w:t>
      </w:r>
      <w:r w:rsidRPr="00F70377">
        <w:t xml:space="preserve">? </w:t>
      </w:r>
    </w:p>
    <w:p w14:paraId="18E582E8" w14:textId="78C22F22" w:rsidR="00581B1F" w:rsidRDefault="00581B1F" w:rsidP="00817AF5">
      <w:pPr>
        <w:jc w:val="both"/>
      </w:pPr>
      <w:r>
        <w:t xml:space="preserve">Non, le découpage des UP ressort de l’analyse paysagère conduite dans le cadre des atlas. Pour la typologie utilisée dans les données géomatiques, le principe est d’indiquer </w:t>
      </w:r>
      <w:r w:rsidR="00BA7DBE">
        <w:t xml:space="preserve">simplement </w:t>
      </w:r>
      <w:r>
        <w:t>la caractéristique dominante de l’UP concernant son orographie et son occupation du sol.</w:t>
      </w:r>
    </w:p>
    <w:p w14:paraId="687F5A90" w14:textId="108DECD4" w:rsidR="00BA7DBE" w:rsidRPr="00F70377" w:rsidRDefault="00BA7DBE" w:rsidP="00CA7F7A">
      <w:pPr>
        <w:pStyle w:val="Paragraphedeliste"/>
        <w:numPr>
          <w:ilvl w:val="0"/>
          <w:numId w:val="21"/>
        </w:numPr>
        <w:jc w:val="both"/>
      </w:pPr>
      <w:r w:rsidRPr="00F70377">
        <w:t>Est-ce qu’il y a des seuils à utiliser pour décider de la caractéristique dominante</w:t>
      </w:r>
      <w:r w:rsidRPr="00F70377">
        <w:rPr>
          <w:rFonts w:ascii="Courier New" w:hAnsi="Courier New" w:cs="Courier New"/>
        </w:rPr>
        <w:t> </w:t>
      </w:r>
      <w:r w:rsidRPr="00F70377">
        <w:t xml:space="preserve">? </w:t>
      </w:r>
    </w:p>
    <w:p w14:paraId="73BEF4EC" w14:textId="7E6C3FBB" w:rsidR="00817AF5" w:rsidRDefault="00BA7DBE" w:rsidP="00817AF5">
      <w:pPr>
        <w:jc w:val="both"/>
      </w:pPr>
      <w:r>
        <w:t xml:space="preserve">Non, cette notion de dominante ne ressort pas d’une logique purement comptable. La sélection de la caractéristique dominante doit s’appuyer sur des données objectives (par exemple un MNT ou une couche de données d’OCS) mais cette </w:t>
      </w:r>
      <w:r w:rsidR="00A96E33">
        <w:t xml:space="preserve">décision ressort </w:t>
      </w:r>
      <w:ins w:id="86" w:author="Dominique Laurent" w:date="2023-09-05T10:39:00Z">
        <w:r w:rsidR="00DA07AA">
          <w:t xml:space="preserve">au final </w:t>
        </w:r>
      </w:ins>
      <w:r>
        <w:t xml:space="preserve">de l’analyse paysagère, il s’agit d’indiquer la </w:t>
      </w:r>
      <w:r w:rsidR="00A96E33">
        <w:t>valeur qui caractérise le mieux l’ambiance de l’UP.</w:t>
      </w:r>
    </w:p>
    <w:p w14:paraId="69900DD1" w14:textId="77777777" w:rsidR="00A96E33" w:rsidRDefault="00A96E33" w:rsidP="00BA7DBE">
      <w:pPr>
        <w:ind w:left="281"/>
        <w:jc w:val="both"/>
        <w:rPr>
          <w:rFonts w:eastAsiaTheme="majorEastAsia" w:cstheme="majorBidi"/>
          <w:sz w:val="24"/>
          <w:szCs w:val="26"/>
        </w:rPr>
      </w:pPr>
    </w:p>
    <w:p w14:paraId="566F0163" w14:textId="42487366" w:rsidR="00A96E33" w:rsidRPr="00284B03" w:rsidRDefault="00F70377" w:rsidP="00842A8C">
      <w:pPr>
        <w:pStyle w:val="Titre2"/>
      </w:pPr>
      <w:bookmarkStart w:id="87" w:name="_Toc142385210"/>
      <w:r w:rsidRPr="00284B03">
        <w:t>12.3</w:t>
      </w:r>
      <w:r w:rsidR="00A96E33" w:rsidRPr="00284B03">
        <w:t xml:space="preserve"> Population estimée des découpages paysagers</w:t>
      </w:r>
      <w:bookmarkEnd w:id="87"/>
    </w:p>
    <w:p w14:paraId="5736D70A" w14:textId="181CAE3E" w:rsidR="00A96E33" w:rsidRPr="00C10199" w:rsidRDefault="00A96E33" w:rsidP="00A96E33">
      <w:pPr>
        <w:jc w:val="both"/>
        <w:rPr>
          <w:rFonts w:eastAsiaTheme="majorEastAsia" w:cstheme="majorBidi"/>
        </w:rPr>
      </w:pPr>
      <w:r w:rsidRPr="00C10199">
        <w:rPr>
          <w:rFonts w:eastAsiaTheme="majorEastAsia" w:cstheme="majorBidi"/>
        </w:rPr>
        <w:t xml:space="preserve">Les découpages paysagers ne correspondant pas à des découpages administratifs ou statistiques, on ne dispose pas directement de données de </w:t>
      </w:r>
      <w:r w:rsidR="00A167AA" w:rsidRPr="00C10199">
        <w:rPr>
          <w:rFonts w:eastAsiaTheme="majorEastAsia" w:cstheme="majorBidi"/>
        </w:rPr>
        <w:t>population et</w:t>
      </w:r>
      <w:r w:rsidRPr="00C10199">
        <w:rPr>
          <w:rFonts w:eastAsiaTheme="majorEastAsia" w:cstheme="majorBidi"/>
        </w:rPr>
        <w:t xml:space="preserve"> il est donc nécessaire d’appliquer un processus de calcul</w:t>
      </w:r>
      <w:r w:rsidR="004941D9">
        <w:rPr>
          <w:rFonts w:eastAsiaTheme="majorEastAsia" w:cstheme="majorBidi"/>
        </w:rPr>
        <w:t xml:space="preserve"> (si cet attribut est conservé après la phase de test)</w:t>
      </w:r>
      <w:r w:rsidRPr="00C10199">
        <w:rPr>
          <w:rFonts w:eastAsiaTheme="majorEastAsia" w:cstheme="majorBidi"/>
        </w:rPr>
        <w:t>.</w:t>
      </w:r>
    </w:p>
    <w:p w14:paraId="077CD1E0" w14:textId="77777777" w:rsidR="002A5457" w:rsidRPr="00C10199" w:rsidRDefault="00A96E33" w:rsidP="00A96E33">
      <w:pPr>
        <w:jc w:val="both"/>
        <w:rPr>
          <w:rFonts w:eastAsiaTheme="majorEastAsia" w:cs="Marianne"/>
        </w:rPr>
      </w:pPr>
      <w:r w:rsidRPr="00C10199">
        <w:rPr>
          <w:rFonts w:eastAsiaTheme="majorEastAsia" w:cstheme="majorBidi"/>
        </w:rPr>
        <w:t>Données n</w:t>
      </w:r>
      <w:r w:rsidRPr="00C10199">
        <w:rPr>
          <w:rFonts w:eastAsiaTheme="majorEastAsia" w:cs="Marianne"/>
        </w:rPr>
        <w:t>écessaires</w:t>
      </w:r>
      <w:r w:rsidRPr="00C10199">
        <w:rPr>
          <w:rFonts w:ascii="Courier New" w:eastAsiaTheme="majorEastAsia" w:hAnsi="Courier New" w:cs="Courier New"/>
        </w:rPr>
        <w:t> </w:t>
      </w:r>
      <w:r w:rsidRPr="00C10199">
        <w:rPr>
          <w:rFonts w:eastAsiaTheme="majorEastAsia" w:cs="Marianne"/>
        </w:rPr>
        <w:t xml:space="preserve">: </w:t>
      </w:r>
    </w:p>
    <w:p w14:paraId="7C557276" w14:textId="0065C9F5" w:rsidR="00A96E33" w:rsidRPr="00C10199" w:rsidRDefault="002A5457" w:rsidP="00CA7F7A">
      <w:pPr>
        <w:pStyle w:val="Paragraphedeliste"/>
        <w:numPr>
          <w:ilvl w:val="0"/>
          <w:numId w:val="12"/>
        </w:numPr>
        <w:jc w:val="both"/>
        <w:rPr>
          <w:rFonts w:eastAsiaTheme="majorEastAsia" w:cs="Marianne"/>
        </w:rPr>
      </w:pPr>
      <w:r w:rsidRPr="00C10199">
        <w:rPr>
          <w:rFonts w:eastAsiaTheme="majorEastAsia" w:cs="Marianne"/>
        </w:rPr>
        <w:t>D</w:t>
      </w:r>
      <w:r w:rsidR="00A96E33" w:rsidRPr="00C10199">
        <w:rPr>
          <w:rFonts w:eastAsiaTheme="majorEastAsia" w:cs="Marianne"/>
        </w:rPr>
        <w:t>onnées de population les plus récentes sur les unités statistiques les plus fines (communes ou IRIS) issues des recensements INSEE</w:t>
      </w:r>
      <w:r w:rsidRPr="00C10199">
        <w:rPr>
          <w:rFonts w:eastAsiaTheme="majorEastAsia" w:cs="Marianne"/>
        </w:rPr>
        <w:t>.</w:t>
      </w:r>
    </w:p>
    <w:p w14:paraId="53A4F83B" w14:textId="07F09E2F" w:rsidR="002A5457" w:rsidRPr="00C10199" w:rsidRDefault="002A5457" w:rsidP="00CA7F7A">
      <w:pPr>
        <w:pStyle w:val="Paragraphedeliste"/>
        <w:numPr>
          <w:ilvl w:val="0"/>
          <w:numId w:val="12"/>
        </w:numPr>
        <w:jc w:val="both"/>
        <w:rPr>
          <w:rFonts w:eastAsiaTheme="majorEastAsia" w:cs="Marianne"/>
        </w:rPr>
      </w:pPr>
      <w:r w:rsidRPr="00C10199">
        <w:rPr>
          <w:rFonts w:eastAsiaTheme="majorEastAsia" w:cs="Marianne"/>
        </w:rPr>
        <w:t>Couche des découpages paysagers</w:t>
      </w:r>
    </w:p>
    <w:p w14:paraId="2F771F18" w14:textId="5D5455C6" w:rsidR="002A5457" w:rsidRPr="00C10199" w:rsidRDefault="002A5457" w:rsidP="00CA7F7A">
      <w:pPr>
        <w:pStyle w:val="Paragraphedeliste"/>
        <w:numPr>
          <w:ilvl w:val="0"/>
          <w:numId w:val="12"/>
        </w:numPr>
        <w:jc w:val="both"/>
        <w:rPr>
          <w:rFonts w:eastAsiaTheme="majorEastAsia" w:cs="Marianne"/>
        </w:rPr>
      </w:pPr>
      <w:r w:rsidRPr="00C10199">
        <w:rPr>
          <w:rFonts w:eastAsiaTheme="majorEastAsia" w:cs="Marianne"/>
        </w:rPr>
        <w:t>Couche des bâtiments (ex</w:t>
      </w:r>
      <w:r w:rsidRPr="00C10199">
        <w:rPr>
          <w:rFonts w:ascii="Courier New" w:eastAsiaTheme="majorEastAsia" w:hAnsi="Courier New" w:cs="Courier New"/>
        </w:rPr>
        <w:t> </w:t>
      </w:r>
      <w:r w:rsidRPr="00C10199">
        <w:rPr>
          <w:rFonts w:eastAsiaTheme="majorEastAsia" w:cs="Marianne"/>
        </w:rPr>
        <w:t>: BD TOPO)</w:t>
      </w:r>
    </w:p>
    <w:p w14:paraId="043E1911" w14:textId="20BECDD0" w:rsidR="002A5457" w:rsidRPr="00C10199" w:rsidRDefault="002A5457" w:rsidP="002A5457">
      <w:pPr>
        <w:jc w:val="both"/>
        <w:rPr>
          <w:rFonts w:eastAsiaTheme="majorEastAsia" w:cs="Marianne"/>
        </w:rPr>
      </w:pPr>
      <w:r w:rsidRPr="00C10199">
        <w:rPr>
          <w:rFonts w:eastAsiaTheme="majorEastAsia" w:cs="Marianne"/>
        </w:rPr>
        <w:lastRenderedPageBreak/>
        <w:t>Principe de calcul</w:t>
      </w:r>
      <w:r w:rsidRPr="00C10199">
        <w:rPr>
          <w:rFonts w:ascii="Courier New" w:eastAsiaTheme="majorEastAsia" w:hAnsi="Courier New" w:cs="Courier New"/>
        </w:rPr>
        <w:t> </w:t>
      </w:r>
      <w:r w:rsidRPr="00C10199">
        <w:rPr>
          <w:rFonts w:eastAsiaTheme="majorEastAsia" w:cs="Marianne"/>
        </w:rPr>
        <w:t>:</w:t>
      </w:r>
    </w:p>
    <w:p w14:paraId="25EF5963" w14:textId="32507954" w:rsidR="002A5457" w:rsidRPr="00C10199" w:rsidRDefault="002A5457" w:rsidP="00CA7F7A">
      <w:pPr>
        <w:pStyle w:val="Paragraphedeliste"/>
        <w:numPr>
          <w:ilvl w:val="0"/>
          <w:numId w:val="12"/>
        </w:numPr>
        <w:jc w:val="both"/>
        <w:rPr>
          <w:rFonts w:eastAsiaTheme="majorEastAsia" w:cs="Marianne"/>
        </w:rPr>
      </w:pPr>
      <w:r w:rsidRPr="00C10199">
        <w:rPr>
          <w:rFonts w:eastAsiaTheme="majorEastAsia" w:cs="Marianne"/>
        </w:rPr>
        <w:t xml:space="preserve">Pour chaque découpage paysager, calculer sa surface </w:t>
      </w:r>
      <w:r w:rsidR="00A167AA" w:rsidRPr="00C10199">
        <w:rPr>
          <w:rFonts w:eastAsiaTheme="majorEastAsia" w:cs="Marianne"/>
        </w:rPr>
        <w:t>habitable totale</w:t>
      </w:r>
      <w:r w:rsidRPr="00C10199">
        <w:rPr>
          <w:rFonts w:ascii="Courier New" w:eastAsiaTheme="majorEastAsia" w:hAnsi="Courier New" w:cs="Courier New"/>
        </w:rPr>
        <w:t> </w:t>
      </w:r>
      <w:r w:rsidRPr="00C10199">
        <w:rPr>
          <w:rFonts w:eastAsiaTheme="majorEastAsia" w:cs="Marianne"/>
        </w:rPr>
        <w:t xml:space="preserve">: </w:t>
      </w:r>
    </w:p>
    <w:p w14:paraId="52EA6F6A" w14:textId="3C589A6A" w:rsidR="002A5457" w:rsidRPr="00C10199" w:rsidRDefault="002A5457" w:rsidP="00CA7F7A">
      <w:pPr>
        <w:pStyle w:val="Paragraphedeliste"/>
        <w:numPr>
          <w:ilvl w:val="4"/>
          <w:numId w:val="12"/>
        </w:numPr>
        <w:jc w:val="both"/>
        <w:rPr>
          <w:rFonts w:eastAsiaTheme="majorEastAsia" w:cs="Marianne"/>
        </w:rPr>
      </w:pPr>
      <w:r w:rsidRPr="00C10199">
        <w:rPr>
          <w:rFonts w:eastAsiaTheme="majorEastAsia" w:cs="Marianne"/>
        </w:rPr>
        <w:t>sélectionner les bâtiments à usage d’habitation</w:t>
      </w:r>
      <w:r w:rsidR="005F5058">
        <w:rPr>
          <w:rFonts w:ascii="Courier New" w:eastAsiaTheme="majorEastAsia" w:hAnsi="Courier New" w:cs="Courier New"/>
        </w:rPr>
        <w:t> </w:t>
      </w:r>
      <w:r w:rsidR="005F5058">
        <w:rPr>
          <w:rFonts w:eastAsiaTheme="majorEastAsia" w:cs="Marianne"/>
        </w:rPr>
        <w:t>; dans la BD TOPO, sélectionner les bâtiments dont l’attribut «</w:t>
      </w:r>
      <w:r w:rsidR="005F5058">
        <w:rPr>
          <w:rFonts w:ascii="Courier New" w:eastAsiaTheme="majorEastAsia" w:hAnsi="Courier New" w:cs="Courier New"/>
        </w:rPr>
        <w:t> </w:t>
      </w:r>
      <w:r w:rsidR="005F5058">
        <w:rPr>
          <w:rFonts w:eastAsiaTheme="majorEastAsia" w:cs="Marianne"/>
        </w:rPr>
        <w:t>Usage1</w:t>
      </w:r>
      <w:r w:rsidR="005F5058">
        <w:rPr>
          <w:rFonts w:ascii="Courier New" w:eastAsiaTheme="majorEastAsia" w:hAnsi="Courier New" w:cs="Courier New"/>
        </w:rPr>
        <w:t> </w:t>
      </w:r>
      <w:r w:rsidR="005F5058">
        <w:rPr>
          <w:rFonts w:eastAsiaTheme="majorEastAsia" w:cs="Marianne"/>
        </w:rPr>
        <w:t>» ou l’attribut «</w:t>
      </w:r>
      <w:r w:rsidR="005F5058">
        <w:rPr>
          <w:rFonts w:ascii="Courier New" w:eastAsiaTheme="majorEastAsia" w:hAnsi="Courier New" w:cs="Courier New"/>
        </w:rPr>
        <w:t> </w:t>
      </w:r>
      <w:r w:rsidR="005F5058">
        <w:rPr>
          <w:rFonts w:eastAsiaTheme="majorEastAsia" w:cs="Marianne"/>
        </w:rPr>
        <w:t>Usage2</w:t>
      </w:r>
      <w:r w:rsidR="005F5058">
        <w:rPr>
          <w:rFonts w:ascii="Courier New" w:eastAsiaTheme="majorEastAsia" w:hAnsi="Courier New" w:cs="Courier New"/>
        </w:rPr>
        <w:t> </w:t>
      </w:r>
      <w:r w:rsidR="005F5058">
        <w:rPr>
          <w:rFonts w:eastAsiaTheme="majorEastAsia" w:cs="Marianne"/>
        </w:rPr>
        <w:t xml:space="preserve">» ont pour valeur </w:t>
      </w:r>
      <w:r w:rsidR="005F5058" w:rsidRPr="005F5058">
        <w:rPr>
          <w:rFonts w:eastAsiaTheme="majorEastAsia" w:cs="Marianne"/>
        </w:rPr>
        <w:t>« Résidentiel » ou « Indifférencié ».</w:t>
      </w:r>
    </w:p>
    <w:p w14:paraId="1B1D1DBD" w14:textId="052C942D" w:rsidR="002A5457" w:rsidRPr="00C10199" w:rsidRDefault="002A5457" w:rsidP="00CA7F7A">
      <w:pPr>
        <w:pStyle w:val="Paragraphedeliste"/>
        <w:numPr>
          <w:ilvl w:val="4"/>
          <w:numId w:val="12"/>
        </w:numPr>
        <w:jc w:val="both"/>
        <w:rPr>
          <w:rFonts w:eastAsiaTheme="majorEastAsia" w:cs="Marianne"/>
        </w:rPr>
      </w:pPr>
      <w:r w:rsidRPr="00C10199">
        <w:rPr>
          <w:rFonts w:eastAsiaTheme="majorEastAsia" w:cs="Marianne"/>
        </w:rPr>
        <w:t>pour chaque bâtiment, calculer sa surface habitable</w:t>
      </w:r>
      <w:r w:rsidRPr="00C10199">
        <w:rPr>
          <w:rFonts w:ascii="Courier New" w:eastAsiaTheme="majorEastAsia" w:hAnsi="Courier New" w:cs="Courier New"/>
        </w:rPr>
        <w:t> </w:t>
      </w:r>
      <w:r w:rsidRPr="00C10199">
        <w:rPr>
          <w:rFonts w:eastAsiaTheme="majorEastAsia" w:cs="Marianne"/>
        </w:rPr>
        <w:t>: emprise au sol x nombre d’étages</w:t>
      </w:r>
    </w:p>
    <w:p w14:paraId="7A19B543" w14:textId="77777777" w:rsidR="002A5457" w:rsidRPr="00C10199" w:rsidRDefault="002A5457" w:rsidP="00CA7F7A">
      <w:pPr>
        <w:pStyle w:val="Paragraphedeliste"/>
        <w:numPr>
          <w:ilvl w:val="4"/>
          <w:numId w:val="12"/>
        </w:numPr>
        <w:jc w:val="both"/>
        <w:rPr>
          <w:rFonts w:eastAsiaTheme="majorEastAsia" w:cs="Marianne"/>
        </w:rPr>
      </w:pPr>
      <w:r w:rsidRPr="00C10199">
        <w:rPr>
          <w:rFonts w:eastAsiaTheme="majorEastAsia" w:cs="Marianne"/>
        </w:rPr>
        <w:t>la surface habitable du découpage paysager est la somme des surfaces habitable des bâtiments habitables contenus dans le découpage paysager</w:t>
      </w:r>
    </w:p>
    <w:p w14:paraId="7827FEED" w14:textId="77777777" w:rsidR="002A5457" w:rsidRPr="00C10199" w:rsidRDefault="002A5457" w:rsidP="00CA7F7A">
      <w:pPr>
        <w:pStyle w:val="Paragraphedeliste"/>
        <w:numPr>
          <w:ilvl w:val="0"/>
          <w:numId w:val="12"/>
        </w:numPr>
        <w:jc w:val="both"/>
        <w:rPr>
          <w:rFonts w:eastAsiaTheme="majorEastAsia" w:cs="Marianne"/>
        </w:rPr>
      </w:pPr>
      <w:r w:rsidRPr="00C10199">
        <w:rPr>
          <w:rFonts w:eastAsiaTheme="majorEastAsia" w:cs="Marianne"/>
        </w:rPr>
        <w:t xml:space="preserve"> Pour chaque découpage paysager, sélectionner les unités statistiques </w:t>
      </w:r>
      <w:proofErr w:type="spellStart"/>
      <w:r w:rsidRPr="00C10199">
        <w:rPr>
          <w:rFonts w:eastAsiaTheme="majorEastAsia" w:cs="Marianne"/>
        </w:rPr>
        <w:t>intersectant</w:t>
      </w:r>
      <w:proofErr w:type="spellEnd"/>
      <w:r w:rsidRPr="00C10199">
        <w:rPr>
          <w:rFonts w:eastAsiaTheme="majorEastAsia" w:cs="Marianne"/>
        </w:rPr>
        <w:t xml:space="preserve"> le découpage paysager</w:t>
      </w:r>
    </w:p>
    <w:p w14:paraId="53EF195F" w14:textId="047DA2EC" w:rsidR="002A5457" w:rsidRPr="00C10199" w:rsidRDefault="002A5457" w:rsidP="00CA7F7A">
      <w:pPr>
        <w:pStyle w:val="Paragraphedeliste"/>
        <w:numPr>
          <w:ilvl w:val="0"/>
          <w:numId w:val="12"/>
        </w:numPr>
        <w:jc w:val="both"/>
        <w:rPr>
          <w:rFonts w:eastAsiaTheme="majorEastAsia" w:cs="Marianne"/>
        </w:rPr>
      </w:pPr>
      <w:r w:rsidRPr="00C10199">
        <w:rPr>
          <w:rFonts w:eastAsiaTheme="majorEastAsia" w:cs="Marianne"/>
        </w:rPr>
        <w:t xml:space="preserve"> En utilisant la couche des bâtiments, calculer selon la même</w:t>
      </w:r>
      <w:r w:rsidR="00426F93" w:rsidRPr="00C10199">
        <w:rPr>
          <w:rFonts w:eastAsiaTheme="majorEastAsia" w:cs="Marianne"/>
        </w:rPr>
        <w:t xml:space="preserve"> méthode la surface habitable totale des unités statistiques </w:t>
      </w:r>
      <w:proofErr w:type="spellStart"/>
      <w:r w:rsidR="00426F93" w:rsidRPr="00C10199">
        <w:rPr>
          <w:rFonts w:eastAsiaTheme="majorEastAsia" w:cs="Marianne"/>
        </w:rPr>
        <w:t>intersectant</w:t>
      </w:r>
      <w:proofErr w:type="spellEnd"/>
      <w:r w:rsidR="00426F93" w:rsidRPr="00C10199">
        <w:rPr>
          <w:rFonts w:eastAsiaTheme="majorEastAsia" w:cs="Marianne"/>
        </w:rPr>
        <w:t xml:space="preserve"> le découpage paysager</w:t>
      </w:r>
    </w:p>
    <w:p w14:paraId="13896F45" w14:textId="29D83C50" w:rsidR="00426F93" w:rsidRPr="00C10199" w:rsidRDefault="00426F93" w:rsidP="00CA7F7A">
      <w:pPr>
        <w:pStyle w:val="Paragraphedeliste"/>
        <w:numPr>
          <w:ilvl w:val="0"/>
          <w:numId w:val="12"/>
        </w:numPr>
        <w:jc w:val="both"/>
        <w:rPr>
          <w:rFonts w:eastAsiaTheme="majorEastAsia" w:cs="Marianne"/>
        </w:rPr>
      </w:pPr>
      <w:r w:rsidRPr="00C10199">
        <w:rPr>
          <w:rFonts w:eastAsiaTheme="majorEastAsia" w:cs="Marianne"/>
        </w:rPr>
        <w:t xml:space="preserve">La population estimée du découpage paysager s’obtient en calculant le nombre d’habitants total des unités statistiques </w:t>
      </w:r>
      <w:proofErr w:type="spellStart"/>
      <w:r w:rsidRPr="00C10199">
        <w:rPr>
          <w:rFonts w:eastAsiaTheme="majorEastAsia" w:cs="Marianne"/>
        </w:rPr>
        <w:t>intersectant</w:t>
      </w:r>
      <w:proofErr w:type="spellEnd"/>
      <w:r w:rsidRPr="00C10199">
        <w:rPr>
          <w:rFonts w:eastAsiaTheme="majorEastAsia" w:cs="Marianne"/>
        </w:rPr>
        <w:t xml:space="preserve"> le découpage paysager, puis en le multipliant par le ratio surface </w:t>
      </w:r>
      <w:r w:rsidR="004941D9" w:rsidRPr="00C10199">
        <w:rPr>
          <w:rFonts w:eastAsiaTheme="majorEastAsia" w:cs="Marianne"/>
        </w:rPr>
        <w:t>habitable totale</w:t>
      </w:r>
      <w:r w:rsidRPr="00C10199">
        <w:rPr>
          <w:rFonts w:eastAsiaTheme="majorEastAsia" w:cs="Marianne"/>
        </w:rPr>
        <w:t xml:space="preserve"> du découpage paysager / surface habitable totale des unités statistiques </w:t>
      </w:r>
      <w:proofErr w:type="spellStart"/>
      <w:r w:rsidRPr="00C10199">
        <w:rPr>
          <w:rFonts w:eastAsiaTheme="majorEastAsia" w:cs="Marianne"/>
        </w:rPr>
        <w:t>intersectant</w:t>
      </w:r>
      <w:proofErr w:type="spellEnd"/>
      <w:r w:rsidRPr="00C10199">
        <w:rPr>
          <w:rFonts w:eastAsiaTheme="majorEastAsia" w:cs="Marianne"/>
        </w:rPr>
        <w:t xml:space="preserve"> le découpage paysager</w:t>
      </w:r>
    </w:p>
    <w:p w14:paraId="63F9E2C6" w14:textId="4041B91C" w:rsidR="00426F93" w:rsidRPr="00C10199" w:rsidRDefault="005F5058" w:rsidP="00426F93">
      <w:pPr>
        <w:ind w:left="284"/>
        <w:jc w:val="both"/>
        <w:rPr>
          <w:rFonts w:eastAsiaTheme="majorEastAsia" w:cs="Marianne"/>
        </w:rPr>
      </w:pPr>
      <w:r>
        <w:rPr>
          <w:rFonts w:eastAsiaTheme="majorEastAsia" w:cs="Marianne"/>
        </w:rPr>
        <w:t>Remarque</w:t>
      </w:r>
      <w:r w:rsidR="00426F93" w:rsidRPr="00C10199">
        <w:rPr>
          <w:rFonts w:ascii="Courier New" w:eastAsiaTheme="majorEastAsia" w:hAnsi="Courier New" w:cs="Courier New"/>
        </w:rPr>
        <w:t> </w:t>
      </w:r>
      <w:r w:rsidR="00426F93" w:rsidRPr="00C10199">
        <w:rPr>
          <w:rFonts w:eastAsiaTheme="majorEastAsia" w:cs="Marianne"/>
        </w:rPr>
        <w:t xml:space="preserve">: </w:t>
      </w:r>
    </w:p>
    <w:p w14:paraId="146E405F" w14:textId="3467334D" w:rsidR="00426F93" w:rsidRPr="00C10199" w:rsidRDefault="00426F93" w:rsidP="00426F93">
      <w:pPr>
        <w:ind w:left="284"/>
        <w:jc w:val="both"/>
        <w:rPr>
          <w:rFonts w:eastAsiaTheme="majorEastAsia" w:cs="Marianne"/>
        </w:rPr>
      </w:pPr>
      <w:r w:rsidRPr="00C10199">
        <w:rPr>
          <w:rFonts w:eastAsiaTheme="majorEastAsia" w:cs="Marianne"/>
        </w:rPr>
        <w:t xml:space="preserve">Ce mode de calcul donne simplement une population estimée. Il est donc conseillé de fournir </w:t>
      </w:r>
      <w:r w:rsidR="005F5058">
        <w:rPr>
          <w:rFonts w:eastAsiaTheme="majorEastAsia" w:cs="Marianne"/>
        </w:rPr>
        <w:t>cette valeur</w:t>
      </w:r>
      <w:r w:rsidR="004F0C12" w:rsidRPr="00C10199">
        <w:rPr>
          <w:rFonts w:eastAsiaTheme="majorEastAsia" w:cs="Marianne"/>
        </w:rPr>
        <w:t xml:space="preserve"> à une résolution adéquate, en arrondissant pa</w:t>
      </w:r>
      <w:r w:rsidR="00F15876" w:rsidRPr="00C10199">
        <w:rPr>
          <w:rFonts w:eastAsiaTheme="majorEastAsia" w:cs="Marianne"/>
        </w:rPr>
        <w:t>r exemple le nombre d’habitants</w:t>
      </w:r>
      <w:r w:rsidRPr="00C10199">
        <w:rPr>
          <w:rFonts w:eastAsiaTheme="majorEastAsia" w:cs="Marianne"/>
        </w:rPr>
        <w:t xml:space="preserve"> </w:t>
      </w:r>
      <w:r w:rsidR="004F0C12" w:rsidRPr="00C10199">
        <w:rPr>
          <w:rFonts w:eastAsiaTheme="majorEastAsia" w:cs="Marianne"/>
        </w:rPr>
        <w:t>à la dizaine (voire à la centaine si le découpage paysager est fortement peuplé).</w:t>
      </w:r>
    </w:p>
    <w:p w14:paraId="55792944" w14:textId="77777777" w:rsidR="007E2C63" w:rsidRDefault="007E2C63" w:rsidP="007E2C63"/>
    <w:p w14:paraId="2430E76A" w14:textId="0E03C3C0" w:rsidR="007E2C63" w:rsidRPr="00284B03" w:rsidRDefault="007E2C63" w:rsidP="00842A8C">
      <w:pPr>
        <w:pStyle w:val="Titre2"/>
      </w:pPr>
      <w:bookmarkStart w:id="88" w:name="_Toc142385211"/>
      <w:r w:rsidRPr="00284B03">
        <w:t>12.4 Mots-clefs</w:t>
      </w:r>
      <w:bookmarkEnd w:id="88"/>
    </w:p>
    <w:p w14:paraId="3017EE2D" w14:textId="79263A08" w:rsidR="00F70377" w:rsidRPr="003442AB" w:rsidRDefault="00817AF5" w:rsidP="003442AB">
      <w:pPr>
        <w:jc w:val="both"/>
        <w:rPr>
          <w:rFonts w:eastAsiaTheme="majorEastAsia" w:cs="Marianne"/>
          <w:szCs w:val="26"/>
        </w:rPr>
      </w:pPr>
      <w:r w:rsidRPr="003442AB">
        <w:rPr>
          <w:rFonts w:eastAsiaTheme="majorEastAsia" w:cs="Marianne"/>
          <w:szCs w:val="26"/>
        </w:rPr>
        <w:t xml:space="preserve">Les mots-clefs </w:t>
      </w:r>
      <w:r w:rsidR="00F70377" w:rsidRPr="003442AB">
        <w:rPr>
          <w:rFonts w:eastAsiaTheme="majorEastAsia" w:cs="Marianne"/>
          <w:szCs w:val="26"/>
        </w:rPr>
        <w:t>sont à extraire du texte descriptif du découpage paysager. En cas de nouvel atlas, c’est à l’auteur de l’atlas des paysages de sélectionner ces mots-clefs, par exemple en en faisant une liste ou en les indiquant en gras ou en souligné dans le texte descriptif.</w:t>
      </w:r>
      <w:r w:rsidR="00284B03" w:rsidRPr="003442AB">
        <w:rPr>
          <w:rFonts w:eastAsiaTheme="majorEastAsia" w:cs="Marianne"/>
          <w:szCs w:val="26"/>
        </w:rPr>
        <w:t xml:space="preserve"> </w:t>
      </w:r>
      <w:r w:rsidR="00F70377" w:rsidRPr="003442AB">
        <w:rPr>
          <w:rFonts w:eastAsiaTheme="majorEastAsia" w:cs="Marianne"/>
          <w:szCs w:val="26"/>
        </w:rPr>
        <w:t xml:space="preserve">En cas de mise au standard des données géomatiques issues d’un atlas </w:t>
      </w:r>
      <w:r w:rsidR="00A167AA" w:rsidRPr="003442AB">
        <w:rPr>
          <w:rFonts w:eastAsiaTheme="majorEastAsia" w:cs="Marianne"/>
          <w:szCs w:val="26"/>
        </w:rPr>
        <w:t>existant, la</w:t>
      </w:r>
      <w:r w:rsidR="00F70377" w:rsidRPr="003442AB">
        <w:rPr>
          <w:rFonts w:eastAsiaTheme="majorEastAsia" w:cs="Marianne"/>
          <w:szCs w:val="26"/>
        </w:rPr>
        <w:t xml:space="preserve"> sélection des mots-clés </w:t>
      </w:r>
      <w:r w:rsidR="004941D9">
        <w:rPr>
          <w:rFonts w:eastAsiaTheme="majorEastAsia" w:cs="Marianne"/>
          <w:szCs w:val="26"/>
        </w:rPr>
        <w:t xml:space="preserve">peuvent </w:t>
      </w:r>
      <w:r w:rsidR="00284B03" w:rsidRPr="003442AB">
        <w:rPr>
          <w:rFonts w:eastAsiaTheme="majorEastAsia" w:cs="Marianne"/>
          <w:szCs w:val="26"/>
        </w:rPr>
        <w:t>être à la charge de la cellule SIG du commanditaire de l’atlas</w:t>
      </w:r>
      <w:r w:rsidR="004941D9">
        <w:rPr>
          <w:rFonts w:eastAsiaTheme="majorEastAsia" w:cs="Marianne"/>
          <w:szCs w:val="26"/>
        </w:rPr>
        <w:t>, en lien avec le référent paysage des services déconcentrés de l’Etat</w:t>
      </w:r>
      <w:r w:rsidR="00284B03" w:rsidRPr="003442AB">
        <w:rPr>
          <w:rFonts w:eastAsiaTheme="majorEastAsia" w:cs="Marianne"/>
          <w:szCs w:val="26"/>
        </w:rPr>
        <w:t>.</w:t>
      </w:r>
    </w:p>
    <w:p w14:paraId="70A2E2DA" w14:textId="7B345600" w:rsidR="00284B03" w:rsidRPr="003442AB" w:rsidRDefault="00284B03" w:rsidP="003442AB">
      <w:pPr>
        <w:jc w:val="both"/>
        <w:rPr>
          <w:rFonts w:eastAsiaTheme="majorEastAsia" w:cs="Marianne"/>
          <w:szCs w:val="26"/>
        </w:rPr>
      </w:pPr>
      <w:r w:rsidRPr="003442AB">
        <w:rPr>
          <w:rFonts w:eastAsiaTheme="majorEastAsia" w:cs="Marianne"/>
          <w:szCs w:val="26"/>
        </w:rPr>
        <w:t>Dans les 2 cas, l’objectif des attributs «</w:t>
      </w:r>
      <w:r w:rsidRPr="003442AB">
        <w:rPr>
          <w:rFonts w:ascii="Courier New" w:eastAsiaTheme="majorEastAsia" w:hAnsi="Courier New" w:cs="Courier New"/>
          <w:szCs w:val="26"/>
        </w:rPr>
        <w:t> </w:t>
      </w:r>
      <w:r w:rsidRPr="003442AB">
        <w:rPr>
          <w:rFonts w:eastAsiaTheme="majorEastAsia" w:cs="Marianne"/>
          <w:szCs w:val="26"/>
        </w:rPr>
        <w:t>mots-clefs génériques</w:t>
      </w:r>
      <w:r w:rsidRPr="003442AB">
        <w:rPr>
          <w:rFonts w:ascii="Courier New" w:eastAsiaTheme="majorEastAsia" w:hAnsi="Courier New" w:cs="Courier New"/>
          <w:szCs w:val="26"/>
        </w:rPr>
        <w:t> </w:t>
      </w:r>
      <w:r w:rsidRPr="003442AB">
        <w:rPr>
          <w:rFonts w:eastAsiaTheme="majorEastAsia" w:cs="Marianne"/>
          <w:szCs w:val="26"/>
        </w:rPr>
        <w:t>» et mots-clefs toponymique</w:t>
      </w:r>
      <w:r w:rsidRPr="003442AB">
        <w:rPr>
          <w:rFonts w:ascii="Courier New" w:eastAsiaTheme="majorEastAsia" w:hAnsi="Courier New" w:cs="Courier New"/>
          <w:szCs w:val="26"/>
        </w:rPr>
        <w:t> </w:t>
      </w:r>
      <w:r w:rsidRPr="003442AB">
        <w:rPr>
          <w:rFonts w:eastAsiaTheme="majorEastAsia" w:cs="Marianne"/>
          <w:szCs w:val="26"/>
        </w:rPr>
        <w:t>» est de donner une information synthétique sur les caractéristiques de l’unité paysagère.</w:t>
      </w:r>
    </w:p>
    <w:p w14:paraId="64F612FC" w14:textId="1A572B4B" w:rsidR="00284B03" w:rsidRPr="003442AB" w:rsidRDefault="00284B03" w:rsidP="003442AB">
      <w:pPr>
        <w:jc w:val="both"/>
        <w:rPr>
          <w:rFonts w:eastAsiaTheme="majorEastAsia" w:cs="Marianne"/>
          <w:szCs w:val="26"/>
        </w:rPr>
      </w:pPr>
      <w:r w:rsidRPr="003442AB">
        <w:rPr>
          <w:rFonts w:eastAsiaTheme="majorEastAsia" w:cs="Marianne"/>
          <w:szCs w:val="26"/>
        </w:rPr>
        <w:t>Les règles suivantes sont conseillées</w:t>
      </w:r>
      <w:r w:rsidRPr="003442AB">
        <w:rPr>
          <w:rFonts w:ascii="Courier New" w:eastAsiaTheme="majorEastAsia" w:hAnsi="Courier New" w:cs="Courier New"/>
          <w:szCs w:val="26"/>
        </w:rPr>
        <w:t> </w:t>
      </w:r>
      <w:r w:rsidRPr="003442AB">
        <w:rPr>
          <w:rFonts w:eastAsiaTheme="majorEastAsia" w:cs="Marianne"/>
          <w:szCs w:val="26"/>
        </w:rPr>
        <w:t>:</w:t>
      </w:r>
    </w:p>
    <w:p w14:paraId="1D248A08" w14:textId="04CFA5E8" w:rsidR="00284B03" w:rsidRPr="003442AB" w:rsidRDefault="00284B03" w:rsidP="003442AB">
      <w:pPr>
        <w:pStyle w:val="Paragraphedeliste"/>
        <w:numPr>
          <w:ilvl w:val="0"/>
          <w:numId w:val="12"/>
        </w:numPr>
        <w:ind w:left="784"/>
        <w:jc w:val="both"/>
        <w:rPr>
          <w:rFonts w:eastAsiaTheme="majorEastAsia" w:cs="Marianne"/>
          <w:szCs w:val="26"/>
        </w:rPr>
      </w:pPr>
      <w:r w:rsidRPr="003442AB">
        <w:rPr>
          <w:rFonts w:eastAsiaTheme="majorEastAsia" w:cs="Marianne"/>
          <w:szCs w:val="26"/>
        </w:rPr>
        <w:t>Les mots-clefs peuvent être des noms seuls ou des expressions</w:t>
      </w:r>
      <w:r w:rsidRPr="003442AB">
        <w:rPr>
          <w:rFonts w:ascii="Courier New" w:eastAsiaTheme="majorEastAsia" w:hAnsi="Courier New" w:cs="Courier New"/>
          <w:szCs w:val="26"/>
        </w:rPr>
        <w:t> </w:t>
      </w:r>
    </w:p>
    <w:p w14:paraId="2D1C5AAC" w14:textId="5FD245E3" w:rsidR="00284B03" w:rsidRPr="003442AB" w:rsidRDefault="00284B03" w:rsidP="003442AB">
      <w:pPr>
        <w:pStyle w:val="Paragraphedeliste"/>
        <w:numPr>
          <w:ilvl w:val="0"/>
          <w:numId w:val="12"/>
        </w:numPr>
        <w:ind w:left="784"/>
        <w:jc w:val="both"/>
        <w:rPr>
          <w:rFonts w:eastAsiaTheme="majorEastAsia" w:cs="Marianne"/>
          <w:szCs w:val="26"/>
        </w:rPr>
      </w:pPr>
      <w:r w:rsidRPr="003442AB">
        <w:rPr>
          <w:rFonts w:eastAsiaTheme="majorEastAsia" w:cs="Marianne"/>
          <w:szCs w:val="26"/>
        </w:rPr>
        <w:t>Les expressions doivent être courtes (ex</w:t>
      </w:r>
      <w:r w:rsidRPr="003442AB">
        <w:rPr>
          <w:rFonts w:ascii="Courier New" w:eastAsiaTheme="majorEastAsia" w:hAnsi="Courier New" w:cs="Courier New"/>
          <w:szCs w:val="26"/>
        </w:rPr>
        <w:t> </w:t>
      </w:r>
      <w:r w:rsidRPr="003442AB">
        <w:rPr>
          <w:rFonts w:eastAsiaTheme="majorEastAsia" w:cs="Marianne"/>
          <w:szCs w:val="26"/>
        </w:rPr>
        <w:t>: nom + adjectif) et immédiatement compréhensibles, i.e. l’utilisateur n’a pas besoin de se référer à l’atlas pour saisir leur signification</w:t>
      </w:r>
    </w:p>
    <w:p w14:paraId="44F75705" w14:textId="63F454A3" w:rsidR="00284B03" w:rsidRPr="003442AB" w:rsidRDefault="00284B03" w:rsidP="003442AB">
      <w:pPr>
        <w:pStyle w:val="Paragraphedeliste"/>
        <w:numPr>
          <w:ilvl w:val="0"/>
          <w:numId w:val="12"/>
        </w:numPr>
        <w:ind w:left="784"/>
        <w:jc w:val="both"/>
        <w:rPr>
          <w:rFonts w:eastAsiaTheme="majorEastAsia" w:cs="Marianne"/>
          <w:szCs w:val="26"/>
        </w:rPr>
      </w:pPr>
      <w:r w:rsidRPr="003442AB">
        <w:rPr>
          <w:rFonts w:eastAsiaTheme="majorEastAsia" w:cs="Marianne"/>
          <w:szCs w:val="26"/>
        </w:rPr>
        <w:lastRenderedPageBreak/>
        <w:t xml:space="preserve">Pour chaque attribut, se limiter à une douzaine de mots ou expressions clefs au maximum. Une limite de 150 caractères </w:t>
      </w:r>
      <w:r w:rsidR="00CA7F7A" w:rsidRPr="003442AB">
        <w:rPr>
          <w:rFonts w:eastAsiaTheme="majorEastAsia" w:cs="Marianne"/>
          <w:szCs w:val="26"/>
        </w:rPr>
        <w:t>semble raisonnable</w:t>
      </w:r>
    </w:p>
    <w:p w14:paraId="39C20987" w14:textId="3187F22A" w:rsidR="00CA7F7A" w:rsidRPr="003442AB" w:rsidRDefault="00CA7F7A" w:rsidP="003442AB">
      <w:pPr>
        <w:pStyle w:val="Paragraphedeliste"/>
        <w:numPr>
          <w:ilvl w:val="0"/>
          <w:numId w:val="12"/>
        </w:numPr>
        <w:ind w:left="784"/>
        <w:jc w:val="both"/>
        <w:rPr>
          <w:rFonts w:eastAsiaTheme="majorEastAsia" w:cs="Marianne"/>
          <w:szCs w:val="26"/>
        </w:rPr>
      </w:pPr>
      <w:r w:rsidRPr="003442AB">
        <w:rPr>
          <w:rFonts w:eastAsiaTheme="majorEastAsia" w:cs="Marianne"/>
          <w:szCs w:val="26"/>
        </w:rPr>
        <w:t>Utiliser les mots-clés pour donner des informations qui n’ont pas été fournies par d’autres attributs, comme le nom de l’UP ou ses dominantes orographique et OCS</w:t>
      </w:r>
    </w:p>
    <w:p w14:paraId="7C2C546C" w14:textId="670B4F9B" w:rsidR="00CA7F7A" w:rsidRPr="003442AB" w:rsidRDefault="00CA7F7A" w:rsidP="003442AB">
      <w:pPr>
        <w:pStyle w:val="Paragraphedeliste"/>
        <w:numPr>
          <w:ilvl w:val="0"/>
          <w:numId w:val="12"/>
        </w:numPr>
        <w:ind w:left="784"/>
        <w:jc w:val="both"/>
        <w:rPr>
          <w:rFonts w:eastAsiaTheme="majorEastAsia" w:cs="Marianne"/>
          <w:szCs w:val="26"/>
        </w:rPr>
      </w:pPr>
      <w:r w:rsidRPr="003442AB">
        <w:rPr>
          <w:rFonts w:eastAsiaTheme="majorEastAsia" w:cs="Marianne"/>
          <w:szCs w:val="26"/>
        </w:rPr>
        <w:t xml:space="preserve">Les mots clefs génériques peuvent être utilisés pour détailler </w:t>
      </w:r>
      <w:r w:rsidR="00A167AA" w:rsidRPr="003442AB">
        <w:rPr>
          <w:rFonts w:eastAsiaTheme="majorEastAsia" w:cs="Marianne"/>
          <w:szCs w:val="26"/>
        </w:rPr>
        <w:t>la typologie</w:t>
      </w:r>
      <w:r w:rsidRPr="003442AB">
        <w:rPr>
          <w:rFonts w:eastAsiaTheme="majorEastAsia" w:cs="Marianne"/>
          <w:szCs w:val="26"/>
        </w:rPr>
        <w:t xml:space="preserve"> nationale </w:t>
      </w:r>
      <w:commentRangeStart w:id="89"/>
      <w:r w:rsidRPr="003442AB">
        <w:rPr>
          <w:rFonts w:eastAsiaTheme="majorEastAsia" w:cs="Marianne"/>
          <w:szCs w:val="26"/>
        </w:rPr>
        <w:t>(ex</w:t>
      </w:r>
      <w:r w:rsidRPr="003442AB">
        <w:rPr>
          <w:rFonts w:ascii="Courier New" w:eastAsiaTheme="majorEastAsia" w:hAnsi="Courier New" w:cs="Courier New"/>
          <w:szCs w:val="26"/>
        </w:rPr>
        <w:t> </w:t>
      </w:r>
      <w:r w:rsidRPr="003442AB">
        <w:rPr>
          <w:rFonts w:eastAsiaTheme="majorEastAsia" w:cs="Marianne"/>
          <w:szCs w:val="26"/>
        </w:rPr>
        <w:t xml:space="preserve">: bocage / prairie), </w:t>
      </w:r>
      <w:commentRangeEnd w:id="89"/>
      <w:r w:rsidR="00DA07AA">
        <w:rPr>
          <w:rStyle w:val="Marquedecommentaire"/>
        </w:rPr>
        <w:commentReference w:id="89"/>
      </w:r>
      <w:r w:rsidRPr="003442AB">
        <w:rPr>
          <w:rFonts w:eastAsiaTheme="majorEastAsia" w:cs="Marianne"/>
          <w:szCs w:val="26"/>
        </w:rPr>
        <w:t xml:space="preserve">pour donner des caractéristiques secondaires, pour informer sur les éléments de paysage les plus fréquents, pour indiquer l’ambiance </w:t>
      </w:r>
      <w:r w:rsidR="00D821A8" w:rsidRPr="003442AB">
        <w:rPr>
          <w:rFonts w:eastAsiaTheme="majorEastAsia" w:cs="Marianne"/>
          <w:szCs w:val="26"/>
        </w:rPr>
        <w:t>générale du découpage paysager</w:t>
      </w:r>
    </w:p>
    <w:p w14:paraId="11FEB74A" w14:textId="0832AAB8" w:rsidR="00CA7F7A" w:rsidRPr="003442AB" w:rsidRDefault="00CA7F7A" w:rsidP="003442AB">
      <w:pPr>
        <w:pStyle w:val="Paragraphedeliste"/>
        <w:numPr>
          <w:ilvl w:val="0"/>
          <w:numId w:val="12"/>
        </w:numPr>
        <w:ind w:left="784"/>
        <w:jc w:val="both"/>
        <w:rPr>
          <w:rFonts w:eastAsiaTheme="majorEastAsia" w:cs="Marianne"/>
          <w:szCs w:val="26"/>
        </w:rPr>
      </w:pPr>
      <w:r w:rsidRPr="003442AB">
        <w:rPr>
          <w:rFonts w:eastAsiaTheme="majorEastAsia" w:cs="Marianne"/>
          <w:szCs w:val="26"/>
        </w:rPr>
        <w:t>Les mots-clés toponymiques sont à utiliser par exemple pour les éléments de paysage dits «</w:t>
      </w:r>
      <w:r w:rsidRPr="003442AB">
        <w:rPr>
          <w:rFonts w:ascii="Courier New" w:eastAsiaTheme="majorEastAsia" w:hAnsi="Courier New" w:cs="Courier New"/>
          <w:szCs w:val="26"/>
        </w:rPr>
        <w:t> </w:t>
      </w:r>
      <w:r w:rsidRPr="003442AB">
        <w:rPr>
          <w:rFonts w:eastAsiaTheme="majorEastAsia" w:cs="Marianne"/>
          <w:szCs w:val="26"/>
        </w:rPr>
        <w:t>ponctuels</w:t>
      </w:r>
      <w:r w:rsidRPr="003442AB">
        <w:rPr>
          <w:rFonts w:ascii="Courier New" w:eastAsiaTheme="majorEastAsia" w:hAnsi="Courier New" w:cs="Courier New"/>
          <w:szCs w:val="26"/>
        </w:rPr>
        <w:t> </w:t>
      </w:r>
      <w:r w:rsidRPr="003442AB">
        <w:rPr>
          <w:rFonts w:eastAsiaTheme="majorEastAsia" w:cs="Marianne"/>
          <w:szCs w:val="26"/>
        </w:rPr>
        <w:t>» et portant un nom de lieu</w:t>
      </w:r>
    </w:p>
    <w:p w14:paraId="1ACC0EC4" w14:textId="402870FF" w:rsidR="00CA7F7A" w:rsidRPr="003442AB" w:rsidRDefault="00CA7F7A" w:rsidP="003442AB">
      <w:pPr>
        <w:pStyle w:val="Paragraphedeliste"/>
        <w:numPr>
          <w:ilvl w:val="0"/>
          <w:numId w:val="12"/>
        </w:numPr>
        <w:ind w:left="784"/>
        <w:jc w:val="both"/>
        <w:rPr>
          <w:rFonts w:eastAsiaTheme="majorEastAsia" w:cs="Marianne"/>
          <w:szCs w:val="26"/>
        </w:rPr>
      </w:pPr>
      <w:r w:rsidRPr="003442AB">
        <w:rPr>
          <w:rFonts w:eastAsiaTheme="majorEastAsia" w:cs="Marianne"/>
          <w:szCs w:val="26"/>
        </w:rPr>
        <w:t>Dans la mesure du possible, ranger les mots-clés selon leur ordre d’importance</w:t>
      </w:r>
      <w:r w:rsidRPr="003442AB">
        <w:rPr>
          <w:rFonts w:ascii="Courier New" w:eastAsiaTheme="majorEastAsia" w:hAnsi="Courier New" w:cs="Courier New"/>
          <w:szCs w:val="26"/>
        </w:rPr>
        <w:t> </w:t>
      </w:r>
      <w:r w:rsidRPr="003442AB">
        <w:rPr>
          <w:rFonts w:eastAsiaTheme="majorEastAsia" w:cs="Marianne"/>
          <w:szCs w:val="26"/>
        </w:rPr>
        <w:t>: mettre en premier ceux jugés les plus importants</w:t>
      </w:r>
    </w:p>
    <w:p w14:paraId="47252FB1" w14:textId="77777777" w:rsidR="00F70377" w:rsidRPr="00284B03" w:rsidRDefault="00F70377" w:rsidP="00284B03">
      <w:pPr>
        <w:ind w:left="284"/>
        <w:jc w:val="both"/>
        <w:rPr>
          <w:rFonts w:eastAsiaTheme="majorEastAsia" w:cs="Marianne"/>
          <w:sz w:val="24"/>
          <w:szCs w:val="26"/>
        </w:rPr>
      </w:pPr>
    </w:p>
    <w:p w14:paraId="06DDF093" w14:textId="77777777" w:rsidR="00D821A8" w:rsidRDefault="007E2C63" w:rsidP="00842A8C">
      <w:pPr>
        <w:pStyle w:val="Titre2"/>
      </w:pPr>
      <w:bookmarkStart w:id="91" w:name="_Toc142385212"/>
      <w:r>
        <w:t xml:space="preserve">12. 5 </w:t>
      </w:r>
      <w:r w:rsidR="00D821A8">
        <w:t>Dynamiques</w:t>
      </w:r>
      <w:bookmarkEnd w:id="91"/>
    </w:p>
    <w:p w14:paraId="7944BCC5" w14:textId="261DC56D" w:rsidR="00D821A8" w:rsidRDefault="00D821A8" w:rsidP="003442AB">
      <w:pPr>
        <w:jc w:val="both"/>
        <w:rPr>
          <w:rFonts w:cs="Marianne"/>
        </w:rPr>
      </w:pPr>
      <w:r>
        <w:t xml:space="preserve">La standardisation des dynamiques et leur inclusion dans le standard des données </w:t>
      </w:r>
      <w:r w:rsidR="00A167AA">
        <w:t>géomatiques constitue</w:t>
      </w:r>
      <w:r>
        <w:t xml:space="preserve"> la partie la plus ambitieuse de ce document. </w:t>
      </w:r>
      <w:r w:rsidR="003442AB">
        <w:t>La classe «</w:t>
      </w:r>
      <w:r w:rsidR="003442AB">
        <w:rPr>
          <w:rFonts w:ascii="Courier New" w:hAnsi="Courier New" w:cs="Courier New"/>
        </w:rPr>
        <w:t> </w:t>
      </w:r>
      <w:r w:rsidR="003442AB">
        <w:t>Dynamique</w:t>
      </w:r>
      <w:r w:rsidR="003442AB">
        <w:rPr>
          <w:rFonts w:ascii="Courier New" w:hAnsi="Courier New" w:cs="Courier New"/>
        </w:rPr>
        <w:t> </w:t>
      </w:r>
      <w:r w:rsidR="003442AB">
        <w:rPr>
          <w:rFonts w:cs="Marianne"/>
        </w:rPr>
        <w:t>»</w:t>
      </w:r>
      <w:r w:rsidR="003442AB">
        <w:t xml:space="preserve"> est </w:t>
      </w:r>
      <w:r w:rsidR="004941D9">
        <w:t xml:space="preserve">obligatoire </w:t>
      </w:r>
      <w:r w:rsidR="003442AB">
        <w:t>dans le cas des atlas réalisés post</w:t>
      </w:r>
      <w:r w:rsidR="003442AB">
        <w:rPr>
          <w:rFonts w:cs="Marianne"/>
        </w:rPr>
        <w:t>érieurement à la publication de ce standard et à la refonte de la méthode des atlas de paysage.</w:t>
      </w:r>
    </w:p>
    <w:p w14:paraId="64CE9A11" w14:textId="306CC152" w:rsidR="003442AB" w:rsidRDefault="003442AB" w:rsidP="003442AB">
      <w:pPr>
        <w:jc w:val="both"/>
        <w:rPr>
          <w:rFonts w:cs="Marianne"/>
        </w:rPr>
      </w:pPr>
      <w:r>
        <w:rPr>
          <w:rFonts w:cs="Marianne"/>
        </w:rPr>
        <w:t xml:space="preserve">Cette nouvelle méthode préconise en particulier une comparaison systématique de l’occupation du sol entre les dates de réalisation de la version actuelle de l’atlas et de la version précédente. </w:t>
      </w:r>
    </w:p>
    <w:p w14:paraId="10403AB7" w14:textId="207BBF82" w:rsidR="00720DE8" w:rsidRPr="00720DE8" w:rsidRDefault="00720DE8" w:rsidP="003442AB">
      <w:pPr>
        <w:pStyle w:val="Paragraphedeliste"/>
        <w:numPr>
          <w:ilvl w:val="0"/>
          <w:numId w:val="22"/>
        </w:numPr>
        <w:jc w:val="both"/>
        <w:rPr>
          <w:rFonts w:cs="Marianne"/>
        </w:rPr>
      </w:pPr>
      <w:r w:rsidRPr="00720DE8">
        <w:rPr>
          <w:rFonts w:cs="Marianne"/>
        </w:rPr>
        <w:t>Données d’occupation du sol</w:t>
      </w:r>
    </w:p>
    <w:p w14:paraId="1982225B" w14:textId="7713E95B" w:rsidR="003442AB" w:rsidRDefault="003442AB" w:rsidP="003442AB">
      <w:pPr>
        <w:jc w:val="both"/>
        <w:rPr>
          <w:rFonts w:cs="Marianne"/>
        </w:rPr>
      </w:pPr>
      <w:r>
        <w:rPr>
          <w:rFonts w:cs="Marianne"/>
        </w:rPr>
        <w:t>A court terme</w:t>
      </w:r>
      <w:r w:rsidR="00720DE8">
        <w:rPr>
          <w:rFonts w:cs="Marianne"/>
        </w:rPr>
        <w:t>, pour les 5 à 10 prochaines années</w:t>
      </w:r>
      <w:r>
        <w:rPr>
          <w:rFonts w:cs="Marianne"/>
        </w:rPr>
        <w:t>, les données</w:t>
      </w:r>
      <w:r w:rsidR="00720DE8">
        <w:rPr>
          <w:rFonts w:cs="Marianne"/>
        </w:rPr>
        <w:t xml:space="preserve"> </w:t>
      </w:r>
      <w:r w:rsidR="00A167AA">
        <w:rPr>
          <w:rFonts w:cs="Marianne"/>
        </w:rPr>
        <w:t>nécessaires les</w:t>
      </w:r>
      <w:r>
        <w:rPr>
          <w:rFonts w:cs="Marianne"/>
        </w:rPr>
        <w:t xml:space="preserve"> plus largement disponibles sont celles du produit européen Corine Land </w:t>
      </w:r>
      <w:proofErr w:type="spellStart"/>
      <w:r>
        <w:rPr>
          <w:rFonts w:cs="Marianne"/>
        </w:rPr>
        <w:t>Cover</w:t>
      </w:r>
      <w:proofErr w:type="spellEnd"/>
      <w:r>
        <w:rPr>
          <w:rFonts w:cs="Marianne"/>
        </w:rPr>
        <w:t xml:space="preserve"> (CLC). Les dynamiques liées à des changements d’occupation du sol sont basées en grande partie sur la nomenclature de Corine.</w:t>
      </w:r>
    </w:p>
    <w:p w14:paraId="3D7A7D0B" w14:textId="058611E9" w:rsidR="003442AB" w:rsidRDefault="00720DE8" w:rsidP="003442AB">
      <w:pPr>
        <w:jc w:val="both"/>
      </w:pPr>
      <w:r>
        <w:t>Néanmoins, cela n’implique pas que l’auteur de l’atlas doive obligatoirement utiliser des données CLC. A court terme, il peut préférer des données produites localement si elles sont disponibles</w:t>
      </w:r>
      <w:r w:rsidR="0069773F">
        <w:t xml:space="preserve"> et pertinentes</w:t>
      </w:r>
      <w:r>
        <w:t xml:space="preserve">. </w:t>
      </w:r>
    </w:p>
    <w:p w14:paraId="2FC74812" w14:textId="5876B474" w:rsidR="00720DE8" w:rsidRDefault="00720DE8" w:rsidP="003442AB">
      <w:pPr>
        <w:jc w:val="both"/>
      </w:pPr>
      <w:r>
        <w:t>A plus long terme, quand les données nécessaires seront disponibles, il sera pertinent d’utiliser plutôt les données du référentiel national OCS GE, d’une meilleure résolution spatiale que CLC.</w:t>
      </w:r>
    </w:p>
    <w:p w14:paraId="0077BAB5" w14:textId="0A0C3A31" w:rsidR="00720DE8" w:rsidRDefault="00720DE8" w:rsidP="003442AB">
      <w:pPr>
        <w:jc w:val="both"/>
      </w:pPr>
      <w:r>
        <w:t>Pour les dynamiques d’occupation du sol, ce standard fournit dans la mesure du possible les codes CLC et OCS GE correspondants aux valeurs de l’attribut «</w:t>
      </w:r>
      <w:r>
        <w:rPr>
          <w:rFonts w:ascii="Courier New" w:hAnsi="Courier New" w:cs="Courier New"/>
        </w:rPr>
        <w:t> </w:t>
      </w:r>
      <w:proofErr w:type="spellStart"/>
      <w:r>
        <w:t>objetEvolution</w:t>
      </w:r>
      <w:proofErr w:type="spellEnd"/>
      <w:r>
        <w:rPr>
          <w:rFonts w:ascii="Courier New" w:hAnsi="Courier New" w:cs="Courier New"/>
        </w:rPr>
        <w:t> </w:t>
      </w:r>
      <w:r>
        <w:rPr>
          <w:rFonts w:cs="Marianne"/>
        </w:rPr>
        <w:t>»</w:t>
      </w:r>
      <w:r>
        <w:t>.</w:t>
      </w:r>
    </w:p>
    <w:p w14:paraId="12211A48" w14:textId="77777777" w:rsidR="00720DE8" w:rsidRPr="00D821A8" w:rsidRDefault="00720DE8" w:rsidP="003442AB">
      <w:pPr>
        <w:jc w:val="both"/>
      </w:pPr>
    </w:p>
    <w:p w14:paraId="494A3D75" w14:textId="7622A4E2" w:rsidR="00720DE8" w:rsidRDefault="00720DE8" w:rsidP="00720DE8">
      <w:pPr>
        <w:pStyle w:val="Paragraphedeliste"/>
        <w:numPr>
          <w:ilvl w:val="0"/>
          <w:numId w:val="22"/>
        </w:numPr>
        <w:jc w:val="both"/>
        <w:rPr>
          <w:rFonts w:cs="Marianne"/>
        </w:rPr>
      </w:pPr>
      <w:r w:rsidRPr="00720DE8">
        <w:rPr>
          <w:rFonts w:cs="Marianne"/>
        </w:rPr>
        <w:t>D</w:t>
      </w:r>
      <w:r>
        <w:rPr>
          <w:rFonts w:cs="Marianne"/>
        </w:rPr>
        <w:t>ynamique</w:t>
      </w:r>
      <w:r w:rsidRPr="00720DE8">
        <w:rPr>
          <w:rFonts w:cs="Marianne"/>
        </w:rPr>
        <w:t>s d’occupation du sol</w:t>
      </w:r>
    </w:p>
    <w:p w14:paraId="2A1C6BB6" w14:textId="57B7726B" w:rsidR="00720DE8" w:rsidRDefault="00720DE8" w:rsidP="00720DE8">
      <w:pPr>
        <w:jc w:val="both"/>
        <w:rPr>
          <w:rFonts w:cs="Marianne"/>
        </w:rPr>
      </w:pPr>
      <w:r>
        <w:rPr>
          <w:rFonts w:cs="Marianne"/>
        </w:rPr>
        <w:t xml:space="preserve">La comparaison systématique de couches d’occupation du sol ne signifie pas qu’il faille fournir l’ensemble </w:t>
      </w:r>
      <w:r w:rsidR="009C4066">
        <w:rPr>
          <w:rFonts w:cs="Marianne"/>
        </w:rPr>
        <w:t>des évolutions constatées, ni même la liste des évolutions numériquement les plus importantes.</w:t>
      </w:r>
    </w:p>
    <w:p w14:paraId="5B303365" w14:textId="13808806" w:rsidR="009C4066" w:rsidRDefault="009C4066" w:rsidP="00720DE8">
      <w:pPr>
        <w:jc w:val="both"/>
        <w:rPr>
          <w:rFonts w:cs="Marianne"/>
        </w:rPr>
      </w:pPr>
      <w:r>
        <w:rPr>
          <w:rFonts w:cs="Marianne"/>
        </w:rPr>
        <w:lastRenderedPageBreak/>
        <w:t>La recommandation est de sélectionner pour chaque découpage paysager les changements d’occupation ou d’usage du sol ayant l’impact le plus important, le plus visible sur le paysage. Comme pour la typologie nationale, ce choix n’a pas à être basé sur une logique purement comptable mais doit ressortir d’une analyse paysagère.</w:t>
      </w:r>
    </w:p>
    <w:p w14:paraId="26974C36" w14:textId="77777777" w:rsidR="00480D37" w:rsidRDefault="00480D37" w:rsidP="00720DE8">
      <w:pPr>
        <w:jc w:val="both"/>
        <w:rPr>
          <w:rFonts w:cs="Marianne"/>
        </w:rPr>
      </w:pPr>
    </w:p>
    <w:p w14:paraId="456B459E" w14:textId="65A800E5" w:rsidR="009C4066" w:rsidRPr="00480D37" w:rsidRDefault="00480D37" w:rsidP="00480D37">
      <w:pPr>
        <w:pStyle w:val="Paragraphedeliste"/>
        <w:numPr>
          <w:ilvl w:val="0"/>
          <w:numId w:val="23"/>
        </w:numPr>
        <w:jc w:val="both"/>
        <w:rPr>
          <w:rFonts w:cs="Marianne"/>
        </w:rPr>
      </w:pPr>
      <w:r w:rsidRPr="00480D37">
        <w:rPr>
          <w:rFonts w:cs="Marianne"/>
        </w:rPr>
        <w:t>Dynamique absente du standard</w:t>
      </w:r>
    </w:p>
    <w:p w14:paraId="3F5A92EB" w14:textId="44D03685" w:rsidR="009C4066" w:rsidRDefault="00480D37" w:rsidP="00720DE8">
      <w:pPr>
        <w:jc w:val="both"/>
        <w:rPr>
          <w:rFonts w:cs="Marianne"/>
        </w:rPr>
      </w:pPr>
      <w:r>
        <w:rPr>
          <w:rFonts w:cs="Marianne"/>
        </w:rPr>
        <w:t xml:space="preserve">Que faire si une ou plusieurs dynamiques d’un découpage paysager ne correspondent pas aux valeurs de la </w:t>
      </w:r>
      <w:r w:rsidR="00A167AA">
        <w:rPr>
          <w:rFonts w:cs="Marianne"/>
        </w:rPr>
        <w:t>liste «</w:t>
      </w:r>
      <w:r>
        <w:rPr>
          <w:rFonts w:ascii="Courier New" w:hAnsi="Courier New" w:cs="Courier New"/>
        </w:rPr>
        <w:t> </w:t>
      </w:r>
      <w:proofErr w:type="spellStart"/>
      <w:r>
        <w:rPr>
          <w:rFonts w:cs="Marianne"/>
        </w:rPr>
        <w:t>ObjetEvolution</w:t>
      </w:r>
      <w:proofErr w:type="spellEnd"/>
      <w:r>
        <w:rPr>
          <w:rFonts w:ascii="Courier New" w:hAnsi="Courier New" w:cs="Courier New"/>
        </w:rPr>
        <w:t> </w:t>
      </w:r>
      <w:r>
        <w:rPr>
          <w:rFonts w:cs="Marianne"/>
        </w:rPr>
        <w:t>»</w:t>
      </w:r>
      <w:r>
        <w:rPr>
          <w:rFonts w:ascii="Courier New" w:hAnsi="Courier New" w:cs="Courier New"/>
        </w:rPr>
        <w:t> </w:t>
      </w:r>
      <w:r>
        <w:rPr>
          <w:rFonts w:cs="Marianne"/>
        </w:rPr>
        <w:t>?</w:t>
      </w:r>
    </w:p>
    <w:p w14:paraId="046B633F" w14:textId="029D56A3" w:rsidR="00480D37" w:rsidRDefault="00480D37" w:rsidP="00480D37">
      <w:pPr>
        <w:pStyle w:val="Paragraphedeliste"/>
        <w:numPr>
          <w:ilvl w:val="0"/>
          <w:numId w:val="12"/>
        </w:numPr>
        <w:jc w:val="both"/>
        <w:rPr>
          <w:rFonts w:cs="Marianne"/>
        </w:rPr>
      </w:pPr>
      <w:r>
        <w:rPr>
          <w:rFonts w:cs="Marianne"/>
        </w:rPr>
        <w:t>Dans la mesure du possible, il faut essayer d’utiliser les valeurs de la liste</w:t>
      </w:r>
      <w:r>
        <w:rPr>
          <w:rFonts w:ascii="Courier New" w:hAnsi="Courier New" w:cs="Courier New"/>
        </w:rPr>
        <w:t> </w:t>
      </w:r>
      <w:r>
        <w:rPr>
          <w:rFonts w:cs="Marianne"/>
        </w:rPr>
        <w:t>: trouver la valeur qui se rapproche le plus de la dynamique exprimée dans l’atlas et utiliser l’attribut description pour documenter plus exactement la dynamique</w:t>
      </w:r>
    </w:p>
    <w:p w14:paraId="76546E07" w14:textId="77777777" w:rsidR="00402800" w:rsidRPr="00402800" w:rsidRDefault="00480D37" w:rsidP="00480D37">
      <w:pPr>
        <w:pStyle w:val="Paragraphedeliste"/>
        <w:numPr>
          <w:ilvl w:val="0"/>
          <w:numId w:val="12"/>
        </w:numPr>
        <w:jc w:val="both"/>
        <w:rPr>
          <w:rFonts w:cs="Marianne"/>
        </w:rPr>
      </w:pPr>
      <w:r>
        <w:rPr>
          <w:rFonts w:cs="Marianne"/>
        </w:rPr>
        <w:t>Si ce n’est vraiment pas possible, l’objet d’évolution de cette dynamique aurait vocation à être ajouté au standard. Néanmoins, cela suppose</w:t>
      </w:r>
      <w:r w:rsidR="00402800">
        <w:rPr>
          <w:rFonts w:cs="Marianne"/>
        </w:rPr>
        <w:t>rait</w:t>
      </w:r>
      <w:r>
        <w:rPr>
          <w:rFonts w:cs="Marianne"/>
        </w:rPr>
        <w:t xml:space="preserve"> une mise à jour régulière du standard et un organe de gouvernance pour décider des nouvelles entrées</w:t>
      </w:r>
      <w:r w:rsidR="00402800">
        <w:rPr>
          <w:rFonts w:cs="Marianne"/>
        </w:rPr>
        <w:t xml:space="preserve"> (ce qui n’est pas encore décidé)</w:t>
      </w:r>
      <w:r w:rsidR="00402800">
        <w:rPr>
          <w:rFonts w:ascii="Courier New" w:hAnsi="Courier New" w:cs="Courier New"/>
        </w:rPr>
        <w:t xml:space="preserve">. </w:t>
      </w:r>
      <w:r w:rsidR="00402800" w:rsidRPr="00402800">
        <w:rPr>
          <w:rFonts w:cs="Marianne"/>
        </w:rPr>
        <w:t>Il est donc proposé la solution suivante :</w:t>
      </w:r>
    </w:p>
    <w:p w14:paraId="7F9EF9F4" w14:textId="684E5263" w:rsidR="00402800" w:rsidRDefault="00402800" w:rsidP="00402800">
      <w:pPr>
        <w:pStyle w:val="Paragraphedeliste"/>
        <w:numPr>
          <w:ilvl w:val="3"/>
          <w:numId w:val="12"/>
        </w:numPr>
        <w:jc w:val="both"/>
        <w:rPr>
          <w:rFonts w:cs="Marianne"/>
        </w:rPr>
      </w:pPr>
      <w:r>
        <w:rPr>
          <w:rFonts w:cs="Marianne"/>
        </w:rPr>
        <w:t>Utiliser au moins à titre provisoire la valeur «</w:t>
      </w:r>
      <w:r>
        <w:rPr>
          <w:rFonts w:ascii="Courier New" w:hAnsi="Courier New" w:cs="Courier New"/>
        </w:rPr>
        <w:t> </w:t>
      </w:r>
      <w:r>
        <w:rPr>
          <w:rFonts w:cs="Marianne"/>
        </w:rPr>
        <w:t>autre</w:t>
      </w:r>
      <w:r>
        <w:rPr>
          <w:rFonts w:ascii="Courier New" w:hAnsi="Courier New" w:cs="Courier New"/>
        </w:rPr>
        <w:t> </w:t>
      </w:r>
      <w:r>
        <w:rPr>
          <w:rFonts w:cs="Marianne"/>
        </w:rPr>
        <w:t>» et utiliser l’attribut description pour documenter la dynamique</w:t>
      </w:r>
    </w:p>
    <w:p w14:paraId="09827083" w14:textId="0278F3E9" w:rsidR="00D06991" w:rsidRPr="0069773F" w:rsidRDefault="00402800" w:rsidP="0069773F">
      <w:pPr>
        <w:pStyle w:val="Paragraphedeliste"/>
        <w:numPr>
          <w:ilvl w:val="3"/>
          <w:numId w:val="12"/>
        </w:numPr>
        <w:jc w:val="both"/>
        <w:rPr>
          <w:rFonts w:cs="Marianne"/>
        </w:rPr>
      </w:pPr>
      <w:r>
        <w:rPr>
          <w:rFonts w:cs="Marianne"/>
        </w:rPr>
        <w:t>Faire une demande au CNIG pour ajouter une nouvelle valeur à la liste «</w:t>
      </w:r>
      <w:r>
        <w:rPr>
          <w:rFonts w:ascii="Courier New" w:hAnsi="Courier New" w:cs="Courier New"/>
        </w:rPr>
        <w:t> </w:t>
      </w:r>
      <w:proofErr w:type="spellStart"/>
      <w:r>
        <w:rPr>
          <w:rFonts w:cs="Marianne"/>
        </w:rPr>
        <w:t>ObjetEvolution</w:t>
      </w:r>
      <w:proofErr w:type="spellEnd"/>
      <w:r>
        <w:rPr>
          <w:rFonts w:ascii="Courier New" w:hAnsi="Courier New" w:cs="Courier New"/>
        </w:rPr>
        <w:t> </w:t>
      </w:r>
      <w:r>
        <w:rPr>
          <w:rFonts w:cs="Marianne"/>
        </w:rPr>
        <w:t>».</w:t>
      </w:r>
    </w:p>
    <w:p w14:paraId="3E479A36" w14:textId="77777777" w:rsidR="00D06991" w:rsidRDefault="00D06991" w:rsidP="00D06991">
      <w:pPr>
        <w:pStyle w:val="Paragraphedeliste"/>
        <w:ind w:left="1668"/>
        <w:jc w:val="both"/>
        <w:rPr>
          <w:rFonts w:cs="Marianne"/>
        </w:rPr>
      </w:pPr>
    </w:p>
    <w:p w14:paraId="38499B5A" w14:textId="07D62B4B" w:rsidR="00D06991" w:rsidRDefault="00D06991" w:rsidP="00D06991">
      <w:pPr>
        <w:pStyle w:val="Paragraphedeliste"/>
        <w:numPr>
          <w:ilvl w:val="0"/>
          <w:numId w:val="22"/>
        </w:numPr>
        <w:jc w:val="both"/>
        <w:rPr>
          <w:rFonts w:cs="Marianne"/>
        </w:rPr>
      </w:pPr>
      <w:r>
        <w:rPr>
          <w:rFonts w:cs="Marianne"/>
        </w:rPr>
        <w:t>Texte explicatif</w:t>
      </w:r>
    </w:p>
    <w:p w14:paraId="65126E99" w14:textId="13E14963" w:rsidR="00D06991" w:rsidRDefault="00D06991" w:rsidP="00D06991">
      <w:pPr>
        <w:jc w:val="both"/>
        <w:rPr>
          <w:rFonts w:cs="Marianne"/>
        </w:rPr>
      </w:pPr>
      <w:r>
        <w:rPr>
          <w:rFonts w:cs="Marianne"/>
        </w:rPr>
        <w:t xml:space="preserve">Les listes de valeurs </w:t>
      </w:r>
      <w:proofErr w:type="spellStart"/>
      <w:r>
        <w:rPr>
          <w:rFonts w:cs="Marianne"/>
        </w:rPr>
        <w:t>TypeEvolution</w:t>
      </w:r>
      <w:proofErr w:type="spellEnd"/>
      <w:r>
        <w:rPr>
          <w:rFonts w:cs="Marianne"/>
        </w:rPr>
        <w:t xml:space="preserve"> et </w:t>
      </w:r>
      <w:proofErr w:type="spellStart"/>
      <w:r>
        <w:rPr>
          <w:rFonts w:cs="Marianne"/>
        </w:rPr>
        <w:t>ObjetEvolution</w:t>
      </w:r>
      <w:proofErr w:type="spellEnd"/>
      <w:r>
        <w:rPr>
          <w:rFonts w:cs="Marianne"/>
        </w:rPr>
        <w:t xml:space="preserve"> ont pour vocation de fournir de façon harmonisée et générique les dynamiques à l’œuvre sur les découpages paysagers du territoire français mais elles ne permettent pas forcément de décrire de façon suffisamment précise et détaillée la dynamique.  Cette description plus fine de la dynamique est prévue par l’attribut «</w:t>
      </w:r>
      <w:r>
        <w:rPr>
          <w:rFonts w:ascii="Courier New" w:hAnsi="Courier New" w:cs="Courier New"/>
        </w:rPr>
        <w:t> </w:t>
      </w:r>
      <w:r>
        <w:rPr>
          <w:rFonts w:cs="Marianne"/>
        </w:rPr>
        <w:t>description</w:t>
      </w:r>
      <w:r>
        <w:rPr>
          <w:rFonts w:ascii="Courier New" w:hAnsi="Courier New" w:cs="Courier New"/>
        </w:rPr>
        <w:t> </w:t>
      </w:r>
      <w:r>
        <w:rPr>
          <w:rFonts w:cs="Marianne"/>
        </w:rPr>
        <w:t>».</w:t>
      </w:r>
    </w:p>
    <w:p w14:paraId="44C9151C" w14:textId="3C016613" w:rsidR="00D06991" w:rsidRDefault="00D06991" w:rsidP="00D06991">
      <w:pPr>
        <w:jc w:val="both"/>
        <w:rPr>
          <w:rFonts w:cs="Marianne"/>
        </w:rPr>
      </w:pPr>
      <w:r>
        <w:rPr>
          <w:rFonts w:cs="Marianne"/>
        </w:rPr>
        <w:t>Cet attribut peut être utilisé par exemple</w:t>
      </w:r>
      <w:r>
        <w:rPr>
          <w:rFonts w:ascii="Courier New" w:hAnsi="Courier New" w:cs="Courier New"/>
        </w:rPr>
        <w:t> </w:t>
      </w:r>
      <w:r>
        <w:rPr>
          <w:rFonts w:cs="Marianne"/>
        </w:rPr>
        <w:t>:</w:t>
      </w:r>
    </w:p>
    <w:p w14:paraId="1CB5AF6F" w14:textId="169CE306" w:rsidR="00D06991" w:rsidRDefault="00D06991" w:rsidP="00D06991">
      <w:pPr>
        <w:pStyle w:val="Paragraphedeliste"/>
        <w:numPr>
          <w:ilvl w:val="0"/>
          <w:numId w:val="12"/>
        </w:numPr>
        <w:jc w:val="both"/>
        <w:rPr>
          <w:rFonts w:cs="Marianne"/>
        </w:rPr>
      </w:pPr>
      <w:r>
        <w:rPr>
          <w:rFonts w:cs="Marianne"/>
        </w:rPr>
        <w:t>Pour indiquer la localisation de la dynamique si celle-ci ne s’applique qu’à une partie du découpage paysager</w:t>
      </w:r>
      <w:r w:rsidRPr="00254181">
        <w:rPr>
          <w:rFonts w:cs="Marianne"/>
        </w:rPr>
        <w:t> </w:t>
      </w:r>
      <w:r w:rsidR="0069773F">
        <w:rPr>
          <w:rFonts w:cs="Marianne"/>
        </w:rPr>
        <w:t>(ex : terre/me</w:t>
      </w:r>
      <w:r w:rsidR="00254181" w:rsidRPr="00254181">
        <w:rPr>
          <w:rFonts w:cs="Marianne"/>
        </w:rPr>
        <w:t xml:space="preserve">, Nord/Sud, Est/Ouest, plaine / reliefs, autour d’une ville, </w:t>
      </w:r>
      <w:proofErr w:type="spellStart"/>
      <w:r w:rsidR="00254181" w:rsidRPr="00254181">
        <w:rPr>
          <w:rFonts w:cs="Marianne"/>
        </w:rPr>
        <w:t>etc</w:t>
      </w:r>
      <w:proofErr w:type="spellEnd"/>
      <w:r w:rsidR="00254181" w:rsidRPr="00254181">
        <w:rPr>
          <w:rFonts w:cs="Marianne"/>
        </w:rPr>
        <w:t xml:space="preserve">) </w:t>
      </w:r>
    </w:p>
    <w:p w14:paraId="4D2958E0" w14:textId="3E252E67" w:rsidR="00D06991" w:rsidRDefault="00254181" w:rsidP="00D06991">
      <w:pPr>
        <w:pStyle w:val="Paragraphedeliste"/>
        <w:numPr>
          <w:ilvl w:val="0"/>
          <w:numId w:val="12"/>
        </w:numPr>
        <w:jc w:val="both"/>
        <w:rPr>
          <w:rFonts w:cs="Marianne"/>
        </w:rPr>
      </w:pPr>
      <w:r>
        <w:rPr>
          <w:rFonts w:cs="Marianne"/>
        </w:rPr>
        <w:t>Pour préciser l’objet de la dynamique</w:t>
      </w:r>
      <w:r>
        <w:rPr>
          <w:rFonts w:ascii="Courier New" w:hAnsi="Courier New" w:cs="Courier New"/>
        </w:rPr>
        <w:t> </w:t>
      </w:r>
      <w:r>
        <w:rPr>
          <w:rFonts w:cs="Marianne"/>
        </w:rPr>
        <w:t>; on peut indiquer par exemple l’infrastructure de transport concernée (ex</w:t>
      </w:r>
      <w:r>
        <w:rPr>
          <w:rFonts w:ascii="Courier New" w:hAnsi="Courier New" w:cs="Courier New"/>
        </w:rPr>
        <w:t> </w:t>
      </w:r>
      <w:r>
        <w:rPr>
          <w:rFonts w:cs="Marianne"/>
        </w:rPr>
        <w:t xml:space="preserve">: autoroute, ligne TGV, aéroport, </w:t>
      </w:r>
      <w:proofErr w:type="spellStart"/>
      <w:r>
        <w:rPr>
          <w:rFonts w:cs="Marianne"/>
        </w:rPr>
        <w:t>etc</w:t>
      </w:r>
      <w:proofErr w:type="spellEnd"/>
      <w:r>
        <w:rPr>
          <w:rFonts w:cs="Marianne"/>
        </w:rPr>
        <w:t>)</w:t>
      </w:r>
      <w:r w:rsidR="008016C5">
        <w:rPr>
          <w:rFonts w:cs="Marianne"/>
        </w:rPr>
        <w:t>.</w:t>
      </w:r>
    </w:p>
    <w:p w14:paraId="33720AB9" w14:textId="77777777" w:rsidR="008016C5" w:rsidRDefault="008016C5" w:rsidP="008016C5">
      <w:pPr>
        <w:pStyle w:val="Paragraphedeliste"/>
        <w:ind w:left="1068"/>
        <w:jc w:val="both"/>
        <w:rPr>
          <w:rFonts w:cs="Marianne"/>
        </w:rPr>
      </w:pPr>
    </w:p>
    <w:p w14:paraId="19173A49" w14:textId="77777777" w:rsidR="004D26D0" w:rsidRPr="004D26D0" w:rsidRDefault="004D26D0" w:rsidP="004D26D0">
      <w:pPr>
        <w:pStyle w:val="Paragraphedeliste"/>
        <w:ind w:left="1668"/>
        <w:jc w:val="both"/>
        <w:rPr>
          <w:rFonts w:cs="Marianne"/>
        </w:rPr>
      </w:pPr>
    </w:p>
    <w:p w14:paraId="17B26A59" w14:textId="35B618DA" w:rsidR="006A5AC9" w:rsidRPr="006A5AC9" w:rsidRDefault="008E65D3" w:rsidP="00842A8C">
      <w:pPr>
        <w:pStyle w:val="Titre2"/>
      </w:pPr>
      <w:bookmarkStart w:id="92" w:name="_Toc142385213"/>
      <w:r>
        <w:t xml:space="preserve">12.6 </w:t>
      </w:r>
      <w:r w:rsidR="004F0C12" w:rsidRPr="004F0C12">
        <w:t xml:space="preserve">Limites des </w:t>
      </w:r>
      <w:r w:rsidR="006A5AC9">
        <w:t>découpages paysagers</w:t>
      </w:r>
      <w:bookmarkEnd w:id="92"/>
    </w:p>
    <w:p w14:paraId="4E3AB3A2" w14:textId="32A6A50F" w:rsidR="006A5AC9" w:rsidRPr="006A5AC9" w:rsidRDefault="006A5AC9" w:rsidP="006A5AC9">
      <w:pPr>
        <w:pStyle w:val="Paragraphedeliste"/>
        <w:numPr>
          <w:ilvl w:val="0"/>
          <w:numId w:val="25"/>
        </w:numPr>
      </w:pPr>
      <w:r>
        <w:t>Objectifs des limites</w:t>
      </w:r>
    </w:p>
    <w:p w14:paraId="6F38846E" w14:textId="3180DEFA" w:rsidR="00A96E33" w:rsidRPr="006A5AC9" w:rsidRDefault="00933929" w:rsidP="006A5AC9">
      <w:pPr>
        <w:jc w:val="both"/>
      </w:pPr>
      <w:r>
        <w:t>C</w:t>
      </w:r>
      <w:r w:rsidR="006A5AC9">
        <w:t xml:space="preserve">ette classe a pour objectif </w:t>
      </w:r>
      <w:r w:rsidR="00ED67A5">
        <w:t xml:space="preserve">principal </w:t>
      </w:r>
      <w:r w:rsidR="00ED67A5" w:rsidRPr="00645CA5">
        <w:t>d’informer</w:t>
      </w:r>
      <w:r w:rsidR="006A5AC9">
        <w:t xml:space="preserve"> l’utilisateur des données </w:t>
      </w:r>
      <w:r w:rsidR="00A167AA">
        <w:t>géomatiques sur</w:t>
      </w:r>
      <w:r w:rsidR="006A5AC9">
        <w:t xml:space="preserve"> la précision </w:t>
      </w:r>
      <w:r>
        <w:t xml:space="preserve">ou plus </w:t>
      </w:r>
      <w:r w:rsidR="006A5AC9">
        <w:t>exactement sur le manque de précision des limites des découpages paysagers. En particulier les attributs «</w:t>
      </w:r>
      <w:r w:rsidR="006A5AC9" w:rsidRPr="006A5AC9">
        <w:rPr>
          <w:rFonts w:ascii="Courier New" w:hAnsi="Courier New" w:cs="Courier New"/>
        </w:rPr>
        <w:t> </w:t>
      </w:r>
      <w:proofErr w:type="spellStart"/>
      <w:r w:rsidR="006A5AC9">
        <w:t>statutLimite</w:t>
      </w:r>
      <w:proofErr w:type="spellEnd"/>
      <w:r w:rsidR="006A5AC9" w:rsidRPr="006A5AC9">
        <w:rPr>
          <w:rFonts w:ascii="Courier New" w:hAnsi="Courier New" w:cs="Courier New"/>
        </w:rPr>
        <w:t> </w:t>
      </w:r>
      <w:r w:rsidR="006A5AC9" w:rsidRPr="006A5AC9">
        <w:rPr>
          <w:rFonts w:cs="Marianne"/>
        </w:rPr>
        <w:t>»</w:t>
      </w:r>
      <w:r w:rsidR="006A5AC9">
        <w:t xml:space="preserve"> et «</w:t>
      </w:r>
      <w:r w:rsidR="006A5AC9" w:rsidRPr="006A5AC9">
        <w:rPr>
          <w:rFonts w:ascii="Courier New" w:hAnsi="Courier New" w:cs="Courier New"/>
        </w:rPr>
        <w:t> </w:t>
      </w:r>
      <w:proofErr w:type="spellStart"/>
      <w:r w:rsidR="006A5AC9">
        <w:t>largeurEstimée</w:t>
      </w:r>
      <w:proofErr w:type="spellEnd"/>
      <w:r w:rsidR="006A5AC9" w:rsidRPr="006A5AC9">
        <w:rPr>
          <w:rFonts w:ascii="Courier New" w:hAnsi="Courier New" w:cs="Courier New"/>
        </w:rPr>
        <w:t> </w:t>
      </w:r>
      <w:r w:rsidR="006A5AC9" w:rsidRPr="006A5AC9">
        <w:rPr>
          <w:rFonts w:cs="Marianne"/>
        </w:rPr>
        <w:t>»</w:t>
      </w:r>
      <w:r w:rsidR="006A5AC9">
        <w:t xml:space="preserve"> sont destinés à servir d’alerte à l’utilisateur</w:t>
      </w:r>
      <w:r w:rsidR="006A5AC9" w:rsidRPr="006A5AC9">
        <w:rPr>
          <w:rFonts w:ascii="Courier New" w:hAnsi="Courier New" w:cs="Courier New"/>
        </w:rPr>
        <w:t> </w:t>
      </w:r>
      <w:r w:rsidR="006A5AC9">
        <w:t xml:space="preserve">; ils peuvent aussi </w:t>
      </w:r>
      <w:r w:rsidR="006A5AC9">
        <w:lastRenderedPageBreak/>
        <w:t>servir à avoir des représentations cartographiques différenciées selon le statut ou la largeur de la limite.</w:t>
      </w:r>
    </w:p>
    <w:p w14:paraId="3156E8FE" w14:textId="4BBB22E6" w:rsidR="006A5AC9" w:rsidRDefault="006A5AC9" w:rsidP="006A5AC9">
      <w:pPr>
        <w:jc w:val="both"/>
      </w:pPr>
      <w:r w:rsidRPr="006A5AC9">
        <w:t>En outre, documenter le statut, la largeur ou la nature de la limite peut aussi se révéler utile en vue des futures réactualisations de l’atlas, en éclairant les choix faits lors de la délimitation des UP.</w:t>
      </w:r>
    </w:p>
    <w:p w14:paraId="6D4C7229" w14:textId="77777777" w:rsidR="006A5AC9" w:rsidRDefault="006A5AC9" w:rsidP="006A5AC9">
      <w:pPr>
        <w:jc w:val="both"/>
      </w:pPr>
    </w:p>
    <w:p w14:paraId="3E170A4A" w14:textId="6D3B8DE7" w:rsidR="006A5AC9" w:rsidRDefault="006A5AC9" w:rsidP="006A5AC9">
      <w:pPr>
        <w:pStyle w:val="Paragraphedeliste"/>
        <w:numPr>
          <w:ilvl w:val="0"/>
          <w:numId w:val="26"/>
        </w:numPr>
        <w:jc w:val="both"/>
      </w:pPr>
      <w:r>
        <w:t>Segmentation des limites</w:t>
      </w:r>
    </w:p>
    <w:p w14:paraId="14F28A8F" w14:textId="0FFC123B" w:rsidR="006A5AC9" w:rsidRDefault="008B5ED1" w:rsidP="006A5AC9">
      <w:pPr>
        <w:jc w:val="both"/>
      </w:pPr>
      <w:r>
        <w:t>Les limites de découpages paysagers peuvent être segmentées en cas de jonction avec la limite d’un autre découpage paysager ou en cas de changement de valeur d’attribut, comme illustré par l’exemple ci-dessous.</w:t>
      </w:r>
    </w:p>
    <w:p w14:paraId="19D695B6" w14:textId="77777777" w:rsidR="008B5ED1" w:rsidRDefault="008B5ED1" w:rsidP="006A5AC9">
      <w:pPr>
        <w:jc w:val="both"/>
      </w:pPr>
    </w:p>
    <w:p w14:paraId="583A1CFD" w14:textId="66912E77" w:rsidR="008B5ED1" w:rsidRPr="006A5AC9" w:rsidRDefault="008B5ED1" w:rsidP="008B5ED1">
      <w:pPr>
        <w:jc w:val="center"/>
      </w:pPr>
      <w:r>
        <w:rPr>
          <w:noProof/>
          <w:lang w:eastAsia="fr-FR"/>
        </w:rPr>
        <w:drawing>
          <wp:inline distT="0" distB="0" distL="0" distR="0" wp14:anchorId="1A8F8A00" wp14:editId="22223137">
            <wp:extent cx="4276873" cy="3179331"/>
            <wp:effectExtent l="19050" t="19050" r="9525" b="2159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94098" cy="3192136"/>
                    </a:xfrm>
                    <a:prstGeom prst="rect">
                      <a:avLst/>
                    </a:prstGeom>
                    <a:noFill/>
                    <a:ln>
                      <a:solidFill>
                        <a:schemeClr val="bg1">
                          <a:lumMod val="50000"/>
                        </a:schemeClr>
                      </a:solidFill>
                    </a:ln>
                  </pic:spPr>
                </pic:pic>
              </a:graphicData>
            </a:graphic>
          </wp:inline>
        </w:drawing>
      </w:r>
    </w:p>
    <w:p w14:paraId="45A77F5E" w14:textId="77777777" w:rsidR="00A96E33" w:rsidRPr="001970D1" w:rsidRDefault="00A96E33" w:rsidP="001970D1">
      <w:pPr>
        <w:rPr>
          <w:rFonts w:eastAsiaTheme="majorEastAsia" w:cstheme="majorBidi"/>
          <w:sz w:val="24"/>
          <w:szCs w:val="26"/>
        </w:rPr>
      </w:pPr>
    </w:p>
    <w:p w14:paraId="6EAE63FB" w14:textId="286C8950" w:rsidR="001970D1" w:rsidRDefault="008B5ED1" w:rsidP="008B5ED1">
      <w:pPr>
        <w:jc w:val="both"/>
      </w:pPr>
      <w:r>
        <w:t>Le contour de l’unité paysagère doit être découpé en 5 limites</w:t>
      </w:r>
      <w:r>
        <w:rPr>
          <w:rFonts w:ascii="Courier New" w:hAnsi="Courier New" w:cs="Courier New"/>
        </w:rPr>
        <w:t> </w:t>
      </w:r>
      <w:r>
        <w:t>:</w:t>
      </w:r>
    </w:p>
    <w:p w14:paraId="66DC79B2" w14:textId="54FAC3F3" w:rsidR="008B5ED1" w:rsidRDefault="008B5ED1" w:rsidP="008B5ED1">
      <w:pPr>
        <w:pStyle w:val="Paragraphedeliste"/>
        <w:numPr>
          <w:ilvl w:val="0"/>
          <w:numId w:val="12"/>
        </w:numPr>
        <w:jc w:val="both"/>
      </w:pPr>
      <w:r>
        <w:t>[AB]</w:t>
      </w:r>
    </w:p>
    <w:p w14:paraId="3AA5AEC0" w14:textId="5CD72CF1" w:rsidR="008B5ED1" w:rsidRDefault="008B5ED1" w:rsidP="008B5ED1">
      <w:pPr>
        <w:pStyle w:val="Paragraphedeliste"/>
        <w:numPr>
          <w:ilvl w:val="0"/>
          <w:numId w:val="12"/>
        </w:numPr>
        <w:jc w:val="both"/>
      </w:pPr>
      <w:r>
        <w:t>[BC]</w:t>
      </w:r>
      <w:r>
        <w:rPr>
          <w:rFonts w:ascii="Courier New" w:hAnsi="Courier New" w:cs="Courier New"/>
        </w:rPr>
        <w:t> </w:t>
      </w:r>
      <w:r>
        <w:t>: il y a un découpage en C à cause d’un changement de valeur d’attributs</w:t>
      </w:r>
    </w:p>
    <w:p w14:paraId="4F512476" w14:textId="0045E65E" w:rsidR="008B5ED1" w:rsidRDefault="008B5ED1" w:rsidP="008B5ED1">
      <w:pPr>
        <w:pStyle w:val="Paragraphedeliste"/>
        <w:numPr>
          <w:ilvl w:val="0"/>
          <w:numId w:val="12"/>
        </w:numPr>
        <w:jc w:val="both"/>
      </w:pPr>
      <w:r>
        <w:t>[CD]</w:t>
      </w:r>
      <w:r w:rsidRPr="008B5ED1">
        <w:rPr>
          <w:rFonts w:ascii="Courier New" w:hAnsi="Courier New" w:cs="Courier New"/>
        </w:rPr>
        <w:t> </w:t>
      </w:r>
      <w:r>
        <w:t xml:space="preserve">: il y a un découpage en D à </w:t>
      </w:r>
      <w:r w:rsidR="00A167AA">
        <w:t>cause de</w:t>
      </w:r>
      <w:r>
        <w:t xml:space="preserve"> jonction avec la limite entre les UP n° 2 et n°3</w:t>
      </w:r>
    </w:p>
    <w:p w14:paraId="24A68BA4" w14:textId="777EF703" w:rsidR="008B5ED1" w:rsidRDefault="008B5ED1" w:rsidP="008B5ED1">
      <w:pPr>
        <w:pStyle w:val="Paragraphedeliste"/>
        <w:numPr>
          <w:ilvl w:val="0"/>
          <w:numId w:val="12"/>
        </w:numPr>
        <w:jc w:val="both"/>
      </w:pPr>
      <w:r>
        <w:t>[DE]</w:t>
      </w:r>
      <w:r>
        <w:rPr>
          <w:rFonts w:ascii="Courier New" w:hAnsi="Courier New" w:cs="Courier New"/>
        </w:rPr>
        <w:t> </w:t>
      </w:r>
      <w:r>
        <w:t>: il y a un découpage en C à cause d’un changement de valeur d’attributs</w:t>
      </w:r>
    </w:p>
    <w:p w14:paraId="45E40752" w14:textId="027E727E" w:rsidR="008B5ED1" w:rsidRPr="001970D1" w:rsidRDefault="008B5ED1" w:rsidP="008B5ED1">
      <w:pPr>
        <w:pStyle w:val="Paragraphedeliste"/>
        <w:numPr>
          <w:ilvl w:val="0"/>
          <w:numId w:val="12"/>
        </w:numPr>
        <w:jc w:val="both"/>
      </w:pPr>
      <w:r>
        <w:t>[EA]</w:t>
      </w:r>
    </w:p>
    <w:p w14:paraId="282893F6" w14:textId="77777777" w:rsidR="008B5ED1" w:rsidRDefault="008B5ED1" w:rsidP="004102C1">
      <w:pPr>
        <w:jc w:val="both"/>
        <w:rPr>
          <w:rFonts w:cstheme="minorHAnsi"/>
          <w:i/>
        </w:rPr>
      </w:pPr>
      <w:r>
        <w:rPr>
          <w:rFonts w:cstheme="minorHAnsi"/>
          <w:i/>
        </w:rPr>
        <w:t>Les valeurs numériques indiquées dans cet exemple sont purement fictives.</w:t>
      </w:r>
    </w:p>
    <w:p w14:paraId="7E1F3B47" w14:textId="630775B1" w:rsidR="004D26D0" w:rsidRDefault="004D26D0" w:rsidP="004102C1">
      <w:pPr>
        <w:jc w:val="both"/>
        <w:rPr>
          <w:rFonts w:cstheme="minorHAnsi"/>
          <w:i/>
        </w:rPr>
      </w:pPr>
      <w:r>
        <w:rPr>
          <w:rFonts w:cstheme="minorHAnsi"/>
          <w:i/>
        </w:rPr>
        <w:t>L’attribut «</w:t>
      </w:r>
      <w:r>
        <w:rPr>
          <w:rFonts w:ascii="Courier New" w:hAnsi="Courier New" w:cs="Courier New"/>
          <w:i/>
        </w:rPr>
        <w:t> </w:t>
      </w:r>
      <w:r>
        <w:rPr>
          <w:rFonts w:cstheme="minorHAnsi"/>
          <w:i/>
        </w:rPr>
        <w:t>nature</w:t>
      </w:r>
      <w:r>
        <w:rPr>
          <w:rFonts w:ascii="Courier New" w:hAnsi="Courier New" w:cs="Courier New"/>
          <w:i/>
        </w:rPr>
        <w:t> </w:t>
      </w:r>
      <w:r>
        <w:rPr>
          <w:rFonts w:cs="Marianne"/>
          <w:i/>
        </w:rPr>
        <w:t>»</w:t>
      </w:r>
      <w:r>
        <w:rPr>
          <w:rFonts w:cstheme="minorHAnsi"/>
          <w:i/>
        </w:rPr>
        <w:t xml:space="preserve"> est </w:t>
      </w:r>
      <w:r w:rsidR="00A167AA">
        <w:rPr>
          <w:rFonts w:cstheme="minorHAnsi"/>
          <w:i/>
        </w:rPr>
        <w:t>laissé volontairement</w:t>
      </w:r>
      <w:r>
        <w:rPr>
          <w:rFonts w:cstheme="minorHAnsi"/>
          <w:i/>
        </w:rPr>
        <w:t xml:space="preserve"> vide sur [BC] et [EA] car </w:t>
      </w:r>
      <w:r w:rsidR="0069773F">
        <w:rPr>
          <w:rFonts w:cstheme="minorHAnsi"/>
          <w:i/>
        </w:rPr>
        <w:t xml:space="preserve"> dans l’exemple fictif, </w:t>
      </w:r>
      <w:r>
        <w:rPr>
          <w:rFonts w:cstheme="minorHAnsi"/>
          <w:i/>
        </w:rPr>
        <w:t xml:space="preserve">ces limites ne sont basées sur aucun objet géographique.  </w:t>
      </w:r>
    </w:p>
    <w:p w14:paraId="065D4CAE" w14:textId="77777777" w:rsidR="008B5ED1" w:rsidRDefault="008B5ED1" w:rsidP="004102C1">
      <w:pPr>
        <w:jc w:val="both"/>
        <w:rPr>
          <w:rFonts w:cstheme="minorHAnsi"/>
          <w:i/>
        </w:rPr>
      </w:pPr>
    </w:p>
    <w:p w14:paraId="2C0CABC7" w14:textId="238E3BCC" w:rsidR="008E65D3" w:rsidRDefault="008E65D3" w:rsidP="00842A8C">
      <w:pPr>
        <w:pStyle w:val="Titre2"/>
      </w:pPr>
      <w:bookmarkStart w:id="93" w:name="_Toc142385214"/>
      <w:r>
        <w:t xml:space="preserve">12.7 </w:t>
      </w:r>
      <w:r w:rsidR="008B5ED1" w:rsidRPr="008E65D3">
        <w:t>Identifiant des atlas</w:t>
      </w:r>
      <w:bookmarkEnd w:id="93"/>
    </w:p>
    <w:p w14:paraId="1B0B2686" w14:textId="1A7998FF" w:rsidR="008E65D3" w:rsidRPr="008E65D3" w:rsidRDefault="008E65D3" w:rsidP="008E65D3">
      <w:pPr>
        <w:jc w:val="both"/>
      </w:pPr>
      <w:r w:rsidRPr="008E65D3">
        <w:t>L’identifiant de l’atlas est une chaîne de caractères identifiant de façon unique l’atlas du paysage au sein de l’ensemble des atlas disponibles sur le territoire français</w:t>
      </w:r>
    </w:p>
    <w:p w14:paraId="7D26CE0D" w14:textId="3B53B9CB" w:rsidR="008E65D3" w:rsidRPr="00A353DC" w:rsidRDefault="008E65D3" w:rsidP="00A353DC">
      <w:pPr>
        <w:jc w:val="both"/>
      </w:pPr>
      <w:r w:rsidRPr="00A353DC">
        <w:t xml:space="preserve">Pour assurer cette unicité, il est proposé d’utiliser le type de codage suivant : </w:t>
      </w:r>
      <w:r w:rsidR="00A353DC">
        <w:t xml:space="preserve">intitulé du document </w:t>
      </w:r>
      <w:r w:rsidRPr="00A353DC">
        <w:t>+ localisation + année</w:t>
      </w:r>
      <w:r w:rsidR="00D42D79">
        <w:t xml:space="preserve"> de publication</w:t>
      </w:r>
      <w:r w:rsidRPr="00A353DC">
        <w:t> :</w:t>
      </w:r>
    </w:p>
    <w:p w14:paraId="54BBC3FB" w14:textId="29396C03" w:rsidR="008E65D3" w:rsidRPr="00A353DC" w:rsidRDefault="008E65D3" w:rsidP="00A353DC">
      <w:pPr>
        <w:pStyle w:val="Paragraphedeliste"/>
        <w:numPr>
          <w:ilvl w:val="0"/>
          <w:numId w:val="28"/>
        </w:numPr>
        <w:jc w:val="both"/>
      </w:pPr>
      <w:r w:rsidRPr="00A353DC">
        <w:t>Atlas</w:t>
      </w:r>
      <w:r w:rsidR="00A353DC">
        <w:t>Paysage</w:t>
      </w:r>
      <w:r w:rsidRPr="00A353DC">
        <w:t>_dept_38_2020</w:t>
      </w:r>
    </w:p>
    <w:p w14:paraId="425A4661" w14:textId="39E36066" w:rsidR="008E65D3" w:rsidRPr="00A353DC" w:rsidRDefault="008E65D3" w:rsidP="00A353DC">
      <w:pPr>
        <w:pStyle w:val="Paragraphedeliste"/>
        <w:numPr>
          <w:ilvl w:val="0"/>
          <w:numId w:val="28"/>
        </w:numPr>
        <w:jc w:val="both"/>
      </w:pPr>
      <w:r w:rsidRPr="00A353DC">
        <w:t>Atlas</w:t>
      </w:r>
      <w:r w:rsidR="00A353DC">
        <w:t>Paysage</w:t>
      </w:r>
      <w:r w:rsidRPr="00A353DC">
        <w:t>_reg_12_2018</w:t>
      </w:r>
    </w:p>
    <w:p w14:paraId="1C4ADB0C" w14:textId="131ED9C3" w:rsidR="008E65D3" w:rsidRPr="00A353DC" w:rsidRDefault="008E65D3" w:rsidP="00A353DC">
      <w:pPr>
        <w:pStyle w:val="Paragraphedeliste"/>
        <w:numPr>
          <w:ilvl w:val="0"/>
          <w:numId w:val="28"/>
        </w:numPr>
        <w:jc w:val="both"/>
      </w:pPr>
      <w:proofErr w:type="spellStart"/>
      <w:r w:rsidRPr="00A353DC">
        <w:t>Charte</w:t>
      </w:r>
      <w:r w:rsidR="00A353DC">
        <w:t>Paysage</w:t>
      </w:r>
      <w:r w:rsidRPr="00A353DC">
        <w:t>_PNR_Morvan</w:t>
      </w:r>
      <w:proofErr w:type="spellEnd"/>
      <w:r w:rsidRPr="00A353DC">
        <w:t xml:space="preserve"> _2024</w:t>
      </w:r>
    </w:p>
    <w:p w14:paraId="69E2BB2B" w14:textId="2708BFE4" w:rsidR="00AC4C5A" w:rsidRPr="003A3F26" w:rsidRDefault="00AC4C5A" w:rsidP="00842A8C">
      <w:pPr>
        <w:pStyle w:val="Titre2"/>
      </w:pPr>
      <w:r w:rsidRPr="003A3F26">
        <w:br w:type="page"/>
      </w:r>
    </w:p>
    <w:p w14:paraId="36C40265" w14:textId="71BF5ACC" w:rsidR="005E0C30" w:rsidRPr="00DB32EA" w:rsidRDefault="005E0C30" w:rsidP="005E0C30">
      <w:pPr>
        <w:pStyle w:val="Titre"/>
        <w:jc w:val="center"/>
        <w:rPr>
          <w:rStyle w:val="Titredulivre"/>
          <w:b w:val="0"/>
          <w:bCs w:val="0"/>
          <w:smallCaps w:val="0"/>
        </w:rPr>
      </w:pPr>
      <w:r w:rsidRPr="00DB32EA">
        <w:rPr>
          <w:rStyle w:val="Titredulivre"/>
          <w:b w:val="0"/>
          <w:bCs w:val="0"/>
          <w:smallCaps w:val="0"/>
        </w:rPr>
        <w:lastRenderedPageBreak/>
        <w:t>Annexe</w:t>
      </w:r>
      <w:r>
        <w:rPr>
          <w:rStyle w:val="Titredulivre"/>
          <w:b w:val="0"/>
          <w:bCs w:val="0"/>
          <w:smallCaps w:val="0"/>
        </w:rPr>
        <w:t xml:space="preserve"> B</w:t>
      </w:r>
    </w:p>
    <w:p w14:paraId="687EFA7F" w14:textId="3D52B99D" w:rsidR="005E0C30" w:rsidRDefault="005E0C30" w:rsidP="005E0C30">
      <w:pPr>
        <w:pStyle w:val="Sous-titre"/>
        <w:jc w:val="center"/>
      </w:pPr>
      <w:r>
        <w:t>Normative</w:t>
      </w:r>
    </w:p>
    <w:p w14:paraId="6A5CD83D" w14:textId="2FBF0155" w:rsidR="005E0C30" w:rsidRDefault="0069773F" w:rsidP="005C35F4">
      <w:pPr>
        <w:pStyle w:val="Titre1"/>
      </w:pPr>
      <w:r>
        <w:t xml:space="preserve"> </w:t>
      </w:r>
      <w:bookmarkStart w:id="94" w:name="_Toc142385215"/>
      <w:r>
        <w:t>Annexe B</w:t>
      </w:r>
      <w:r>
        <w:rPr>
          <w:rFonts w:ascii="Courier New" w:hAnsi="Courier New" w:cs="Courier New"/>
        </w:rPr>
        <w:t> </w:t>
      </w:r>
      <w:r>
        <w:t xml:space="preserve">: </w:t>
      </w:r>
      <w:r w:rsidR="005E0C30">
        <w:t xml:space="preserve">Adaptation du modèle conceptuel au format </w:t>
      </w:r>
      <w:proofErr w:type="spellStart"/>
      <w:r w:rsidR="005E0C30">
        <w:t>shapefile</w:t>
      </w:r>
      <w:bookmarkEnd w:id="94"/>
      <w:proofErr w:type="spellEnd"/>
    </w:p>
    <w:p w14:paraId="0B05CA24" w14:textId="77777777" w:rsidR="00AD734E" w:rsidRDefault="00AD734E" w:rsidP="00AD734E"/>
    <w:p w14:paraId="78287C59" w14:textId="3654128F" w:rsidR="00AD734E" w:rsidRDefault="00AD734E" w:rsidP="00AD734E">
      <w:pPr>
        <w:jc w:val="both"/>
      </w:pPr>
      <w:r>
        <w:t xml:space="preserve">Le schéma </w:t>
      </w:r>
      <w:proofErr w:type="spellStart"/>
      <w:r>
        <w:t>shapefile</w:t>
      </w:r>
      <w:proofErr w:type="spellEnd"/>
      <w:r>
        <w:t xml:space="preserve"> est largement utilisé mais comporte des contraintes qui nécessitent des adaptations par rapport au modèle conceptuel de ce standard</w:t>
      </w:r>
      <w:r>
        <w:rPr>
          <w:rFonts w:ascii="Courier New" w:hAnsi="Courier New" w:cs="Courier New"/>
        </w:rPr>
        <w:t> </w:t>
      </w:r>
      <w:r>
        <w:t>:</w:t>
      </w:r>
    </w:p>
    <w:p w14:paraId="5258C919" w14:textId="31195CA1" w:rsidR="00AD734E" w:rsidRDefault="00AD734E" w:rsidP="00CA7F7A">
      <w:pPr>
        <w:pStyle w:val="Paragraphedeliste"/>
        <w:numPr>
          <w:ilvl w:val="0"/>
          <w:numId w:val="12"/>
        </w:numPr>
        <w:jc w:val="both"/>
      </w:pPr>
      <w:r>
        <w:t>Le format ne gère pas les attributs à multiplicité</w:t>
      </w:r>
      <w:r w:rsidR="003E20C6">
        <w:t xml:space="preserve"> quelconque</w:t>
      </w:r>
      <w:r>
        <w:t xml:space="preserve">  </w:t>
      </w:r>
    </w:p>
    <w:p w14:paraId="36D4AABE" w14:textId="2672CD85" w:rsidR="00AD734E" w:rsidRDefault="00AD734E" w:rsidP="00CA7F7A">
      <w:pPr>
        <w:pStyle w:val="Paragraphedeliste"/>
        <w:numPr>
          <w:ilvl w:val="0"/>
          <w:numId w:val="12"/>
        </w:numPr>
        <w:jc w:val="both"/>
      </w:pPr>
      <w:r>
        <w:t>Le format ne gère pas les attributs complexes (data type)</w:t>
      </w:r>
    </w:p>
    <w:p w14:paraId="35036A4D" w14:textId="34128980" w:rsidR="003E20C6" w:rsidRDefault="003E20C6" w:rsidP="0069773F">
      <w:pPr>
        <w:pStyle w:val="Paragraphedeliste"/>
        <w:numPr>
          <w:ilvl w:val="0"/>
          <w:numId w:val="12"/>
        </w:numPr>
        <w:jc w:val="both"/>
      </w:pPr>
      <w:r>
        <w:t>Pour les noms d’attributs, l</w:t>
      </w:r>
      <w:r w:rsidR="00AD734E">
        <w:t xml:space="preserve">e format n’accepte que des </w:t>
      </w:r>
      <w:r>
        <w:t>noms de 10 caractères au plus</w:t>
      </w:r>
      <w:r w:rsidR="0069773F">
        <w:t>.</w:t>
      </w:r>
    </w:p>
    <w:p w14:paraId="5F11CF55" w14:textId="026FD876" w:rsidR="003E20C6" w:rsidRDefault="003E20C6" w:rsidP="003E20C6">
      <w:pPr>
        <w:jc w:val="both"/>
      </w:pPr>
      <w:r>
        <w:t>Pour un producteur d</w:t>
      </w:r>
      <w:r w:rsidRPr="003E20C6">
        <w:t xml:space="preserve">ésireux de fournir ses données paysage au format </w:t>
      </w:r>
      <w:proofErr w:type="spellStart"/>
      <w:r w:rsidRPr="003E20C6">
        <w:t>shapefile</w:t>
      </w:r>
      <w:proofErr w:type="spellEnd"/>
      <w:r w:rsidRPr="003E20C6">
        <w:t xml:space="preserve">, il </w:t>
      </w:r>
      <w:r>
        <w:t>est donc proposé une version simplifiée du standard</w:t>
      </w:r>
      <w:r>
        <w:rPr>
          <w:rFonts w:ascii="Courier New" w:hAnsi="Courier New" w:cs="Courier New"/>
        </w:rPr>
        <w:t> </w:t>
      </w:r>
      <w:r>
        <w:t xml:space="preserve">en limitant la multiplicité des attributs, en aplatissant le modèle (pour les data types) et en proposant des noms d’attributs plus courts. </w:t>
      </w:r>
    </w:p>
    <w:p w14:paraId="1F906B44" w14:textId="40E34CC4" w:rsidR="003E20C6" w:rsidRDefault="003E20C6" w:rsidP="003E20C6">
      <w:pPr>
        <w:jc w:val="both"/>
      </w:pPr>
      <w:r>
        <w:t>Pour les découpages paysagers, la multiplicité de l’attribut «</w:t>
      </w:r>
      <w:r>
        <w:rPr>
          <w:rFonts w:ascii="Courier New" w:hAnsi="Courier New" w:cs="Courier New"/>
        </w:rPr>
        <w:t> </w:t>
      </w:r>
      <w:r>
        <w:t>image</w:t>
      </w:r>
      <w:r>
        <w:rPr>
          <w:rFonts w:ascii="Courier New" w:hAnsi="Courier New" w:cs="Courier New"/>
        </w:rPr>
        <w:t> </w:t>
      </w:r>
      <w:r>
        <w:rPr>
          <w:rFonts w:cs="Marianne"/>
        </w:rPr>
        <w:t>»</w:t>
      </w:r>
      <w:r>
        <w:t xml:space="preserve"> est réduite à [0..1] et celle des dynamiques est réduite à 5.</w:t>
      </w:r>
    </w:p>
    <w:p w14:paraId="6B04D317" w14:textId="77777777" w:rsidR="003E20C6" w:rsidRDefault="003E20C6" w:rsidP="003E20C6">
      <w:pPr>
        <w:jc w:val="both"/>
      </w:pPr>
    </w:p>
    <w:p w14:paraId="33231C08" w14:textId="505F962D" w:rsidR="003E20C6" w:rsidRPr="003E20C6" w:rsidRDefault="003E20C6" w:rsidP="00CA7F7A">
      <w:pPr>
        <w:pStyle w:val="Paragraphedeliste"/>
        <w:numPr>
          <w:ilvl w:val="0"/>
          <w:numId w:val="19"/>
        </w:numPr>
        <w:jc w:val="both"/>
        <w:rPr>
          <w:b/>
        </w:rPr>
      </w:pPr>
      <w:r w:rsidRPr="003E20C6">
        <w:rPr>
          <w:b/>
        </w:rPr>
        <w:t>Classe</w:t>
      </w:r>
      <w:r w:rsidR="00923F7E">
        <w:rPr>
          <w:b/>
        </w:rPr>
        <w:t xml:space="preserve"> Unité Paysagère </w:t>
      </w:r>
      <w:r w:rsidRPr="003E20C6">
        <w:rPr>
          <w:rFonts w:ascii="Courier New" w:hAnsi="Courier New" w:cs="Courier New"/>
          <w:b/>
        </w:rPr>
        <w:t> </w:t>
      </w:r>
    </w:p>
    <w:tbl>
      <w:tblPr>
        <w:tblStyle w:val="Grilledutableau"/>
        <w:tblW w:w="0" w:type="auto"/>
        <w:tblLook w:val="04A0" w:firstRow="1" w:lastRow="0" w:firstColumn="1" w:lastColumn="0" w:noHBand="0" w:noVBand="1"/>
      </w:tblPr>
      <w:tblGrid>
        <w:gridCol w:w="4928"/>
        <w:gridCol w:w="4284"/>
      </w:tblGrid>
      <w:tr w:rsidR="003E20C6" w14:paraId="06CDB7DB" w14:textId="77777777" w:rsidTr="003E20C6">
        <w:tc>
          <w:tcPr>
            <w:tcW w:w="4928" w:type="dxa"/>
          </w:tcPr>
          <w:p w14:paraId="439D1FC7" w14:textId="77E6E4D5" w:rsidR="003E20C6" w:rsidRDefault="003E20C6" w:rsidP="003E20C6">
            <w:pPr>
              <w:jc w:val="center"/>
              <w:rPr>
                <w:b/>
              </w:rPr>
            </w:pPr>
            <w:r>
              <w:rPr>
                <w:b/>
              </w:rPr>
              <w:t>Intitulé de l’attribut dans le modèle conceptuel</w:t>
            </w:r>
          </w:p>
        </w:tc>
        <w:tc>
          <w:tcPr>
            <w:tcW w:w="4284" w:type="dxa"/>
          </w:tcPr>
          <w:p w14:paraId="7DD8F220" w14:textId="640522A3" w:rsidR="003E20C6" w:rsidRDefault="003E20C6" w:rsidP="003E20C6">
            <w:pPr>
              <w:jc w:val="center"/>
              <w:rPr>
                <w:b/>
              </w:rPr>
            </w:pPr>
            <w:r>
              <w:rPr>
                <w:b/>
              </w:rPr>
              <w:t xml:space="preserve">Intitulé de l’attribut au format </w:t>
            </w:r>
            <w:proofErr w:type="spellStart"/>
            <w:r>
              <w:rPr>
                <w:b/>
              </w:rPr>
              <w:t>shapefile</w:t>
            </w:r>
            <w:proofErr w:type="spellEnd"/>
          </w:p>
        </w:tc>
      </w:tr>
      <w:tr w:rsidR="004E4D62" w14:paraId="3194B1FF" w14:textId="77777777" w:rsidTr="003E20C6">
        <w:tc>
          <w:tcPr>
            <w:tcW w:w="4928" w:type="dxa"/>
          </w:tcPr>
          <w:p w14:paraId="1D12F459" w14:textId="459132BB" w:rsidR="004E4D62" w:rsidRPr="0089745C" w:rsidRDefault="004E4D62" w:rsidP="003E20C6">
            <w:pPr>
              <w:jc w:val="both"/>
            </w:pPr>
            <w:r>
              <w:t>géométrie</w:t>
            </w:r>
          </w:p>
        </w:tc>
        <w:tc>
          <w:tcPr>
            <w:tcW w:w="4284" w:type="dxa"/>
          </w:tcPr>
          <w:p w14:paraId="7B34BF1D" w14:textId="6E5410AA" w:rsidR="004E4D62" w:rsidRPr="0089745C" w:rsidRDefault="004E4D62" w:rsidP="003E20C6">
            <w:pPr>
              <w:jc w:val="both"/>
            </w:pPr>
            <w:r>
              <w:t>GEOMETRIE</w:t>
            </w:r>
          </w:p>
        </w:tc>
      </w:tr>
      <w:tr w:rsidR="004E4D62" w14:paraId="5B0D3DD2" w14:textId="77777777" w:rsidTr="003E20C6">
        <w:tc>
          <w:tcPr>
            <w:tcW w:w="4928" w:type="dxa"/>
          </w:tcPr>
          <w:p w14:paraId="307D6438" w14:textId="2A1036B5" w:rsidR="004E4D62" w:rsidRPr="0089745C" w:rsidRDefault="004E4D62" w:rsidP="003E20C6">
            <w:pPr>
              <w:jc w:val="both"/>
            </w:pPr>
            <w:r>
              <w:t>identifiant</w:t>
            </w:r>
          </w:p>
        </w:tc>
        <w:tc>
          <w:tcPr>
            <w:tcW w:w="4284" w:type="dxa"/>
          </w:tcPr>
          <w:p w14:paraId="557A975A" w14:textId="4B0F756D" w:rsidR="004E4D62" w:rsidRPr="0089745C" w:rsidRDefault="004E4D62" w:rsidP="003E20C6">
            <w:pPr>
              <w:jc w:val="both"/>
            </w:pPr>
            <w:r w:rsidRPr="0089745C">
              <w:t>NOM</w:t>
            </w:r>
          </w:p>
        </w:tc>
      </w:tr>
      <w:tr w:rsidR="004E4D62" w14:paraId="48F09C88" w14:textId="77777777" w:rsidTr="003E20C6">
        <w:tc>
          <w:tcPr>
            <w:tcW w:w="4928" w:type="dxa"/>
          </w:tcPr>
          <w:p w14:paraId="2609913C" w14:textId="2B18AEDD" w:rsidR="004E4D62" w:rsidRPr="0089745C" w:rsidRDefault="004E4D62" w:rsidP="003E20C6">
            <w:pPr>
              <w:jc w:val="both"/>
            </w:pPr>
            <w:r>
              <w:t>nom</w:t>
            </w:r>
          </w:p>
        </w:tc>
        <w:tc>
          <w:tcPr>
            <w:tcW w:w="4284" w:type="dxa"/>
          </w:tcPr>
          <w:p w14:paraId="58156C82" w14:textId="6CF92D13" w:rsidR="004E4D62" w:rsidRPr="0089745C" w:rsidRDefault="004E4D62" w:rsidP="003E20C6">
            <w:pPr>
              <w:jc w:val="both"/>
            </w:pPr>
            <w:r w:rsidRPr="0089745C">
              <w:t>IDENTIFIANT</w:t>
            </w:r>
          </w:p>
        </w:tc>
      </w:tr>
      <w:tr w:rsidR="004E4D62" w14:paraId="09D447F6" w14:textId="77777777" w:rsidTr="003E20C6">
        <w:tc>
          <w:tcPr>
            <w:tcW w:w="4928" w:type="dxa"/>
          </w:tcPr>
          <w:p w14:paraId="51B1D70F" w14:textId="2E43151C" w:rsidR="004E4D62" w:rsidRPr="0089745C" w:rsidRDefault="004E4D62" w:rsidP="003E20C6">
            <w:pPr>
              <w:jc w:val="both"/>
            </w:pPr>
            <w:proofErr w:type="spellStart"/>
            <w:r>
              <w:t>lienAtlas</w:t>
            </w:r>
            <w:proofErr w:type="spellEnd"/>
          </w:p>
        </w:tc>
        <w:tc>
          <w:tcPr>
            <w:tcW w:w="4284" w:type="dxa"/>
          </w:tcPr>
          <w:p w14:paraId="2E94497F" w14:textId="5E8D9987" w:rsidR="004E4D62" w:rsidRPr="0089745C" w:rsidRDefault="004E4D62" w:rsidP="003E20C6">
            <w:pPr>
              <w:jc w:val="both"/>
            </w:pPr>
            <w:r w:rsidRPr="0089745C">
              <w:t>AUTEUR</w:t>
            </w:r>
          </w:p>
        </w:tc>
      </w:tr>
      <w:tr w:rsidR="0089745C" w14:paraId="066B6021" w14:textId="77777777" w:rsidTr="003E20C6">
        <w:tc>
          <w:tcPr>
            <w:tcW w:w="4928" w:type="dxa"/>
          </w:tcPr>
          <w:p w14:paraId="0541EE3B" w14:textId="6D1BECD5" w:rsidR="0089745C" w:rsidRPr="0089745C" w:rsidRDefault="00452BF4" w:rsidP="003E20C6">
            <w:pPr>
              <w:jc w:val="both"/>
            </w:pPr>
            <w:r>
              <w:t>superficie</w:t>
            </w:r>
          </w:p>
        </w:tc>
        <w:tc>
          <w:tcPr>
            <w:tcW w:w="4284" w:type="dxa"/>
          </w:tcPr>
          <w:p w14:paraId="4D5D113E" w14:textId="60BE9051" w:rsidR="0089745C" w:rsidRPr="0089745C" w:rsidRDefault="00452BF4" w:rsidP="003E20C6">
            <w:pPr>
              <w:jc w:val="both"/>
            </w:pPr>
            <w:r>
              <w:t>SUPERFICIE</w:t>
            </w:r>
          </w:p>
        </w:tc>
      </w:tr>
      <w:tr w:rsidR="0089745C" w14:paraId="4337325D" w14:textId="77777777" w:rsidTr="003E20C6">
        <w:tc>
          <w:tcPr>
            <w:tcW w:w="4928" w:type="dxa"/>
          </w:tcPr>
          <w:p w14:paraId="605374FA" w14:textId="00D6FD8C" w:rsidR="0089745C" w:rsidRPr="0089745C" w:rsidRDefault="00452BF4" w:rsidP="003E20C6">
            <w:pPr>
              <w:jc w:val="both"/>
            </w:pPr>
            <w:proofErr w:type="spellStart"/>
            <w:r>
              <w:t>populatonEstimée</w:t>
            </w:r>
            <w:proofErr w:type="spellEnd"/>
          </w:p>
        </w:tc>
        <w:tc>
          <w:tcPr>
            <w:tcW w:w="4284" w:type="dxa"/>
          </w:tcPr>
          <w:p w14:paraId="7CBB945A" w14:textId="318BCF4D" w:rsidR="0089745C" w:rsidRPr="0089745C" w:rsidRDefault="00452BF4" w:rsidP="003E20C6">
            <w:pPr>
              <w:jc w:val="both"/>
            </w:pPr>
            <w:r>
              <w:t>POPULATION</w:t>
            </w:r>
          </w:p>
        </w:tc>
      </w:tr>
      <w:tr w:rsidR="0089745C" w14:paraId="231DE3A6" w14:textId="77777777" w:rsidTr="003E20C6">
        <w:tc>
          <w:tcPr>
            <w:tcW w:w="4928" w:type="dxa"/>
          </w:tcPr>
          <w:p w14:paraId="58B5EF16" w14:textId="4FEE6EDA" w:rsidR="0089745C" w:rsidRPr="0089745C" w:rsidRDefault="00452BF4" w:rsidP="003E20C6">
            <w:pPr>
              <w:jc w:val="both"/>
            </w:pPr>
            <w:proofErr w:type="spellStart"/>
            <w:r>
              <w:t>densitéEstimée</w:t>
            </w:r>
            <w:proofErr w:type="spellEnd"/>
          </w:p>
        </w:tc>
        <w:tc>
          <w:tcPr>
            <w:tcW w:w="4284" w:type="dxa"/>
          </w:tcPr>
          <w:p w14:paraId="56A21574" w14:textId="22079317" w:rsidR="0089745C" w:rsidRPr="0089745C" w:rsidRDefault="00452BF4" w:rsidP="003E20C6">
            <w:pPr>
              <w:jc w:val="both"/>
            </w:pPr>
            <w:r>
              <w:t>DENSITE</w:t>
            </w:r>
          </w:p>
        </w:tc>
      </w:tr>
      <w:tr w:rsidR="00452BF4" w14:paraId="6B190B88" w14:textId="77777777" w:rsidTr="003E20C6">
        <w:tc>
          <w:tcPr>
            <w:tcW w:w="4928" w:type="dxa"/>
          </w:tcPr>
          <w:p w14:paraId="2BDBA8FB" w14:textId="4E9ECAAC" w:rsidR="00452BF4" w:rsidRDefault="00452BF4" w:rsidP="003E20C6">
            <w:pPr>
              <w:jc w:val="both"/>
            </w:pPr>
            <w:proofErr w:type="spellStart"/>
            <w:r>
              <w:t>altitudeMinimale</w:t>
            </w:r>
            <w:proofErr w:type="spellEnd"/>
          </w:p>
        </w:tc>
        <w:tc>
          <w:tcPr>
            <w:tcW w:w="4284" w:type="dxa"/>
          </w:tcPr>
          <w:p w14:paraId="24EE755C" w14:textId="0E4E246F" w:rsidR="00452BF4" w:rsidRDefault="00452BF4" w:rsidP="003E20C6">
            <w:pPr>
              <w:jc w:val="both"/>
            </w:pPr>
            <w:r>
              <w:t>ZMIN</w:t>
            </w:r>
          </w:p>
        </w:tc>
      </w:tr>
      <w:tr w:rsidR="00452BF4" w14:paraId="58D8E5FF" w14:textId="77777777" w:rsidTr="003E20C6">
        <w:tc>
          <w:tcPr>
            <w:tcW w:w="4928" w:type="dxa"/>
          </w:tcPr>
          <w:p w14:paraId="3ADC5AB1" w14:textId="47F1AA80" w:rsidR="00452BF4" w:rsidRDefault="00452BF4" w:rsidP="003E20C6">
            <w:pPr>
              <w:jc w:val="both"/>
            </w:pPr>
            <w:proofErr w:type="spellStart"/>
            <w:r>
              <w:t>altitudeMaximale</w:t>
            </w:r>
            <w:proofErr w:type="spellEnd"/>
          </w:p>
        </w:tc>
        <w:tc>
          <w:tcPr>
            <w:tcW w:w="4284" w:type="dxa"/>
          </w:tcPr>
          <w:p w14:paraId="328FFC90" w14:textId="66D8714A" w:rsidR="00452BF4" w:rsidRDefault="00452BF4" w:rsidP="003E20C6">
            <w:pPr>
              <w:jc w:val="both"/>
            </w:pPr>
            <w:r>
              <w:t>ZMAX</w:t>
            </w:r>
          </w:p>
        </w:tc>
      </w:tr>
      <w:tr w:rsidR="00452BF4" w14:paraId="20CD4FD2" w14:textId="77777777" w:rsidTr="003E20C6">
        <w:tc>
          <w:tcPr>
            <w:tcW w:w="4928" w:type="dxa"/>
          </w:tcPr>
          <w:p w14:paraId="13FC3EA2" w14:textId="41911D11" w:rsidR="00452BF4" w:rsidRDefault="00452BF4" w:rsidP="003E20C6">
            <w:pPr>
              <w:jc w:val="both"/>
            </w:pPr>
            <w:proofErr w:type="spellStart"/>
            <w:r>
              <w:t>mot-clefGénérique</w:t>
            </w:r>
            <w:proofErr w:type="spellEnd"/>
          </w:p>
        </w:tc>
        <w:tc>
          <w:tcPr>
            <w:tcW w:w="4284" w:type="dxa"/>
          </w:tcPr>
          <w:p w14:paraId="4EFB7BE8" w14:textId="3FB0966F" w:rsidR="00452BF4" w:rsidRDefault="00452BF4" w:rsidP="003E20C6">
            <w:pPr>
              <w:jc w:val="both"/>
            </w:pPr>
            <w:r>
              <w:t>MOT_CLE_GE</w:t>
            </w:r>
          </w:p>
        </w:tc>
      </w:tr>
      <w:tr w:rsidR="00452BF4" w14:paraId="59B83C94" w14:textId="77777777" w:rsidTr="003E20C6">
        <w:tc>
          <w:tcPr>
            <w:tcW w:w="4928" w:type="dxa"/>
          </w:tcPr>
          <w:p w14:paraId="7F7BEB46" w14:textId="351B310E" w:rsidR="00452BF4" w:rsidRDefault="00452BF4" w:rsidP="003E20C6">
            <w:pPr>
              <w:jc w:val="both"/>
            </w:pPr>
            <w:proofErr w:type="spellStart"/>
            <w:r>
              <w:t>mot-clefToponymique</w:t>
            </w:r>
            <w:proofErr w:type="spellEnd"/>
          </w:p>
        </w:tc>
        <w:tc>
          <w:tcPr>
            <w:tcW w:w="4284" w:type="dxa"/>
          </w:tcPr>
          <w:p w14:paraId="4FFDE147" w14:textId="249B0B89" w:rsidR="00452BF4" w:rsidRDefault="00452BF4" w:rsidP="003E20C6">
            <w:pPr>
              <w:jc w:val="both"/>
            </w:pPr>
            <w:r>
              <w:t>MOT_CLE_TO</w:t>
            </w:r>
          </w:p>
        </w:tc>
      </w:tr>
      <w:tr w:rsidR="00452BF4" w14:paraId="0E78008D" w14:textId="77777777" w:rsidTr="003E20C6">
        <w:tc>
          <w:tcPr>
            <w:tcW w:w="4928" w:type="dxa"/>
          </w:tcPr>
          <w:p w14:paraId="45DB1609" w14:textId="6F35BEE0" w:rsidR="00452BF4" w:rsidRDefault="00452BF4" w:rsidP="003E20C6">
            <w:pPr>
              <w:jc w:val="both"/>
            </w:pPr>
            <w:r>
              <w:t>description</w:t>
            </w:r>
          </w:p>
        </w:tc>
        <w:tc>
          <w:tcPr>
            <w:tcW w:w="4284" w:type="dxa"/>
          </w:tcPr>
          <w:p w14:paraId="00E93A8E" w14:textId="14A60A21" w:rsidR="00452BF4" w:rsidRDefault="00452BF4" w:rsidP="003E20C6">
            <w:pPr>
              <w:jc w:val="both"/>
            </w:pPr>
            <w:r>
              <w:t>TEXTE</w:t>
            </w:r>
          </w:p>
        </w:tc>
      </w:tr>
      <w:tr w:rsidR="00452BF4" w14:paraId="47DAE733" w14:textId="77777777" w:rsidTr="003E20C6">
        <w:tc>
          <w:tcPr>
            <w:tcW w:w="4928" w:type="dxa"/>
          </w:tcPr>
          <w:p w14:paraId="2CB9E616" w14:textId="7BE87A94" w:rsidR="00452BF4" w:rsidRDefault="00452BF4" w:rsidP="003E20C6">
            <w:pPr>
              <w:jc w:val="both"/>
            </w:pPr>
            <w:r>
              <w:t>image</w:t>
            </w:r>
          </w:p>
        </w:tc>
        <w:tc>
          <w:tcPr>
            <w:tcW w:w="4284" w:type="dxa"/>
          </w:tcPr>
          <w:p w14:paraId="72BC9632" w14:textId="40DF5E2B" w:rsidR="00452BF4" w:rsidRDefault="00452BF4" w:rsidP="003E20C6">
            <w:pPr>
              <w:jc w:val="both"/>
            </w:pPr>
            <w:r>
              <w:t>IMAGE</w:t>
            </w:r>
          </w:p>
        </w:tc>
      </w:tr>
      <w:tr w:rsidR="00452BF4" w14:paraId="7DCAB6FD" w14:textId="77777777" w:rsidTr="003E20C6">
        <w:tc>
          <w:tcPr>
            <w:tcW w:w="4928" w:type="dxa"/>
          </w:tcPr>
          <w:p w14:paraId="33E46878" w14:textId="5AC572E4" w:rsidR="00452BF4" w:rsidRDefault="00452BF4" w:rsidP="003E20C6">
            <w:pPr>
              <w:jc w:val="both"/>
            </w:pPr>
            <w:proofErr w:type="spellStart"/>
            <w:r>
              <w:t>dateDéfinition</w:t>
            </w:r>
            <w:proofErr w:type="spellEnd"/>
          </w:p>
        </w:tc>
        <w:tc>
          <w:tcPr>
            <w:tcW w:w="4284" w:type="dxa"/>
          </w:tcPr>
          <w:p w14:paraId="5C888E5F" w14:textId="6CC6865C" w:rsidR="00452BF4" w:rsidRDefault="00452BF4" w:rsidP="003E20C6">
            <w:pPr>
              <w:jc w:val="both"/>
            </w:pPr>
            <w:r>
              <w:t>DATE_DEF</w:t>
            </w:r>
          </w:p>
        </w:tc>
      </w:tr>
      <w:tr w:rsidR="00452BF4" w14:paraId="3C4B6627" w14:textId="77777777" w:rsidTr="003E20C6">
        <w:tc>
          <w:tcPr>
            <w:tcW w:w="4928" w:type="dxa"/>
          </w:tcPr>
          <w:p w14:paraId="64DAF800" w14:textId="5492308D" w:rsidR="00452BF4" w:rsidRDefault="00452BF4" w:rsidP="003E20C6">
            <w:pPr>
              <w:jc w:val="both"/>
            </w:pPr>
            <w:proofErr w:type="spellStart"/>
            <w:r>
              <w:t>typeOrographie</w:t>
            </w:r>
            <w:proofErr w:type="spellEnd"/>
          </w:p>
        </w:tc>
        <w:tc>
          <w:tcPr>
            <w:tcW w:w="4284" w:type="dxa"/>
          </w:tcPr>
          <w:p w14:paraId="3F690E03" w14:textId="3030A07B" w:rsidR="00452BF4" w:rsidRDefault="00452BF4" w:rsidP="003E20C6">
            <w:pPr>
              <w:jc w:val="both"/>
            </w:pPr>
            <w:r>
              <w:t>TYPE_ORO</w:t>
            </w:r>
          </w:p>
        </w:tc>
      </w:tr>
      <w:tr w:rsidR="00452BF4" w14:paraId="3CAEBB6A" w14:textId="77777777" w:rsidTr="003E20C6">
        <w:tc>
          <w:tcPr>
            <w:tcW w:w="4928" w:type="dxa"/>
          </w:tcPr>
          <w:p w14:paraId="0E19E169" w14:textId="28D7F458" w:rsidR="00452BF4" w:rsidRDefault="00452BF4" w:rsidP="003E20C6">
            <w:pPr>
              <w:jc w:val="both"/>
            </w:pPr>
            <w:r>
              <w:t>typeOCS1</w:t>
            </w:r>
          </w:p>
        </w:tc>
        <w:tc>
          <w:tcPr>
            <w:tcW w:w="4284" w:type="dxa"/>
          </w:tcPr>
          <w:p w14:paraId="11E942A7" w14:textId="0CEE03F9" w:rsidR="00452BF4" w:rsidRDefault="00452BF4" w:rsidP="003E20C6">
            <w:pPr>
              <w:jc w:val="both"/>
            </w:pPr>
            <w:r>
              <w:t>TYPE_OCS1</w:t>
            </w:r>
          </w:p>
        </w:tc>
      </w:tr>
      <w:tr w:rsidR="00452BF4" w14:paraId="78BD0BFD" w14:textId="77777777" w:rsidTr="003E20C6">
        <w:tc>
          <w:tcPr>
            <w:tcW w:w="4928" w:type="dxa"/>
          </w:tcPr>
          <w:p w14:paraId="16589492" w14:textId="5B878871" w:rsidR="00452BF4" w:rsidRDefault="00452BF4" w:rsidP="003E20C6">
            <w:pPr>
              <w:jc w:val="both"/>
            </w:pPr>
            <w:r>
              <w:t>typeOCS2</w:t>
            </w:r>
          </w:p>
        </w:tc>
        <w:tc>
          <w:tcPr>
            <w:tcW w:w="4284" w:type="dxa"/>
          </w:tcPr>
          <w:p w14:paraId="5F486E51" w14:textId="2FACEFF1" w:rsidR="00452BF4" w:rsidRDefault="00452BF4" w:rsidP="003E20C6">
            <w:pPr>
              <w:jc w:val="both"/>
            </w:pPr>
            <w:r>
              <w:t>TYPE_OCS2</w:t>
            </w:r>
          </w:p>
        </w:tc>
      </w:tr>
      <w:tr w:rsidR="00452BF4" w14:paraId="41567ED7" w14:textId="77777777" w:rsidTr="003E20C6">
        <w:tc>
          <w:tcPr>
            <w:tcW w:w="4928" w:type="dxa"/>
          </w:tcPr>
          <w:p w14:paraId="0781DEB4" w14:textId="17A5A5BD" w:rsidR="00452BF4" w:rsidRDefault="00452BF4" w:rsidP="003E20C6">
            <w:pPr>
              <w:jc w:val="both"/>
            </w:pPr>
            <w:proofErr w:type="spellStart"/>
            <w:r>
              <w:t>typeLocal</w:t>
            </w:r>
            <w:proofErr w:type="spellEnd"/>
          </w:p>
        </w:tc>
        <w:tc>
          <w:tcPr>
            <w:tcW w:w="4284" w:type="dxa"/>
          </w:tcPr>
          <w:p w14:paraId="1C494130" w14:textId="797D7DBA" w:rsidR="00452BF4" w:rsidRDefault="00452BF4" w:rsidP="003E20C6">
            <w:pPr>
              <w:jc w:val="both"/>
            </w:pPr>
            <w:r>
              <w:t>TYPE_LOCAL</w:t>
            </w:r>
          </w:p>
        </w:tc>
      </w:tr>
      <w:tr w:rsidR="00452BF4" w14:paraId="3701BCDC" w14:textId="77777777" w:rsidTr="003E20C6">
        <w:tc>
          <w:tcPr>
            <w:tcW w:w="4928" w:type="dxa"/>
          </w:tcPr>
          <w:p w14:paraId="2E4CE4FC" w14:textId="35409967" w:rsidR="00452BF4" w:rsidRDefault="00452BF4" w:rsidP="003E20C6">
            <w:pPr>
              <w:jc w:val="both"/>
            </w:pPr>
            <w:proofErr w:type="spellStart"/>
            <w:r>
              <w:t>codeDépartement</w:t>
            </w:r>
            <w:proofErr w:type="spellEnd"/>
          </w:p>
        </w:tc>
        <w:tc>
          <w:tcPr>
            <w:tcW w:w="4284" w:type="dxa"/>
          </w:tcPr>
          <w:p w14:paraId="56F95A15" w14:textId="4A3BA2CA" w:rsidR="00452BF4" w:rsidRDefault="00452BF4" w:rsidP="003E20C6">
            <w:pPr>
              <w:jc w:val="both"/>
            </w:pPr>
            <w:r>
              <w:t>CODE_DEPT</w:t>
            </w:r>
          </w:p>
        </w:tc>
      </w:tr>
      <w:tr w:rsidR="00452BF4" w14:paraId="171311C4" w14:textId="77777777" w:rsidTr="003E20C6">
        <w:tc>
          <w:tcPr>
            <w:tcW w:w="4928" w:type="dxa"/>
          </w:tcPr>
          <w:p w14:paraId="58B7069B" w14:textId="72A882E1" w:rsidR="00452BF4" w:rsidRDefault="00452BF4" w:rsidP="003E20C6">
            <w:pPr>
              <w:jc w:val="both"/>
            </w:pPr>
            <w:proofErr w:type="spellStart"/>
            <w:r>
              <w:t>codeRégion</w:t>
            </w:r>
            <w:proofErr w:type="spellEnd"/>
          </w:p>
        </w:tc>
        <w:tc>
          <w:tcPr>
            <w:tcW w:w="4284" w:type="dxa"/>
          </w:tcPr>
          <w:p w14:paraId="00855B7A" w14:textId="424A274D" w:rsidR="00452BF4" w:rsidRDefault="00452BF4" w:rsidP="003E20C6">
            <w:pPr>
              <w:jc w:val="both"/>
            </w:pPr>
            <w:r>
              <w:t>CODE_REG</w:t>
            </w:r>
          </w:p>
        </w:tc>
      </w:tr>
      <w:tr w:rsidR="00452BF4" w14:paraId="535C445B" w14:textId="77777777" w:rsidTr="003E20C6">
        <w:tc>
          <w:tcPr>
            <w:tcW w:w="4928" w:type="dxa"/>
          </w:tcPr>
          <w:p w14:paraId="4DD5F5FA" w14:textId="28D2E220" w:rsidR="00452BF4" w:rsidRDefault="00452BF4" w:rsidP="003E20C6">
            <w:pPr>
              <w:jc w:val="both"/>
            </w:pPr>
            <w:proofErr w:type="spellStart"/>
            <w:r>
              <w:lastRenderedPageBreak/>
              <w:t>identifiantEnsemblePaysager</w:t>
            </w:r>
            <w:proofErr w:type="spellEnd"/>
          </w:p>
        </w:tc>
        <w:tc>
          <w:tcPr>
            <w:tcW w:w="4284" w:type="dxa"/>
          </w:tcPr>
          <w:p w14:paraId="244A599B" w14:textId="3197E79C" w:rsidR="00452BF4" w:rsidRDefault="00452BF4" w:rsidP="003E20C6">
            <w:pPr>
              <w:jc w:val="both"/>
            </w:pPr>
            <w:r>
              <w:t>ID_ENSEMB</w:t>
            </w:r>
          </w:p>
        </w:tc>
      </w:tr>
      <w:tr w:rsidR="00923F7E" w14:paraId="11E2FC00" w14:textId="77777777" w:rsidTr="003E20C6">
        <w:tc>
          <w:tcPr>
            <w:tcW w:w="4928" w:type="dxa"/>
          </w:tcPr>
          <w:p w14:paraId="019398FB" w14:textId="01835D41" w:rsidR="00923F7E" w:rsidRPr="00923F7E" w:rsidRDefault="00923F7E" w:rsidP="003E20C6">
            <w:pPr>
              <w:jc w:val="both"/>
              <w:rPr>
                <w:b/>
              </w:rPr>
            </w:pPr>
            <w:r>
              <w:t xml:space="preserve"> </w:t>
            </w:r>
            <w:r w:rsidRPr="00923F7E">
              <w:rPr>
                <w:b/>
              </w:rPr>
              <w:t>Dynamique 1</w:t>
            </w:r>
          </w:p>
        </w:tc>
        <w:tc>
          <w:tcPr>
            <w:tcW w:w="4284" w:type="dxa"/>
          </w:tcPr>
          <w:p w14:paraId="1660928D" w14:textId="77777777" w:rsidR="00923F7E" w:rsidRDefault="00923F7E" w:rsidP="003E20C6">
            <w:pPr>
              <w:jc w:val="both"/>
            </w:pPr>
          </w:p>
        </w:tc>
      </w:tr>
      <w:tr w:rsidR="00923F7E" w14:paraId="07E76A90" w14:textId="77777777" w:rsidTr="003E20C6">
        <w:tc>
          <w:tcPr>
            <w:tcW w:w="4928" w:type="dxa"/>
          </w:tcPr>
          <w:p w14:paraId="4BEA43A2" w14:textId="36521A78" w:rsidR="00923F7E" w:rsidRDefault="00923F7E" w:rsidP="003E20C6">
            <w:pPr>
              <w:jc w:val="both"/>
            </w:pPr>
            <w:proofErr w:type="spellStart"/>
            <w:r>
              <w:t>natureEvolution</w:t>
            </w:r>
            <w:proofErr w:type="spellEnd"/>
          </w:p>
        </w:tc>
        <w:tc>
          <w:tcPr>
            <w:tcW w:w="4284" w:type="dxa"/>
          </w:tcPr>
          <w:p w14:paraId="753185D0" w14:textId="4C46301B" w:rsidR="00923F7E" w:rsidRDefault="00923F7E" w:rsidP="003E20C6">
            <w:pPr>
              <w:jc w:val="both"/>
            </w:pPr>
            <w:r>
              <w:t>NAT_EVOL1</w:t>
            </w:r>
          </w:p>
        </w:tc>
      </w:tr>
      <w:tr w:rsidR="00923F7E" w14:paraId="3B47AA28" w14:textId="77777777" w:rsidTr="003E20C6">
        <w:tc>
          <w:tcPr>
            <w:tcW w:w="4928" w:type="dxa"/>
          </w:tcPr>
          <w:p w14:paraId="53EFBC4D" w14:textId="7DC0D86F" w:rsidR="00923F7E" w:rsidRDefault="00923F7E" w:rsidP="003E20C6">
            <w:pPr>
              <w:jc w:val="both"/>
            </w:pPr>
            <w:proofErr w:type="spellStart"/>
            <w:r>
              <w:t>objetEvolution</w:t>
            </w:r>
            <w:proofErr w:type="spellEnd"/>
          </w:p>
        </w:tc>
        <w:tc>
          <w:tcPr>
            <w:tcW w:w="4284" w:type="dxa"/>
          </w:tcPr>
          <w:p w14:paraId="2F17B356" w14:textId="4C3DB17A" w:rsidR="00923F7E" w:rsidRDefault="00923F7E" w:rsidP="003E20C6">
            <w:pPr>
              <w:jc w:val="both"/>
            </w:pPr>
            <w:r>
              <w:t>OBJET_EVOL1</w:t>
            </w:r>
          </w:p>
        </w:tc>
      </w:tr>
      <w:tr w:rsidR="00923F7E" w14:paraId="33EF11DB" w14:textId="77777777" w:rsidTr="003E20C6">
        <w:tc>
          <w:tcPr>
            <w:tcW w:w="4928" w:type="dxa"/>
          </w:tcPr>
          <w:p w14:paraId="4757980C" w14:textId="6A3C053F" w:rsidR="00923F7E" w:rsidRDefault="00923F7E" w:rsidP="003E20C6">
            <w:pPr>
              <w:jc w:val="both"/>
            </w:pPr>
            <w:r>
              <w:t>description</w:t>
            </w:r>
          </w:p>
        </w:tc>
        <w:tc>
          <w:tcPr>
            <w:tcW w:w="4284" w:type="dxa"/>
          </w:tcPr>
          <w:p w14:paraId="0670E432" w14:textId="69DE8446" w:rsidR="00923F7E" w:rsidRDefault="00923F7E" w:rsidP="003E20C6">
            <w:pPr>
              <w:jc w:val="both"/>
            </w:pPr>
            <w:r>
              <w:t>TEXTE_DYN1</w:t>
            </w:r>
          </w:p>
        </w:tc>
      </w:tr>
      <w:tr w:rsidR="00923F7E" w14:paraId="060388DC" w14:textId="77777777" w:rsidTr="003E20C6">
        <w:tc>
          <w:tcPr>
            <w:tcW w:w="4928" w:type="dxa"/>
          </w:tcPr>
          <w:p w14:paraId="758CC12B" w14:textId="177F1D03" w:rsidR="00923F7E" w:rsidRDefault="00923F7E" w:rsidP="003E20C6">
            <w:pPr>
              <w:jc w:val="both"/>
            </w:pPr>
            <w:proofErr w:type="spellStart"/>
            <w:r>
              <w:t>dateObservation</w:t>
            </w:r>
            <w:proofErr w:type="spellEnd"/>
          </w:p>
        </w:tc>
        <w:tc>
          <w:tcPr>
            <w:tcW w:w="4284" w:type="dxa"/>
          </w:tcPr>
          <w:p w14:paraId="33DB7AD2" w14:textId="6A96DDA9" w:rsidR="00923F7E" w:rsidRDefault="00923F7E" w:rsidP="003E20C6">
            <w:pPr>
              <w:jc w:val="both"/>
            </w:pPr>
            <w:r>
              <w:t>DATE_DYN1</w:t>
            </w:r>
          </w:p>
        </w:tc>
      </w:tr>
      <w:tr w:rsidR="00923F7E" w14:paraId="6F2A2E6F" w14:textId="77777777" w:rsidTr="003E20C6">
        <w:tc>
          <w:tcPr>
            <w:tcW w:w="4928" w:type="dxa"/>
          </w:tcPr>
          <w:p w14:paraId="50A606BC" w14:textId="0926D400" w:rsidR="00923F7E" w:rsidRDefault="00923F7E" w:rsidP="003E20C6">
            <w:pPr>
              <w:jc w:val="both"/>
            </w:pPr>
            <w:r>
              <w:t xml:space="preserve"> </w:t>
            </w:r>
            <w:r w:rsidRPr="00923F7E">
              <w:rPr>
                <w:b/>
              </w:rPr>
              <w:t xml:space="preserve">Dynamique </w:t>
            </w:r>
            <w:r>
              <w:rPr>
                <w:b/>
              </w:rPr>
              <w:t>2</w:t>
            </w:r>
          </w:p>
        </w:tc>
        <w:tc>
          <w:tcPr>
            <w:tcW w:w="4284" w:type="dxa"/>
          </w:tcPr>
          <w:p w14:paraId="0C5D3796" w14:textId="77777777" w:rsidR="00923F7E" w:rsidRDefault="00923F7E" w:rsidP="003E20C6">
            <w:pPr>
              <w:jc w:val="both"/>
            </w:pPr>
          </w:p>
        </w:tc>
      </w:tr>
      <w:tr w:rsidR="00923F7E" w14:paraId="472F871E" w14:textId="77777777" w:rsidTr="003E20C6">
        <w:tc>
          <w:tcPr>
            <w:tcW w:w="4928" w:type="dxa"/>
          </w:tcPr>
          <w:p w14:paraId="40445A53" w14:textId="72645295" w:rsidR="00923F7E" w:rsidRDefault="00923F7E" w:rsidP="003E20C6">
            <w:pPr>
              <w:jc w:val="both"/>
            </w:pPr>
            <w:proofErr w:type="spellStart"/>
            <w:r>
              <w:t>natureEvolution</w:t>
            </w:r>
            <w:proofErr w:type="spellEnd"/>
          </w:p>
        </w:tc>
        <w:tc>
          <w:tcPr>
            <w:tcW w:w="4284" w:type="dxa"/>
          </w:tcPr>
          <w:p w14:paraId="194A01B0" w14:textId="52F4EF3C" w:rsidR="00923F7E" w:rsidRDefault="00923F7E" w:rsidP="003E20C6">
            <w:pPr>
              <w:jc w:val="both"/>
            </w:pPr>
            <w:r>
              <w:t>NAT_EVOL2</w:t>
            </w:r>
          </w:p>
        </w:tc>
      </w:tr>
      <w:tr w:rsidR="00923F7E" w14:paraId="509E2B1C" w14:textId="77777777" w:rsidTr="003E20C6">
        <w:tc>
          <w:tcPr>
            <w:tcW w:w="4928" w:type="dxa"/>
          </w:tcPr>
          <w:p w14:paraId="055F5CFF" w14:textId="44C0F41C" w:rsidR="00923F7E" w:rsidRDefault="00923F7E" w:rsidP="003E20C6">
            <w:pPr>
              <w:jc w:val="both"/>
            </w:pPr>
            <w:proofErr w:type="spellStart"/>
            <w:r>
              <w:t>objetEvolution</w:t>
            </w:r>
            <w:proofErr w:type="spellEnd"/>
          </w:p>
        </w:tc>
        <w:tc>
          <w:tcPr>
            <w:tcW w:w="4284" w:type="dxa"/>
          </w:tcPr>
          <w:p w14:paraId="367F66F9" w14:textId="4E50C7C5" w:rsidR="00923F7E" w:rsidRDefault="00923F7E" w:rsidP="003E20C6">
            <w:pPr>
              <w:jc w:val="both"/>
            </w:pPr>
            <w:r>
              <w:t>OBJET_EVOL2</w:t>
            </w:r>
          </w:p>
        </w:tc>
      </w:tr>
      <w:tr w:rsidR="00923F7E" w14:paraId="376C9166" w14:textId="77777777" w:rsidTr="003E20C6">
        <w:tc>
          <w:tcPr>
            <w:tcW w:w="4928" w:type="dxa"/>
          </w:tcPr>
          <w:p w14:paraId="5EE8A40A" w14:textId="722BE5F6" w:rsidR="00923F7E" w:rsidRDefault="00923F7E" w:rsidP="003E20C6">
            <w:pPr>
              <w:jc w:val="both"/>
            </w:pPr>
            <w:r>
              <w:t>description</w:t>
            </w:r>
          </w:p>
        </w:tc>
        <w:tc>
          <w:tcPr>
            <w:tcW w:w="4284" w:type="dxa"/>
          </w:tcPr>
          <w:p w14:paraId="1DEA0FCB" w14:textId="624B251A" w:rsidR="00923F7E" w:rsidRDefault="00923F7E" w:rsidP="003E20C6">
            <w:pPr>
              <w:jc w:val="both"/>
            </w:pPr>
            <w:r>
              <w:t>TEXTE_DYN2</w:t>
            </w:r>
          </w:p>
        </w:tc>
      </w:tr>
      <w:tr w:rsidR="00923F7E" w14:paraId="7AC3668B" w14:textId="77777777" w:rsidTr="003E20C6">
        <w:tc>
          <w:tcPr>
            <w:tcW w:w="4928" w:type="dxa"/>
          </w:tcPr>
          <w:p w14:paraId="6F4FAB51" w14:textId="466B58B1" w:rsidR="00923F7E" w:rsidRDefault="00923F7E" w:rsidP="003E20C6">
            <w:pPr>
              <w:jc w:val="both"/>
            </w:pPr>
            <w:proofErr w:type="spellStart"/>
            <w:r>
              <w:t>dateObservation</w:t>
            </w:r>
            <w:proofErr w:type="spellEnd"/>
          </w:p>
        </w:tc>
        <w:tc>
          <w:tcPr>
            <w:tcW w:w="4284" w:type="dxa"/>
          </w:tcPr>
          <w:p w14:paraId="5E6C45EC" w14:textId="33CBD929" w:rsidR="00923F7E" w:rsidRDefault="00923F7E" w:rsidP="003E20C6">
            <w:pPr>
              <w:jc w:val="both"/>
            </w:pPr>
            <w:r>
              <w:t>DATE_DYN2</w:t>
            </w:r>
          </w:p>
        </w:tc>
      </w:tr>
      <w:tr w:rsidR="00923F7E" w14:paraId="291C8F52" w14:textId="77777777" w:rsidTr="003E20C6">
        <w:tc>
          <w:tcPr>
            <w:tcW w:w="4928" w:type="dxa"/>
          </w:tcPr>
          <w:p w14:paraId="3541CD58" w14:textId="6E8353EA" w:rsidR="00923F7E" w:rsidRDefault="00923F7E" w:rsidP="003E20C6">
            <w:pPr>
              <w:jc w:val="both"/>
            </w:pPr>
            <w:r>
              <w:t xml:space="preserve"> </w:t>
            </w:r>
            <w:r w:rsidRPr="00923F7E">
              <w:rPr>
                <w:b/>
              </w:rPr>
              <w:t xml:space="preserve">Dynamique </w:t>
            </w:r>
            <w:r>
              <w:rPr>
                <w:b/>
              </w:rPr>
              <w:t>3</w:t>
            </w:r>
          </w:p>
        </w:tc>
        <w:tc>
          <w:tcPr>
            <w:tcW w:w="4284" w:type="dxa"/>
          </w:tcPr>
          <w:p w14:paraId="386F83B5" w14:textId="77777777" w:rsidR="00923F7E" w:rsidRDefault="00923F7E" w:rsidP="003E20C6">
            <w:pPr>
              <w:jc w:val="both"/>
            </w:pPr>
          </w:p>
        </w:tc>
      </w:tr>
      <w:tr w:rsidR="00923F7E" w14:paraId="09E97B20" w14:textId="77777777" w:rsidTr="003E20C6">
        <w:tc>
          <w:tcPr>
            <w:tcW w:w="4928" w:type="dxa"/>
          </w:tcPr>
          <w:p w14:paraId="47B30B17" w14:textId="2ED1A8FD" w:rsidR="00923F7E" w:rsidRDefault="00923F7E" w:rsidP="003E20C6">
            <w:pPr>
              <w:jc w:val="both"/>
            </w:pPr>
            <w:proofErr w:type="spellStart"/>
            <w:r>
              <w:t>natureEvolution</w:t>
            </w:r>
            <w:proofErr w:type="spellEnd"/>
          </w:p>
        </w:tc>
        <w:tc>
          <w:tcPr>
            <w:tcW w:w="4284" w:type="dxa"/>
          </w:tcPr>
          <w:p w14:paraId="3ABD4414" w14:textId="427D37EC" w:rsidR="00923F7E" w:rsidRDefault="00923F7E" w:rsidP="003E20C6">
            <w:pPr>
              <w:jc w:val="both"/>
            </w:pPr>
            <w:r>
              <w:t>NAT_EVOL3</w:t>
            </w:r>
          </w:p>
        </w:tc>
      </w:tr>
      <w:tr w:rsidR="00923F7E" w14:paraId="77AFE476" w14:textId="77777777" w:rsidTr="003E20C6">
        <w:tc>
          <w:tcPr>
            <w:tcW w:w="4928" w:type="dxa"/>
          </w:tcPr>
          <w:p w14:paraId="5D253584" w14:textId="6451CE8C" w:rsidR="00923F7E" w:rsidRDefault="00923F7E" w:rsidP="003E20C6">
            <w:pPr>
              <w:jc w:val="both"/>
            </w:pPr>
            <w:proofErr w:type="spellStart"/>
            <w:r>
              <w:t>objetEvolution</w:t>
            </w:r>
            <w:proofErr w:type="spellEnd"/>
          </w:p>
        </w:tc>
        <w:tc>
          <w:tcPr>
            <w:tcW w:w="4284" w:type="dxa"/>
          </w:tcPr>
          <w:p w14:paraId="77830050" w14:textId="5182B12C" w:rsidR="00923F7E" w:rsidRDefault="00923F7E" w:rsidP="003E20C6">
            <w:pPr>
              <w:jc w:val="both"/>
            </w:pPr>
            <w:r>
              <w:t>OBJET_EVOL3</w:t>
            </w:r>
          </w:p>
        </w:tc>
      </w:tr>
      <w:tr w:rsidR="00923F7E" w14:paraId="3898EADF" w14:textId="77777777" w:rsidTr="003E20C6">
        <w:tc>
          <w:tcPr>
            <w:tcW w:w="4928" w:type="dxa"/>
          </w:tcPr>
          <w:p w14:paraId="55DD7AAF" w14:textId="5ABB3E59" w:rsidR="00923F7E" w:rsidRDefault="00923F7E" w:rsidP="003E20C6">
            <w:pPr>
              <w:jc w:val="both"/>
            </w:pPr>
            <w:r>
              <w:t>description</w:t>
            </w:r>
          </w:p>
        </w:tc>
        <w:tc>
          <w:tcPr>
            <w:tcW w:w="4284" w:type="dxa"/>
          </w:tcPr>
          <w:p w14:paraId="2CB8621E" w14:textId="5D8EEA5E" w:rsidR="00923F7E" w:rsidRDefault="00923F7E" w:rsidP="003E20C6">
            <w:pPr>
              <w:jc w:val="both"/>
            </w:pPr>
            <w:r>
              <w:t>TEXTE_DYN3</w:t>
            </w:r>
          </w:p>
        </w:tc>
      </w:tr>
      <w:tr w:rsidR="00923F7E" w14:paraId="0247BC01" w14:textId="77777777" w:rsidTr="003E20C6">
        <w:tc>
          <w:tcPr>
            <w:tcW w:w="4928" w:type="dxa"/>
          </w:tcPr>
          <w:p w14:paraId="5D773BE9" w14:textId="1538285D" w:rsidR="00923F7E" w:rsidRDefault="00923F7E" w:rsidP="003E20C6">
            <w:pPr>
              <w:jc w:val="both"/>
            </w:pPr>
            <w:proofErr w:type="spellStart"/>
            <w:r>
              <w:t>dateObservation</w:t>
            </w:r>
            <w:proofErr w:type="spellEnd"/>
          </w:p>
        </w:tc>
        <w:tc>
          <w:tcPr>
            <w:tcW w:w="4284" w:type="dxa"/>
          </w:tcPr>
          <w:p w14:paraId="42423DC0" w14:textId="05193E4C" w:rsidR="00923F7E" w:rsidRDefault="00923F7E" w:rsidP="003E20C6">
            <w:pPr>
              <w:jc w:val="both"/>
            </w:pPr>
            <w:r>
              <w:t>DATE_DYN3</w:t>
            </w:r>
          </w:p>
        </w:tc>
      </w:tr>
      <w:tr w:rsidR="00923F7E" w14:paraId="34AA937D" w14:textId="77777777" w:rsidTr="003E20C6">
        <w:tc>
          <w:tcPr>
            <w:tcW w:w="4928" w:type="dxa"/>
          </w:tcPr>
          <w:p w14:paraId="15043042" w14:textId="4E4279E1" w:rsidR="00923F7E" w:rsidRDefault="00923F7E" w:rsidP="003E20C6">
            <w:pPr>
              <w:jc w:val="both"/>
            </w:pPr>
            <w:r>
              <w:t xml:space="preserve"> </w:t>
            </w:r>
            <w:r w:rsidRPr="00923F7E">
              <w:rPr>
                <w:b/>
              </w:rPr>
              <w:t xml:space="preserve">Dynamique </w:t>
            </w:r>
            <w:r>
              <w:rPr>
                <w:b/>
              </w:rPr>
              <w:t>4</w:t>
            </w:r>
          </w:p>
        </w:tc>
        <w:tc>
          <w:tcPr>
            <w:tcW w:w="4284" w:type="dxa"/>
          </w:tcPr>
          <w:p w14:paraId="5CBC08CD" w14:textId="77777777" w:rsidR="00923F7E" w:rsidRDefault="00923F7E" w:rsidP="003E20C6">
            <w:pPr>
              <w:jc w:val="both"/>
            </w:pPr>
          </w:p>
        </w:tc>
      </w:tr>
      <w:tr w:rsidR="00923F7E" w14:paraId="7129634A" w14:textId="77777777" w:rsidTr="003E20C6">
        <w:tc>
          <w:tcPr>
            <w:tcW w:w="4928" w:type="dxa"/>
          </w:tcPr>
          <w:p w14:paraId="0EE8F549" w14:textId="750F7639" w:rsidR="00923F7E" w:rsidRDefault="00923F7E" w:rsidP="003E20C6">
            <w:pPr>
              <w:jc w:val="both"/>
            </w:pPr>
            <w:proofErr w:type="spellStart"/>
            <w:r>
              <w:t>natureEvolution</w:t>
            </w:r>
            <w:proofErr w:type="spellEnd"/>
          </w:p>
        </w:tc>
        <w:tc>
          <w:tcPr>
            <w:tcW w:w="4284" w:type="dxa"/>
          </w:tcPr>
          <w:p w14:paraId="1A16A0F4" w14:textId="09D1F814" w:rsidR="00923F7E" w:rsidRDefault="00923F7E" w:rsidP="003E20C6">
            <w:pPr>
              <w:jc w:val="both"/>
            </w:pPr>
            <w:r>
              <w:t>NAT_EVOL</w:t>
            </w:r>
            <w:r w:rsidR="004E4D62">
              <w:t>4</w:t>
            </w:r>
          </w:p>
        </w:tc>
      </w:tr>
      <w:tr w:rsidR="00923F7E" w14:paraId="2AA90DD4" w14:textId="77777777" w:rsidTr="003E20C6">
        <w:tc>
          <w:tcPr>
            <w:tcW w:w="4928" w:type="dxa"/>
          </w:tcPr>
          <w:p w14:paraId="5BD305FE" w14:textId="00B8104B" w:rsidR="00923F7E" w:rsidRDefault="00923F7E" w:rsidP="003E20C6">
            <w:pPr>
              <w:jc w:val="both"/>
            </w:pPr>
            <w:proofErr w:type="spellStart"/>
            <w:r>
              <w:t>objetEvolution</w:t>
            </w:r>
            <w:proofErr w:type="spellEnd"/>
          </w:p>
        </w:tc>
        <w:tc>
          <w:tcPr>
            <w:tcW w:w="4284" w:type="dxa"/>
          </w:tcPr>
          <w:p w14:paraId="4999C1B5" w14:textId="0625ADBC" w:rsidR="00923F7E" w:rsidRDefault="00923F7E" w:rsidP="003E20C6">
            <w:pPr>
              <w:jc w:val="both"/>
            </w:pPr>
            <w:r>
              <w:t>OBJET_EVOL</w:t>
            </w:r>
            <w:r w:rsidR="004E4D62">
              <w:t>4</w:t>
            </w:r>
          </w:p>
        </w:tc>
      </w:tr>
      <w:tr w:rsidR="00923F7E" w14:paraId="7D596C33" w14:textId="77777777" w:rsidTr="003E20C6">
        <w:tc>
          <w:tcPr>
            <w:tcW w:w="4928" w:type="dxa"/>
          </w:tcPr>
          <w:p w14:paraId="629AC2E9" w14:textId="651FC742" w:rsidR="00923F7E" w:rsidRDefault="00923F7E" w:rsidP="003E20C6">
            <w:pPr>
              <w:jc w:val="both"/>
            </w:pPr>
            <w:r>
              <w:t>description</w:t>
            </w:r>
          </w:p>
        </w:tc>
        <w:tc>
          <w:tcPr>
            <w:tcW w:w="4284" w:type="dxa"/>
          </w:tcPr>
          <w:p w14:paraId="66343EC8" w14:textId="408B1FB0" w:rsidR="00923F7E" w:rsidRDefault="00923F7E" w:rsidP="003E20C6">
            <w:pPr>
              <w:jc w:val="both"/>
            </w:pPr>
            <w:r>
              <w:t>TEXTE_DYN</w:t>
            </w:r>
            <w:r w:rsidR="004E4D62">
              <w:t>4</w:t>
            </w:r>
          </w:p>
        </w:tc>
      </w:tr>
      <w:tr w:rsidR="00923F7E" w14:paraId="5E257347" w14:textId="77777777" w:rsidTr="003E20C6">
        <w:tc>
          <w:tcPr>
            <w:tcW w:w="4928" w:type="dxa"/>
          </w:tcPr>
          <w:p w14:paraId="6A98CFCB" w14:textId="28F78914" w:rsidR="00923F7E" w:rsidRDefault="00923F7E" w:rsidP="003E20C6">
            <w:pPr>
              <w:jc w:val="both"/>
            </w:pPr>
            <w:proofErr w:type="spellStart"/>
            <w:r>
              <w:t>dateObservation</w:t>
            </w:r>
            <w:proofErr w:type="spellEnd"/>
          </w:p>
        </w:tc>
        <w:tc>
          <w:tcPr>
            <w:tcW w:w="4284" w:type="dxa"/>
          </w:tcPr>
          <w:p w14:paraId="036894E9" w14:textId="511B17A7" w:rsidR="00923F7E" w:rsidRDefault="00923F7E" w:rsidP="003E20C6">
            <w:pPr>
              <w:jc w:val="both"/>
            </w:pPr>
            <w:r>
              <w:t>DATE_DYN</w:t>
            </w:r>
            <w:r w:rsidR="004E4D62">
              <w:t>4</w:t>
            </w:r>
          </w:p>
        </w:tc>
      </w:tr>
      <w:tr w:rsidR="004E4D62" w14:paraId="28611CA4" w14:textId="77777777" w:rsidTr="003E20C6">
        <w:tc>
          <w:tcPr>
            <w:tcW w:w="4928" w:type="dxa"/>
          </w:tcPr>
          <w:p w14:paraId="5DC45351" w14:textId="22D1C1E2" w:rsidR="004E4D62" w:rsidRDefault="004E4D62" w:rsidP="003E20C6">
            <w:pPr>
              <w:jc w:val="both"/>
            </w:pPr>
            <w:r>
              <w:t xml:space="preserve"> </w:t>
            </w:r>
            <w:r w:rsidRPr="00923F7E">
              <w:rPr>
                <w:b/>
              </w:rPr>
              <w:t xml:space="preserve">Dynamique </w:t>
            </w:r>
            <w:r>
              <w:rPr>
                <w:b/>
              </w:rPr>
              <w:t>5</w:t>
            </w:r>
          </w:p>
        </w:tc>
        <w:tc>
          <w:tcPr>
            <w:tcW w:w="4284" w:type="dxa"/>
          </w:tcPr>
          <w:p w14:paraId="4FBD332D" w14:textId="77777777" w:rsidR="004E4D62" w:rsidRDefault="004E4D62" w:rsidP="003E20C6">
            <w:pPr>
              <w:jc w:val="both"/>
            </w:pPr>
          </w:p>
        </w:tc>
      </w:tr>
      <w:tr w:rsidR="004E4D62" w14:paraId="5738319F" w14:textId="77777777" w:rsidTr="003E20C6">
        <w:tc>
          <w:tcPr>
            <w:tcW w:w="4928" w:type="dxa"/>
          </w:tcPr>
          <w:p w14:paraId="04DDB0A6" w14:textId="5DC473B5" w:rsidR="004E4D62" w:rsidRDefault="004E4D62" w:rsidP="003E20C6">
            <w:pPr>
              <w:jc w:val="both"/>
            </w:pPr>
            <w:proofErr w:type="spellStart"/>
            <w:r>
              <w:t>natureEvolution</w:t>
            </w:r>
            <w:proofErr w:type="spellEnd"/>
          </w:p>
        </w:tc>
        <w:tc>
          <w:tcPr>
            <w:tcW w:w="4284" w:type="dxa"/>
          </w:tcPr>
          <w:p w14:paraId="47CE7A57" w14:textId="16B2AA94" w:rsidR="004E4D62" w:rsidRDefault="004E4D62" w:rsidP="003E20C6">
            <w:pPr>
              <w:jc w:val="both"/>
            </w:pPr>
            <w:r>
              <w:t>NAT_EVOL5</w:t>
            </w:r>
          </w:p>
        </w:tc>
      </w:tr>
      <w:tr w:rsidR="004E4D62" w14:paraId="30C95C7D" w14:textId="77777777" w:rsidTr="003E20C6">
        <w:tc>
          <w:tcPr>
            <w:tcW w:w="4928" w:type="dxa"/>
          </w:tcPr>
          <w:p w14:paraId="21D48EAF" w14:textId="5F8D38D1" w:rsidR="004E4D62" w:rsidRDefault="004E4D62" w:rsidP="003E20C6">
            <w:pPr>
              <w:jc w:val="both"/>
            </w:pPr>
            <w:proofErr w:type="spellStart"/>
            <w:r>
              <w:t>objetEvolution</w:t>
            </w:r>
            <w:proofErr w:type="spellEnd"/>
          </w:p>
        </w:tc>
        <w:tc>
          <w:tcPr>
            <w:tcW w:w="4284" w:type="dxa"/>
          </w:tcPr>
          <w:p w14:paraId="727294F4" w14:textId="33BD9586" w:rsidR="004E4D62" w:rsidRDefault="004E4D62" w:rsidP="003E20C6">
            <w:pPr>
              <w:jc w:val="both"/>
            </w:pPr>
            <w:r>
              <w:t>OBJET_EVOL5</w:t>
            </w:r>
          </w:p>
        </w:tc>
      </w:tr>
      <w:tr w:rsidR="004E4D62" w14:paraId="611B0264" w14:textId="77777777" w:rsidTr="003E20C6">
        <w:tc>
          <w:tcPr>
            <w:tcW w:w="4928" w:type="dxa"/>
          </w:tcPr>
          <w:p w14:paraId="37EDE706" w14:textId="1AD070DC" w:rsidR="004E4D62" w:rsidRDefault="004E4D62" w:rsidP="003E20C6">
            <w:pPr>
              <w:jc w:val="both"/>
            </w:pPr>
            <w:r>
              <w:t>description</w:t>
            </w:r>
          </w:p>
        </w:tc>
        <w:tc>
          <w:tcPr>
            <w:tcW w:w="4284" w:type="dxa"/>
          </w:tcPr>
          <w:p w14:paraId="3CC4B330" w14:textId="1AD3382A" w:rsidR="004E4D62" w:rsidRDefault="004E4D62" w:rsidP="003E20C6">
            <w:pPr>
              <w:jc w:val="both"/>
            </w:pPr>
            <w:r>
              <w:t>TEXTE_DYN5</w:t>
            </w:r>
          </w:p>
        </w:tc>
      </w:tr>
      <w:tr w:rsidR="004E4D62" w14:paraId="0B4EA401" w14:textId="77777777" w:rsidTr="003E20C6">
        <w:tc>
          <w:tcPr>
            <w:tcW w:w="4928" w:type="dxa"/>
          </w:tcPr>
          <w:p w14:paraId="64379AE1" w14:textId="41A9B285" w:rsidR="004E4D62" w:rsidRDefault="004E4D62" w:rsidP="003E20C6">
            <w:pPr>
              <w:jc w:val="both"/>
            </w:pPr>
            <w:proofErr w:type="spellStart"/>
            <w:r>
              <w:t>dateObservation</w:t>
            </w:r>
            <w:proofErr w:type="spellEnd"/>
          </w:p>
        </w:tc>
        <w:tc>
          <w:tcPr>
            <w:tcW w:w="4284" w:type="dxa"/>
          </w:tcPr>
          <w:p w14:paraId="443DA0CD" w14:textId="0C95E917" w:rsidR="004E4D62" w:rsidRDefault="004E4D62" w:rsidP="003E20C6">
            <w:pPr>
              <w:jc w:val="both"/>
            </w:pPr>
            <w:r>
              <w:t>DATE_DYN5</w:t>
            </w:r>
          </w:p>
        </w:tc>
      </w:tr>
    </w:tbl>
    <w:p w14:paraId="3DD3C556" w14:textId="77777777" w:rsidR="003E20C6" w:rsidRDefault="003E20C6" w:rsidP="003E20C6">
      <w:pPr>
        <w:jc w:val="both"/>
        <w:rPr>
          <w:b/>
        </w:rPr>
      </w:pPr>
    </w:p>
    <w:p w14:paraId="48ECA160" w14:textId="77777777" w:rsidR="004E4D62" w:rsidRDefault="004E4D62" w:rsidP="003E20C6">
      <w:pPr>
        <w:jc w:val="both"/>
        <w:rPr>
          <w:b/>
        </w:rPr>
      </w:pPr>
    </w:p>
    <w:p w14:paraId="1262F5BE" w14:textId="05948624" w:rsidR="004E4D62" w:rsidRPr="003E20C6" w:rsidRDefault="004E4D62" w:rsidP="004E4D62">
      <w:pPr>
        <w:pStyle w:val="Paragraphedeliste"/>
        <w:numPr>
          <w:ilvl w:val="0"/>
          <w:numId w:val="19"/>
        </w:numPr>
        <w:jc w:val="both"/>
        <w:rPr>
          <w:b/>
        </w:rPr>
      </w:pPr>
      <w:r w:rsidRPr="003E20C6">
        <w:rPr>
          <w:b/>
        </w:rPr>
        <w:t>Classe</w:t>
      </w:r>
      <w:r>
        <w:rPr>
          <w:b/>
        </w:rPr>
        <w:t xml:space="preserve"> </w:t>
      </w:r>
      <w:proofErr w:type="spellStart"/>
      <w:r>
        <w:rPr>
          <w:b/>
        </w:rPr>
        <w:t>EnsemblePaysager</w:t>
      </w:r>
      <w:proofErr w:type="spellEnd"/>
      <w:r w:rsidRPr="003E20C6">
        <w:rPr>
          <w:rFonts w:ascii="Courier New" w:hAnsi="Courier New" w:cs="Courier New"/>
          <w:b/>
        </w:rPr>
        <w:t> </w:t>
      </w:r>
    </w:p>
    <w:tbl>
      <w:tblPr>
        <w:tblStyle w:val="Grilledutableau"/>
        <w:tblW w:w="0" w:type="auto"/>
        <w:tblLook w:val="04A0" w:firstRow="1" w:lastRow="0" w:firstColumn="1" w:lastColumn="0" w:noHBand="0" w:noVBand="1"/>
      </w:tblPr>
      <w:tblGrid>
        <w:gridCol w:w="4928"/>
        <w:gridCol w:w="4284"/>
      </w:tblGrid>
      <w:tr w:rsidR="004E4D62" w14:paraId="041ABAB9" w14:textId="77777777" w:rsidTr="00F921C0">
        <w:tc>
          <w:tcPr>
            <w:tcW w:w="4928" w:type="dxa"/>
          </w:tcPr>
          <w:p w14:paraId="797A32BE" w14:textId="77777777" w:rsidR="004E4D62" w:rsidRDefault="004E4D62" w:rsidP="00F921C0">
            <w:pPr>
              <w:jc w:val="center"/>
              <w:rPr>
                <w:b/>
              </w:rPr>
            </w:pPr>
            <w:r>
              <w:rPr>
                <w:b/>
              </w:rPr>
              <w:t>Intitulé de l’attribut dans le modèle conceptuel</w:t>
            </w:r>
          </w:p>
        </w:tc>
        <w:tc>
          <w:tcPr>
            <w:tcW w:w="4284" w:type="dxa"/>
          </w:tcPr>
          <w:p w14:paraId="5FF9901E" w14:textId="77777777" w:rsidR="004E4D62" w:rsidRDefault="004E4D62" w:rsidP="00F921C0">
            <w:pPr>
              <w:jc w:val="center"/>
              <w:rPr>
                <w:b/>
              </w:rPr>
            </w:pPr>
            <w:r>
              <w:rPr>
                <w:b/>
              </w:rPr>
              <w:t xml:space="preserve">Intitulé de l’attribut au format </w:t>
            </w:r>
            <w:proofErr w:type="spellStart"/>
            <w:r>
              <w:rPr>
                <w:b/>
              </w:rPr>
              <w:t>shapefile</w:t>
            </w:r>
            <w:proofErr w:type="spellEnd"/>
          </w:p>
        </w:tc>
      </w:tr>
      <w:tr w:rsidR="004E4D62" w14:paraId="45D85FF5" w14:textId="77777777" w:rsidTr="00F921C0">
        <w:tc>
          <w:tcPr>
            <w:tcW w:w="4928" w:type="dxa"/>
          </w:tcPr>
          <w:p w14:paraId="107A0D4C" w14:textId="77777777" w:rsidR="004E4D62" w:rsidRPr="0089745C" w:rsidRDefault="004E4D62" w:rsidP="00F921C0">
            <w:pPr>
              <w:jc w:val="both"/>
            </w:pPr>
            <w:r>
              <w:t>géométrie</w:t>
            </w:r>
          </w:p>
        </w:tc>
        <w:tc>
          <w:tcPr>
            <w:tcW w:w="4284" w:type="dxa"/>
          </w:tcPr>
          <w:p w14:paraId="355CD807" w14:textId="77777777" w:rsidR="004E4D62" w:rsidRPr="0089745C" w:rsidRDefault="004E4D62" w:rsidP="00F921C0">
            <w:pPr>
              <w:jc w:val="both"/>
            </w:pPr>
            <w:r>
              <w:t>GEOMETRIE</w:t>
            </w:r>
          </w:p>
        </w:tc>
      </w:tr>
      <w:tr w:rsidR="004E4D62" w14:paraId="652C37C5" w14:textId="77777777" w:rsidTr="00F921C0">
        <w:tc>
          <w:tcPr>
            <w:tcW w:w="4928" w:type="dxa"/>
          </w:tcPr>
          <w:p w14:paraId="18E6048F" w14:textId="77777777" w:rsidR="004E4D62" w:rsidRPr="0089745C" w:rsidRDefault="004E4D62" w:rsidP="00F921C0">
            <w:pPr>
              <w:jc w:val="both"/>
            </w:pPr>
            <w:r>
              <w:t>identifiant</w:t>
            </w:r>
          </w:p>
        </w:tc>
        <w:tc>
          <w:tcPr>
            <w:tcW w:w="4284" w:type="dxa"/>
          </w:tcPr>
          <w:p w14:paraId="4B49B186" w14:textId="77777777" w:rsidR="004E4D62" w:rsidRPr="0089745C" w:rsidRDefault="004E4D62" w:rsidP="00F921C0">
            <w:pPr>
              <w:jc w:val="both"/>
            </w:pPr>
            <w:r w:rsidRPr="0089745C">
              <w:t>NOM</w:t>
            </w:r>
          </w:p>
        </w:tc>
      </w:tr>
      <w:tr w:rsidR="004E4D62" w14:paraId="0441A323" w14:textId="77777777" w:rsidTr="00F921C0">
        <w:tc>
          <w:tcPr>
            <w:tcW w:w="4928" w:type="dxa"/>
          </w:tcPr>
          <w:p w14:paraId="6C647574" w14:textId="77777777" w:rsidR="004E4D62" w:rsidRPr="0089745C" w:rsidRDefault="004E4D62" w:rsidP="00F921C0">
            <w:pPr>
              <w:jc w:val="both"/>
            </w:pPr>
            <w:r>
              <w:t>nom</w:t>
            </w:r>
          </w:p>
        </w:tc>
        <w:tc>
          <w:tcPr>
            <w:tcW w:w="4284" w:type="dxa"/>
          </w:tcPr>
          <w:p w14:paraId="64FACAC4" w14:textId="77777777" w:rsidR="004E4D62" w:rsidRPr="0089745C" w:rsidRDefault="004E4D62" w:rsidP="00F921C0">
            <w:pPr>
              <w:jc w:val="both"/>
            </w:pPr>
            <w:r w:rsidRPr="0089745C">
              <w:t>IDENTIFIANT</w:t>
            </w:r>
          </w:p>
        </w:tc>
      </w:tr>
      <w:tr w:rsidR="004E4D62" w14:paraId="5ED8B0B6" w14:textId="77777777" w:rsidTr="00F921C0">
        <w:tc>
          <w:tcPr>
            <w:tcW w:w="4928" w:type="dxa"/>
          </w:tcPr>
          <w:p w14:paraId="651C38B3" w14:textId="77777777" w:rsidR="004E4D62" w:rsidRPr="0089745C" w:rsidRDefault="004E4D62" w:rsidP="00F921C0">
            <w:pPr>
              <w:jc w:val="both"/>
            </w:pPr>
            <w:proofErr w:type="spellStart"/>
            <w:r>
              <w:t>lienAtlas</w:t>
            </w:r>
            <w:proofErr w:type="spellEnd"/>
          </w:p>
        </w:tc>
        <w:tc>
          <w:tcPr>
            <w:tcW w:w="4284" w:type="dxa"/>
          </w:tcPr>
          <w:p w14:paraId="06B813B5" w14:textId="77777777" w:rsidR="004E4D62" w:rsidRPr="0089745C" w:rsidRDefault="004E4D62" w:rsidP="00F921C0">
            <w:pPr>
              <w:jc w:val="both"/>
            </w:pPr>
            <w:r w:rsidRPr="0089745C">
              <w:t>AUTEUR</w:t>
            </w:r>
          </w:p>
        </w:tc>
      </w:tr>
      <w:tr w:rsidR="004E4D62" w14:paraId="21AC2D01" w14:textId="77777777" w:rsidTr="00F921C0">
        <w:tc>
          <w:tcPr>
            <w:tcW w:w="4928" w:type="dxa"/>
          </w:tcPr>
          <w:p w14:paraId="3A002B88" w14:textId="77777777" w:rsidR="004E4D62" w:rsidRPr="0089745C" w:rsidRDefault="004E4D62" w:rsidP="00F921C0">
            <w:pPr>
              <w:jc w:val="both"/>
            </w:pPr>
            <w:r>
              <w:t>superficie</w:t>
            </w:r>
          </w:p>
        </w:tc>
        <w:tc>
          <w:tcPr>
            <w:tcW w:w="4284" w:type="dxa"/>
          </w:tcPr>
          <w:p w14:paraId="3392CC16" w14:textId="77777777" w:rsidR="004E4D62" w:rsidRPr="0089745C" w:rsidRDefault="004E4D62" w:rsidP="00F921C0">
            <w:pPr>
              <w:jc w:val="both"/>
            </w:pPr>
            <w:r>
              <w:t>SUPERFICIE</w:t>
            </w:r>
          </w:p>
        </w:tc>
      </w:tr>
      <w:tr w:rsidR="004E4D62" w14:paraId="3BA8D464" w14:textId="77777777" w:rsidTr="00F921C0">
        <w:tc>
          <w:tcPr>
            <w:tcW w:w="4928" w:type="dxa"/>
          </w:tcPr>
          <w:p w14:paraId="65473E00" w14:textId="77777777" w:rsidR="004E4D62" w:rsidRPr="0089745C" w:rsidRDefault="004E4D62" w:rsidP="00F921C0">
            <w:pPr>
              <w:jc w:val="both"/>
            </w:pPr>
            <w:proofErr w:type="spellStart"/>
            <w:r>
              <w:t>populatonEstimée</w:t>
            </w:r>
            <w:proofErr w:type="spellEnd"/>
          </w:p>
        </w:tc>
        <w:tc>
          <w:tcPr>
            <w:tcW w:w="4284" w:type="dxa"/>
          </w:tcPr>
          <w:p w14:paraId="79228081" w14:textId="77777777" w:rsidR="004E4D62" w:rsidRPr="0089745C" w:rsidRDefault="004E4D62" w:rsidP="00F921C0">
            <w:pPr>
              <w:jc w:val="both"/>
            </w:pPr>
            <w:r>
              <w:t>POPULATION</w:t>
            </w:r>
          </w:p>
        </w:tc>
      </w:tr>
      <w:tr w:rsidR="004E4D62" w14:paraId="0ECFAEE4" w14:textId="77777777" w:rsidTr="00F921C0">
        <w:tc>
          <w:tcPr>
            <w:tcW w:w="4928" w:type="dxa"/>
          </w:tcPr>
          <w:p w14:paraId="56E8E029" w14:textId="77777777" w:rsidR="004E4D62" w:rsidRPr="0089745C" w:rsidRDefault="004E4D62" w:rsidP="00F921C0">
            <w:pPr>
              <w:jc w:val="both"/>
            </w:pPr>
            <w:proofErr w:type="spellStart"/>
            <w:r>
              <w:t>densitéEstimée</w:t>
            </w:r>
            <w:proofErr w:type="spellEnd"/>
          </w:p>
        </w:tc>
        <w:tc>
          <w:tcPr>
            <w:tcW w:w="4284" w:type="dxa"/>
          </w:tcPr>
          <w:p w14:paraId="3EEC6AF2" w14:textId="77777777" w:rsidR="004E4D62" w:rsidRPr="0089745C" w:rsidRDefault="004E4D62" w:rsidP="00F921C0">
            <w:pPr>
              <w:jc w:val="both"/>
            </w:pPr>
            <w:r>
              <w:t>DENSITE</w:t>
            </w:r>
          </w:p>
        </w:tc>
      </w:tr>
      <w:tr w:rsidR="004E4D62" w14:paraId="27546B55" w14:textId="77777777" w:rsidTr="00F921C0">
        <w:tc>
          <w:tcPr>
            <w:tcW w:w="4928" w:type="dxa"/>
          </w:tcPr>
          <w:p w14:paraId="507526A9" w14:textId="77777777" w:rsidR="004E4D62" w:rsidRDefault="004E4D62" w:rsidP="00F921C0">
            <w:pPr>
              <w:jc w:val="both"/>
            </w:pPr>
            <w:proofErr w:type="spellStart"/>
            <w:r>
              <w:t>altitudeMinimale</w:t>
            </w:r>
            <w:proofErr w:type="spellEnd"/>
          </w:p>
        </w:tc>
        <w:tc>
          <w:tcPr>
            <w:tcW w:w="4284" w:type="dxa"/>
          </w:tcPr>
          <w:p w14:paraId="39590653" w14:textId="77777777" w:rsidR="004E4D62" w:rsidRDefault="004E4D62" w:rsidP="00F921C0">
            <w:pPr>
              <w:jc w:val="both"/>
            </w:pPr>
            <w:r>
              <w:t>ZMIN</w:t>
            </w:r>
          </w:p>
        </w:tc>
      </w:tr>
      <w:tr w:rsidR="004E4D62" w14:paraId="398B114B" w14:textId="77777777" w:rsidTr="00F921C0">
        <w:tc>
          <w:tcPr>
            <w:tcW w:w="4928" w:type="dxa"/>
          </w:tcPr>
          <w:p w14:paraId="6CA652CD" w14:textId="77777777" w:rsidR="004E4D62" w:rsidRDefault="004E4D62" w:rsidP="00F921C0">
            <w:pPr>
              <w:jc w:val="both"/>
            </w:pPr>
            <w:proofErr w:type="spellStart"/>
            <w:r>
              <w:t>altitudeMaximale</w:t>
            </w:r>
            <w:proofErr w:type="spellEnd"/>
          </w:p>
        </w:tc>
        <w:tc>
          <w:tcPr>
            <w:tcW w:w="4284" w:type="dxa"/>
          </w:tcPr>
          <w:p w14:paraId="43C361C8" w14:textId="77777777" w:rsidR="004E4D62" w:rsidRDefault="004E4D62" w:rsidP="00F921C0">
            <w:pPr>
              <w:jc w:val="both"/>
            </w:pPr>
            <w:r>
              <w:t>ZMAX</w:t>
            </w:r>
          </w:p>
        </w:tc>
      </w:tr>
      <w:tr w:rsidR="004E4D62" w14:paraId="22D445F3" w14:textId="77777777" w:rsidTr="00F921C0">
        <w:tc>
          <w:tcPr>
            <w:tcW w:w="4928" w:type="dxa"/>
          </w:tcPr>
          <w:p w14:paraId="272349B5" w14:textId="77777777" w:rsidR="004E4D62" w:rsidRDefault="004E4D62" w:rsidP="00F921C0">
            <w:pPr>
              <w:jc w:val="both"/>
            </w:pPr>
            <w:proofErr w:type="spellStart"/>
            <w:r>
              <w:t>mot-clefGénérique</w:t>
            </w:r>
            <w:proofErr w:type="spellEnd"/>
          </w:p>
        </w:tc>
        <w:tc>
          <w:tcPr>
            <w:tcW w:w="4284" w:type="dxa"/>
          </w:tcPr>
          <w:p w14:paraId="0FCF67F8" w14:textId="77777777" w:rsidR="004E4D62" w:rsidRDefault="004E4D62" w:rsidP="00F921C0">
            <w:pPr>
              <w:jc w:val="both"/>
            </w:pPr>
            <w:r>
              <w:t>MOT_CLE_GE</w:t>
            </w:r>
          </w:p>
        </w:tc>
      </w:tr>
      <w:tr w:rsidR="004E4D62" w14:paraId="11EBBF5C" w14:textId="77777777" w:rsidTr="00F921C0">
        <w:tc>
          <w:tcPr>
            <w:tcW w:w="4928" w:type="dxa"/>
          </w:tcPr>
          <w:p w14:paraId="448C3F3D" w14:textId="77777777" w:rsidR="004E4D62" w:rsidRDefault="004E4D62" w:rsidP="00F921C0">
            <w:pPr>
              <w:jc w:val="both"/>
            </w:pPr>
            <w:proofErr w:type="spellStart"/>
            <w:r>
              <w:t>mot-clefToponymique</w:t>
            </w:r>
            <w:proofErr w:type="spellEnd"/>
          </w:p>
        </w:tc>
        <w:tc>
          <w:tcPr>
            <w:tcW w:w="4284" w:type="dxa"/>
          </w:tcPr>
          <w:p w14:paraId="5362D755" w14:textId="77777777" w:rsidR="004E4D62" w:rsidRDefault="004E4D62" w:rsidP="00F921C0">
            <w:pPr>
              <w:jc w:val="both"/>
            </w:pPr>
            <w:r>
              <w:t>MOT_CLE_TO</w:t>
            </w:r>
          </w:p>
        </w:tc>
      </w:tr>
      <w:tr w:rsidR="004E4D62" w14:paraId="45887919" w14:textId="77777777" w:rsidTr="00F921C0">
        <w:tc>
          <w:tcPr>
            <w:tcW w:w="4928" w:type="dxa"/>
          </w:tcPr>
          <w:p w14:paraId="1C18D9FB" w14:textId="77777777" w:rsidR="004E4D62" w:rsidRDefault="004E4D62" w:rsidP="00F921C0">
            <w:pPr>
              <w:jc w:val="both"/>
            </w:pPr>
            <w:r>
              <w:t>description</w:t>
            </w:r>
          </w:p>
        </w:tc>
        <w:tc>
          <w:tcPr>
            <w:tcW w:w="4284" w:type="dxa"/>
          </w:tcPr>
          <w:p w14:paraId="006F3673" w14:textId="77777777" w:rsidR="004E4D62" w:rsidRDefault="004E4D62" w:rsidP="00F921C0">
            <w:pPr>
              <w:jc w:val="both"/>
            </w:pPr>
            <w:r>
              <w:t>TEXTE</w:t>
            </w:r>
          </w:p>
        </w:tc>
      </w:tr>
      <w:tr w:rsidR="004E4D62" w14:paraId="634D4B89" w14:textId="77777777" w:rsidTr="00F921C0">
        <w:tc>
          <w:tcPr>
            <w:tcW w:w="4928" w:type="dxa"/>
          </w:tcPr>
          <w:p w14:paraId="1F9A8B14" w14:textId="77777777" w:rsidR="004E4D62" w:rsidRDefault="004E4D62" w:rsidP="00F921C0">
            <w:pPr>
              <w:jc w:val="both"/>
            </w:pPr>
            <w:r>
              <w:t>image</w:t>
            </w:r>
          </w:p>
        </w:tc>
        <w:tc>
          <w:tcPr>
            <w:tcW w:w="4284" w:type="dxa"/>
          </w:tcPr>
          <w:p w14:paraId="06D638CA" w14:textId="77777777" w:rsidR="004E4D62" w:rsidRDefault="004E4D62" w:rsidP="00F921C0">
            <w:pPr>
              <w:jc w:val="both"/>
            </w:pPr>
            <w:r>
              <w:t>IMAGE</w:t>
            </w:r>
          </w:p>
        </w:tc>
      </w:tr>
      <w:tr w:rsidR="004E4D62" w14:paraId="39057180" w14:textId="77777777" w:rsidTr="00F921C0">
        <w:tc>
          <w:tcPr>
            <w:tcW w:w="4928" w:type="dxa"/>
          </w:tcPr>
          <w:p w14:paraId="2757C2C7" w14:textId="77777777" w:rsidR="004E4D62" w:rsidRDefault="004E4D62" w:rsidP="00F921C0">
            <w:pPr>
              <w:jc w:val="both"/>
            </w:pPr>
            <w:proofErr w:type="spellStart"/>
            <w:r>
              <w:t>dateDéfinition</w:t>
            </w:r>
            <w:proofErr w:type="spellEnd"/>
          </w:p>
        </w:tc>
        <w:tc>
          <w:tcPr>
            <w:tcW w:w="4284" w:type="dxa"/>
          </w:tcPr>
          <w:p w14:paraId="6CD8175E" w14:textId="77777777" w:rsidR="004E4D62" w:rsidRDefault="004E4D62" w:rsidP="00F921C0">
            <w:pPr>
              <w:jc w:val="both"/>
            </w:pPr>
            <w:r>
              <w:t>DATE_DEF</w:t>
            </w:r>
          </w:p>
        </w:tc>
      </w:tr>
      <w:tr w:rsidR="004E4D62" w14:paraId="58D2A8B4" w14:textId="77777777" w:rsidTr="00F921C0">
        <w:tc>
          <w:tcPr>
            <w:tcW w:w="4928" w:type="dxa"/>
          </w:tcPr>
          <w:p w14:paraId="1DD79243" w14:textId="77777777" w:rsidR="004E4D62" w:rsidRDefault="004E4D62" w:rsidP="00F921C0">
            <w:pPr>
              <w:jc w:val="both"/>
            </w:pPr>
            <w:proofErr w:type="spellStart"/>
            <w:r>
              <w:t>codeDépartement</w:t>
            </w:r>
            <w:proofErr w:type="spellEnd"/>
          </w:p>
        </w:tc>
        <w:tc>
          <w:tcPr>
            <w:tcW w:w="4284" w:type="dxa"/>
          </w:tcPr>
          <w:p w14:paraId="7212DDC4" w14:textId="77777777" w:rsidR="004E4D62" w:rsidRDefault="004E4D62" w:rsidP="00F921C0">
            <w:pPr>
              <w:jc w:val="both"/>
            </w:pPr>
            <w:r>
              <w:t>CODE_DEPT</w:t>
            </w:r>
          </w:p>
        </w:tc>
      </w:tr>
      <w:tr w:rsidR="004E4D62" w14:paraId="4F0B7055" w14:textId="77777777" w:rsidTr="00F921C0">
        <w:tc>
          <w:tcPr>
            <w:tcW w:w="4928" w:type="dxa"/>
          </w:tcPr>
          <w:p w14:paraId="249EEF03" w14:textId="77777777" w:rsidR="004E4D62" w:rsidRDefault="004E4D62" w:rsidP="00F921C0">
            <w:pPr>
              <w:jc w:val="both"/>
            </w:pPr>
            <w:proofErr w:type="spellStart"/>
            <w:r>
              <w:t>codeRégion</w:t>
            </w:r>
            <w:proofErr w:type="spellEnd"/>
          </w:p>
        </w:tc>
        <w:tc>
          <w:tcPr>
            <w:tcW w:w="4284" w:type="dxa"/>
          </w:tcPr>
          <w:p w14:paraId="004415F8" w14:textId="77777777" w:rsidR="004E4D62" w:rsidRDefault="004E4D62" w:rsidP="00F921C0">
            <w:pPr>
              <w:jc w:val="both"/>
            </w:pPr>
            <w:r>
              <w:t>CODE_REG</w:t>
            </w:r>
          </w:p>
        </w:tc>
      </w:tr>
      <w:tr w:rsidR="004E4D62" w14:paraId="73DDEE00" w14:textId="77777777" w:rsidTr="00F921C0">
        <w:tc>
          <w:tcPr>
            <w:tcW w:w="4928" w:type="dxa"/>
          </w:tcPr>
          <w:p w14:paraId="5D52F4CA" w14:textId="77777777" w:rsidR="004E4D62" w:rsidRPr="00923F7E" w:rsidRDefault="004E4D62" w:rsidP="00F921C0">
            <w:pPr>
              <w:jc w:val="both"/>
              <w:rPr>
                <w:b/>
              </w:rPr>
            </w:pPr>
            <w:r>
              <w:t xml:space="preserve"> </w:t>
            </w:r>
            <w:r w:rsidRPr="00923F7E">
              <w:rPr>
                <w:b/>
              </w:rPr>
              <w:t>Dynamique 1</w:t>
            </w:r>
          </w:p>
        </w:tc>
        <w:tc>
          <w:tcPr>
            <w:tcW w:w="4284" w:type="dxa"/>
          </w:tcPr>
          <w:p w14:paraId="5285D8E0" w14:textId="77777777" w:rsidR="004E4D62" w:rsidRDefault="004E4D62" w:rsidP="00F921C0">
            <w:pPr>
              <w:jc w:val="both"/>
            </w:pPr>
          </w:p>
        </w:tc>
      </w:tr>
      <w:tr w:rsidR="004E4D62" w14:paraId="284D809E" w14:textId="77777777" w:rsidTr="00F921C0">
        <w:tc>
          <w:tcPr>
            <w:tcW w:w="4928" w:type="dxa"/>
          </w:tcPr>
          <w:p w14:paraId="24007408" w14:textId="77777777" w:rsidR="004E4D62" w:rsidRDefault="004E4D62" w:rsidP="00F921C0">
            <w:pPr>
              <w:jc w:val="both"/>
            </w:pPr>
            <w:proofErr w:type="spellStart"/>
            <w:r>
              <w:lastRenderedPageBreak/>
              <w:t>natureEvolution</w:t>
            </w:r>
            <w:proofErr w:type="spellEnd"/>
          </w:p>
        </w:tc>
        <w:tc>
          <w:tcPr>
            <w:tcW w:w="4284" w:type="dxa"/>
          </w:tcPr>
          <w:p w14:paraId="40701E77" w14:textId="77777777" w:rsidR="004E4D62" w:rsidRDefault="004E4D62" w:rsidP="00F921C0">
            <w:pPr>
              <w:jc w:val="both"/>
            </w:pPr>
            <w:r>
              <w:t>NAT_EVOL1</w:t>
            </w:r>
          </w:p>
        </w:tc>
      </w:tr>
      <w:tr w:rsidR="004E4D62" w14:paraId="6D9BAD98" w14:textId="77777777" w:rsidTr="00F921C0">
        <w:tc>
          <w:tcPr>
            <w:tcW w:w="4928" w:type="dxa"/>
          </w:tcPr>
          <w:p w14:paraId="404BE884" w14:textId="77777777" w:rsidR="004E4D62" w:rsidRDefault="004E4D62" w:rsidP="00F921C0">
            <w:pPr>
              <w:jc w:val="both"/>
            </w:pPr>
            <w:proofErr w:type="spellStart"/>
            <w:r>
              <w:t>objetEvolution</w:t>
            </w:r>
            <w:proofErr w:type="spellEnd"/>
          </w:p>
        </w:tc>
        <w:tc>
          <w:tcPr>
            <w:tcW w:w="4284" w:type="dxa"/>
          </w:tcPr>
          <w:p w14:paraId="3B23F5DB" w14:textId="77777777" w:rsidR="004E4D62" w:rsidRDefault="004E4D62" w:rsidP="00F921C0">
            <w:pPr>
              <w:jc w:val="both"/>
            </w:pPr>
            <w:r>
              <w:t>OBJET_EVOL1</w:t>
            </w:r>
          </w:p>
        </w:tc>
      </w:tr>
      <w:tr w:rsidR="004E4D62" w14:paraId="2DC40C94" w14:textId="77777777" w:rsidTr="00F921C0">
        <w:tc>
          <w:tcPr>
            <w:tcW w:w="4928" w:type="dxa"/>
          </w:tcPr>
          <w:p w14:paraId="085F94A9" w14:textId="77777777" w:rsidR="004E4D62" w:rsidRDefault="004E4D62" w:rsidP="00F921C0">
            <w:pPr>
              <w:jc w:val="both"/>
            </w:pPr>
            <w:r>
              <w:t>description</w:t>
            </w:r>
          </w:p>
        </w:tc>
        <w:tc>
          <w:tcPr>
            <w:tcW w:w="4284" w:type="dxa"/>
          </w:tcPr>
          <w:p w14:paraId="55D6D55C" w14:textId="77777777" w:rsidR="004E4D62" w:rsidRDefault="004E4D62" w:rsidP="00F921C0">
            <w:pPr>
              <w:jc w:val="both"/>
            </w:pPr>
            <w:r>
              <w:t>TEXTE_DYN1</w:t>
            </w:r>
          </w:p>
        </w:tc>
      </w:tr>
      <w:tr w:rsidR="004E4D62" w14:paraId="73A56F6A" w14:textId="77777777" w:rsidTr="00F921C0">
        <w:tc>
          <w:tcPr>
            <w:tcW w:w="4928" w:type="dxa"/>
          </w:tcPr>
          <w:p w14:paraId="552361A8" w14:textId="77777777" w:rsidR="004E4D62" w:rsidRDefault="004E4D62" w:rsidP="00F921C0">
            <w:pPr>
              <w:jc w:val="both"/>
            </w:pPr>
            <w:proofErr w:type="spellStart"/>
            <w:r>
              <w:t>dateObservation</w:t>
            </w:r>
            <w:proofErr w:type="spellEnd"/>
          </w:p>
        </w:tc>
        <w:tc>
          <w:tcPr>
            <w:tcW w:w="4284" w:type="dxa"/>
          </w:tcPr>
          <w:p w14:paraId="49664658" w14:textId="77777777" w:rsidR="004E4D62" w:rsidRDefault="004E4D62" w:rsidP="00F921C0">
            <w:pPr>
              <w:jc w:val="both"/>
            </w:pPr>
            <w:r>
              <w:t>DATE_DYN1</w:t>
            </w:r>
          </w:p>
        </w:tc>
      </w:tr>
      <w:tr w:rsidR="004E4D62" w14:paraId="6041F3AC" w14:textId="77777777" w:rsidTr="00F921C0">
        <w:tc>
          <w:tcPr>
            <w:tcW w:w="4928" w:type="dxa"/>
          </w:tcPr>
          <w:p w14:paraId="2CB0205B" w14:textId="77777777" w:rsidR="004E4D62" w:rsidRDefault="004E4D62" w:rsidP="00F921C0">
            <w:pPr>
              <w:jc w:val="both"/>
            </w:pPr>
            <w:r>
              <w:t xml:space="preserve"> </w:t>
            </w:r>
            <w:r w:rsidRPr="00923F7E">
              <w:rPr>
                <w:b/>
              </w:rPr>
              <w:t xml:space="preserve">Dynamique </w:t>
            </w:r>
            <w:r>
              <w:rPr>
                <w:b/>
              </w:rPr>
              <w:t>2</w:t>
            </w:r>
          </w:p>
        </w:tc>
        <w:tc>
          <w:tcPr>
            <w:tcW w:w="4284" w:type="dxa"/>
          </w:tcPr>
          <w:p w14:paraId="7BD61DCB" w14:textId="77777777" w:rsidR="004E4D62" w:rsidRDefault="004E4D62" w:rsidP="00F921C0">
            <w:pPr>
              <w:jc w:val="both"/>
            </w:pPr>
          </w:p>
        </w:tc>
      </w:tr>
      <w:tr w:rsidR="004E4D62" w14:paraId="2B995CAF" w14:textId="77777777" w:rsidTr="00F921C0">
        <w:tc>
          <w:tcPr>
            <w:tcW w:w="4928" w:type="dxa"/>
          </w:tcPr>
          <w:p w14:paraId="5D2E024C" w14:textId="77777777" w:rsidR="004E4D62" w:rsidRDefault="004E4D62" w:rsidP="00F921C0">
            <w:pPr>
              <w:jc w:val="both"/>
            </w:pPr>
            <w:proofErr w:type="spellStart"/>
            <w:r>
              <w:t>natureEvolution</w:t>
            </w:r>
            <w:proofErr w:type="spellEnd"/>
          </w:p>
        </w:tc>
        <w:tc>
          <w:tcPr>
            <w:tcW w:w="4284" w:type="dxa"/>
          </w:tcPr>
          <w:p w14:paraId="491AFE44" w14:textId="77777777" w:rsidR="004E4D62" w:rsidRDefault="004E4D62" w:rsidP="00F921C0">
            <w:pPr>
              <w:jc w:val="both"/>
            </w:pPr>
            <w:r>
              <w:t>NAT_EVOL2</w:t>
            </w:r>
          </w:p>
        </w:tc>
      </w:tr>
      <w:tr w:rsidR="004E4D62" w14:paraId="73F42729" w14:textId="77777777" w:rsidTr="00F921C0">
        <w:tc>
          <w:tcPr>
            <w:tcW w:w="4928" w:type="dxa"/>
          </w:tcPr>
          <w:p w14:paraId="35856138" w14:textId="77777777" w:rsidR="004E4D62" w:rsidRDefault="004E4D62" w:rsidP="00F921C0">
            <w:pPr>
              <w:jc w:val="both"/>
            </w:pPr>
            <w:proofErr w:type="spellStart"/>
            <w:r>
              <w:t>objetEvolution</w:t>
            </w:r>
            <w:proofErr w:type="spellEnd"/>
          </w:p>
        </w:tc>
        <w:tc>
          <w:tcPr>
            <w:tcW w:w="4284" w:type="dxa"/>
          </w:tcPr>
          <w:p w14:paraId="58EF6B4C" w14:textId="77777777" w:rsidR="004E4D62" w:rsidRDefault="004E4D62" w:rsidP="00F921C0">
            <w:pPr>
              <w:jc w:val="both"/>
            </w:pPr>
            <w:r>
              <w:t>OBJET_EVOL2</w:t>
            </w:r>
          </w:p>
        </w:tc>
      </w:tr>
      <w:tr w:rsidR="004E4D62" w14:paraId="7E984EC9" w14:textId="77777777" w:rsidTr="00F921C0">
        <w:tc>
          <w:tcPr>
            <w:tcW w:w="4928" w:type="dxa"/>
          </w:tcPr>
          <w:p w14:paraId="788F46F4" w14:textId="77777777" w:rsidR="004E4D62" w:rsidRDefault="004E4D62" w:rsidP="00F921C0">
            <w:pPr>
              <w:jc w:val="both"/>
            </w:pPr>
            <w:r>
              <w:t>description</w:t>
            </w:r>
          </w:p>
        </w:tc>
        <w:tc>
          <w:tcPr>
            <w:tcW w:w="4284" w:type="dxa"/>
          </w:tcPr>
          <w:p w14:paraId="2BA1F09C" w14:textId="77777777" w:rsidR="004E4D62" w:rsidRDefault="004E4D62" w:rsidP="00F921C0">
            <w:pPr>
              <w:jc w:val="both"/>
            </w:pPr>
            <w:r>
              <w:t>TEXTE_DYN2</w:t>
            </w:r>
          </w:p>
        </w:tc>
      </w:tr>
      <w:tr w:rsidR="004E4D62" w14:paraId="0C0ABD23" w14:textId="77777777" w:rsidTr="00F921C0">
        <w:tc>
          <w:tcPr>
            <w:tcW w:w="4928" w:type="dxa"/>
          </w:tcPr>
          <w:p w14:paraId="3413651D" w14:textId="77777777" w:rsidR="004E4D62" w:rsidRDefault="004E4D62" w:rsidP="00F921C0">
            <w:pPr>
              <w:jc w:val="both"/>
            </w:pPr>
            <w:proofErr w:type="spellStart"/>
            <w:r>
              <w:t>dateObservation</w:t>
            </w:r>
            <w:proofErr w:type="spellEnd"/>
          </w:p>
        </w:tc>
        <w:tc>
          <w:tcPr>
            <w:tcW w:w="4284" w:type="dxa"/>
          </w:tcPr>
          <w:p w14:paraId="671AD92F" w14:textId="77777777" w:rsidR="004E4D62" w:rsidRDefault="004E4D62" w:rsidP="00F921C0">
            <w:pPr>
              <w:jc w:val="both"/>
            </w:pPr>
            <w:r>
              <w:t>DATE_DYN2</w:t>
            </w:r>
          </w:p>
        </w:tc>
      </w:tr>
      <w:tr w:rsidR="004E4D62" w14:paraId="355125E4" w14:textId="77777777" w:rsidTr="00F921C0">
        <w:tc>
          <w:tcPr>
            <w:tcW w:w="4928" w:type="dxa"/>
          </w:tcPr>
          <w:p w14:paraId="1306B21F" w14:textId="77777777" w:rsidR="004E4D62" w:rsidRDefault="004E4D62" w:rsidP="00F921C0">
            <w:pPr>
              <w:jc w:val="both"/>
            </w:pPr>
            <w:r>
              <w:t xml:space="preserve"> </w:t>
            </w:r>
            <w:r w:rsidRPr="00923F7E">
              <w:rPr>
                <w:b/>
              </w:rPr>
              <w:t xml:space="preserve">Dynamique </w:t>
            </w:r>
            <w:r>
              <w:rPr>
                <w:b/>
              </w:rPr>
              <w:t>3</w:t>
            </w:r>
          </w:p>
        </w:tc>
        <w:tc>
          <w:tcPr>
            <w:tcW w:w="4284" w:type="dxa"/>
          </w:tcPr>
          <w:p w14:paraId="02EC10E7" w14:textId="77777777" w:rsidR="004E4D62" w:rsidRDefault="004E4D62" w:rsidP="00F921C0">
            <w:pPr>
              <w:jc w:val="both"/>
            </w:pPr>
          </w:p>
        </w:tc>
      </w:tr>
      <w:tr w:rsidR="004E4D62" w14:paraId="4E6E0F09" w14:textId="77777777" w:rsidTr="00F921C0">
        <w:tc>
          <w:tcPr>
            <w:tcW w:w="4928" w:type="dxa"/>
          </w:tcPr>
          <w:p w14:paraId="0527699C" w14:textId="77777777" w:rsidR="004E4D62" w:rsidRDefault="004E4D62" w:rsidP="00F921C0">
            <w:pPr>
              <w:jc w:val="both"/>
            </w:pPr>
            <w:proofErr w:type="spellStart"/>
            <w:r>
              <w:t>natureEvolution</w:t>
            </w:r>
            <w:proofErr w:type="spellEnd"/>
          </w:p>
        </w:tc>
        <w:tc>
          <w:tcPr>
            <w:tcW w:w="4284" w:type="dxa"/>
          </w:tcPr>
          <w:p w14:paraId="540B3E9E" w14:textId="77777777" w:rsidR="004E4D62" w:rsidRDefault="004E4D62" w:rsidP="00F921C0">
            <w:pPr>
              <w:jc w:val="both"/>
            </w:pPr>
            <w:r>
              <w:t>NAT_EVOL3</w:t>
            </w:r>
          </w:p>
        </w:tc>
      </w:tr>
      <w:tr w:rsidR="004E4D62" w14:paraId="6D19AABB" w14:textId="77777777" w:rsidTr="00F921C0">
        <w:tc>
          <w:tcPr>
            <w:tcW w:w="4928" w:type="dxa"/>
          </w:tcPr>
          <w:p w14:paraId="6F43ABBA" w14:textId="77777777" w:rsidR="004E4D62" w:rsidRDefault="004E4D62" w:rsidP="00F921C0">
            <w:pPr>
              <w:jc w:val="both"/>
            </w:pPr>
            <w:proofErr w:type="spellStart"/>
            <w:r>
              <w:t>objetEvolution</w:t>
            </w:r>
            <w:proofErr w:type="spellEnd"/>
          </w:p>
        </w:tc>
        <w:tc>
          <w:tcPr>
            <w:tcW w:w="4284" w:type="dxa"/>
          </w:tcPr>
          <w:p w14:paraId="121FE826" w14:textId="77777777" w:rsidR="004E4D62" w:rsidRDefault="004E4D62" w:rsidP="00F921C0">
            <w:pPr>
              <w:jc w:val="both"/>
            </w:pPr>
            <w:r>
              <w:t>OBJET_EVOL3</w:t>
            </w:r>
          </w:p>
        </w:tc>
      </w:tr>
      <w:tr w:rsidR="004E4D62" w14:paraId="4943371D" w14:textId="77777777" w:rsidTr="00F921C0">
        <w:tc>
          <w:tcPr>
            <w:tcW w:w="4928" w:type="dxa"/>
          </w:tcPr>
          <w:p w14:paraId="0CB7B93B" w14:textId="77777777" w:rsidR="004E4D62" w:rsidRDefault="004E4D62" w:rsidP="00F921C0">
            <w:pPr>
              <w:jc w:val="both"/>
            </w:pPr>
            <w:r>
              <w:t>description</w:t>
            </w:r>
          </w:p>
        </w:tc>
        <w:tc>
          <w:tcPr>
            <w:tcW w:w="4284" w:type="dxa"/>
          </w:tcPr>
          <w:p w14:paraId="7F49B21E" w14:textId="77777777" w:rsidR="004E4D62" w:rsidRDefault="004E4D62" w:rsidP="00F921C0">
            <w:pPr>
              <w:jc w:val="both"/>
            </w:pPr>
            <w:r>
              <w:t>TEXTE_DYN3</w:t>
            </w:r>
          </w:p>
        </w:tc>
      </w:tr>
      <w:tr w:rsidR="004E4D62" w14:paraId="1A52C2CF" w14:textId="77777777" w:rsidTr="00F921C0">
        <w:tc>
          <w:tcPr>
            <w:tcW w:w="4928" w:type="dxa"/>
          </w:tcPr>
          <w:p w14:paraId="32A62416" w14:textId="77777777" w:rsidR="004E4D62" w:rsidRDefault="004E4D62" w:rsidP="00F921C0">
            <w:pPr>
              <w:jc w:val="both"/>
            </w:pPr>
            <w:proofErr w:type="spellStart"/>
            <w:r>
              <w:t>dateObservation</w:t>
            </w:r>
            <w:proofErr w:type="spellEnd"/>
          </w:p>
        </w:tc>
        <w:tc>
          <w:tcPr>
            <w:tcW w:w="4284" w:type="dxa"/>
          </w:tcPr>
          <w:p w14:paraId="2AC31D96" w14:textId="77777777" w:rsidR="004E4D62" w:rsidRDefault="004E4D62" w:rsidP="00F921C0">
            <w:pPr>
              <w:jc w:val="both"/>
            </w:pPr>
            <w:r>
              <w:t>DATE_DYN3</w:t>
            </w:r>
          </w:p>
        </w:tc>
      </w:tr>
      <w:tr w:rsidR="004E4D62" w14:paraId="703E0E8E" w14:textId="77777777" w:rsidTr="00F921C0">
        <w:tc>
          <w:tcPr>
            <w:tcW w:w="4928" w:type="dxa"/>
          </w:tcPr>
          <w:p w14:paraId="74084554" w14:textId="77777777" w:rsidR="004E4D62" w:rsidRDefault="004E4D62" w:rsidP="00F921C0">
            <w:pPr>
              <w:jc w:val="both"/>
            </w:pPr>
            <w:r>
              <w:t xml:space="preserve"> </w:t>
            </w:r>
            <w:r w:rsidRPr="00923F7E">
              <w:rPr>
                <w:b/>
              </w:rPr>
              <w:t xml:space="preserve">Dynamique </w:t>
            </w:r>
            <w:r>
              <w:rPr>
                <w:b/>
              </w:rPr>
              <w:t>4</w:t>
            </w:r>
          </w:p>
        </w:tc>
        <w:tc>
          <w:tcPr>
            <w:tcW w:w="4284" w:type="dxa"/>
          </w:tcPr>
          <w:p w14:paraId="7C58A850" w14:textId="77777777" w:rsidR="004E4D62" w:rsidRDefault="004E4D62" w:rsidP="00F921C0">
            <w:pPr>
              <w:jc w:val="both"/>
            </w:pPr>
          </w:p>
        </w:tc>
      </w:tr>
      <w:tr w:rsidR="004E4D62" w14:paraId="09CC98D6" w14:textId="77777777" w:rsidTr="00F921C0">
        <w:tc>
          <w:tcPr>
            <w:tcW w:w="4928" w:type="dxa"/>
          </w:tcPr>
          <w:p w14:paraId="17C1436B" w14:textId="77777777" w:rsidR="004E4D62" w:rsidRDefault="004E4D62" w:rsidP="00F921C0">
            <w:pPr>
              <w:jc w:val="both"/>
            </w:pPr>
            <w:proofErr w:type="spellStart"/>
            <w:r>
              <w:t>natureEvolution</w:t>
            </w:r>
            <w:proofErr w:type="spellEnd"/>
          </w:p>
        </w:tc>
        <w:tc>
          <w:tcPr>
            <w:tcW w:w="4284" w:type="dxa"/>
          </w:tcPr>
          <w:p w14:paraId="6C440DA6" w14:textId="77777777" w:rsidR="004E4D62" w:rsidRDefault="004E4D62" w:rsidP="00F921C0">
            <w:pPr>
              <w:jc w:val="both"/>
            </w:pPr>
            <w:r>
              <w:t>NAT_EVOL4</w:t>
            </w:r>
          </w:p>
        </w:tc>
      </w:tr>
      <w:tr w:rsidR="004E4D62" w14:paraId="3C1DCD19" w14:textId="77777777" w:rsidTr="00F921C0">
        <w:tc>
          <w:tcPr>
            <w:tcW w:w="4928" w:type="dxa"/>
          </w:tcPr>
          <w:p w14:paraId="09100337" w14:textId="77777777" w:rsidR="004E4D62" w:rsidRDefault="004E4D62" w:rsidP="00F921C0">
            <w:pPr>
              <w:jc w:val="both"/>
            </w:pPr>
            <w:proofErr w:type="spellStart"/>
            <w:r>
              <w:t>objetEvolution</w:t>
            </w:r>
            <w:proofErr w:type="spellEnd"/>
          </w:p>
        </w:tc>
        <w:tc>
          <w:tcPr>
            <w:tcW w:w="4284" w:type="dxa"/>
          </w:tcPr>
          <w:p w14:paraId="465814AB" w14:textId="77777777" w:rsidR="004E4D62" w:rsidRDefault="004E4D62" w:rsidP="00F921C0">
            <w:pPr>
              <w:jc w:val="both"/>
            </w:pPr>
            <w:r>
              <w:t>OBJET_EVOL4</w:t>
            </w:r>
          </w:p>
        </w:tc>
      </w:tr>
      <w:tr w:rsidR="004E4D62" w14:paraId="73236A5C" w14:textId="77777777" w:rsidTr="00F921C0">
        <w:tc>
          <w:tcPr>
            <w:tcW w:w="4928" w:type="dxa"/>
          </w:tcPr>
          <w:p w14:paraId="5E51FDEA" w14:textId="77777777" w:rsidR="004E4D62" w:rsidRDefault="004E4D62" w:rsidP="00F921C0">
            <w:pPr>
              <w:jc w:val="both"/>
            </w:pPr>
            <w:r>
              <w:t>description</w:t>
            </w:r>
          </w:p>
        </w:tc>
        <w:tc>
          <w:tcPr>
            <w:tcW w:w="4284" w:type="dxa"/>
          </w:tcPr>
          <w:p w14:paraId="0A86DEF1" w14:textId="77777777" w:rsidR="004E4D62" w:rsidRDefault="004E4D62" w:rsidP="00F921C0">
            <w:pPr>
              <w:jc w:val="both"/>
            </w:pPr>
            <w:r>
              <w:t>TEXTE_DYN4</w:t>
            </w:r>
          </w:p>
        </w:tc>
      </w:tr>
      <w:tr w:rsidR="004E4D62" w14:paraId="0C42F458" w14:textId="77777777" w:rsidTr="00F921C0">
        <w:tc>
          <w:tcPr>
            <w:tcW w:w="4928" w:type="dxa"/>
          </w:tcPr>
          <w:p w14:paraId="30B44F12" w14:textId="77777777" w:rsidR="004E4D62" w:rsidRDefault="004E4D62" w:rsidP="00F921C0">
            <w:pPr>
              <w:jc w:val="both"/>
            </w:pPr>
            <w:proofErr w:type="spellStart"/>
            <w:r>
              <w:t>dateObservation</w:t>
            </w:r>
            <w:proofErr w:type="spellEnd"/>
          </w:p>
        </w:tc>
        <w:tc>
          <w:tcPr>
            <w:tcW w:w="4284" w:type="dxa"/>
          </w:tcPr>
          <w:p w14:paraId="104A44ED" w14:textId="77777777" w:rsidR="004E4D62" w:rsidRDefault="004E4D62" w:rsidP="00F921C0">
            <w:pPr>
              <w:jc w:val="both"/>
            </w:pPr>
            <w:r>
              <w:t>DATE_DYN4</w:t>
            </w:r>
          </w:p>
        </w:tc>
      </w:tr>
      <w:tr w:rsidR="004E4D62" w14:paraId="6B905558" w14:textId="77777777" w:rsidTr="00F921C0">
        <w:tc>
          <w:tcPr>
            <w:tcW w:w="4928" w:type="dxa"/>
          </w:tcPr>
          <w:p w14:paraId="7FA488F1" w14:textId="77777777" w:rsidR="004E4D62" w:rsidRDefault="004E4D62" w:rsidP="00F921C0">
            <w:pPr>
              <w:jc w:val="both"/>
            </w:pPr>
            <w:r>
              <w:t xml:space="preserve"> </w:t>
            </w:r>
            <w:r w:rsidRPr="00923F7E">
              <w:rPr>
                <w:b/>
              </w:rPr>
              <w:t xml:space="preserve">Dynamique </w:t>
            </w:r>
            <w:r>
              <w:rPr>
                <w:b/>
              </w:rPr>
              <w:t>5</w:t>
            </w:r>
          </w:p>
        </w:tc>
        <w:tc>
          <w:tcPr>
            <w:tcW w:w="4284" w:type="dxa"/>
          </w:tcPr>
          <w:p w14:paraId="66266F7F" w14:textId="77777777" w:rsidR="004E4D62" w:rsidRDefault="004E4D62" w:rsidP="00F921C0">
            <w:pPr>
              <w:jc w:val="both"/>
            </w:pPr>
          </w:p>
        </w:tc>
      </w:tr>
      <w:tr w:rsidR="004E4D62" w14:paraId="0C3CABD3" w14:textId="77777777" w:rsidTr="00F921C0">
        <w:tc>
          <w:tcPr>
            <w:tcW w:w="4928" w:type="dxa"/>
          </w:tcPr>
          <w:p w14:paraId="1B26F4A0" w14:textId="77777777" w:rsidR="004E4D62" w:rsidRDefault="004E4D62" w:rsidP="00F921C0">
            <w:pPr>
              <w:jc w:val="both"/>
            </w:pPr>
            <w:proofErr w:type="spellStart"/>
            <w:r>
              <w:t>natureEvolution</w:t>
            </w:r>
            <w:proofErr w:type="spellEnd"/>
          </w:p>
        </w:tc>
        <w:tc>
          <w:tcPr>
            <w:tcW w:w="4284" w:type="dxa"/>
          </w:tcPr>
          <w:p w14:paraId="40836814" w14:textId="77777777" w:rsidR="004E4D62" w:rsidRDefault="004E4D62" w:rsidP="00F921C0">
            <w:pPr>
              <w:jc w:val="both"/>
            </w:pPr>
            <w:r>
              <w:t>NAT_EVOL5</w:t>
            </w:r>
          </w:p>
        </w:tc>
      </w:tr>
      <w:tr w:rsidR="004E4D62" w14:paraId="561B461F" w14:textId="77777777" w:rsidTr="00F921C0">
        <w:tc>
          <w:tcPr>
            <w:tcW w:w="4928" w:type="dxa"/>
          </w:tcPr>
          <w:p w14:paraId="0E9867FD" w14:textId="77777777" w:rsidR="004E4D62" w:rsidRDefault="004E4D62" w:rsidP="00F921C0">
            <w:pPr>
              <w:jc w:val="both"/>
            </w:pPr>
            <w:proofErr w:type="spellStart"/>
            <w:r>
              <w:t>objetEvolution</w:t>
            </w:r>
            <w:proofErr w:type="spellEnd"/>
          </w:p>
        </w:tc>
        <w:tc>
          <w:tcPr>
            <w:tcW w:w="4284" w:type="dxa"/>
          </w:tcPr>
          <w:p w14:paraId="07DA2071" w14:textId="77777777" w:rsidR="004E4D62" w:rsidRDefault="004E4D62" w:rsidP="00F921C0">
            <w:pPr>
              <w:jc w:val="both"/>
            </w:pPr>
            <w:r>
              <w:t>OBJET_EVOL5</w:t>
            </w:r>
          </w:p>
        </w:tc>
      </w:tr>
      <w:tr w:rsidR="004E4D62" w14:paraId="18430A0C" w14:textId="77777777" w:rsidTr="00F921C0">
        <w:tc>
          <w:tcPr>
            <w:tcW w:w="4928" w:type="dxa"/>
          </w:tcPr>
          <w:p w14:paraId="6F5E0081" w14:textId="77777777" w:rsidR="004E4D62" w:rsidRDefault="004E4D62" w:rsidP="00F921C0">
            <w:pPr>
              <w:jc w:val="both"/>
            </w:pPr>
            <w:r>
              <w:t>description</w:t>
            </w:r>
          </w:p>
        </w:tc>
        <w:tc>
          <w:tcPr>
            <w:tcW w:w="4284" w:type="dxa"/>
          </w:tcPr>
          <w:p w14:paraId="04464EA0" w14:textId="77777777" w:rsidR="004E4D62" w:rsidRDefault="004E4D62" w:rsidP="00F921C0">
            <w:pPr>
              <w:jc w:val="both"/>
            </w:pPr>
            <w:r>
              <w:t>TEXTE_DYN5</w:t>
            </w:r>
          </w:p>
        </w:tc>
      </w:tr>
      <w:tr w:rsidR="004E4D62" w14:paraId="75DD8F0B" w14:textId="77777777" w:rsidTr="00F921C0">
        <w:tc>
          <w:tcPr>
            <w:tcW w:w="4928" w:type="dxa"/>
          </w:tcPr>
          <w:p w14:paraId="5EE5317E" w14:textId="77777777" w:rsidR="004E4D62" w:rsidRDefault="004E4D62" w:rsidP="00F921C0">
            <w:pPr>
              <w:jc w:val="both"/>
            </w:pPr>
            <w:proofErr w:type="spellStart"/>
            <w:r>
              <w:t>dateObservation</w:t>
            </w:r>
            <w:proofErr w:type="spellEnd"/>
          </w:p>
        </w:tc>
        <w:tc>
          <w:tcPr>
            <w:tcW w:w="4284" w:type="dxa"/>
          </w:tcPr>
          <w:p w14:paraId="19A8A563" w14:textId="77777777" w:rsidR="004E4D62" w:rsidRDefault="004E4D62" w:rsidP="00F921C0">
            <w:pPr>
              <w:jc w:val="both"/>
            </w:pPr>
            <w:r>
              <w:t>DATE_DYN5</w:t>
            </w:r>
          </w:p>
        </w:tc>
      </w:tr>
    </w:tbl>
    <w:p w14:paraId="38F7B837" w14:textId="77777777" w:rsidR="004E4D62" w:rsidRPr="003E20C6" w:rsidRDefault="004E4D62" w:rsidP="003E20C6">
      <w:pPr>
        <w:jc w:val="both"/>
        <w:rPr>
          <w:b/>
        </w:rPr>
      </w:pPr>
    </w:p>
    <w:p w14:paraId="69F54879" w14:textId="2DD1F780" w:rsidR="00F921C0" w:rsidRPr="003E20C6" w:rsidRDefault="00F921C0" w:rsidP="00F921C0">
      <w:pPr>
        <w:pStyle w:val="Paragraphedeliste"/>
        <w:numPr>
          <w:ilvl w:val="0"/>
          <w:numId w:val="19"/>
        </w:numPr>
        <w:jc w:val="both"/>
        <w:rPr>
          <w:b/>
        </w:rPr>
      </w:pPr>
      <w:r w:rsidRPr="003E20C6">
        <w:rPr>
          <w:b/>
        </w:rPr>
        <w:t>Classe</w:t>
      </w:r>
      <w:r>
        <w:rPr>
          <w:b/>
        </w:rPr>
        <w:t xml:space="preserve"> </w:t>
      </w:r>
      <w:proofErr w:type="spellStart"/>
      <w:r>
        <w:rPr>
          <w:b/>
        </w:rPr>
        <w:t>Sous-UnitéPaysagère</w:t>
      </w:r>
      <w:proofErr w:type="spellEnd"/>
      <w:r w:rsidRPr="003E20C6">
        <w:rPr>
          <w:rFonts w:ascii="Courier New" w:hAnsi="Courier New" w:cs="Courier New"/>
          <w:b/>
        </w:rPr>
        <w:t> </w:t>
      </w:r>
    </w:p>
    <w:tbl>
      <w:tblPr>
        <w:tblStyle w:val="Grilledutableau"/>
        <w:tblW w:w="0" w:type="auto"/>
        <w:tblLook w:val="04A0" w:firstRow="1" w:lastRow="0" w:firstColumn="1" w:lastColumn="0" w:noHBand="0" w:noVBand="1"/>
      </w:tblPr>
      <w:tblGrid>
        <w:gridCol w:w="4928"/>
        <w:gridCol w:w="4284"/>
      </w:tblGrid>
      <w:tr w:rsidR="00F921C0" w14:paraId="51F923E5" w14:textId="77777777" w:rsidTr="00F921C0">
        <w:tc>
          <w:tcPr>
            <w:tcW w:w="4928" w:type="dxa"/>
          </w:tcPr>
          <w:p w14:paraId="01EA2839" w14:textId="77777777" w:rsidR="00F921C0" w:rsidRDefault="00F921C0" w:rsidP="00F921C0">
            <w:pPr>
              <w:jc w:val="center"/>
              <w:rPr>
                <w:b/>
              </w:rPr>
            </w:pPr>
            <w:r>
              <w:rPr>
                <w:b/>
              </w:rPr>
              <w:t>Intitulé de l’attribut dans le modèle conceptuel</w:t>
            </w:r>
          </w:p>
        </w:tc>
        <w:tc>
          <w:tcPr>
            <w:tcW w:w="4284" w:type="dxa"/>
          </w:tcPr>
          <w:p w14:paraId="0F15CA28" w14:textId="77777777" w:rsidR="00F921C0" w:rsidRDefault="00F921C0" w:rsidP="00F921C0">
            <w:pPr>
              <w:jc w:val="center"/>
              <w:rPr>
                <w:b/>
              </w:rPr>
            </w:pPr>
            <w:r>
              <w:rPr>
                <w:b/>
              </w:rPr>
              <w:t xml:space="preserve">Intitulé de l’attribut au format </w:t>
            </w:r>
            <w:proofErr w:type="spellStart"/>
            <w:r>
              <w:rPr>
                <w:b/>
              </w:rPr>
              <w:t>shapefile</w:t>
            </w:r>
            <w:proofErr w:type="spellEnd"/>
          </w:p>
        </w:tc>
      </w:tr>
      <w:tr w:rsidR="00F921C0" w14:paraId="16F59710" w14:textId="77777777" w:rsidTr="00F921C0">
        <w:tc>
          <w:tcPr>
            <w:tcW w:w="4928" w:type="dxa"/>
          </w:tcPr>
          <w:p w14:paraId="5DE2DDFC" w14:textId="77777777" w:rsidR="00F921C0" w:rsidRPr="0089745C" w:rsidRDefault="00F921C0" w:rsidP="00F921C0">
            <w:pPr>
              <w:jc w:val="both"/>
            </w:pPr>
            <w:r>
              <w:t>géométrie</w:t>
            </w:r>
          </w:p>
        </w:tc>
        <w:tc>
          <w:tcPr>
            <w:tcW w:w="4284" w:type="dxa"/>
          </w:tcPr>
          <w:p w14:paraId="636AE58F" w14:textId="77777777" w:rsidR="00F921C0" w:rsidRPr="0089745C" w:rsidRDefault="00F921C0" w:rsidP="00F921C0">
            <w:pPr>
              <w:jc w:val="both"/>
            </w:pPr>
            <w:r>
              <w:t>GEOMETRIE</w:t>
            </w:r>
          </w:p>
        </w:tc>
      </w:tr>
      <w:tr w:rsidR="00F921C0" w14:paraId="4A42F976" w14:textId="77777777" w:rsidTr="00F921C0">
        <w:tc>
          <w:tcPr>
            <w:tcW w:w="4928" w:type="dxa"/>
          </w:tcPr>
          <w:p w14:paraId="66B0FACE" w14:textId="77777777" w:rsidR="00F921C0" w:rsidRPr="0089745C" w:rsidRDefault="00F921C0" w:rsidP="00F921C0">
            <w:pPr>
              <w:jc w:val="both"/>
            </w:pPr>
            <w:r>
              <w:t>identifiant</w:t>
            </w:r>
          </w:p>
        </w:tc>
        <w:tc>
          <w:tcPr>
            <w:tcW w:w="4284" w:type="dxa"/>
          </w:tcPr>
          <w:p w14:paraId="2E92A14E" w14:textId="77777777" w:rsidR="00F921C0" w:rsidRPr="0089745C" w:rsidRDefault="00F921C0" w:rsidP="00F921C0">
            <w:pPr>
              <w:jc w:val="both"/>
            </w:pPr>
            <w:r w:rsidRPr="0089745C">
              <w:t>NOM</w:t>
            </w:r>
          </w:p>
        </w:tc>
      </w:tr>
      <w:tr w:rsidR="00F921C0" w14:paraId="51A1325F" w14:textId="77777777" w:rsidTr="00F921C0">
        <w:tc>
          <w:tcPr>
            <w:tcW w:w="4928" w:type="dxa"/>
          </w:tcPr>
          <w:p w14:paraId="066912B1" w14:textId="77777777" w:rsidR="00F921C0" w:rsidRPr="0089745C" w:rsidRDefault="00F921C0" w:rsidP="00F921C0">
            <w:pPr>
              <w:jc w:val="both"/>
            </w:pPr>
            <w:r>
              <w:t>nom</w:t>
            </w:r>
          </w:p>
        </w:tc>
        <w:tc>
          <w:tcPr>
            <w:tcW w:w="4284" w:type="dxa"/>
          </w:tcPr>
          <w:p w14:paraId="07FEB638" w14:textId="77777777" w:rsidR="00F921C0" w:rsidRPr="0089745C" w:rsidRDefault="00F921C0" w:rsidP="00F921C0">
            <w:pPr>
              <w:jc w:val="both"/>
            </w:pPr>
            <w:r w:rsidRPr="0089745C">
              <w:t>IDENTIFIANT</w:t>
            </w:r>
          </w:p>
        </w:tc>
      </w:tr>
      <w:tr w:rsidR="00F921C0" w14:paraId="7CBEEF5F" w14:textId="77777777" w:rsidTr="00F921C0">
        <w:tc>
          <w:tcPr>
            <w:tcW w:w="4928" w:type="dxa"/>
          </w:tcPr>
          <w:p w14:paraId="301650E9" w14:textId="77777777" w:rsidR="00F921C0" w:rsidRPr="0089745C" w:rsidRDefault="00F921C0" w:rsidP="00F921C0">
            <w:pPr>
              <w:jc w:val="both"/>
            </w:pPr>
            <w:proofErr w:type="spellStart"/>
            <w:r>
              <w:t>lienAtlas</w:t>
            </w:r>
            <w:proofErr w:type="spellEnd"/>
          </w:p>
        </w:tc>
        <w:tc>
          <w:tcPr>
            <w:tcW w:w="4284" w:type="dxa"/>
          </w:tcPr>
          <w:p w14:paraId="632AD1C9" w14:textId="77777777" w:rsidR="00F921C0" w:rsidRPr="0089745C" w:rsidRDefault="00F921C0" w:rsidP="00F921C0">
            <w:pPr>
              <w:jc w:val="both"/>
            </w:pPr>
            <w:r w:rsidRPr="0089745C">
              <w:t>AUTEUR</w:t>
            </w:r>
          </w:p>
        </w:tc>
      </w:tr>
      <w:tr w:rsidR="00F921C0" w14:paraId="50AE4285" w14:textId="77777777" w:rsidTr="00F921C0">
        <w:tc>
          <w:tcPr>
            <w:tcW w:w="4928" w:type="dxa"/>
          </w:tcPr>
          <w:p w14:paraId="43F20A2B" w14:textId="77777777" w:rsidR="00F921C0" w:rsidRPr="0089745C" w:rsidRDefault="00F921C0" w:rsidP="00F921C0">
            <w:pPr>
              <w:jc w:val="both"/>
            </w:pPr>
            <w:r>
              <w:t>superficie</w:t>
            </w:r>
          </w:p>
        </w:tc>
        <w:tc>
          <w:tcPr>
            <w:tcW w:w="4284" w:type="dxa"/>
          </w:tcPr>
          <w:p w14:paraId="377CFACC" w14:textId="77777777" w:rsidR="00F921C0" w:rsidRPr="0089745C" w:rsidRDefault="00F921C0" w:rsidP="00F921C0">
            <w:pPr>
              <w:jc w:val="both"/>
            </w:pPr>
            <w:r>
              <w:t>SUPERFICIE</w:t>
            </w:r>
          </w:p>
        </w:tc>
      </w:tr>
      <w:tr w:rsidR="00F921C0" w14:paraId="467265B7" w14:textId="77777777" w:rsidTr="00F921C0">
        <w:tc>
          <w:tcPr>
            <w:tcW w:w="4928" w:type="dxa"/>
          </w:tcPr>
          <w:p w14:paraId="483ABD0F" w14:textId="77777777" w:rsidR="00F921C0" w:rsidRPr="0089745C" w:rsidRDefault="00F921C0" w:rsidP="00F921C0">
            <w:pPr>
              <w:jc w:val="both"/>
            </w:pPr>
            <w:proofErr w:type="spellStart"/>
            <w:r>
              <w:t>populatonEstimée</w:t>
            </w:r>
            <w:proofErr w:type="spellEnd"/>
          </w:p>
        </w:tc>
        <w:tc>
          <w:tcPr>
            <w:tcW w:w="4284" w:type="dxa"/>
          </w:tcPr>
          <w:p w14:paraId="1073D300" w14:textId="77777777" w:rsidR="00F921C0" w:rsidRPr="0089745C" w:rsidRDefault="00F921C0" w:rsidP="00F921C0">
            <w:pPr>
              <w:jc w:val="both"/>
            </w:pPr>
            <w:r>
              <w:t>POPULATION</w:t>
            </w:r>
          </w:p>
        </w:tc>
      </w:tr>
      <w:tr w:rsidR="00F921C0" w14:paraId="465D4E66" w14:textId="77777777" w:rsidTr="00F921C0">
        <w:tc>
          <w:tcPr>
            <w:tcW w:w="4928" w:type="dxa"/>
          </w:tcPr>
          <w:p w14:paraId="2DB4F898" w14:textId="77777777" w:rsidR="00F921C0" w:rsidRPr="0089745C" w:rsidRDefault="00F921C0" w:rsidP="00F921C0">
            <w:pPr>
              <w:jc w:val="both"/>
            </w:pPr>
            <w:proofErr w:type="spellStart"/>
            <w:r>
              <w:t>densitéEstimée</w:t>
            </w:r>
            <w:proofErr w:type="spellEnd"/>
          </w:p>
        </w:tc>
        <w:tc>
          <w:tcPr>
            <w:tcW w:w="4284" w:type="dxa"/>
          </w:tcPr>
          <w:p w14:paraId="12B1B444" w14:textId="77777777" w:rsidR="00F921C0" w:rsidRPr="0089745C" w:rsidRDefault="00F921C0" w:rsidP="00F921C0">
            <w:pPr>
              <w:jc w:val="both"/>
            </w:pPr>
            <w:r>
              <w:t>DENSITE</w:t>
            </w:r>
          </w:p>
        </w:tc>
      </w:tr>
      <w:tr w:rsidR="00F921C0" w14:paraId="4E0B9554" w14:textId="77777777" w:rsidTr="00F921C0">
        <w:tc>
          <w:tcPr>
            <w:tcW w:w="4928" w:type="dxa"/>
          </w:tcPr>
          <w:p w14:paraId="049573A7" w14:textId="77777777" w:rsidR="00F921C0" w:rsidRDefault="00F921C0" w:rsidP="00F921C0">
            <w:pPr>
              <w:jc w:val="both"/>
            </w:pPr>
            <w:proofErr w:type="spellStart"/>
            <w:r>
              <w:t>altitudeMinimale</w:t>
            </w:r>
            <w:proofErr w:type="spellEnd"/>
          </w:p>
        </w:tc>
        <w:tc>
          <w:tcPr>
            <w:tcW w:w="4284" w:type="dxa"/>
          </w:tcPr>
          <w:p w14:paraId="748283EA" w14:textId="77777777" w:rsidR="00F921C0" w:rsidRDefault="00F921C0" w:rsidP="00F921C0">
            <w:pPr>
              <w:jc w:val="both"/>
            </w:pPr>
            <w:r>
              <w:t>ZMIN</w:t>
            </w:r>
          </w:p>
        </w:tc>
      </w:tr>
      <w:tr w:rsidR="00F921C0" w14:paraId="537B2B73" w14:textId="77777777" w:rsidTr="00F921C0">
        <w:tc>
          <w:tcPr>
            <w:tcW w:w="4928" w:type="dxa"/>
          </w:tcPr>
          <w:p w14:paraId="2D6C91F5" w14:textId="77777777" w:rsidR="00F921C0" w:rsidRDefault="00F921C0" w:rsidP="00F921C0">
            <w:pPr>
              <w:jc w:val="both"/>
            </w:pPr>
            <w:proofErr w:type="spellStart"/>
            <w:r>
              <w:t>altitudeMaximale</w:t>
            </w:r>
            <w:proofErr w:type="spellEnd"/>
          </w:p>
        </w:tc>
        <w:tc>
          <w:tcPr>
            <w:tcW w:w="4284" w:type="dxa"/>
          </w:tcPr>
          <w:p w14:paraId="392820B2" w14:textId="77777777" w:rsidR="00F921C0" w:rsidRDefault="00F921C0" w:rsidP="00F921C0">
            <w:pPr>
              <w:jc w:val="both"/>
            </w:pPr>
            <w:r>
              <w:t>ZMAX</w:t>
            </w:r>
          </w:p>
        </w:tc>
      </w:tr>
      <w:tr w:rsidR="00F921C0" w14:paraId="4FA97180" w14:textId="77777777" w:rsidTr="00F921C0">
        <w:tc>
          <w:tcPr>
            <w:tcW w:w="4928" w:type="dxa"/>
          </w:tcPr>
          <w:p w14:paraId="373EAC00" w14:textId="77777777" w:rsidR="00F921C0" w:rsidRDefault="00F921C0" w:rsidP="00F921C0">
            <w:pPr>
              <w:jc w:val="both"/>
            </w:pPr>
            <w:proofErr w:type="spellStart"/>
            <w:r>
              <w:t>mot-clefGénérique</w:t>
            </w:r>
            <w:proofErr w:type="spellEnd"/>
          </w:p>
        </w:tc>
        <w:tc>
          <w:tcPr>
            <w:tcW w:w="4284" w:type="dxa"/>
          </w:tcPr>
          <w:p w14:paraId="7A5951F1" w14:textId="77777777" w:rsidR="00F921C0" w:rsidRDefault="00F921C0" w:rsidP="00F921C0">
            <w:pPr>
              <w:jc w:val="both"/>
            </w:pPr>
            <w:r>
              <w:t>MOT_CLE_GE</w:t>
            </w:r>
          </w:p>
        </w:tc>
      </w:tr>
      <w:tr w:rsidR="00F921C0" w14:paraId="470DF8D2" w14:textId="77777777" w:rsidTr="00F921C0">
        <w:tc>
          <w:tcPr>
            <w:tcW w:w="4928" w:type="dxa"/>
          </w:tcPr>
          <w:p w14:paraId="32742B85" w14:textId="77777777" w:rsidR="00F921C0" w:rsidRDefault="00F921C0" w:rsidP="00F921C0">
            <w:pPr>
              <w:jc w:val="both"/>
            </w:pPr>
            <w:proofErr w:type="spellStart"/>
            <w:r>
              <w:t>mot-clefToponymique</w:t>
            </w:r>
            <w:proofErr w:type="spellEnd"/>
          </w:p>
        </w:tc>
        <w:tc>
          <w:tcPr>
            <w:tcW w:w="4284" w:type="dxa"/>
          </w:tcPr>
          <w:p w14:paraId="2DB65600" w14:textId="77777777" w:rsidR="00F921C0" w:rsidRDefault="00F921C0" w:rsidP="00F921C0">
            <w:pPr>
              <w:jc w:val="both"/>
            </w:pPr>
            <w:r>
              <w:t>MOT_CLE_TO</w:t>
            </w:r>
          </w:p>
        </w:tc>
      </w:tr>
      <w:tr w:rsidR="00F921C0" w14:paraId="20DEF6EE" w14:textId="77777777" w:rsidTr="00F921C0">
        <w:tc>
          <w:tcPr>
            <w:tcW w:w="4928" w:type="dxa"/>
          </w:tcPr>
          <w:p w14:paraId="7E0F5A51" w14:textId="77777777" w:rsidR="00F921C0" w:rsidRDefault="00F921C0" w:rsidP="00F921C0">
            <w:pPr>
              <w:jc w:val="both"/>
            </w:pPr>
            <w:r>
              <w:t>description</w:t>
            </w:r>
          </w:p>
        </w:tc>
        <w:tc>
          <w:tcPr>
            <w:tcW w:w="4284" w:type="dxa"/>
          </w:tcPr>
          <w:p w14:paraId="2E08C0F3" w14:textId="77777777" w:rsidR="00F921C0" w:rsidRDefault="00F921C0" w:rsidP="00F921C0">
            <w:pPr>
              <w:jc w:val="both"/>
            </w:pPr>
            <w:r>
              <w:t>TEXTE</w:t>
            </w:r>
          </w:p>
        </w:tc>
      </w:tr>
      <w:tr w:rsidR="00F921C0" w14:paraId="3E029C80" w14:textId="77777777" w:rsidTr="00F921C0">
        <w:tc>
          <w:tcPr>
            <w:tcW w:w="4928" w:type="dxa"/>
          </w:tcPr>
          <w:p w14:paraId="24B3DB55" w14:textId="77777777" w:rsidR="00F921C0" w:rsidRDefault="00F921C0" w:rsidP="00F921C0">
            <w:pPr>
              <w:jc w:val="both"/>
            </w:pPr>
            <w:r>
              <w:t>image</w:t>
            </w:r>
          </w:p>
        </w:tc>
        <w:tc>
          <w:tcPr>
            <w:tcW w:w="4284" w:type="dxa"/>
          </w:tcPr>
          <w:p w14:paraId="22F221AD" w14:textId="77777777" w:rsidR="00F921C0" w:rsidRDefault="00F921C0" w:rsidP="00F921C0">
            <w:pPr>
              <w:jc w:val="both"/>
            </w:pPr>
            <w:r>
              <w:t>IMAGE</w:t>
            </w:r>
          </w:p>
        </w:tc>
      </w:tr>
      <w:tr w:rsidR="00F921C0" w14:paraId="0244B3FF" w14:textId="77777777" w:rsidTr="00F921C0">
        <w:tc>
          <w:tcPr>
            <w:tcW w:w="4928" w:type="dxa"/>
          </w:tcPr>
          <w:p w14:paraId="053AAC40" w14:textId="77777777" w:rsidR="00F921C0" w:rsidRDefault="00F921C0" w:rsidP="00F921C0">
            <w:pPr>
              <w:jc w:val="both"/>
            </w:pPr>
            <w:proofErr w:type="spellStart"/>
            <w:r>
              <w:t>dateDéfinition</w:t>
            </w:r>
            <w:proofErr w:type="spellEnd"/>
          </w:p>
        </w:tc>
        <w:tc>
          <w:tcPr>
            <w:tcW w:w="4284" w:type="dxa"/>
          </w:tcPr>
          <w:p w14:paraId="36EECD3F" w14:textId="77777777" w:rsidR="00F921C0" w:rsidRDefault="00F921C0" w:rsidP="00F921C0">
            <w:pPr>
              <w:jc w:val="both"/>
            </w:pPr>
            <w:r>
              <w:t>DATE_DEF</w:t>
            </w:r>
          </w:p>
        </w:tc>
      </w:tr>
      <w:tr w:rsidR="00F921C0" w14:paraId="7022AAA7" w14:textId="77777777" w:rsidTr="00F921C0">
        <w:tc>
          <w:tcPr>
            <w:tcW w:w="4928" w:type="dxa"/>
          </w:tcPr>
          <w:p w14:paraId="20B9E367" w14:textId="77777777" w:rsidR="00F921C0" w:rsidRDefault="00F921C0" w:rsidP="00F921C0">
            <w:pPr>
              <w:jc w:val="both"/>
            </w:pPr>
            <w:proofErr w:type="spellStart"/>
            <w:r>
              <w:t>codeDépartement</w:t>
            </w:r>
            <w:proofErr w:type="spellEnd"/>
          </w:p>
        </w:tc>
        <w:tc>
          <w:tcPr>
            <w:tcW w:w="4284" w:type="dxa"/>
          </w:tcPr>
          <w:p w14:paraId="1655AEE1" w14:textId="77777777" w:rsidR="00F921C0" w:rsidRDefault="00F921C0" w:rsidP="00F921C0">
            <w:pPr>
              <w:jc w:val="both"/>
            </w:pPr>
            <w:r>
              <w:t>CODE_DEPT</w:t>
            </w:r>
          </w:p>
        </w:tc>
      </w:tr>
      <w:tr w:rsidR="00F921C0" w14:paraId="28B1D34D" w14:textId="77777777" w:rsidTr="00F921C0">
        <w:tc>
          <w:tcPr>
            <w:tcW w:w="4928" w:type="dxa"/>
          </w:tcPr>
          <w:p w14:paraId="7CF9BC5B" w14:textId="77777777" w:rsidR="00F921C0" w:rsidRDefault="00F921C0" w:rsidP="00F921C0">
            <w:pPr>
              <w:jc w:val="both"/>
            </w:pPr>
            <w:proofErr w:type="spellStart"/>
            <w:r>
              <w:t>codeRégion</w:t>
            </w:r>
            <w:proofErr w:type="spellEnd"/>
          </w:p>
        </w:tc>
        <w:tc>
          <w:tcPr>
            <w:tcW w:w="4284" w:type="dxa"/>
          </w:tcPr>
          <w:p w14:paraId="13BBDA49" w14:textId="77777777" w:rsidR="00F921C0" w:rsidRDefault="00F921C0" w:rsidP="00F921C0">
            <w:pPr>
              <w:jc w:val="both"/>
            </w:pPr>
            <w:r>
              <w:t>CODE_REG</w:t>
            </w:r>
          </w:p>
        </w:tc>
      </w:tr>
      <w:tr w:rsidR="00F921C0" w14:paraId="6F475A47" w14:textId="77777777" w:rsidTr="00F921C0">
        <w:tc>
          <w:tcPr>
            <w:tcW w:w="4928" w:type="dxa"/>
          </w:tcPr>
          <w:p w14:paraId="4903EDF7" w14:textId="340CFB1E" w:rsidR="00F921C0" w:rsidRPr="00923F7E" w:rsidRDefault="00F921C0" w:rsidP="00F921C0">
            <w:pPr>
              <w:jc w:val="both"/>
              <w:rPr>
                <w:b/>
              </w:rPr>
            </w:pPr>
            <w:proofErr w:type="spellStart"/>
            <w:r>
              <w:t>identifiantUnitéPaysagère</w:t>
            </w:r>
            <w:proofErr w:type="spellEnd"/>
          </w:p>
        </w:tc>
        <w:tc>
          <w:tcPr>
            <w:tcW w:w="4284" w:type="dxa"/>
          </w:tcPr>
          <w:p w14:paraId="36CCF107" w14:textId="6C7B9A49" w:rsidR="00F921C0" w:rsidRDefault="00F921C0" w:rsidP="00F921C0">
            <w:pPr>
              <w:jc w:val="both"/>
            </w:pPr>
            <w:r>
              <w:t>ID_UP</w:t>
            </w:r>
          </w:p>
        </w:tc>
      </w:tr>
    </w:tbl>
    <w:p w14:paraId="01DBD7DF" w14:textId="77777777" w:rsidR="00F921C0" w:rsidRDefault="00F921C0" w:rsidP="00F921C0">
      <w:pPr>
        <w:pStyle w:val="Paragraphedeliste"/>
        <w:jc w:val="both"/>
      </w:pPr>
    </w:p>
    <w:p w14:paraId="7F75B2F2" w14:textId="77777777" w:rsidR="00F921C0" w:rsidRDefault="0089745C" w:rsidP="00F921C0">
      <w:pPr>
        <w:ind w:left="360"/>
        <w:jc w:val="both"/>
      </w:pPr>
      <w:r>
        <w:t xml:space="preserve"> </w:t>
      </w:r>
    </w:p>
    <w:p w14:paraId="5CDAC0C7" w14:textId="615EDCCE" w:rsidR="00F921C0" w:rsidRPr="00F921C0" w:rsidRDefault="00F921C0" w:rsidP="00CA7F7A">
      <w:pPr>
        <w:pStyle w:val="Paragraphedeliste"/>
        <w:numPr>
          <w:ilvl w:val="0"/>
          <w:numId w:val="19"/>
        </w:numPr>
        <w:jc w:val="both"/>
      </w:pPr>
      <w:r w:rsidRPr="00F921C0">
        <w:rPr>
          <w:b/>
        </w:rPr>
        <w:lastRenderedPageBreak/>
        <w:t xml:space="preserve">Classe </w:t>
      </w:r>
      <w:proofErr w:type="spellStart"/>
      <w:r w:rsidRPr="00F921C0">
        <w:rPr>
          <w:b/>
        </w:rPr>
        <w:t>LimiteDécoupageP</w:t>
      </w:r>
      <w:r>
        <w:rPr>
          <w:b/>
        </w:rPr>
        <w:t>ay</w:t>
      </w:r>
      <w:r w:rsidRPr="00F921C0">
        <w:rPr>
          <w:b/>
        </w:rPr>
        <w:t>sager</w:t>
      </w:r>
      <w:proofErr w:type="spellEnd"/>
    </w:p>
    <w:tbl>
      <w:tblPr>
        <w:tblStyle w:val="Grilledutableau"/>
        <w:tblW w:w="0" w:type="auto"/>
        <w:tblLook w:val="04A0" w:firstRow="1" w:lastRow="0" w:firstColumn="1" w:lastColumn="0" w:noHBand="0" w:noVBand="1"/>
      </w:tblPr>
      <w:tblGrid>
        <w:gridCol w:w="4928"/>
        <w:gridCol w:w="4284"/>
      </w:tblGrid>
      <w:tr w:rsidR="00F921C0" w14:paraId="3BD46854" w14:textId="77777777" w:rsidTr="00F921C0">
        <w:tc>
          <w:tcPr>
            <w:tcW w:w="4928" w:type="dxa"/>
          </w:tcPr>
          <w:p w14:paraId="03A237BE" w14:textId="77777777" w:rsidR="00F921C0" w:rsidRDefault="00F921C0" w:rsidP="00F921C0">
            <w:pPr>
              <w:jc w:val="center"/>
              <w:rPr>
                <w:b/>
              </w:rPr>
            </w:pPr>
            <w:r>
              <w:rPr>
                <w:b/>
              </w:rPr>
              <w:t>Intitulé de l’attribut dans le modèle conceptuel</w:t>
            </w:r>
          </w:p>
        </w:tc>
        <w:tc>
          <w:tcPr>
            <w:tcW w:w="4284" w:type="dxa"/>
          </w:tcPr>
          <w:p w14:paraId="01412927" w14:textId="77777777" w:rsidR="00F921C0" w:rsidRDefault="00F921C0" w:rsidP="00F921C0">
            <w:pPr>
              <w:jc w:val="center"/>
              <w:rPr>
                <w:b/>
              </w:rPr>
            </w:pPr>
            <w:r>
              <w:rPr>
                <w:b/>
              </w:rPr>
              <w:t xml:space="preserve">Intitulé de l’attribut au format </w:t>
            </w:r>
            <w:proofErr w:type="spellStart"/>
            <w:r>
              <w:rPr>
                <w:b/>
              </w:rPr>
              <w:t>shapefile</w:t>
            </w:r>
            <w:proofErr w:type="spellEnd"/>
          </w:p>
        </w:tc>
      </w:tr>
      <w:tr w:rsidR="00F921C0" w:rsidRPr="0089745C" w14:paraId="20F45C88" w14:textId="77777777" w:rsidTr="00F921C0">
        <w:tc>
          <w:tcPr>
            <w:tcW w:w="4928" w:type="dxa"/>
          </w:tcPr>
          <w:p w14:paraId="5EB329F8" w14:textId="4412CE80" w:rsidR="00F921C0" w:rsidRPr="0089745C" w:rsidRDefault="00F921C0" w:rsidP="00F921C0">
            <w:pPr>
              <w:jc w:val="both"/>
            </w:pPr>
            <w:r>
              <w:t>géométrie</w:t>
            </w:r>
          </w:p>
        </w:tc>
        <w:tc>
          <w:tcPr>
            <w:tcW w:w="4284" w:type="dxa"/>
          </w:tcPr>
          <w:p w14:paraId="1A5DF107" w14:textId="1A431532" w:rsidR="00F921C0" w:rsidRPr="0089745C" w:rsidRDefault="00D06081" w:rsidP="00D06081">
            <w:pPr>
              <w:jc w:val="both"/>
            </w:pPr>
            <w:r>
              <w:t>GEOMETRIE</w:t>
            </w:r>
          </w:p>
        </w:tc>
      </w:tr>
      <w:tr w:rsidR="00F921C0" w:rsidRPr="0089745C" w14:paraId="67A2FDB4" w14:textId="77777777" w:rsidTr="00F921C0">
        <w:tc>
          <w:tcPr>
            <w:tcW w:w="4928" w:type="dxa"/>
          </w:tcPr>
          <w:p w14:paraId="49F25829" w14:textId="77777777" w:rsidR="00F921C0" w:rsidRPr="0089745C" w:rsidRDefault="00F921C0" w:rsidP="00F921C0">
            <w:pPr>
              <w:jc w:val="both"/>
            </w:pPr>
            <w:r w:rsidRPr="0089745C">
              <w:t>identifiant</w:t>
            </w:r>
          </w:p>
        </w:tc>
        <w:tc>
          <w:tcPr>
            <w:tcW w:w="4284" w:type="dxa"/>
          </w:tcPr>
          <w:p w14:paraId="712D0844" w14:textId="77777777" w:rsidR="00F921C0" w:rsidRPr="0089745C" w:rsidRDefault="00F921C0" w:rsidP="00F921C0">
            <w:pPr>
              <w:jc w:val="both"/>
            </w:pPr>
            <w:r w:rsidRPr="0089745C">
              <w:t>IDENTIFIANT</w:t>
            </w:r>
          </w:p>
        </w:tc>
      </w:tr>
      <w:tr w:rsidR="00F921C0" w:rsidRPr="0089745C" w14:paraId="01D43EAE" w14:textId="77777777" w:rsidTr="00F921C0">
        <w:tc>
          <w:tcPr>
            <w:tcW w:w="4928" w:type="dxa"/>
          </w:tcPr>
          <w:p w14:paraId="72EBDCE5" w14:textId="3E9B37B5" w:rsidR="00F921C0" w:rsidRPr="0089745C" w:rsidRDefault="00F921C0" w:rsidP="00F921C0">
            <w:pPr>
              <w:jc w:val="both"/>
            </w:pPr>
            <w:r>
              <w:t>statut</w:t>
            </w:r>
          </w:p>
        </w:tc>
        <w:tc>
          <w:tcPr>
            <w:tcW w:w="4284" w:type="dxa"/>
          </w:tcPr>
          <w:p w14:paraId="5D863CB8" w14:textId="6F009CCE" w:rsidR="00F921C0" w:rsidRPr="0089745C" w:rsidRDefault="00D06081" w:rsidP="00F921C0">
            <w:pPr>
              <w:jc w:val="both"/>
            </w:pPr>
            <w:r>
              <w:t>STATUT</w:t>
            </w:r>
          </w:p>
        </w:tc>
      </w:tr>
      <w:tr w:rsidR="00F921C0" w:rsidRPr="0089745C" w14:paraId="1FB1363F" w14:textId="77777777" w:rsidTr="00F921C0">
        <w:tc>
          <w:tcPr>
            <w:tcW w:w="4928" w:type="dxa"/>
          </w:tcPr>
          <w:p w14:paraId="467558E6" w14:textId="230B06A0" w:rsidR="00F921C0" w:rsidRPr="0089745C" w:rsidRDefault="00F921C0" w:rsidP="00F921C0">
            <w:pPr>
              <w:jc w:val="both"/>
            </w:pPr>
            <w:proofErr w:type="spellStart"/>
            <w:r>
              <w:t>largeurEstimée</w:t>
            </w:r>
            <w:proofErr w:type="spellEnd"/>
          </w:p>
        </w:tc>
        <w:tc>
          <w:tcPr>
            <w:tcW w:w="4284" w:type="dxa"/>
          </w:tcPr>
          <w:p w14:paraId="1EE05889" w14:textId="274C6DF9" w:rsidR="00F921C0" w:rsidRPr="0089745C" w:rsidRDefault="00D06081" w:rsidP="00F921C0">
            <w:pPr>
              <w:jc w:val="both"/>
            </w:pPr>
            <w:r>
              <w:t>LARGEUR</w:t>
            </w:r>
          </w:p>
        </w:tc>
      </w:tr>
      <w:tr w:rsidR="00F921C0" w:rsidRPr="0089745C" w14:paraId="1985FC05" w14:textId="77777777" w:rsidTr="00F921C0">
        <w:tc>
          <w:tcPr>
            <w:tcW w:w="4928" w:type="dxa"/>
          </w:tcPr>
          <w:p w14:paraId="6C7AC462" w14:textId="0ECF3FDB" w:rsidR="00F921C0" w:rsidRPr="0089745C" w:rsidRDefault="00F921C0" w:rsidP="00F921C0">
            <w:pPr>
              <w:jc w:val="both"/>
            </w:pPr>
            <w:r>
              <w:t>nature</w:t>
            </w:r>
          </w:p>
        </w:tc>
        <w:tc>
          <w:tcPr>
            <w:tcW w:w="4284" w:type="dxa"/>
          </w:tcPr>
          <w:p w14:paraId="3CCCD7F7" w14:textId="0473410D" w:rsidR="00F921C0" w:rsidRPr="0089745C" w:rsidRDefault="00D06081" w:rsidP="00F921C0">
            <w:pPr>
              <w:jc w:val="both"/>
            </w:pPr>
            <w:r>
              <w:t>NATURE</w:t>
            </w:r>
          </w:p>
        </w:tc>
      </w:tr>
    </w:tbl>
    <w:p w14:paraId="317346A4" w14:textId="77777777" w:rsidR="00F921C0" w:rsidRDefault="00F921C0" w:rsidP="00F921C0">
      <w:pPr>
        <w:jc w:val="both"/>
      </w:pPr>
    </w:p>
    <w:p w14:paraId="79868465" w14:textId="77777777" w:rsidR="00F921C0" w:rsidRDefault="00F921C0" w:rsidP="00F921C0">
      <w:pPr>
        <w:pStyle w:val="Paragraphedeliste"/>
        <w:jc w:val="both"/>
      </w:pPr>
    </w:p>
    <w:p w14:paraId="0E74E6F0" w14:textId="4F227F9D" w:rsidR="0089745C" w:rsidRPr="00452BF4" w:rsidRDefault="0089745C" w:rsidP="00CA7F7A">
      <w:pPr>
        <w:pStyle w:val="Paragraphedeliste"/>
        <w:numPr>
          <w:ilvl w:val="0"/>
          <w:numId w:val="19"/>
        </w:numPr>
        <w:jc w:val="both"/>
      </w:pPr>
      <w:r w:rsidRPr="0089745C">
        <w:rPr>
          <w:b/>
        </w:rPr>
        <w:t xml:space="preserve">Classe </w:t>
      </w:r>
      <w:r w:rsidR="004E4D62">
        <w:rPr>
          <w:b/>
        </w:rPr>
        <w:t>Atlas</w:t>
      </w:r>
    </w:p>
    <w:tbl>
      <w:tblPr>
        <w:tblStyle w:val="Grilledutableau"/>
        <w:tblW w:w="0" w:type="auto"/>
        <w:tblLook w:val="04A0" w:firstRow="1" w:lastRow="0" w:firstColumn="1" w:lastColumn="0" w:noHBand="0" w:noVBand="1"/>
      </w:tblPr>
      <w:tblGrid>
        <w:gridCol w:w="4928"/>
        <w:gridCol w:w="4284"/>
      </w:tblGrid>
      <w:tr w:rsidR="00452BF4" w14:paraId="4F1260AC" w14:textId="77777777" w:rsidTr="00F921C0">
        <w:tc>
          <w:tcPr>
            <w:tcW w:w="4928" w:type="dxa"/>
          </w:tcPr>
          <w:p w14:paraId="59BEBD07" w14:textId="77777777" w:rsidR="00452BF4" w:rsidRDefault="00452BF4" w:rsidP="00F921C0">
            <w:pPr>
              <w:jc w:val="center"/>
              <w:rPr>
                <w:b/>
              </w:rPr>
            </w:pPr>
            <w:r>
              <w:rPr>
                <w:b/>
              </w:rPr>
              <w:t>Intitulé de l’attribut dans le modèle conceptuel</w:t>
            </w:r>
          </w:p>
        </w:tc>
        <w:tc>
          <w:tcPr>
            <w:tcW w:w="4284" w:type="dxa"/>
          </w:tcPr>
          <w:p w14:paraId="0566AD48" w14:textId="77777777" w:rsidR="00452BF4" w:rsidRDefault="00452BF4" w:rsidP="00F921C0">
            <w:pPr>
              <w:jc w:val="center"/>
              <w:rPr>
                <w:b/>
              </w:rPr>
            </w:pPr>
            <w:r>
              <w:rPr>
                <w:b/>
              </w:rPr>
              <w:t xml:space="preserve">Intitulé de l’attribut au format </w:t>
            </w:r>
            <w:proofErr w:type="spellStart"/>
            <w:r>
              <w:rPr>
                <w:b/>
              </w:rPr>
              <w:t>shapefile</w:t>
            </w:r>
            <w:proofErr w:type="spellEnd"/>
          </w:p>
        </w:tc>
      </w:tr>
      <w:tr w:rsidR="004E4D62" w:rsidRPr="0089745C" w14:paraId="6EAF77EF" w14:textId="77777777" w:rsidTr="00F921C0">
        <w:tc>
          <w:tcPr>
            <w:tcW w:w="4928" w:type="dxa"/>
          </w:tcPr>
          <w:p w14:paraId="0F138532" w14:textId="0246272F" w:rsidR="004E4D62" w:rsidRPr="0089745C" w:rsidRDefault="004E4D62" w:rsidP="00F921C0">
            <w:pPr>
              <w:jc w:val="both"/>
            </w:pPr>
            <w:r w:rsidRPr="0089745C">
              <w:t>emprise</w:t>
            </w:r>
          </w:p>
        </w:tc>
        <w:tc>
          <w:tcPr>
            <w:tcW w:w="4284" w:type="dxa"/>
          </w:tcPr>
          <w:p w14:paraId="7AE9996A" w14:textId="5859EB59" w:rsidR="004E4D62" w:rsidRPr="0089745C" w:rsidRDefault="004E4D62" w:rsidP="00F921C0">
            <w:pPr>
              <w:jc w:val="both"/>
            </w:pPr>
            <w:r w:rsidRPr="0089745C">
              <w:t>EMPRISE</w:t>
            </w:r>
          </w:p>
        </w:tc>
      </w:tr>
      <w:tr w:rsidR="004E4D62" w:rsidRPr="0089745C" w14:paraId="2E97666B" w14:textId="77777777" w:rsidTr="00F921C0">
        <w:tc>
          <w:tcPr>
            <w:tcW w:w="4928" w:type="dxa"/>
          </w:tcPr>
          <w:p w14:paraId="5C98F28D" w14:textId="0CA694CC" w:rsidR="004E4D62" w:rsidRPr="0089745C" w:rsidRDefault="004E4D62" w:rsidP="00F921C0">
            <w:pPr>
              <w:jc w:val="both"/>
            </w:pPr>
            <w:r w:rsidRPr="0089745C">
              <w:t>nom</w:t>
            </w:r>
          </w:p>
        </w:tc>
        <w:tc>
          <w:tcPr>
            <w:tcW w:w="4284" w:type="dxa"/>
          </w:tcPr>
          <w:p w14:paraId="729DE642" w14:textId="6DA709F5" w:rsidR="004E4D62" w:rsidRPr="0089745C" w:rsidRDefault="004E4D62" w:rsidP="00F921C0">
            <w:pPr>
              <w:jc w:val="both"/>
            </w:pPr>
            <w:r w:rsidRPr="0089745C">
              <w:t>NOM</w:t>
            </w:r>
          </w:p>
        </w:tc>
      </w:tr>
      <w:tr w:rsidR="004E4D62" w:rsidRPr="0089745C" w14:paraId="2B000A73" w14:textId="77777777" w:rsidTr="00F921C0">
        <w:tc>
          <w:tcPr>
            <w:tcW w:w="4928" w:type="dxa"/>
          </w:tcPr>
          <w:p w14:paraId="0140D4D7" w14:textId="3C35F085" w:rsidR="004E4D62" w:rsidRPr="0089745C" w:rsidRDefault="004E4D62" w:rsidP="00452BF4">
            <w:pPr>
              <w:jc w:val="both"/>
            </w:pPr>
            <w:r w:rsidRPr="0089745C">
              <w:t>identifiant</w:t>
            </w:r>
          </w:p>
        </w:tc>
        <w:tc>
          <w:tcPr>
            <w:tcW w:w="4284" w:type="dxa"/>
          </w:tcPr>
          <w:p w14:paraId="2F31F7E6" w14:textId="7C58E32C" w:rsidR="004E4D62" w:rsidRPr="0089745C" w:rsidRDefault="004E4D62" w:rsidP="00F921C0">
            <w:pPr>
              <w:jc w:val="both"/>
            </w:pPr>
            <w:r w:rsidRPr="0089745C">
              <w:t>IDENTIFIANT</w:t>
            </w:r>
          </w:p>
        </w:tc>
      </w:tr>
      <w:tr w:rsidR="004E4D62" w:rsidRPr="0089745C" w14:paraId="7393BA8D" w14:textId="77777777" w:rsidTr="00F921C0">
        <w:tc>
          <w:tcPr>
            <w:tcW w:w="4928" w:type="dxa"/>
          </w:tcPr>
          <w:p w14:paraId="3B9D9F3A" w14:textId="79100C69" w:rsidR="004E4D62" w:rsidRPr="0089745C" w:rsidRDefault="004E4D62" w:rsidP="00F921C0">
            <w:pPr>
              <w:jc w:val="both"/>
            </w:pPr>
            <w:r w:rsidRPr="0089745C">
              <w:t>auteur</w:t>
            </w:r>
          </w:p>
        </w:tc>
        <w:tc>
          <w:tcPr>
            <w:tcW w:w="4284" w:type="dxa"/>
          </w:tcPr>
          <w:p w14:paraId="28F2542B" w14:textId="77B91B0B" w:rsidR="004E4D62" w:rsidRPr="0089745C" w:rsidRDefault="004E4D62" w:rsidP="00F921C0">
            <w:pPr>
              <w:jc w:val="both"/>
            </w:pPr>
            <w:r w:rsidRPr="0089745C">
              <w:t>AUTEUR</w:t>
            </w:r>
          </w:p>
        </w:tc>
      </w:tr>
      <w:tr w:rsidR="004E4D62" w:rsidRPr="0089745C" w14:paraId="003DF035" w14:textId="77777777" w:rsidTr="00F921C0">
        <w:tc>
          <w:tcPr>
            <w:tcW w:w="4928" w:type="dxa"/>
          </w:tcPr>
          <w:p w14:paraId="0568B7A0" w14:textId="134F5B6D" w:rsidR="004E4D62" w:rsidRPr="0089745C" w:rsidRDefault="004E4D62" w:rsidP="00F921C0">
            <w:pPr>
              <w:jc w:val="both"/>
            </w:pPr>
            <w:proofErr w:type="spellStart"/>
            <w:r>
              <w:t>typeAtlas</w:t>
            </w:r>
            <w:proofErr w:type="spellEnd"/>
          </w:p>
        </w:tc>
        <w:tc>
          <w:tcPr>
            <w:tcW w:w="4284" w:type="dxa"/>
          </w:tcPr>
          <w:p w14:paraId="1D59271B" w14:textId="667323C3" w:rsidR="004E4D62" w:rsidRPr="0089745C" w:rsidRDefault="004E4D62" w:rsidP="00F921C0">
            <w:pPr>
              <w:jc w:val="both"/>
            </w:pPr>
            <w:r>
              <w:t>TYPE_ATLAS</w:t>
            </w:r>
          </w:p>
        </w:tc>
      </w:tr>
      <w:tr w:rsidR="004E4D62" w:rsidRPr="0089745C" w14:paraId="4123A56E" w14:textId="77777777" w:rsidTr="00F921C0">
        <w:tc>
          <w:tcPr>
            <w:tcW w:w="4928" w:type="dxa"/>
          </w:tcPr>
          <w:p w14:paraId="6334D9F9" w14:textId="02E982F6" w:rsidR="004E4D62" w:rsidRPr="0089745C" w:rsidRDefault="00F921C0" w:rsidP="00F921C0">
            <w:pPr>
              <w:jc w:val="both"/>
            </w:pPr>
            <w:proofErr w:type="spellStart"/>
            <w:r>
              <w:t>lienAtlas</w:t>
            </w:r>
            <w:proofErr w:type="spellEnd"/>
          </w:p>
        </w:tc>
        <w:tc>
          <w:tcPr>
            <w:tcW w:w="4284" w:type="dxa"/>
          </w:tcPr>
          <w:p w14:paraId="7D9B128D" w14:textId="1D5BC4B7" w:rsidR="004E4D62" w:rsidRPr="0089745C" w:rsidRDefault="00F921C0" w:rsidP="00F921C0">
            <w:pPr>
              <w:jc w:val="both"/>
            </w:pPr>
            <w:r>
              <w:t>LIEN_ATLAS</w:t>
            </w:r>
          </w:p>
        </w:tc>
      </w:tr>
      <w:tr w:rsidR="004E4D62" w:rsidRPr="0089745C" w14:paraId="47111666" w14:textId="77777777" w:rsidTr="00F921C0">
        <w:tc>
          <w:tcPr>
            <w:tcW w:w="4928" w:type="dxa"/>
          </w:tcPr>
          <w:p w14:paraId="0F8E50B2" w14:textId="6E3B768D" w:rsidR="004E4D62" w:rsidRPr="0089745C" w:rsidRDefault="00F921C0" w:rsidP="00F921C0">
            <w:pPr>
              <w:jc w:val="both"/>
            </w:pPr>
            <w:proofErr w:type="spellStart"/>
            <w:r>
              <w:t>dateRéalisationAtlas</w:t>
            </w:r>
            <w:proofErr w:type="spellEnd"/>
          </w:p>
        </w:tc>
        <w:tc>
          <w:tcPr>
            <w:tcW w:w="4284" w:type="dxa"/>
          </w:tcPr>
          <w:p w14:paraId="61BA6712" w14:textId="56239F0D" w:rsidR="004E4D62" w:rsidRPr="0089745C" w:rsidRDefault="00F921C0" w:rsidP="00F921C0">
            <w:pPr>
              <w:jc w:val="both"/>
            </w:pPr>
            <w:r>
              <w:t>DATE_ATLAS</w:t>
            </w:r>
          </w:p>
        </w:tc>
      </w:tr>
      <w:tr w:rsidR="004E4D62" w:rsidRPr="0089745C" w14:paraId="41228C84" w14:textId="77777777" w:rsidTr="00F921C0">
        <w:tc>
          <w:tcPr>
            <w:tcW w:w="4928" w:type="dxa"/>
          </w:tcPr>
          <w:p w14:paraId="7595205E" w14:textId="1D0BB712" w:rsidR="004E4D62" w:rsidRPr="0089745C" w:rsidRDefault="00F921C0" w:rsidP="00F921C0">
            <w:pPr>
              <w:jc w:val="both"/>
            </w:pPr>
            <w:proofErr w:type="spellStart"/>
            <w:r>
              <w:t>dateRévisionPopulation</w:t>
            </w:r>
            <w:proofErr w:type="spellEnd"/>
          </w:p>
        </w:tc>
        <w:tc>
          <w:tcPr>
            <w:tcW w:w="4284" w:type="dxa"/>
          </w:tcPr>
          <w:p w14:paraId="7507A3C4" w14:textId="3DF93ED7" w:rsidR="004E4D62" w:rsidRPr="0089745C" w:rsidRDefault="00F921C0" w:rsidP="00F921C0">
            <w:pPr>
              <w:jc w:val="both"/>
            </w:pPr>
            <w:r>
              <w:t>DATE_POPU</w:t>
            </w:r>
          </w:p>
        </w:tc>
      </w:tr>
      <w:tr w:rsidR="004E4D62" w:rsidRPr="0089745C" w14:paraId="34007AC2" w14:textId="77777777" w:rsidTr="00F921C0">
        <w:tc>
          <w:tcPr>
            <w:tcW w:w="4928" w:type="dxa"/>
          </w:tcPr>
          <w:p w14:paraId="65757699" w14:textId="52D3F35F" w:rsidR="004E4D62" w:rsidRPr="0089745C" w:rsidRDefault="00F921C0" w:rsidP="00F921C0">
            <w:pPr>
              <w:jc w:val="both"/>
            </w:pPr>
            <w:proofErr w:type="spellStart"/>
            <w:r>
              <w:t>dateRévisionDynamiques</w:t>
            </w:r>
            <w:proofErr w:type="spellEnd"/>
          </w:p>
        </w:tc>
        <w:tc>
          <w:tcPr>
            <w:tcW w:w="4284" w:type="dxa"/>
          </w:tcPr>
          <w:p w14:paraId="6653B2D5" w14:textId="1241805F" w:rsidR="004E4D62" w:rsidRPr="0089745C" w:rsidRDefault="00F921C0" w:rsidP="00F921C0">
            <w:pPr>
              <w:jc w:val="both"/>
            </w:pPr>
            <w:r>
              <w:t>DATE_DYN</w:t>
            </w:r>
          </w:p>
        </w:tc>
      </w:tr>
    </w:tbl>
    <w:p w14:paraId="15C8F72A" w14:textId="77777777" w:rsidR="00452BF4" w:rsidRPr="0089745C" w:rsidRDefault="00452BF4" w:rsidP="00452BF4">
      <w:pPr>
        <w:pStyle w:val="Paragraphedeliste"/>
        <w:jc w:val="both"/>
      </w:pPr>
    </w:p>
    <w:p w14:paraId="02A54FA1" w14:textId="77777777" w:rsidR="0089745C" w:rsidRDefault="0089745C" w:rsidP="0089745C">
      <w:pPr>
        <w:jc w:val="both"/>
      </w:pPr>
    </w:p>
    <w:p w14:paraId="53048D41" w14:textId="78886D83" w:rsidR="005E0C30" w:rsidRDefault="0089745C" w:rsidP="00CA7F7A">
      <w:pPr>
        <w:pStyle w:val="Paragraphedeliste"/>
        <w:numPr>
          <w:ilvl w:val="0"/>
          <w:numId w:val="19"/>
        </w:numPr>
        <w:jc w:val="both"/>
      </w:pPr>
      <w:r w:rsidRPr="0089745C">
        <w:rPr>
          <w:b/>
        </w:rPr>
        <w:t xml:space="preserve">Classe </w:t>
      </w:r>
      <w:proofErr w:type="spellStart"/>
      <w:r w:rsidRPr="0089745C">
        <w:rPr>
          <w:b/>
        </w:rPr>
        <w:t>DocumentPaysage</w:t>
      </w:r>
      <w:proofErr w:type="spellEnd"/>
      <w:r w:rsidR="005E0C30">
        <w:br w:type="page"/>
      </w:r>
    </w:p>
    <w:tbl>
      <w:tblPr>
        <w:tblStyle w:val="Grilledutableau"/>
        <w:tblW w:w="0" w:type="auto"/>
        <w:tblLook w:val="04A0" w:firstRow="1" w:lastRow="0" w:firstColumn="1" w:lastColumn="0" w:noHBand="0" w:noVBand="1"/>
      </w:tblPr>
      <w:tblGrid>
        <w:gridCol w:w="4928"/>
        <w:gridCol w:w="4284"/>
      </w:tblGrid>
      <w:tr w:rsidR="00D06081" w14:paraId="7168CCAA" w14:textId="77777777" w:rsidTr="00D93BA1">
        <w:tc>
          <w:tcPr>
            <w:tcW w:w="4928" w:type="dxa"/>
          </w:tcPr>
          <w:p w14:paraId="2CC635F9" w14:textId="77777777" w:rsidR="00D06081" w:rsidRDefault="00D06081" w:rsidP="00D93BA1">
            <w:pPr>
              <w:jc w:val="center"/>
              <w:rPr>
                <w:b/>
              </w:rPr>
            </w:pPr>
            <w:r>
              <w:rPr>
                <w:b/>
              </w:rPr>
              <w:lastRenderedPageBreak/>
              <w:t>Intitulé de l’attribut dans le modèle conceptuel</w:t>
            </w:r>
          </w:p>
        </w:tc>
        <w:tc>
          <w:tcPr>
            <w:tcW w:w="4284" w:type="dxa"/>
          </w:tcPr>
          <w:p w14:paraId="4B114AA1" w14:textId="77777777" w:rsidR="00D06081" w:rsidRDefault="00D06081" w:rsidP="00D93BA1">
            <w:pPr>
              <w:jc w:val="center"/>
              <w:rPr>
                <w:b/>
              </w:rPr>
            </w:pPr>
            <w:r>
              <w:rPr>
                <w:b/>
              </w:rPr>
              <w:t xml:space="preserve">Intitulé de l’attribut au format </w:t>
            </w:r>
            <w:proofErr w:type="spellStart"/>
            <w:r>
              <w:rPr>
                <w:b/>
              </w:rPr>
              <w:t>shapefile</w:t>
            </w:r>
            <w:proofErr w:type="spellEnd"/>
          </w:p>
        </w:tc>
      </w:tr>
      <w:tr w:rsidR="00D06081" w:rsidRPr="0089745C" w14:paraId="514C8EBC" w14:textId="77777777" w:rsidTr="00D93BA1">
        <w:tc>
          <w:tcPr>
            <w:tcW w:w="4928" w:type="dxa"/>
          </w:tcPr>
          <w:p w14:paraId="5C808F37" w14:textId="6C6616BA" w:rsidR="00D06081" w:rsidRPr="0089745C" w:rsidRDefault="00D06081" w:rsidP="00D93BA1">
            <w:pPr>
              <w:jc w:val="both"/>
            </w:pPr>
            <w:r>
              <w:t>géométrie</w:t>
            </w:r>
          </w:p>
        </w:tc>
        <w:tc>
          <w:tcPr>
            <w:tcW w:w="4284" w:type="dxa"/>
          </w:tcPr>
          <w:p w14:paraId="4B031BC1" w14:textId="6B171560" w:rsidR="00D06081" w:rsidRPr="0089745C" w:rsidRDefault="00D06081" w:rsidP="00D93BA1">
            <w:pPr>
              <w:jc w:val="both"/>
            </w:pPr>
            <w:r>
              <w:t>GEOMETRIE</w:t>
            </w:r>
          </w:p>
        </w:tc>
      </w:tr>
      <w:tr w:rsidR="00D06081" w:rsidRPr="0089745C" w14:paraId="6468C389" w14:textId="77777777" w:rsidTr="00D93BA1">
        <w:tc>
          <w:tcPr>
            <w:tcW w:w="4928" w:type="dxa"/>
          </w:tcPr>
          <w:p w14:paraId="010C910D" w14:textId="77777777" w:rsidR="00D06081" w:rsidRPr="0089745C" w:rsidRDefault="00D06081" w:rsidP="00D93BA1">
            <w:pPr>
              <w:jc w:val="both"/>
            </w:pPr>
            <w:r w:rsidRPr="0089745C">
              <w:t>nom</w:t>
            </w:r>
          </w:p>
        </w:tc>
        <w:tc>
          <w:tcPr>
            <w:tcW w:w="4284" w:type="dxa"/>
          </w:tcPr>
          <w:p w14:paraId="5A254F87" w14:textId="77777777" w:rsidR="00D06081" w:rsidRPr="0089745C" w:rsidRDefault="00D06081" w:rsidP="00D93BA1">
            <w:pPr>
              <w:jc w:val="both"/>
            </w:pPr>
            <w:r w:rsidRPr="0089745C">
              <w:t>NOM</w:t>
            </w:r>
          </w:p>
        </w:tc>
      </w:tr>
      <w:tr w:rsidR="00D06081" w:rsidRPr="0089745C" w14:paraId="2872D087" w14:textId="77777777" w:rsidTr="00D93BA1">
        <w:tc>
          <w:tcPr>
            <w:tcW w:w="4928" w:type="dxa"/>
          </w:tcPr>
          <w:p w14:paraId="22224DBE" w14:textId="6ED622D9" w:rsidR="00D06081" w:rsidRPr="0089745C" w:rsidRDefault="00D06081" w:rsidP="00D93BA1">
            <w:pPr>
              <w:jc w:val="both"/>
            </w:pPr>
            <w:r>
              <w:t>date</w:t>
            </w:r>
          </w:p>
        </w:tc>
        <w:tc>
          <w:tcPr>
            <w:tcW w:w="4284" w:type="dxa"/>
          </w:tcPr>
          <w:p w14:paraId="190D25E0" w14:textId="4D24BE28" w:rsidR="00D06081" w:rsidRPr="0089745C" w:rsidRDefault="00D06081" w:rsidP="00D93BA1">
            <w:pPr>
              <w:jc w:val="both"/>
            </w:pPr>
            <w:r>
              <w:t>DATE</w:t>
            </w:r>
          </w:p>
        </w:tc>
      </w:tr>
      <w:tr w:rsidR="00D06081" w:rsidRPr="0089745C" w14:paraId="6F4AA10A" w14:textId="77777777" w:rsidTr="00D93BA1">
        <w:tc>
          <w:tcPr>
            <w:tcW w:w="4928" w:type="dxa"/>
          </w:tcPr>
          <w:p w14:paraId="57B68FD3" w14:textId="77777777" w:rsidR="00D06081" w:rsidRPr="0089745C" w:rsidRDefault="00D06081" w:rsidP="00D93BA1">
            <w:pPr>
              <w:jc w:val="both"/>
            </w:pPr>
            <w:r w:rsidRPr="0089745C">
              <w:t>auteur</w:t>
            </w:r>
          </w:p>
        </w:tc>
        <w:tc>
          <w:tcPr>
            <w:tcW w:w="4284" w:type="dxa"/>
          </w:tcPr>
          <w:p w14:paraId="11B8881E" w14:textId="77777777" w:rsidR="00D06081" w:rsidRPr="0089745C" w:rsidRDefault="00D06081" w:rsidP="00D93BA1">
            <w:pPr>
              <w:jc w:val="both"/>
            </w:pPr>
            <w:r w:rsidRPr="0089745C">
              <w:t>AUTEUR</w:t>
            </w:r>
          </w:p>
        </w:tc>
      </w:tr>
      <w:tr w:rsidR="00D06081" w:rsidRPr="0089745C" w14:paraId="2DE80165" w14:textId="77777777" w:rsidTr="00D93BA1">
        <w:tc>
          <w:tcPr>
            <w:tcW w:w="4928" w:type="dxa"/>
          </w:tcPr>
          <w:p w14:paraId="1D10FB0A" w14:textId="36D55680" w:rsidR="00D06081" w:rsidRPr="0089745C" w:rsidRDefault="00D06081" w:rsidP="00D93BA1">
            <w:pPr>
              <w:jc w:val="both"/>
            </w:pPr>
            <w:r>
              <w:t>document</w:t>
            </w:r>
          </w:p>
        </w:tc>
        <w:tc>
          <w:tcPr>
            <w:tcW w:w="4284" w:type="dxa"/>
          </w:tcPr>
          <w:p w14:paraId="2F7B7298" w14:textId="7AC9C4F7" w:rsidR="00D06081" w:rsidRPr="0089745C" w:rsidRDefault="00D06081" w:rsidP="00D93BA1">
            <w:pPr>
              <w:jc w:val="both"/>
            </w:pPr>
            <w:r>
              <w:t>LIEN_DOC</w:t>
            </w:r>
          </w:p>
        </w:tc>
      </w:tr>
    </w:tbl>
    <w:p w14:paraId="0DCCDCC2" w14:textId="77777777" w:rsidR="005E0C30" w:rsidRPr="005E0C30" w:rsidRDefault="005E0C30" w:rsidP="005E0C30"/>
    <w:p w14:paraId="2D3F0BEC" w14:textId="77777777" w:rsidR="00B6064D" w:rsidRPr="003A3F26" w:rsidRDefault="00B6064D" w:rsidP="004102C1">
      <w:pPr>
        <w:jc w:val="both"/>
        <w:rPr>
          <w:rFonts w:cstheme="minorHAnsi"/>
        </w:rPr>
      </w:pPr>
    </w:p>
    <w:sectPr w:rsidR="00B6064D" w:rsidRPr="003A3F26">
      <w:footerReference w:type="default" r:id="rId38"/>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4" w:author="Dominique Laurent" w:date="2023-09-05T10:01:00Z" w:initials="DL">
    <w:p w14:paraId="6AFD6BF0" w14:textId="77777777" w:rsidR="00E72CE5" w:rsidRDefault="00E72CE5">
      <w:pPr>
        <w:pStyle w:val="Commentaire"/>
      </w:pPr>
      <w:r>
        <w:rPr>
          <w:rStyle w:val="Marquedecommentaire"/>
        </w:rPr>
        <w:annotationRef/>
      </w:r>
      <w:r>
        <w:t xml:space="preserve">Ce paragraphe vient du formulaire commun, lequel me semble peu </w:t>
      </w:r>
      <w:proofErr w:type="gramStart"/>
      <w:r>
        <w:t>adapté</w:t>
      </w:r>
      <w:proofErr w:type="gramEnd"/>
      <w:r>
        <w:t xml:space="preserve"> au contexte paysage.</w:t>
      </w:r>
    </w:p>
    <w:p w14:paraId="1722D39F" w14:textId="77777777" w:rsidR="00E72CE5" w:rsidRDefault="00E72CE5">
      <w:pPr>
        <w:pStyle w:val="Commentaire"/>
      </w:pPr>
    </w:p>
    <w:p w14:paraId="2DACFCD1" w14:textId="73F9F1B6" w:rsidR="00E72CE5" w:rsidRDefault="00E72CE5">
      <w:pPr>
        <w:pStyle w:val="Commentaire"/>
      </w:pPr>
      <w:r>
        <w:t>Le principal document d’intérêt sera celui de la refonte de la méthode.</w:t>
      </w:r>
    </w:p>
  </w:comment>
  <w:comment w:id="35" w:author="Dominique Laurent" w:date="2023-09-05T10:07:00Z" w:initials="DL">
    <w:p w14:paraId="5647C638" w14:textId="05E28522" w:rsidR="004947FB" w:rsidRDefault="004947FB">
      <w:pPr>
        <w:pStyle w:val="Commentaire"/>
      </w:pPr>
      <w:r>
        <w:rPr>
          <w:rStyle w:val="Marquedecommentaire"/>
        </w:rPr>
        <w:annotationRef/>
      </w:r>
      <w:r>
        <w:t>Ce n’est pas clair.</w:t>
      </w:r>
    </w:p>
  </w:comment>
  <w:comment w:id="46" w:author="Dominique Laurent" w:date="2023-09-05T10:17:00Z" w:initials="DL">
    <w:p w14:paraId="6CD21342" w14:textId="77777777" w:rsidR="004947FB" w:rsidRDefault="004947FB">
      <w:pPr>
        <w:pStyle w:val="Commentaire"/>
      </w:pPr>
      <w:r>
        <w:rPr>
          <w:rStyle w:val="Marquedecommentaire"/>
        </w:rPr>
        <w:annotationRef/>
      </w:r>
      <w:r>
        <w:t>Dans le modèle UML, la multiplicité est [0..*], ce qui correspond à un nombre quelconque de dynamiques</w:t>
      </w:r>
      <w:r>
        <w:rPr>
          <w:rFonts w:ascii="Courier New" w:hAnsi="Courier New" w:cs="Courier New"/>
        </w:rPr>
        <w:t> </w:t>
      </w:r>
      <w:r>
        <w:t>; il peut n’y en avoir aucune.</w:t>
      </w:r>
    </w:p>
    <w:p w14:paraId="5239AB69" w14:textId="77777777" w:rsidR="004947FB" w:rsidRDefault="004947FB">
      <w:pPr>
        <w:pStyle w:val="Commentaire"/>
      </w:pPr>
    </w:p>
    <w:p w14:paraId="4F71B6F1" w14:textId="6B0B8D5F" w:rsidR="004947FB" w:rsidRDefault="004947FB">
      <w:pPr>
        <w:pStyle w:val="Commentaire"/>
      </w:pPr>
      <w:r>
        <w:t xml:space="preserve">A </w:t>
      </w:r>
      <w:r w:rsidR="000B725F">
        <w:t xml:space="preserve">voir </w:t>
      </w:r>
      <w:r>
        <w:t>avec le GT M</w:t>
      </w:r>
      <w:r w:rsidR="000B725F">
        <w:t>éthode si un découpage paysager doit forcément avoir une dynamique.</w:t>
      </w:r>
      <w:r>
        <w:t xml:space="preserve"> </w:t>
      </w:r>
    </w:p>
  </w:comment>
  <w:comment w:id="52" w:author="Dominique Laurent" w:date="2023-09-05T10:22:00Z" w:initials="DL">
    <w:p w14:paraId="598A76FD" w14:textId="77777777" w:rsidR="000B725F" w:rsidRDefault="000B725F">
      <w:pPr>
        <w:pStyle w:val="Commentaire"/>
      </w:pPr>
      <w:r>
        <w:rPr>
          <w:rStyle w:val="Marquedecommentaire"/>
        </w:rPr>
        <w:annotationRef/>
      </w:r>
      <w:r>
        <w:t xml:space="preserve">C’est contradictoire avec l’explication qui suit. </w:t>
      </w:r>
    </w:p>
    <w:p w14:paraId="353B7723" w14:textId="33256C9F" w:rsidR="000B725F" w:rsidRDefault="000B725F">
      <w:pPr>
        <w:pStyle w:val="Commentaire"/>
      </w:pPr>
      <w:r>
        <w:t>Cet attribut est à utiliser dans certains cas. On pourrait mettre «</w:t>
      </w:r>
      <w:r>
        <w:rPr>
          <w:rFonts w:ascii="Courier New" w:hAnsi="Courier New" w:cs="Courier New"/>
        </w:rPr>
        <w:t> </w:t>
      </w:r>
      <w:r>
        <w:t>Conditionnel</w:t>
      </w:r>
      <w:r>
        <w:rPr>
          <w:rFonts w:ascii="Courier New" w:hAnsi="Courier New" w:cs="Courier New"/>
        </w:rPr>
        <w:t> </w:t>
      </w:r>
      <w:proofErr w:type="gramStart"/>
      <w:r>
        <w:rPr>
          <w:rFonts w:cs="Marianne"/>
        </w:rPr>
        <w:t>»</w:t>
      </w:r>
      <w:r>
        <w:t xml:space="preserve"> .</w:t>
      </w:r>
      <w:proofErr w:type="gramEnd"/>
      <w:r>
        <w:t xml:space="preserve"> </w:t>
      </w:r>
    </w:p>
  </w:comment>
  <w:comment w:id="54" w:author="Dominique Laurent" w:date="2023-09-05T10:25:00Z" w:initials="DL">
    <w:p w14:paraId="07E08C4E" w14:textId="77777777" w:rsidR="000B725F" w:rsidRDefault="000B725F">
      <w:pPr>
        <w:pStyle w:val="Commentaire"/>
      </w:pPr>
      <w:r>
        <w:rPr>
          <w:rStyle w:val="Marquedecommentaire"/>
        </w:rPr>
        <w:annotationRef/>
      </w:r>
      <w:r>
        <w:t xml:space="preserve"> C’est une bonne remarque mais ce n’est pas à faire au niveau de cet attribut.</w:t>
      </w:r>
    </w:p>
    <w:p w14:paraId="4C733360" w14:textId="77777777" w:rsidR="000B725F" w:rsidRDefault="000B725F">
      <w:pPr>
        <w:pStyle w:val="Commentaire"/>
      </w:pPr>
    </w:p>
    <w:p w14:paraId="3DC4D778" w14:textId="0AAA32B4" w:rsidR="000B725F" w:rsidRDefault="000B725F">
      <w:pPr>
        <w:pStyle w:val="Commentaire"/>
      </w:pPr>
      <w:r>
        <w:t>A étudier plus en détail.</w:t>
      </w:r>
    </w:p>
  </w:comment>
  <w:comment w:id="58" w:author="Dominique Laurent" w:date="2023-09-05T10:30:00Z" w:initials="DL">
    <w:p w14:paraId="41D1F785" w14:textId="77777777" w:rsidR="000B725F" w:rsidRDefault="000B725F">
      <w:pPr>
        <w:pStyle w:val="Commentaire"/>
      </w:pPr>
      <w:r>
        <w:rPr>
          <w:rStyle w:val="Marquedecommentaire"/>
        </w:rPr>
        <w:annotationRef/>
      </w:r>
      <w:r w:rsidR="00FF4C50">
        <w:t xml:space="preserve"> C’est un point qui a été effectivement identifié comme un besoin par le GT.</w:t>
      </w:r>
    </w:p>
    <w:p w14:paraId="2F118FBF" w14:textId="77777777" w:rsidR="00FF4C50" w:rsidRDefault="00FF4C50">
      <w:pPr>
        <w:pStyle w:val="Commentaire"/>
      </w:pPr>
    </w:p>
    <w:p w14:paraId="443577AA" w14:textId="77777777" w:rsidR="00FF4C50" w:rsidRDefault="00FF4C50">
      <w:pPr>
        <w:pStyle w:val="Commentaire"/>
      </w:pPr>
      <w:r>
        <w:t>Néanmoins, cela n’est pas en lien avec le chapitre Systèmes de référence.</w:t>
      </w:r>
    </w:p>
    <w:p w14:paraId="523C9544" w14:textId="77777777" w:rsidR="00FF4C50" w:rsidRDefault="00FF4C50">
      <w:pPr>
        <w:pStyle w:val="Commentaire"/>
      </w:pPr>
    </w:p>
    <w:p w14:paraId="3E67E9F9" w14:textId="658EB8C6" w:rsidR="00FF4C50" w:rsidRDefault="00FF4C50">
      <w:pPr>
        <w:pStyle w:val="Commentaire"/>
      </w:pPr>
      <w:r>
        <w:t xml:space="preserve"> A voir s’il faut le mettre dans le chapitre Livraison ou si c’est complètement hors standard.</w:t>
      </w:r>
    </w:p>
  </w:comment>
  <w:comment w:id="72" w:author="Dominique Laurent" w:date="2023-09-05T10:35:00Z" w:initials="DL">
    <w:p w14:paraId="2F537FCA" w14:textId="0CA717E9" w:rsidR="00FF4C50" w:rsidRDefault="00FF4C50">
      <w:pPr>
        <w:pStyle w:val="Commentaire"/>
      </w:pPr>
      <w:r>
        <w:rPr>
          <w:rStyle w:val="Marquedecommentaire"/>
        </w:rPr>
        <w:annotationRef/>
      </w:r>
      <w:r>
        <w:t>A enlever éventuellement, pour être conforme avec le chapitre sur les systèmes de coordonnées.</w:t>
      </w:r>
    </w:p>
  </w:comment>
  <w:comment w:id="80" w:author="Dominique Laurent" w:date="2023-09-05T10:37:00Z" w:initials="DL">
    <w:p w14:paraId="014D069D" w14:textId="016DD7F7" w:rsidR="00FF4C50" w:rsidRDefault="00FF4C50">
      <w:pPr>
        <w:pStyle w:val="Commentaire"/>
      </w:pPr>
      <w:r>
        <w:rPr>
          <w:rStyle w:val="Marquedecommentaire"/>
        </w:rPr>
        <w:annotationRef/>
      </w:r>
      <w:r>
        <w:t xml:space="preserve">J’avais compris que c’était la règle légale – théorique … mais </w:t>
      </w:r>
      <w:r w:rsidR="00DA07AA">
        <w:t>pas toujours mise en pratique (souvent des délais plus importants).</w:t>
      </w:r>
    </w:p>
  </w:comment>
  <w:comment w:id="89" w:author="Dominique Laurent" w:date="2023-09-05T10:43:00Z" w:initials="DL">
    <w:p w14:paraId="30C00E35" w14:textId="6D3331FD" w:rsidR="00DA07AA" w:rsidRDefault="00DA07AA">
      <w:pPr>
        <w:pStyle w:val="Commentaire"/>
      </w:pPr>
      <w:r>
        <w:rPr>
          <w:rStyle w:val="Marquedecommentaire"/>
        </w:rPr>
        <w:annotationRef/>
      </w:r>
      <w:r>
        <w:t xml:space="preserve">Si on garde bocage dans la typologie nationale, </w:t>
      </w:r>
      <w:r>
        <w:t>enle</w:t>
      </w:r>
      <w:bookmarkStart w:id="90" w:name="_GoBack"/>
      <w:bookmarkEnd w:id="90"/>
      <w:r>
        <w:t>ver cet exemple</w:t>
      </w:r>
    </w:p>
  </w:comment>
</w:comments>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59831D48" w16cex:dateUtc="2023-02-17T16:20:00.369Z"/>
  <w16cex:commentExtensible w16cex:durableId="1A10A86B" w16cex:dateUtc="2023-02-17T16:21:36.489Z"/>
  <w16cex:commentExtensible w16cex:durableId="3EF88228" w16cex:dateUtc="2023-02-17T16:37:20.821Z"/>
  <w16cex:commentExtensible w16cex:durableId="749B345D" w16cex:dateUtc="2023-02-17T17:02:19.956Z"/>
  <w16cex:commentExtensible w16cex:durableId="07CFE819" w16cex:dateUtc="2023-02-17T17:16:01.407Z"/>
  <w16cex:commentExtensible w16cex:durableId="7A523F5C" w16cex:dateUtc="2023-02-17T17:29:53.996Z"/>
  <w16cex:commentExtensible w16cex:durableId="7B41B474" w16cex:dateUtc="2023-02-21T15:50:42.429Z"/>
  <w16cex:commentExtensible w16cex:durableId="148FF968" w16cex:dateUtc="2023-02-21T15:51:05.516Z"/>
  <w16cex:commentExtensible w16cex:durableId="7ADB2D9A" w16cex:dateUtc="2023-02-21T15:53:00.195Z"/>
  <w16cex:commentExtensible w16cex:durableId="3E128FC4" w16cex:dateUtc="2023-02-21T15:57:10.042Z"/>
  <w16cex:commentExtensible w16cex:durableId="365D3477" w16cex:dateUtc="2023-02-21T15:59:00.369Z"/>
  <w16cex:commentExtensible w16cex:durableId="7F5F4DFA" w16cex:dateUtc="2023-02-21T16:04:43.644Z"/>
  <w16cex:commentExtensible w16cex:durableId="15071413" w16cex:dateUtc="2023-02-21T16:08:27.25Z"/>
  <w16cex:commentExtensible w16cex:durableId="525D0145" w16cex:dateUtc="2023-02-21T16:14:43.257Z"/>
  <w16cex:commentExtensible w16cex:durableId="44AC384F" w16cex:dateUtc="2023-02-22T09:08:49.622Z"/>
  <w16cex:commentExtensible w16cex:durableId="510D8FAC" w16cex:dateUtc="2023-02-22T09:11:05.804Z"/>
  <w16cex:commentExtensible w16cex:durableId="54209013" w16cex:dateUtc="2023-02-22T09:12:43.117Z"/>
  <w16cex:commentExtensible w16cex:durableId="3D9CE791" w16cex:dateUtc="2023-02-22T09:44:08.971Z"/>
  <w16cex:commentExtensible w16cex:durableId="2ABE127A" w16cex:dateUtc="2023-02-22T09:59:18.011Z"/>
  <w16cex:commentExtensible w16cex:durableId="58B83B0F" w16cex:dateUtc="2023-02-22T10:07:19.068Z"/>
  <w16cex:commentExtensible w16cex:durableId="26A93C03" w16cex:dateUtc="2023-02-22T10:18:37.505Z"/>
  <w16cex:commentExtensible w16cex:durableId="24B306B8" w16cex:dateUtc="2023-02-22T10:18:54.519Z"/>
  <w16cex:commentExtensible w16cex:durableId="114E0B46" w16cex:dateUtc="2023-02-22T10:22:59.723Z"/>
  <w16cex:commentExtensible w16cex:durableId="19BEAC94" w16cex:dateUtc="2023-02-24T09:52:17.88Z"/>
  <w16cex:commentExtensible w16cex:durableId="269531ED" w16cex:dateUtc="2023-02-24T09:52:43.251Z"/>
  <w16cex:commentExtensible w16cex:durableId="7C3D5943" w16cex:dateUtc="2023-02-24T16:47:57.883Z"/>
  <w16cex:commentExtensible w16cex:durableId="0F4E5B56" w16cex:dateUtc="2023-02-24T15:54:25.949Z"/>
  <w16cex:commentExtensible w16cex:durableId="1DE40659" w16cex:dateUtc="2023-02-24T16:27:12.135Z"/>
  <w16cex:commentExtensible w16cex:durableId="1C7466BA" w16cex:dateUtc="2023-02-24T17:02:59.407Z"/>
  <w16cex:commentExtensible w16cex:durableId="4616F334" w16cex:dateUtc="2023-02-24T17:03:32.213Z"/>
  <w16cex:commentExtensible w16cex:durableId="09F35D55" w16cex:dateUtc="2023-02-24T17:04:49.185Z"/>
  <w16cex:commentExtensible w16cex:durableId="4F3E4112" w16cex:dateUtc="2023-02-24T17:15:28.803Z"/>
  <w16cex:commentExtensible w16cex:durableId="087827EA" w16cex:dateUtc="2023-02-24T17:16:23.203Z"/>
  <w16cex:commentExtensible w16cex:durableId="42C81099" w16cex:dateUtc="2023-02-24T17:17:23.125Z"/>
  <w16cex:commentExtensible w16cex:durableId="65684DBE" w16cex:dateUtc="2023-02-24T17:17:44.255Z"/>
  <w16cex:commentExtensible w16cex:durableId="214C94A0" w16cex:dateUtc="2023-02-24T17:19:11.716Z"/>
  <w16cex:commentExtensible w16cex:durableId="5C391FBC" w16cex:dateUtc="2023-03-07T09:36:38.332Z"/>
  <w16cex:commentExtensible w16cex:durableId="2D8F065B" w16cex:dateUtc="2023-03-07T10:44:00.013Z"/>
</w16cex:commentsExtensible>
</file>

<file path=word/commentsIds.xml><?xml version="1.0" encoding="utf-8"?>
<w16cid:commentsIds xmlns:mc="http://schemas.openxmlformats.org/markup-compatibility/2006" xmlns:w16cid="http://schemas.microsoft.com/office/word/2016/wordml/cid" mc:Ignorable="w16cid">
  <w16cid:commentId w16cid:paraId="2503B197" w16cid:durableId="1CDC0E1B"/>
  <w16cid:commentId w16cid:paraId="290583F9" w16cid:durableId="5DDAC0D9"/>
  <w16cid:commentId w16cid:paraId="707FADC5" w16cid:durableId="1DE663CC"/>
  <w16cid:commentId w16cid:paraId="0C7B2C90" w16cid:durableId="6421FB67"/>
  <w16cid:commentId w16cid:paraId="2C7A0531" w16cid:durableId="5B2BB36E"/>
  <w16cid:commentId w16cid:paraId="4582A140" w16cid:durableId="06FE0CB0"/>
  <w16cid:commentId w16cid:paraId="19845254" w16cid:durableId="3EDC4385"/>
  <w16cid:commentId w16cid:paraId="3860E37B" w16cid:durableId="1A3A6B51"/>
  <w16cid:commentId w16cid:paraId="67B7A70C" w16cid:durableId="7BF2EF56"/>
  <w16cid:commentId w16cid:paraId="067AF8EA" w16cid:durableId="580C1F8F"/>
  <w16cid:commentId w16cid:paraId="1A5CB2D1" w16cid:durableId="059084CC"/>
  <w16cid:commentId w16cid:paraId="698536F5" w16cid:durableId="64186137"/>
  <w16cid:commentId w16cid:paraId="006895A5" w16cid:durableId="4D7DD7A8"/>
  <w16cid:commentId w16cid:paraId="61C988F9" w16cid:durableId="14D8B62A"/>
  <w16cid:commentId w16cid:paraId="6BF89DA3" w16cid:durableId="60B90A48"/>
  <w16cid:commentId w16cid:paraId="66A1FAB9" w16cid:durableId="43471C38"/>
  <w16cid:commentId w16cid:paraId="5A2C4B1B" w16cid:durableId="35846D69"/>
  <w16cid:commentId w16cid:paraId="480F0C05" w16cid:durableId="21FFF314"/>
  <w16cid:commentId w16cid:paraId="11766B66" w16cid:durableId="17CBC353"/>
  <w16cid:commentId w16cid:paraId="4EC5B451" w16cid:durableId="44C04952"/>
  <w16cid:commentId w16cid:paraId="513DA1E0" w16cid:durableId="6EA302FA"/>
  <w16cid:commentId w16cid:paraId="7B37605A" w16cid:durableId="7BBE457A"/>
  <w16cid:commentId w16cid:paraId="7BF3C94E" w16cid:durableId="74C763F8"/>
  <w16cid:commentId w16cid:paraId="20CAFA18" w16cid:durableId="695ECCF5"/>
  <w16cid:commentId w16cid:paraId="04EA3161" w16cid:durableId="7828DD98"/>
  <w16cid:commentId w16cid:paraId="62032F7F" w16cid:durableId="44852974"/>
  <w16cid:commentId w16cid:paraId="14479EB5" w16cid:durableId="456DE6C7"/>
  <w16cid:commentId w16cid:paraId="314EE24A" w16cid:durableId="5505C034"/>
  <w16cid:commentId w16cid:paraId="4FF6D395" w16cid:durableId="21C2A502"/>
  <w16cid:commentId w16cid:paraId="335612B6" w16cid:durableId="7E47AD95"/>
  <w16cid:commentId w16cid:paraId="792F1AA2" w16cid:durableId="7FA50080"/>
  <w16cid:commentId w16cid:paraId="0883E5C0" w16cid:durableId="5E201266"/>
  <w16cid:commentId w16cid:paraId="35F48719" w16cid:durableId="41F3B7E5"/>
  <w16cid:commentId w16cid:paraId="5C1A2B8C" w16cid:durableId="2843A89C"/>
  <w16cid:commentId w16cid:paraId="5D2111AF" w16cid:durableId="7323A954"/>
  <w16cid:commentId w16cid:paraId="5186B13D" w16cid:durableId="2957BE4A"/>
  <w16cid:commentId w16cid:paraId="00EA101A" w16cid:durableId="24B95A67"/>
  <w16cid:commentId w16cid:paraId="6423A0C3" w16cid:durableId="1AD987BC"/>
  <w16cid:commentId w16cid:paraId="2EE5C737" w16cid:durableId="70BDFF06"/>
  <w16cid:commentId w16cid:paraId="742C74A1" w16cid:durableId="1D1FF130"/>
  <w16cid:commentId w16cid:paraId="6C57C439" w16cid:durableId="316BB9F5"/>
  <w16cid:commentId w16cid:paraId="53DFB881" w16cid:durableId="6E7C52E7"/>
  <w16cid:commentId w16cid:paraId="0B000702" w16cid:durableId="0936D911"/>
  <w16cid:commentId w16cid:paraId="5A6F3A52" w16cid:durableId="5FA8F1C9"/>
  <w16cid:commentId w16cid:paraId="4EC7E5A4" w16cid:durableId="186CF31C"/>
  <w16cid:commentId w16cid:paraId="7A8336EA" w16cid:durableId="6757A0B1"/>
  <w16cid:commentId w16cid:paraId="4E5110B6" w16cid:durableId="3BDACDC5"/>
  <w16cid:commentId w16cid:paraId="3EE3005D" w16cid:durableId="197116DA"/>
  <w16cid:commentId w16cid:paraId="4FFCBC07" w16cid:durableId="59261A79"/>
  <w16cid:commentId w16cid:paraId="34959D4B" w16cid:durableId="757EF86C"/>
  <w16cid:commentId w16cid:paraId="376F8ED5" w16cid:durableId="59831D48"/>
  <w16cid:commentId w16cid:paraId="563173E9" w16cid:durableId="1A10A86B"/>
  <w16cid:commentId w16cid:paraId="4B7D0480" w16cid:durableId="3EF88228"/>
  <w16cid:commentId w16cid:paraId="3B80EF82" w16cid:durableId="749B345D"/>
  <w16cid:commentId w16cid:paraId="4ECB821A" w16cid:durableId="07CFE819"/>
  <w16cid:commentId w16cid:paraId="51893377" w16cid:durableId="7A523F5C"/>
  <w16cid:commentId w16cid:paraId="07A83DE4" w16cid:durableId="7B41B474"/>
  <w16cid:commentId w16cid:paraId="734713C7" w16cid:durableId="148FF968"/>
  <w16cid:commentId w16cid:paraId="5B1C9D91" w16cid:durableId="7ADB2D9A"/>
  <w16cid:commentId w16cid:paraId="442DC47E" w16cid:durableId="3E128FC4"/>
  <w16cid:commentId w16cid:paraId="4A619C97" w16cid:durableId="365D3477"/>
  <w16cid:commentId w16cid:paraId="29FAAB1B" w16cid:durableId="7F5F4DFA"/>
  <w16cid:commentId w16cid:paraId="4A40157D" w16cid:durableId="15071413"/>
  <w16cid:commentId w16cid:paraId="1DE0975A" w16cid:durableId="525D0145"/>
  <w16cid:commentId w16cid:paraId="1EB643AA" w16cid:durableId="44AC384F"/>
  <w16cid:commentId w16cid:paraId="6EB84C67" w16cid:durableId="510D8FAC"/>
  <w16cid:commentId w16cid:paraId="661B41EA" w16cid:durableId="54209013"/>
  <w16cid:commentId w16cid:paraId="6DB42686" w16cid:durableId="3D9CE791"/>
  <w16cid:commentId w16cid:paraId="0B1F128B" w16cid:durableId="2ABE127A"/>
  <w16cid:commentId w16cid:paraId="40B619C9" w16cid:durableId="58B83B0F"/>
  <w16cid:commentId w16cid:paraId="37265F99" w16cid:durableId="26A93C03"/>
  <w16cid:commentId w16cid:paraId="16A0035D" w16cid:durableId="24B306B8"/>
  <w16cid:commentId w16cid:paraId="3DB2A58A" w16cid:durableId="114E0B46"/>
  <w16cid:commentId w16cid:paraId="450E2274" w16cid:durableId="19BEAC94"/>
  <w16cid:commentId w16cid:paraId="3E4C45F3" w16cid:durableId="269531ED"/>
  <w16cid:commentId w16cid:paraId="4F565128" w16cid:durableId="0F4E5B56"/>
  <w16cid:commentId w16cid:paraId="39385240" w16cid:durableId="1DE40659"/>
  <w16cid:commentId w16cid:paraId="14C5D208" w16cid:durableId="7C3D5943"/>
  <w16cid:commentId w16cid:paraId="288C0E0A" w16cid:durableId="1C7466BA"/>
  <w16cid:commentId w16cid:paraId="14240CD4" w16cid:durableId="4616F334"/>
  <w16cid:commentId w16cid:paraId="11400438" w16cid:durableId="09F35D55"/>
  <w16cid:commentId w16cid:paraId="12B00D87" w16cid:durableId="4F3E4112"/>
  <w16cid:commentId w16cid:paraId="51DE3191" w16cid:durableId="087827EA"/>
  <w16cid:commentId w16cid:paraId="06AF310F" w16cid:durableId="42C81099"/>
  <w16cid:commentId w16cid:paraId="3809ED3A" w16cid:durableId="65684DBE"/>
  <w16cid:commentId w16cid:paraId="4C730B03" w16cid:durableId="214C94A0"/>
  <w16cid:commentId w16cid:paraId="0EADC0BF" w16cid:durableId="5C391FBC"/>
  <w16cid:commentId w16cid:paraId="2E3825F6" w16cid:durableId="2D8F065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581870" w14:textId="77777777" w:rsidR="00E72CE5" w:rsidRDefault="00E72CE5" w:rsidP="00FC30EC">
      <w:pPr>
        <w:spacing w:after="0"/>
      </w:pPr>
      <w:r>
        <w:separator/>
      </w:r>
    </w:p>
  </w:endnote>
  <w:endnote w:type="continuationSeparator" w:id="0">
    <w:p w14:paraId="77152DB3" w14:textId="77777777" w:rsidR="00E72CE5" w:rsidRDefault="00E72CE5" w:rsidP="00FC30E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rianne">
    <w:altName w:val="Times New Roman"/>
    <w:panose1 w:val="02000000000000000000"/>
    <w:charset w:val="00"/>
    <w:family w:val="modern"/>
    <w:notTrueType/>
    <w:pitch w:val="variable"/>
    <w:sig w:usb0="0000000F"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OpenSymbol">
    <w:panose1 w:val="05010000000000000000"/>
    <w:charset w:val="00"/>
    <w:family w:val="auto"/>
    <w:pitch w:val="variable"/>
    <w:sig w:usb0="800000AF" w:usb1="1001ECEA" w:usb2="00000000" w:usb3="00000000" w:csb0="8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Liberation Sans">
    <w:panose1 w:val="020B0604020202020204"/>
    <w:charset w:val="00"/>
    <w:family w:val="swiss"/>
    <w:pitch w:val="variable"/>
    <w:sig w:usb0="E0000AFF" w:usb1="500078FF" w:usb2="00000021" w:usb3="00000000" w:csb0="000001B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DejaVu Sans">
    <w:panose1 w:val="020B0603030804020204"/>
    <w:charset w:val="00"/>
    <w:family w:val="swiss"/>
    <w:pitch w:val="variable"/>
    <w:sig w:usb0="E7002EFF" w:usb1="D200FDFF" w:usb2="0A246029" w:usb3="00000000" w:csb0="000001FF" w:csb1="00000000"/>
  </w:font>
  <w:font w:name="FreeSans">
    <w:altName w:val="Times New Roman"/>
    <w:charset w:val="0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0A902E" w14:textId="4F5B296E" w:rsidR="00E72CE5" w:rsidRPr="00FC30EC" w:rsidRDefault="00E72CE5" w:rsidP="00FC30EC">
    <w:pPr>
      <w:pStyle w:val="Pieddepage"/>
    </w:pPr>
    <w:r>
      <w:t>CNIG</w:t>
    </w:r>
    <w:r>
      <w:ptab w:relativeTo="margin" w:alignment="center" w:leader="none"/>
    </w:r>
    <w:r>
      <w:t>Titre du standard</w:t>
    </w:r>
    <w:r>
      <w:ptab w:relativeTo="margin" w:alignment="right" w:leader="none"/>
    </w:r>
    <w:r w:rsidRPr="006C2F8C">
      <w:fldChar w:fldCharType="begin"/>
    </w:r>
    <w:r w:rsidRPr="006C2F8C">
      <w:instrText>PAGE  \* Arabic  \* MERGEFORMAT</w:instrText>
    </w:r>
    <w:r w:rsidRPr="006C2F8C">
      <w:fldChar w:fldCharType="separate"/>
    </w:r>
    <w:r w:rsidR="00DA07AA">
      <w:rPr>
        <w:noProof/>
      </w:rPr>
      <w:t>61</w:t>
    </w:r>
    <w:r w:rsidRPr="006C2F8C">
      <w:fldChar w:fldCharType="end"/>
    </w:r>
    <w:r w:rsidRPr="006C2F8C">
      <w:t xml:space="preserve"> / </w:t>
    </w:r>
    <w:fldSimple w:instr="NUMPAGES  \* Arabic  \* MERGEFORMAT">
      <w:r w:rsidR="00DA07AA">
        <w:rPr>
          <w:noProof/>
        </w:rPr>
        <w:t>61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E3119D" w14:textId="77777777" w:rsidR="00E72CE5" w:rsidRDefault="00E72CE5" w:rsidP="00FC30EC">
      <w:pPr>
        <w:spacing w:after="0"/>
      </w:pPr>
      <w:r>
        <w:separator/>
      </w:r>
    </w:p>
  </w:footnote>
  <w:footnote w:type="continuationSeparator" w:id="0">
    <w:p w14:paraId="6A1ECBB1" w14:textId="77777777" w:rsidR="00E72CE5" w:rsidRDefault="00E72CE5" w:rsidP="00FC30EC">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C61A2"/>
    <w:multiLevelType w:val="hybridMultilevel"/>
    <w:tmpl w:val="BBC03B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5304297"/>
    <w:multiLevelType w:val="hybridMultilevel"/>
    <w:tmpl w:val="96141F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5DB6445"/>
    <w:multiLevelType w:val="hybridMultilevel"/>
    <w:tmpl w:val="D9D681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66E4D58"/>
    <w:multiLevelType w:val="hybridMultilevel"/>
    <w:tmpl w:val="D62E5726"/>
    <w:lvl w:ilvl="0" w:tplc="CA0E0696">
      <w:start w:val="1"/>
      <w:numFmt w:val="lowerLetter"/>
      <w:pStyle w:val="Titre4"/>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C22140F"/>
    <w:multiLevelType w:val="hybridMultilevel"/>
    <w:tmpl w:val="84005D2C"/>
    <w:lvl w:ilvl="0" w:tplc="6B9A6858">
      <w:numFmt w:val="bullet"/>
      <w:lvlText w:val="-"/>
      <w:lvlJc w:val="left"/>
      <w:pPr>
        <w:ind w:left="360" w:hanging="360"/>
      </w:pPr>
      <w:rPr>
        <w:rFonts w:ascii="Marianne" w:eastAsiaTheme="minorHAnsi" w:hAnsi="Marianne" w:cstheme="minorBid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nsid w:val="0CFC4E83"/>
    <w:multiLevelType w:val="hybridMultilevel"/>
    <w:tmpl w:val="70887AFA"/>
    <w:lvl w:ilvl="0" w:tplc="91064014">
      <w:numFmt w:val="bullet"/>
      <w:lvlText w:val="-"/>
      <w:lvlJc w:val="left"/>
      <w:pPr>
        <w:ind w:left="1068" w:hanging="360"/>
      </w:pPr>
      <w:rPr>
        <w:rFonts w:ascii="Calibri" w:eastAsia="Calibri" w:hAnsi="Calibri" w:cs="Times New Roman" w:hint="default"/>
      </w:rPr>
    </w:lvl>
    <w:lvl w:ilvl="1" w:tplc="040C0003">
      <w:start w:val="1"/>
      <w:numFmt w:val="bullet"/>
      <w:lvlText w:val="o"/>
      <w:lvlJc w:val="left"/>
      <w:pPr>
        <w:ind w:left="228" w:hanging="360"/>
      </w:pPr>
      <w:rPr>
        <w:rFonts w:ascii="Courier New" w:hAnsi="Courier New" w:cs="Courier New" w:hint="default"/>
      </w:rPr>
    </w:lvl>
    <w:lvl w:ilvl="2" w:tplc="040C0005">
      <w:start w:val="1"/>
      <w:numFmt w:val="bullet"/>
      <w:lvlText w:val=""/>
      <w:lvlJc w:val="left"/>
      <w:pPr>
        <w:ind w:left="948" w:hanging="360"/>
      </w:pPr>
      <w:rPr>
        <w:rFonts w:ascii="Wingdings" w:hAnsi="Wingdings" w:hint="default"/>
      </w:rPr>
    </w:lvl>
    <w:lvl w:ilvl="3" w:tplc="040C0005">
      <w:start w:val="1"/>
      <w:numFmt w:val="bullet"/>
      <w:lvlText w:val=""/>
      <w:lvlJc w:val="left"/>
      <w:pPr>
        <w:ind w:left="1668" w:hanging="360"/>
      </w:pPr>
      <w:rPr>
        <w:rFonts w:ascii="Wingdings" w:hAnsi="Wingdings" w:hint="default"/>
      </w:rPr>
    </w:lvl>
    <w:lvl w:ilvl="4" w:tplc="040C0003">
      <w:start w:val="1"/>
      <w:numFmt w:val="bullet"/>
      <w:lvlText w:val="o"/>
      <w:lvlJc w:val="left"/>
      <w:pPr>
        <w:ind w:left="2388" w:hanging="360"/>
      </w:pPr>
      <w:rPr>
        <w:rFonts w:ascii="Courier New" w:hAnsi="Courier New" w:cs="Courier New" w:hint="default"/>
      </w:rPr>
    </w:lvl>
    <w:lvl w:ilvl="5" w:tplc="040C0005">
      <w:start w:val="1"/>
      <w:numFmt w:val="bullet"/>
      <w:lvlText w:val=""/>
      <w:lvlJc w:val="left"/>
      <w:pPr>
        <w:ind w:left="3108" w:hanging="360"/>
      </w:pPr>
      <w:rPr>
        <w:rFonts w:ascii="Wingdings" w:hAnsi="Wingdings" w:hint="default"/>
      </w:rPr>
    </w:lvl>
    <w:lvl w:ilvl="6" w:tplc="040C0001" w:tentative="1">
      <w:start w:val="1"/>
      <w:numFmt w:val="bullet"/>
      <w:lvlText w:val=""/>
      <w:lvlJc w:val="left"/>
      <w:pPr>
        <w:ind w:left="3828" w:hanging="360"/>
      </w:pPr>
      <w:rPr>
        <w:rFonts w:ascii="Symbol" w:hAnsi="Symbol" w:hint="default"/>
      </w:rPr>
    </w:lvl>
    <w:lvl w:ilvl="7" w:tplc="040C0003" w:tentative="1">
      <w:start w:val="1"/>
      <w:numFmt w:val="bullet"/>
      <w:lvlText w:val="o"/>
      <w:lvlJc w:val="left"/>
      <w:pPr>
        <w:ind w:left="4548" w:hanging="360"/>
      </w:pPr>
      <w:rPr>
        <w:rFonts w:ascii="Courier New" w:hAnsi="Courier New" w:cs="Courier New" w:hint="default"/>
      </w:rPr>
    </w:lvl>
    <w:lvl w:ilvl="8" w:tplc="040C0005" w:tentative="1">
      <w:start w:val="1"/>
      <w:numFmt w:val="bullet"/>
      <w:lvlText w:val=""/>
      <w:lvlJc w:val="left"/>
      <w:pPr>
        <w:ind w:left="5268" w:hanging="360"/>
      </w:pPr>
      <w:rPr>
        <w:rFonts w:ascii="Wingdings" w:hAnsi="Wingdings" w:hint="default"/>
      </w:rPr>
    </w:lvl>
  </w:abstractNum>
  <w:abstractNum w:abstractNumId="6">
    <w:nsid w:val="0E340D25"/>
    <w:multiLevelType w:val="hybridMultilevel"/>
    <w:tmpl w:val="CE7636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0FE32D40"/>
    <w:multiLevelType w:val="hybridMultilevel"/>
    <w:tmpl w:val="4B2A01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58C55C9"/>
    <w:multiLevelType w:val="hybridMultilevel"/>
    <w:tmpl w:val="B1E2A9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7222A84"/>
    <w:multiLevelType w:val="hybridMultilevel"/>
    <w:tmpl w:val="AF5869D6"/>
    <w:lvl w:ilvl="0" w:tplc="87F070EA">
      <w:start w:val="1"/>
      <w:numFmt w:val="bullet"/>
      <w:pStyle w:val="En-ttedetabledesmatires"/>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nsid w:val="17F30A90"/>
    <w:multiLevelType w:val="hybridMultilevel"/>
    <w:tmpl w:val="D38E7F0E"/>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1">
    <w:nsid w:val="1FB509AA"/>
    <w:multiLevelType w:val="hybridMultilevel"/>
    <w:tmpl w:val="8CE25F4A"/>
    <w:lvl w:ilvl="0" w:tplc="91064014">
      <w:numFmt w:val="bullet"/>
      <w:lvlText w:val="-"/>
      <w:lvlJc w:val="left"/>
      <w:pPr>
        <w:ind w:left="1068" w:hanging="360"/>
      </w:pPr>
      <w:rPr>
        <w:rFonts w:ascii="Calibri" w:eastAsia="Calibri" w:hAnsi="Calibri" w:cs="Times New Roman" w:hint="default"/>
      </w:rPr>
    </w:lvl>
    <w:lvl w:ilvl="1" w:tplc="040C0003">
      <w:start w:val="1"/>
      <w:numFmt w:val="bullet"/>
      <w:lvlText w:val="o"/>
      <w:lvlJc w:val="left"/>
      <w:pPr>
        <w:ind w:left="228" w:hanging="360"/>
      </w:pPr>
      <w:rPr>
        <w:rFonts w:ascii="Courier New" w:hAnsi="Courier New" w:cs="Courier New" w:hint="default"/>
      </w:rPr>
    </w:lvl>
    <w:lvl w:ilvl="2" w:tplc="040C0005">
      <w:start w:val="1"/>
      <w:numFmt w:val="bullet"/>
      <w:lvlText w:val=""/>
      <w:lvlJc w:val="left"/>
      <w:pPr>
        <w:ind w:left="948" w:hanging="360"/>
      </w:pPr>
      <w:rPr>
        <w:rFonts w:ascii="Wingdings" w:hAnsi="Wingdings" w:hint="default"/>
      </w:rPr>
    </w:lvl>
    <w:lvl w:ilvl="3" w:tplc="040C0003">
      <w:start w:val="1"/>
      <w:numFmt w:val="bullet"/>
      <w:lvlText w:val="o"/>
      <w:lvlJc w:val="left"/>
      <w:pPr>
        <w:ind w:left="1668" w:hanging="360"/>
      </w:pPr>
      <w:rPr>
        <w:rFonts w:ascii="Courier New" w:hAnsi="Courier New" w:cs="Courier New" w:hint="default"/>
      </w:rPr>
    </w:lvl>
    <w:lvl w:ilvl="4" w:tplc="040C0003">
      <w:start w:val="1"/>
      <w:numFmt w:val="bullet"/>
      <w:lvlText w:val="o"/>
      <w:lvlJc w:val="left"/>
      <w:pPr>
        <w:ind w:left="2388" w:hanging="360"/>
      </w:pPr>
      <w:rPr>
        <w:rFonts w:ascii="Courier New" w:hAnsi="Courier New" w:cs="Courier New" w:hint="default"/>
      </w:rPr>
    </w:lvl>
    <w:lvl w:ilvl="5" w:tplc="040C0005">
      <w:start w:val="1"/>
      <w:numFmt w:val="bullet"/>
      <w:lvlText w:val=""/>
      <w:lvlJc w:val="left"/>
      <w:pPr>
        <w:ind w:left="3108" w:hanging="360"/>
      </w:pPr>
      <w:rPr>
        <w:rFonts w:ascii="Wingdings" w:hAnsi="Wingdings" w:hint="default"/>
      </w:rPr>
    </w:lvl>
    <w:lvl w:ilvl="6" w:tplc="040C0001" w:tentative="1">
      <w:start w:val="1"/>
      <w:numFmt w:val="bullet"/>
      <w:lvlText w:val=""/>
      <w:lvlJc w:val="left"/>
      <w:pPr>
        <w:ind w:left="3828" w:hanging="360"/>
      </w:pPr>
      <w:rPr>
        <w:rFonts w:ascii="Symbol" w:hAnsi="Symbol" w:hint="default"/>
      </w:rPr>
    </w:lvl>
    <w:lvl w:ilvl="7" w:tplc="040C0003" w:tentative="1">
      <w:start w:val="1"/>
      <w:numFmt w:val="bullet"/>
      <w:lvlText w:val="o"/>
      <w:lvlJc w:val="left"/>
      <w:pPr>
        <w:ind w:left="4548" w:hanging="360"/>
      </w:pPr>
      <w:rPr>
        <w:rFonts w:ascii="Courier New" w:hAnsi="Courier New" w:cs="Courier New" w:hint="default"/>
      </w:rPr>
    </w:lvl>
    <w:lvl w:ilvl="8" w:tplc="040C0005" w:tentative="1">
      <w:start w:val="1"/>
      <w:numFmt w:val="bullet"/>
      <w:lvlText w:val=""/>
      <w:lvlJc w:val="left"/>
      <w:pPr>
        <w:ind w:left="5268" w:hanging="360"/>
      </w:pPr>
      <w:rPr>
        <w:rFonts w:ascii="Wingdings" w:hAnsi="Wingdings" w:hint="default"/>
      </w:rPr>
    </w:lvl>
  </w:abstractNum>
  <w:abstractNum w:abstractNumId="12">
    <w:nsid w:val="20587BC5"/>
    <w:multiLevelType w:val="hybridMultilevel"/>
    <w:tmpl w:val="1B44794A"/>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3">
    <w:nsid w:val="25EC0A7A"/>
    <w:multiLevelType w:val="hybridMultilevel"/>
    <w:tmpl w:val="2EF2653A"/>
    <w:lvl w:ilvl="0" w:tplc="91064014">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2C4C1000"/>
    <w:multiLevelType w:val="hybridMultilevel"/>
    <w:tmpl w:val="ED72CC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2F81B46"/>
    <w:multiLevelType w:val="multilevel"/>
    <w:tmpl w:val="2C32F33A"/>
    <w:lvl w:ilvl="0">
      <w:start w:val="12"/>
      <w:numFmt w:val="decimal"/>
      <w:lvlText w:val="%1"/>
      <w:lvlJc w:val="left"/>
      <w:pPr>
        <w:ind w:left="495" w:hanging="495"/>
      </w:pPr>
      <w:rPr>
        <w:rFonts w:hint="default"/>
      </w:rPr>
    </w:lvl>
    <w:lvl w:ilvl="1">
      <w:start w:val="6"/>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362557B0"/>
    <w:multiLevelType w:val="hybridMultilevel"/>
    <w:tmpl w:val="E6362A76"/>
    <w:lvl w:ilvl="0" w:tplc="040C0001">
      <w:start w:val="1"/>
      <w:numFmt w:val="bullet"/>
      <w:lvlText w:val=""/>
      <w:lvlJc w:val="left"/>
      <w:pPr>
        <w:ind w:left="1001" w:hanging="360"/>
      </w:pPr>
      <w:rPr>
        <w:rFonts w:ascii="Symbol" w:hAnsi="Symbol" w:hint="default"/>
      </w:rPr>
    </w:lvl>
    <w:lvl w:ilvl="1" w:tplc="040C0003" w:tentative="1">
      <w:start w:val="1"/>
      <w:numFmt w:val="bullet"/>
      <w:lvlText w:val="o"/>
      <w:lvlJc w:val="left"/>
      <w:pPr>
        <w:ind w:left="1721" w:hanging="360"/>
      </w:pPr>
      <w:rPr>
        <w:rFonts w:ascii="Courier New" w:hAnsi="Courier New" w:cs="Courier New" w:hint="default"/>
      </w:rPr>
    </w:lvl>
    <w:lvl w:ilvl="2" w:tplc="040C0005" w:tentative="1">
      <w:start w:val="1"/>
      <w:numFmt w:val="bullet"/>
      <w:lvlText w:val=""/>
      <w:lvlJc w:val="left"/>
      <w:pPr>
        <w:ind w:left="2441" w:hanging="360"/>
      </w:pPr>
      <w:rPr>
        <w:rFonts w:ascii="Wingdings" w:hAnsi="Wingdings" w:hint="default"/>
      </w:rPr>
    </w:lvl>
    <w:lvl w:ilvl="3" w:tplc="040C0001" w:tentative="1">
      <w:start w:val="1"/>
      <w:numFmt w:val="bullet"/>
      <w:lvlText w:val=""/>
      <w:lvlJc w:val="left"/>
      <w:pPr>
        <w:ind w:left="3161" w:hanging="360"/>
      </w:pPr>
      <w:rPr>
        <w:rFonts w:ascii="Symbol" w:hAnsi="Symbol" w:hint="default"/>
      </w:rPr>
    </w:lvl>
    <w:lvl w:ilvl="4" w:tplc="040C0003" w:tentative="1">
      <w:start w:val="1"/>
      <w:numFmt w:val="bullet"/>
      <w:lvlText w:val="o"/>
      <w:lvlJc w:val="left"/>
      <w:pPr>
        <w:ind w:left="3881" w:hanging="360"/>
      </w:pPr>
      <w:rPr>
        <w:rFonts w:ascii="Courier New" w:hAnsi="Courier New" w:cs="Courier New" w:hint="default"/>
      </w:rPr>
    </w:lvl>
    <w:lvl w:ilvl="5" w:tplc="040C0005" w:tentative="1">
      <w:start w:val="1"/>
      <w:numFmt w:val="bullet"/>
      <w:lvlText w:val=""/>
      <w:lvlJc w:val="left"/>
      <w:pPr>
        <w:ind w:left="4601" w:hanging="360"/>
      </w:pPr>
      <w:rPr>
        <w:rFonts w:ascii="Wingdings" w:hAnsi="Wingdings" w:hint="default"/>
      </w:rPr>
    </w:lvl>
    <w:lvl w:ilvl="6" w:tplc="040C0001" w:tentative="1">
      <w:start w:val="1"/>
      <w:numFmt w:val="bullet"/>
      <w:lvlText w:val=""/>
      <w:lvlJc w:val="left"/>
      <w:pPr>
        <w:ind w:left="5321" w:hanging="360"/>
      </w:pPr>
      <w:rPr>
        <w:rFonts w:ascii="Symbol" w:hAnsi="Symbol" w:hint="default"/>
      </w:rPr>
    </w:lvl>
    <w:lvl w:ilvl="7" w:tplc="040C0003" w:tentative="1">
      <w:start w:val="1"/>
      <w:numFmt w:val="bullet"/>
      <w:lvlText w:val="o"/>
      <w:lvlJc w:val="left"/>
      <w:pPr>
        <w:ind w:left="6041" w:hanging="360"/>
      </w:pPr>
      <w:rPr>
        <w:rFonts w:ascii="Courier New" w:hAnsi="Courier New" w:cs="Courier New" w:hint="default"/>
      </w:rPr>
    </w:lvl>
    <w:lvl w:ilvl="8" w:tplc="040C0005" w:tentative="1">
      <w:start w:val="1"/>
      <w:numFmt w:val="bullet"/>
      <w:lvlText w:val=""/>
      <w:lvlJc w:val="left"/>
      <w:pPr>
        <w:ind w:left="6761" w:hanging="360"/>
      </w:pPr>
      <w:rPr>
        <w:rFonts w:ascii="Wingdings" w:hAnsi="Wingdings" w:hint="default"/>
      </w:rPr>
    </w:lvl>
  </w:abstractNum>
  <w:abstractNum w:abstractNumId="17">
    <w:nsid w:val="379B7053"/>
    <w:multiLevelType w:val="hybridMultilevel"/>
    <w:tmpl w:val="DB340EA0"/>
    <w:lvl w:ilvl="0" w:tplc="6A603EB8">
      <w:start w:val="1"/>
      <w:numFmt w:val="bullet"/>
      <w:pStyle w:val="Lgende"/>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F1E16F6"/>
    <w:multiLevelType w:val="hybridMultilevel"/>
    <w:tmpl w:val="19CABC80"/>
    <w:lvl w:ilvl="0" w:tplc="91064014">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0C21508"/>
    <w:multiLevelType w:val="hybridMultilevel"/>
    <w:tmpl w:val="1826CB08"/>
    <w:lvl w:ilvl="0" w:tplc="040C0003">
      <w:start w:val="1"/>
      <w:numFmt w:val="bullet"/>
      <w:lvlText w:val="o"/>
      <w:lvlJc w:val="left"/>
      <w:pPr>
        <w:ind w:left="1776" w:hanging="360"/>
      </w:pPr>
      <w:rPr>
        <w:rFonts w:ascii="Courier New" w:hAnsi="Courier New" w:cs="Courier New"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0">
    <w:nsid w:val="41522503"/>
    <w:multiLevelType w:val="hybridMultilevel"/>
    <w:tmpl w:val="569AC2AA"/>
    <w:lvl w:ilvl="0" w:tplc="91064014">
      <w:numFmt w:val="bullet"/>
      <w:lvlText w:val="-"/>
      <w:lvlJc w:val="left"/>
      <w:pPr>
        <w:ind w:left="1068" w:hanging="360"/>
      </w:pPr>
      <w:rPr>
        <w:rFonts w:ascii="Calibri" w:eastAsia="Calibri" w:hAnsi="Calibri"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1">
    <w:nsid w:val="41867162"/>
    <w:multiLevelType w:val="hybridMultilevel"/>
    <w:tmpl w:val="33E090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465C099D"/>
    <w:multiLevelType w:val="hybridMultilevel"/>
    <w:tmpl w:val="DE84F8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4A526E4C"/>
    <w:multiLevelType w:val="hybridMultilevel"/>
    <w:tmpl w:val="CBBA5B50"/>
    <w:lvl w:ilvl="0" w:tplc="91064014">
      <w:numFmt w:val="bullet"/>
      <w:lvlText w:val="-"/>
      <w:lvlJc w:val="left"/>
      <w:pPr>
        <w:ind w:left="1428" w:hanging="360"/>
      </w:pPr>
      <w:rPr>
        <w:rFonts w:ascii="Calibri" w:eastAsia="Calibri" w:hAnsi="Calibri" w:cs="Times New Roman"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4">
    <w:nsid w:val="4F262951"/>
    <w:multiLevelType w:val="hybridMultilevel"/>
    <w:tmpl w:val="ABAEA26E"/>
    <w:lvl w:ilvl="0" w:tplc="EA0A3EB8">
      <w:start w:val="1"/>
      <w:numFmt w:val="decimal"/>
      <w:pStyle w:val="Pucesnumro"/>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4F357A10"/>
    <w:multiLevelType w:val="hybridMultilevel"/>
    <w:tmpl w:val="D00621E8"/>
    <w:lvl w:ilvl="0" w:tplc="2B34E216">
      <w:start w:val="1"/>
      <w:numFmt w:val="bullet"/>
      <w:lvlText w:val=""/>
      <w:lvlJc w:val="left"/>
      <w:pPr>
        <w:ind w:left="2138" w:hanging="360"/>
      </w:pPr>
      <w:rPr>
        <w:rFonts w:ascii="Symbol" w:hAnsi="Symbol"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abstractNum w:abstractNumId="26">
    <w:nsid w:val="608644A8"/>
    <w:multiLevelType w:val="hybridMultilevel"/>
    <w:tmpl w:val="55D67EC4"/>
    <w:lvl w:ilvl="0" w:tplc="91064014">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657D27BD"/>
    <w:multiLevelType w:val="hybridMultilevel"/>
    <w:tmpl w:val="81F041AE"/>
    <w:lvl w:ilvl="0" w:tplc="1E12FF4A">
      <w:start w:val="1"/>
      <w:numFmt w:val="decimal"/>
      <w:lvlText w:val="%1"/>
      <w:lvlJc w:val="left"/>
      <w:pPr>
        <w:ind w:left="1778"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67D768FC"/>
    <w:multiLevelType w:val="multilevel"/>
    <w:tmpl w:val="97F037C2"/>
    <w:styleLink w:val="Liste51"/>
    <w:lvl w:ilvl="0">
      <w:numFmt w:val="bullet"/>
      <w:lvlText w:val="✗"/>
      <w:lvlJc w:val="left"/>
      <w:rPr>
        <w:rFonts w:ascii="OpenSymbol" w:hAnsi="OpenSymbol"/>
      </w:rPr>
    </w:lvl>
    <w:lvl w:ilvl="1">
      <w:numFmt w:val="bullet"/>
      <w:lvlText w:val="✗"/>
      <w:lvlJc w:val="left"/>
      <w:rPr>
        <w:rFonts w:ascii="OpenSymbol" w:hAnsi="OpenSymbol"/>
      </w:rPr>
    </w:lvl>
    <w:lvl w:ilvl="2">
      <w:numFmt w:val="bullet"/>
      <w:lvlText w:val="✗"/>
      <w:lvlJc w:val="left"/>
      <w:rPr>
        <w:rFonts w:ascii="OpenSymbol" w:hAnsi="OpenSymbol"/>
      </w:rPr>
    </w:lvl>
    <w:lvl w:ilvl="3">
      <w:numFmt w:val="bullet"/>
      <w:lvlText w:val="✗"/>
      <w:lvlJc w:val="left"/>
      <w:rPr>
        <w:rFonts w:ascii="OpenSymbol" w:hAnsi="OpenSymbol"/>
      </w:rPr>
    </w:lvl>
    <w:lvl w:ilvl="4">
      <w:numFmt w:val="bullet"/>
      <w:lvlText w:val="✗"/>
      <w:lvlJc w:val="left"/>
      <w:rPr>
        <w:rFonts w:ascii="OpenSymbol" w:hAnsi="OpenSymbol"/>
      </w:rPr>
    </w:lvl>
    <w:lvl w:ilvl="5">
      <w:numFmt w:val="bullet"/>
      <w:lvlText w:val="✗"/>
      <w:lvlJc w:val="left"/>
      <w:rPr>
        <w:rFonts w:ascii="OpenSymbol" w:hAnsi="OpenSymbol"/>
      </w:rPr>
    </w:lvl>
    <w:lvl w:ilvl="6">
      <w:numFmt w:val="bullet"/>
      <w:lvlText w:val="✗"/>
      <w:lvlJc w:val="left"/>
      <w:rPr>
        <w:rFonts w:ascii="OpenSymbol" w:hAnsi="OpenSymbol"/>
      </w:rPr>
    </w:lvl>
    <w:lvl w:ilvl="7">
      <w:numFmt w:val="bullet"/>
      <w:lvlText w:val="✗"/>
      <w:lvlJc w:val="left"/>
      <w:rPr>
        <w:rFonts w:ascii="OpenSymbol" w:hAnsi="OpenSymbol"/>
      </w:rPr>
    </w:lvl>
    <w:lvl w:ilvl="8">
      <w:numFmt w:val="bullet"/>
      <w:lvlText w:val="✗"/>
      <w:lvlJc w:val="left"/>
      <w:rPr>
        <w:rFonts w:ascii="OpenSymbol" w:hAnsi="OpenSymbol"/>
      </w:rPr>
    </w:lvl>
  </w:abstractNum>
  <w:abstractNum w:abstractNumId="29">
    <w:nsid w:val="6A5B7CFB"/>
    <w:multiLevelType w:val="hybridMultilevel"/>
    <w:tmpl w:val="147E97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6BD21503"/>
    <w:multiLevelType w:val="hybridMultilevel"/>
    <w:tmpl w:val="9A3EE090"/>
    <w:lvl w:ilvl="0" w:tplc="040C0001">
      <w:start w:val="1"/>
      <w:numFmt w:val="bullet"/>
      <w:lvlText w:val=""/>
      <w:lvlJc w:val="left"/>
      <w:pPr>
        <w:ind w:left="262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1">
    <w:nsid w:val="6D0C3A94"/>
    <w:multiLevelType w:val="hybridMultilevel"/>
    <w:tmpl w:val="F2F2F8A6"/>
    <w:lvl w:ilvl="0" w:tplc="91064014">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6E3941C0"/>
    <w:multiLevelType w:val="hybridMultilevel"/>
    <w:tmpl w:val="4356C448"/>
    <w:lvl w:ilvl="0" w:tplc="91064014">
      <w:numFmt w:val="bullet"/>
      <w:lvlText w:val="-"/>
      <w:lvlJc w:val="left"/>
      <w:pPr>
        <w:ind w:left="1068"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7BB22A86"/>
    <w:multiLevelType w:val="hybridMultilevel"/>
    <w:tmpl w:val="481CEE18"/>
    <w:lvl w:ilvl="0" w:tplc="FFFFFFFF">
      <w:start w:val="1"/>
      <w:numFmt w:val="decimal"/>
      <w:pStyle w:val="Titre1"/>
      <w:lvlText w:val="%1 "/>
      <w:lvlJc w:val="left"/>
      <w:pPr>
        <w:ind w:left="107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3"/>
  </w:num>
  <w:num w:numId="2">
    <w:abstractNumId w:val="3"/>
  </w:num>
  <w:num w:numId="3">
    <w:abstractNumId w:val="17"/>
  </w:num>
  <w:num w:numId="4">
    <w:abstractNumId w:val="9"/>
  </w:num>
  <w:num w:numId="5">
    <w:abstractNumId w:val="24"/>
  </w:num>
  <w:num w:numId="6">
    <w:abstractNumId w:val="27"/>
    <w:lvlOverride w:ilvl="0">
      <w:startOverride w:val="1"/>
    </w:lvlOverride>
  </w:num>
  <w:num w:numId="7">
    <w:abstractNumId w:val="28"/>
  </w:num>
  <w:num w:numId="8">
    <w:abstractNumId w:val="21"/>
  </w:num>
  <w:num w:numId="9">
    <w:abstractNumId w:val="1"/>
  </w:num>
  <w:num w:numId="10">
    <w:abstractNumId w:val="2"/>
  </w:num>
  <w:num w:numId="11">
    <w:abstractNumId w:val="20"/>
  </w:num>
  <w:num w:numId="12">
    <w:abstractNumId w:val="11"/>
  </w:num>
  <w:num w:numId="13">
    <w:abstractNumId w:val="25"/>
  </w:num>
  <w:num w:numId="14">
    <w:abstractNumId w:val="6"/>
  </w:num>
  <w:num w:numId="15">
    <w:abstractNumId w:val="19"/>
  </w:num>
  <w:num w:numId="16">
    <w:abstractNumId w:val="14"/>
  </w:num>
  <w:num w:numId="17">
    <w:abstractNumId w:val="30"/>
  </w:num>
  <w:num w:numId="18">
    <w:abstractNumId w:val="16"/>
  </w:num>
  <w:num w:numId="19">
    <w:abstractNumId w:val="8"/>
  </w:num>
  <w:num w:numId="20">
    <w:abstractNumId w:val="7"/>
  </w:num>
  <w:num w:numId="21">
    <w:abstractNumId w:val="0"/>
  </w:num>
  <w:num w:numId="22">
    <w:abstractNumId w:val="12"/>
  </w:num>
  <w:num w:numId="23">
    <w:abstractNumId w:val="29"/>
  </w:num>
  <w:num w:numId="24">
    <w:abstractNumId w:val="15"/>
  </w:num>
  <w:num w:numId="25">
    <w:abstractNumId w:val="22"/>
  </w:num>
  <w:num w:numId="26">
    <w:abstractNumId w:val="10"/>
  </w:num>
  <w:num w:numId="27">
    <w:abstractNumId w:val="23"/>
  </w:num>
  <w:num w:numId="28">
    <w:abstractNumId w:val="32"/>
  </w:num>
  <w:num w:numId="29">
    <w:abstractNumId w:val="5"/>
  </w:num>
  <w:num w:numId="30">
    <w:abstractNumId w:val="18"/>
  </w:num>
  <w:num w:numId="31">
    <w:abstractNumId w:val="31"/>
  </w:num>
  <w:num w:numId="32">
    <w:abstractNumId w:val="4"/>
  </w:num>
  <w:num w:numId="33">
    <w:abstractNumId w:val="13"/>
  </w:num>
  <w:num w:numId="34">
    <w:abstractNumId w:val="2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0EC"/>
    <w:rsid w:val="000003D6"/>
    <w:rsid w:val="00002AB8"/>
    <w:rsid w:val="00007A4A"/>
    <w:rsid w:val="00017DB2"/>
    <w:rsid w:val="00026ECB"/>
    <w:rsid w:val="00034323"/>
    <w:rsid w:val="00036AA8"/>
    <w:rsid w:val="00037928"/>
    <w:rsid w:val="0004504E"/>
    <w:rsid w:val="00052D7A"/>
    <w:rsid w:val="00070E68"/>
    <w:rsid w:val="00072A0E"/>
    <w:rsid w:val="0007620D"/>
    <w:rsid w:val="00087897"/>
    <w:rsid w:val="000974CC"/>
    <w:rsid w:val="000A2958"/>
    <w:rsid w:val="000A6B22"/>
    <w:rsid w:val="000A6BC4"/>
    <w:rsid w:val="000A749F"/>
    <w:rsid w:val="000A75C2"/>
    <w:rsid w:val="000B23F9"/>
    <w:rsid w:val="000B4445"/>
    <w:rsid w:val="000B725F"/>
    <w:rsid w:val="000C2005"/>
    <w:rsid w:val="000D347D"/>
    <w:rsid w:val="000E08AA"/>
    <w:rsid w:val="000E2D7F"/>
    <w:rsid w:val="000E320E"/>
    <w:rsid w:val="000E3879"/>
    <w:rsid w:val="000F79B9"/>
    <w:rsid w:val="00101BED"/>
    <w:rsid w:val="00104655"/>
    <w:rsid w:val="00122A58"/>
    <w:rsid w:val="00122C08"/>
    <w:rsid w:val="00124BF8"/>
    <w:rsid w:val="00126B69"/>
    <w:rsid w:val="00146DFD"/>
    <w:rsid w:val="00147141"/>
    <w:rsid w:val="00174132"/>
    <w:rsid w:val="001970D1"/>
    <w:rsid w:val="001A216C"/>
    <w:rsid w:val="001A25E9"/>
    <w:rsid w:val="001A3FE0"/>
    <w:rsid w:val="001A66DB"/>
    <w:rsid w:val="001B09CC"/>
    <w:rsid w:val="001B5081"/>
    <w:rsid w:val="001D5211"/>
    <w:rsid w:val="001D77C7"/>
    <w:rsid w:val="001E658C"/>
    <w:rsid w:val="001E7DE4"/>
    <w:rsid w:val="001F2FCA"/>
    <w:rsid w:val="001F4B2A"/>
    <w:rsid w:val="001F5884"/>
    <w:rsid w:val="00200AE4"/>
    <w:rsid w:val="0021566C"/>
    <w:rsid w:val="00224495"/>
    <w:rsid w:val="0022550D"/>
    <w:rsid w:val="0023352B"/>
    <w:rsid w:val="002337D6"/>
    <w:rsid w:val="002342B5"/>
    <w:rsid w:val="002366F2"/>
    <w:rsid w:val="002530DE"/>
    <w:rsid w:val="002535CF"/>
    <w:rsid w:val="00254181"/>
    <w:rsid w:val="002577A8"/>
    <w:rsid w:val="00277087"/>
    <w:rsid w:val="00284B03"/>
    <w:rsid w:val="00293F29"/>
    <w:rsid w:val="002A1C07"/>
    <w:rsid w:val="002A3BCD"/>
    <w:rsid w:val="002A5457"/>
    <w:rsid w:val="002A5605"/>
    <w:rsid w:val="002B47B5"/>
    <w:rsid w:val="002D17E3"/>
    <w:rsid w:val="002D36D4"/>
    <w:rsid w:val="002D6576"/>
    <w:rsid w:val="002E64B2"/>
    <w:rsid w:val="00310450"/>
    <w:rsid w:val="00327EF0"/>
    <w:rsid w:val="00334E30"/>
    <w:rsid w:val="00343272"/>
    <w:rsid w:val="003439C2"/>
    <w:rsid w:val="00343C61"/>
    <w:rsid w:val="003442AB"/>
    <w:rsid w:val="003471E8"/>
    <w:rsid w:val="00361037"/>
    <w:rsid w:val="00365143"/>
    <w:rsid w:val="00395744"/>
    <w:rsid w:val="00396B05"/>
    <w:rsid w:val="003A013F"/>
    <w:rsid w:val="003A0DBF"/>
    <w:rsid w:val="003A3F26"/>
    <w:rsid w:val="003A6C08"/>
    <w:rsid w:val="003C2E94"/>
    <w:rsid w:val="003E064C"/>
    <w:rsid w:val="003E20C6"/>
    <w:rsid w:val="003E65C2"/>
    <w:rsid w:val="003F5336"/>
    <w:rsid w:val="00402800"/>
    <w:rsid w:val="00403F44"/>
    <w:rsid w:val="004102C1"/>
    <w:rsid w:val="00410853"/>
    <w:rsid w:val="00413BF2"/>
    <w:rsid w:val="0041549F"/>
    <w:rsid w:val="00416CE8"/>
    <w:rsid w:val="00422200"/>
    <w:rsid w:val="00426F93"/>
    <w:rsid w:val="004305DC"/>
    <w:rsid w:val="004416B7"/>
    <w:rsid w:val="00444DA0"/>
    <w:rsid w:val="00450BC4"/>
    <w:rsid w:val="00451C1D"/>
    <w:rsid w:val="00451FC5"/>
    <w:rsid w:val="00452BF4"/>
    <w:rsid w:val="00453F79"/>
    <w:rsid w:val="004612EC"/>
    <w:rsid w:val="00463156"/>
    <w:rsid w:val="0047239A"/>
    <w:rsid w:val="00480407"/>
    <w:rsid w:val="00480D37"/>
    <w:rsid w:val="00486865"/>
    <w:rsid w:val="00487061"/>
    <w:rsid w:val="00487F0C"/>
    <w:rsid w:val="00490BE9"/>
    <w:rsid w:val="004941D9"/>
    <w:rsid w:val="004947FB"/>
    <w:rsid w:val="004A1C12"/>
    <w:rsid w:val="004A3317"/>
    <w:rsid w:val="004B5853"/>
    <w:rsid w:val="004B7C93"/>
    <w:rsid w:val="004C7AB9"/>
    <w:rsid w:val="004D048F"/>
    <w:rsid w:val="004D2676"/>
    <w:rsid w:val="004D26D0"/>
    <w:rsid w:val="004D5617"/>
    <w:rsid w:val="004E4D62"/>
    <w:rsid w:val="004F0C12"/>
    <w:rsid w:val="004F5B09"/>
    <w:rsid w:val="004F5EE6"/>
    <w:rsid w:val="004F6DA2"/>
    <w:rsid w:val="00500FFA"/>
    <w:rsid w:val="005137D9"/>
    <w:rsid w:val="0052539C"/>
    <w:rsid w:val="00526928"/>
    <w:rsid w:val="00533903"/>
    <w:rsid w:val="005362E1"/>
    <w:rsid w:val="00544677"/>
    <w:rsid w:val="00550E35"/>
    <w:rsid w:val="00551DC9"/>
    <w:rsid w:val="0056219E"/>
    <w:rsid w:val="005654D9"/>
    <w:rsid w:val="0057247E"/>
    <w:rsid w:val="00580564"/>
    <w:rsid w:val="005805C0"/>
    <w:rsid w:val="0058148E"/>
    <w:rsid w:val="00581B1F"/>
    <w:rsid w:val="005831FA"/>
    <w:rsid w:val="00584FCC"/>
    <w:rsid w:val="005911B4"/>
    <w:rsid w:val="0059508A"/>
    <w:rsid w:val="005A0C04"/>
    <w:rsid w:val="005A4707"/>
    <w:rsid w:val="005B4081"/>
    <w:rsid w:val="005C35F4"/>
    <w:rsid w:val="005C6F28"/>
    <w:rsid w:val="005E0C30"/>
    <w:rsid w:val="005F1E4C"/>
    <w:rsid w:val="005F5058"/>
    <w:rsid w:val="00600944"/>
    <w:rsid w:val="00602E4F"/>
    <w:rsid w:val="00603C5A"/>
    <w:rsid w:val="00607970"/>
    <w:rsid w:val="006240E5"/>
    <w:rsid w:val="006334A5"/>
    <w:rsid w:val="006375FD"/>
    <w:rsid w:val="00645CA5"/>
    <w:rsid w:val="0065013A"/>
    <w:rsid w:val="00652E32"/>
    <w:rsid w:val="00657204"/>
    <w:rsid w:val="00664B62"/>
    <w:rsid w:val="00666A4F"/>
    <w:rsid w:val="00673E18"/>
    <w:rsid w:val="00687D28"/>
    <w:rsid w:val="00693430"/>
    <w:rsid w:val="0069773F"/>
    <w:rsid w:val="006A2718"/>
    <w:rsid w:val="006A3209"/>
    <w:rsid w:val="006A5AC9"/>
    <w:rsid w:val="006B032E"/>
    <w:rsid w:val="006B0D80"/>
    <w:rsid w:val="006B0DBD"/>
    <w:rsid w:val="006B55C0"/>
    <w:rsid w:val="006B7F17"/>
    <w:rsid w:val="006C2F8C"/>
    <w:rsid w:val="006D3A3F"/>
    <w:rsid w:val="006E1971"/>
    <w:rsid w:val="006E5E78"/>
    <w:rsid w:val="006F3F8C"/>
    <w:rsid w:val="007011BC"/>
    <w:rsid w:val="00713F6E"/>
    <w:rsid w:val="0071736B"/>
    <w:rsid w:val="00720C3A"/>
    <w:rsid w:val="00720DE8"/>
    <w:rsid w:val="007249D8"/>
    <w:rsid w:val="00730DCE"/>
    <w:rsid w:val="00744703"/>
    <w:rsid w:val="00754CDB"/>
    <w:rsid w:val="00756303"/>
    <w:rsid w:val="007848F9"/>
    <w:rsid w:val="007A05DE"/>
    <w:rsid w:val="007A2A37"/>
    <w:rsid w:val="007A3DB9"/>
    <w:rsid w:val="007A3F5B"/>
    <w:rsid w:val="007A478F"/>
    <w:rsid w:val="007A503B"/>
    <w:rsid w:val="007A5506"/>
    <w:rsid w:val="007A5A3C"/>
    <w:rsid w:val="007B3D4F"/>
    <w:rsid w:val="007C18A0"/>
    <w:rsid w:val="007C193A"/>
    <w:rsid w:val="007C4C49"/>
    <w:rsid w:val="007D195C"/>
    <w:rsid w:val="007D4F50"/>
    <w:rsid w:val="007E0E19"/>
    <w:rsid w:val="007E25F3"/>
    <w:rsid w:val="007E2C63"/>
    <w:rsid w:val="007E3A9E"/>
    <w:rsid w:val="007E3B6C"/>
    <w:rsid w:val="007E3EC8"/>
    <w:rsid w:val="007E571D"/>
    <w:rsid w:val="007F299B"/>
    <w:rsid w:val="007F3B02"/>
    <w:rsid w:val="008016C5"/>
    <w:rsid w:val="00801D71"/>
    <w:rsid w:val="00807FF2"/>
    <w:rsid w:val="008107BB"/>
    <w:rsid w:val="00817AF5"/>
    <w:rsid w:val="00823330"/>
    <w:rsid w:val="008279B0"/>
    <w:rsid w:val="00833410"/>
    <w:rsid w:val="008402FE"/>
    <w:rsid w:val="00842A8C"/>
    <w:rsid w:val="00844005"/>
    <w:rsid w:val="00844364"/>
    <w:rsid w:val="00847A76"/>
    <w:rsid w:val="00850C89"/>
    <w:rsid w:val="00862FC7"/>
    <w:rsid w:val="00871533"/>
    <w:rsid w:val="00886321"/>
    <w:rsid w:val="00895B55"/>
    <w:rsid w:val="0089745C"/>
    <w:rsid w:val="008A550C"/>
    <w:rsid w:val="008B5ED1"/>
    <w:rsid w:val="008B6DF5"/>
    <w:rsid w:val="008D186A"/>
    <w:rsid w:val="008D53B4"/>
    <w:rsid w:val="008E021E"/>
    <w:rsid w:val="008E65D3"/>
    <w:rsid w:val="008F179C"/>
    <w:rsid w:val="008F5C8D"/>
    <w:rsid w:val="00907156"/>
    <w:rsid w:val="009166B4"/>
    <w:rsid w:val="0092060A"/>
    <w:rsid w:val="00921C1F"/>
    <w:rsid w:val="00923F7E"/>
    <w:rsid w:val="009248B3"/>
    <w:rsid w:val="00933929"/>
    <w:rsid w:val="00943F23"/>
    <w:rsid w:val="00944722"/>
    <w:rsid w:val="0094624C"/>
    <w:rsid w:val="00963783"/>
    <w:rsid w:val="009663F1"/>
    <w:rsid w:val="009664B0"/>
    <w:rsid w:val="00970A8A"/>
    <w:rsid w:val="00972ED8"/>
    <w:rsid w:val="00976113"/>
    <w:rsid w:val="00976D4B"/>
    <w:rsid w:val="009850A6"/>
    <w:rsid w:val="00992D9C"/>
    <w:rsid w:val="009B1DDD"/>
    <w:rsid w:val="009B2A8A"/>
    <w:rsid w:val="009C4066"/>
    <w:rsid w:val="009C73DF"/>
    <w:rsid w:val="009C78D5"/>
    <w:rsid w:val="009D1386"/>
    <w:rsid w:val="009D3089"/>
    <w:rsid w:val="009D6478"/>
    <w:rsid w:val="009D6E1E"/>
    <w:rsid w:val="009E2F2A"/>
    <w:rsid w:val="009E33A0"/>
    <w:rsid w:val="009E393E"/>
    <w:rsid w:val="009E6FD6"/>
    <w:rsid w:val="009F08BF"/>
    <w:rsid w:val="00A07E49"/>
    <w:rsid w:val="00A120F7"/>
    <w:rsid w:val="00A137C3"/>
    <w:rsid w:val="00A167AA"/>
    <w:rsid w:val="00A17441"/>
    <w:rsid w:val="00A266B3"/>
    <w:rsid w:val="00A353DC"/>
    <w:rsid w:val="00A60395"/>
    <w:rsid w:val="00A6102B"/>
    <w:rsid w:val="00A6159E"/>
    <w:rsid w:val="00A72BB2"/>
    <w:rsid w:val="00A74753"/>
    <w:rsid w:val="00A74C7B"/>
    <w:rsid w:val="00A779F9"/>
    <w:rsid w:val="00A862EF"/>
    <w:rsid w:val="00A96E33"/>
    <w:rsid w:val="00AA2617"/>
    <w:rsid w:val="00AA3883"/>
    <w:rsid w:val="00AA3E71"/>
    <w:rsid w:val="00AA4491"/>
    <w:rsid w:val="00AC4C5A"/>
    <w:rsid w:val="00AD1761"/>
    <w:rsid w:val="00AD734E"/>
    <w:rsid w:val="00AE32AE"/>
    <w:rsid w:val="00AE5A4D"/>
    <w:rsid w:val="00AF4502"/>
    <w:rsid w:val="00B00633"/>
    <w:rsid w:val="00B03D7E"/>
    <w:rsid w:val="00B21B4D"/>
    <w:rsid w:val="00B420A7"/>
    <w:rsid w:val="00B6064D"/>
    <w:rsid w:val="00B67AA8"/>
    <w:rsid w:val="00B67B98"/>
    <w:rsid w:val="00B81FFD"/>
    <w:rsid w:val="00B8386F"/>
    <w:rsid w:val="00B846D7"/>
    <w:rsid w:val="00B961B0"/>
    <w:rsid w:val="00BA0980"/>
    <w:rsid w:val="00BA1A09"/>
    <w:rsid w:val="00BA35A4"/>
    <w:rsid w:val="00BA7DBE"/>
    <w:rsid w:val="00BB0404"/>
    <w:rsid w:val="00BB7D08"/>
    <w:rsid w:val="00BC4D37"/>
    <w:rsid w:val="00BD2E6E"/>
    <w:rsid w:val="00BD5635"/>
    <w:rsid w:val="00BD6B0E"/>
    <w:rsid w:val="00BE07F6"/>
    <w:rsid w:val="00BE2FA9"/>
    <w:rsid w:val="00BE526C"/>
    <w:rsid w:val="00BF69CD"/>
    <w:rsid w:val="00BF775F"/>
    <w:rsid w:val="00C04084"/>
    <w:rsid w:val="00C0534B"/>
    <w:rsid w:val="00C07F98"/>
    <w:rsid w:val="00C10199"/>
    <w:rsid w:val="00C25C08"/>
    <w:rsid w:val="00C27266"/>
    <w:rsid w:val="00C32753"/>
    <w:rsid w:val="00C35E61"/>
    <w:rsid w:val="00C54541"/>
    <w:rsid w:val="00C5620B"/>
    <w:rsid w:val="00C57078"/>
    <w:rsid w:val="00C57F55"/>
    <w:rsid w:val="00C7006C"/>
    <w:rsid w:val="00C718D2"/>
    <w:rsid w:val="00C737BE"/>
    <w:rsid w:val="00C973C1"/>
    <w:rsid w:val="00CA1125"/>
    <w:rsid w:val="00CA7F7A"/>
    <w:rsid w:val="00CB222F"/>
    <w:rsid w:val="00CB2528"/>
    <w:rsid w:val="00CB2ECA"/>
    <w:rsid w:val="00CB6128"/>
    <w:rsid w:val="00CC191C"/>
    <w:rsid w:val="00CC1D2A"/>
    <w:rsid w:val="00CC1D35"/>
    <w:rsid w:val="00CC4470"/>
    <w:rsid w:val="00CC6556"/>
    <w:rsid w:val="00CF00F9"/>
    <w:rsid w:val="00CF0C9E"/>
    <w:rsid w:val="00CF34C8"/>
    <w:rsid w:val="00D02030"/>
    <w:rsid w:val="00D030E8"/>
    <w:rsid w:val="00D04A72"/>
    <w:rsid w:val="00D06081"/>
    <w:rsid w:val="00D06991"/>
    <w:rsid w:val="00D127E4"/>
    <w:rsid w:val="00D24614"/>
    <w:rsid w:val="00D300F4"/>
    <w:rsid w:val="00D33227"/>
    <w:rsid w:val="00D33341"/>
    <w:rsid w:val="00D41157"/>
    <w:rsid w:val="00D42160"/>
    <w:rsid w:val="00D42D79"/>
    <w:rsid w:val="00D445BE"/>
    <w:rsid w:val="00D46CB4"/>
    <w:rsid w:val="00D673A7"/>
    <w:rsid w:val="00D75AD8"/>
    <w:rsid w:val="00D821A8"/>
    <w:rsid w:val="00D8284D"/>
    <w:rsid w:val="00D93BA1"/>
    <w:rsid w:val="00D94B56"/>
    <w:rsid w:val="00DA07AA"/>
    <w:rsid w:val="00DA08A9"/>
    <w:rsid w:val="00DA25A8"/>
    <w:rsid w:val="00DA28AE"/>
    <w:rsid w:val="00DA605B"/>
    <w:rsid w:val="00DA6D9E"/>
    <w:rsid w:val="00DB32EA"/>
    <w:rsid w:val="00DC11D4"/>
    <w:rsid w:val="00DD30A6"/>
    <w:rsid w:val="00DF0561"/>
    <w:rsid w:val="00E01BC5"/>
    <w:rsid w:val="00E05D62"/>
    <w:rsid w:val="00E073C0"/>
    <w:rsid w:val="00E13CDE"/>
    <w:rsid w:val="00E260E0"/>
    <w:rsid w:val="00E354E8"/>
    <w:rsid w:val="00E35DD7"/>
    <w:rsid w:val="00E44B18"/>
    <w:rsid w:val="00E47671"/>
    <w:rsid w:val="00E50213"/>
    <w:rsid w:val="00E55826"/>
    <w:rsid w:val="00E61589"/>
    <w:rsid w:val="00E620B4"/>
    <w:rsid w:val="00E72CE5"/>
    <w:rsid w:val="00E731F0"/>
    <w:rsid w:val="00E73A53"/>
    <w:rsid w:val="00E757E3"/>
    <w:rsid w:val="00EA2934"/>
    <w:rsid w:val="00EA656D"/>
    <w:rsid w:val="00EA7839"/>
    <w:rsid w:val="00EB05A8"/>
    <w:rsid w:val="00ED67A5"/>
    <w:rsid w:val="00EE393E"/>
    <w:rsid w:val="00F06654"/>
    <w:rsid w:val="00F15876"/>
    <w:rsid w:val="00F22209"/>
    <w:rsid w:val="00F40D76"/>
    <w:rsid w:val="00F41F95"/>
    <w:rsid w:val="00F4316A"/>
    <w:rsid w:val="00F4690C"/>
    <w:rsid w:val="00F5348E"/>
    <w:rsid w:val="00F55692"/>
    <w:rsid w:val="00F55B91"/>
    <w:rsid w:val="00F70377"/>
    <w:rsid w:val="00F7523B"/>
    <w:rsid w:val="00F767B8"/>
    <w:rsid w:val="00F81E65"/>
    <w:rsid w:val="00F849B5"/>
    <w:rsid w:val="00F921C0"/>
    <w:rsid w:val="00F95E85"/>
    <w:rsid w:val="00FB515E"/>
    <w:rsid w:val="00FC30EC"/>
    <w:rsid w:val="00FC5559"/>
    <w:rsid w:val="00FD4169"/>
    <w:rsid w:val="00FF42FA"/>
    <w:rsid w:val="00FF4C50"/>
    <w:rsid w:val="013BF499"/>
    <w:rsid w:val="0194D769"/>
    <w:rsid w:val="024D768C"/>
    <w:rsid w:val="0254ED17"/>
    <w:rsid w:val="02F0F650"/>
    <w:rsid w:val="038356DC"/>
    <w:rsid w:val="0468DFD5"/>
    <w:rsid w:val="04875CE8"/>
    <w:rsid w:val="056D4157"/>
    <w:rsid w:val="05D4C04A"/>
    <w:rsid w:val="05FDD753"/>
    <w:rsid w:val="060C06E7"/>
    <w:rsid w:val="0641E27B"/>
    <w:rsid w:val="066F8114"/>
    <w:rsid w:val="06F5CEE6"/>
    <w:rsid w:val="070F5CD8"/>
    <w:rsid w:val="07216A4D"/>
    <w:rsid w:val="073D9285"/>
    <w:rsid w:val="078EF4DB"/>
    <w:rsid w:val="07A7D748"/>
    <w:rsid w:val="07CFAAC6"/>
    <w:rsid w:val="081B238F"/>
    <w:rsid w:val="086F8E6A"/>
    <w:rsid w:val="08919F47"/>
    <w:rsid w:val="08C7C2DC"/>
    <w:rsid w:val="09AFD232"/>
    <w:rsid w:val="09B28D07"/>
    <w:rsid w:val="0A69C12A"/>
    <w:rsid w:val="0B36E64E"/>
    <w:rsid w:val="0BD0951C"/>
    <w:rsid w:val="0BF3AA4F"/>
    <w:rsid w:val="0BFB9D87"/>
    <w:rsid w:val="0C513223"/>
    <w:rsid w:val="0D05C3D6"/>
    <w:rsid w:val="0D3587E1"/>
    <w:rsid w:val="0D44F438"/>
    <w:rsid w:val="0D4BE80D"/>
    <w:rsid w:val="0D6C657D"/>
    <w:rsid w:val="0DB9BA03"/>
    <w:rsid w:val="0EF1B362"/>
    <w:rsid w:val="0F72F8C0"/>
    <w:rsid w:val="1082D689"/>
    <w:rsid w:val="10D2D4C1"/>
    <w:rsid w:val="113685DF"/>
    <w:rsid w:val="114C4E8B"/>
    <w:rsid w:val="11849522"/>
    <w:rsid w:val="11BB75DD"/>
    <w:rsid w:val="12295424"/>
    <w:rsid w:val="12648D88"/>
    <w:rsid w:val="12949C5F"/>
    <w:rsid w:val="12A5ED0F"/>
    <w:rsid w:val="12F19A28"/>
    <w:rsid w:val="132833AE"/>
    <w:rsid w:val="133ECDCC"/>
    <w:rsid w:val="13469342"/>
    <w:rsid w:val="13CA8677"/>
    <w:rsid w:val="13CDE4C2"/>
    <w:rsid w:val="14C1057F"/>
    <w:rsid w:val="151C5538"/>
    <w:rsid w:val="15A31193"/>
    <w:rsid w:val="15D2E8FD"/>
    <w:rsid w:val="15DEEC0C"/>
    <w:rsid w:val="1619EEEB"/>
    <w:rsid w:val="1711184A"/>
    <w:rsid w:val="17278ECA"/>
    <w:rsid w:val="176728FB"/>
    <w:rsid w:val="17853F5B"/>
    <w:rsid w:val="18479CB9"/>
    <w:rsid w:val="1879024E"/>
    <w:rsid w:val="189895A8"/>
    <w:rsid w:val="19796F0F"/>
    <w:rsid w:val="19E59B70"/>
    <w:rsid w:val="1A346609"/>
    <w:rsid w:val="1AE69C36"/>
    <w:rsid w:val="1B1F5F24"/>
    <w:rsid w:val="1B4FBFBE"/>
    <w:rsid w:val="1B73EF99"/>
    <w:rsid w:val="1BACB260"/>
    <w:rsid w:val="1BCF5A18"/>
    <w:rsid w:val="1BD0366A"/>
    <w:rsid w:val="1BE88275"/>
    <w:rsid w:val="1D094A5B"/>
    <w:rsid w:val="1D6E895E"/>
    <w:rsid w:val="1E33BDED"/>
    <w:rsid w:val="1E5B1B52"/>
    <w:rsid w:val="1E5D23DD"/>
    <w:rsid w:val="1E764C3A"/>
    <w:rsid w:val="1ECF1B75"/>
    <w:rsid w:val="1F0FC4B2"/>
    <w:rsid w:val="1FF0ECE5"/>
    <w:rsid w:val="20260AE1"/>
    <w:rsid w:val="2034EF20"/>
    <w:rsid w:val="2092B9A2"/>
    <w:rsid w:val="2097B33F"/>
    <w:rsid w:val="21489C15"/>
    <w:rsid w:val="22029338"/>
    <w:rsid w:val="22476574"/>
    <w:rsid w:val="2279A736"/>
    <w:rsid w:val="233909DF"/>
    <w:rsid w:val="23B72A04"/>
    <w:rsid w:val="23C9D00F"/>
    <w:rsid w:val="23ECE975"/>
    <w:rsid w:val="242590B5"/>
    <w:rsid w:val="242F92EE"/>
    <w:rsid w:val="24CE0538"/>
    <w:rsid w:val="24FB33E3"/>
    <w:rsid w:val="25FB9F21"/>
    <w:rsid w:val="2654B954"/>
    <w:rsid w:val="266211CB"/>
    <w:rsid w:val="26D076C5"/>
    <w:rsid w:val="2702B23A"/>
    <w:rsid w:val="27569CD9"/>
    <w:rsid w:val="27F8BF99"/>
    <w:rsid w:val="280FE74C"/>
    <w:rsid w:val="285CF579"/>
    <w:rsid w:val="28ADDD20"/>
    <w:rsid w:val="29282B2F"/>
    <w:rsid w:val="29ABB7AD"/>
    <w:rsid w:val="2AA453EE"/>
    <w:rsid w:val="2B174E91"/>
    <w:rsid w:val="2B22E751"/>
    <w:rsid w:val="2B31D060"/>
    <w:rsid w:val="2BEAE3D0"/>
    <w:rsid w:val="2BEE47BA"/>
    <w:rsid w:val="2C548F74"/>
    <w:rsid w:val="2CBEB7B2"/>
    <w:rsid w:val="2CDC9FBA"/>
    <w:rsid w:val="2CE6FD4B"/>
    <w:rsid w:val="2D07450E"/>
    <w:rsid w:val="2DAABCC9"/>
    <w:rsid w:val="2E0753C3"/>
    <w:rsid w:val="2E080F41"/>
    <w:rsid w:val="2F1B8FF3"/>
    <w:rsid w:val="2F228492"/>
    <w:rsid w:val="3224CD87"/>
    <w:rsid w:val="3240C006"/>
    <w:rsid w:val="328828E0"/>
    <w:rsid w:val="33032BA9"/>
    <w:rsid w:val="332C4B71"/>
    <w:rsid w:val="3379E091"/>
    <w:rsid w:val="337D74D2"/>
    <w:rsid w:val="33D5C115"/>
    <w:rsid w:val="34BA82C7"/>
    <w:rsid w:val="34BD1B9A"/>
    <w:rsid w:val="3540396E"/>
    <w:rsid w:val="35BAE69C"/>
    <w:rsid w:val="364BE28F"/>
    <w:rsid w:val="3666FABE"/>
    <w:rsid w:val="36864712"/>
    <w:rsid w:val="36F83EAA"/>
    <w:rsid w:val="36FD0841"/>
    <w:rsid w:val="3766D5F5"/>
    <w:rsid w:val="3802CB1F"/>
    <w:rsid w:val="38221773"/>
    <w:rsid w:val="3912B564"/>
    <w:rsid w:val="393CBB62"/>
    <w:rsid w:val="39A1FA65"/>
    <w:rsid w:val="3A2FDF6C"/>
    <w:rsid w:val="3ACE7429"/>
    <w:rsid w:val="3B7595D5"/>
    <w:rsid w:val="3B8886B7"/>
    <w:rsid w:val="3C3186A6"/>
    <w:rsid w:val="3C3A4718"/>
    <w:rsid w:val="3C3A843D"/>
    <w:rsid w:val="3C55D384"/>
    <w:rsid w:val="3CD50B26"/>
    <w:rsid w:val="3D51FDBD"/>
    <w:rsid w:val="3DFA5FCF"/>
    <w:rsid w:val="3E0CF834"/>
    <w:rsid w:val="3ECEFCFF"/>
    <w:rsid w:val="3ED7B29D"/>
    <w:rsid w:val="3F1B7964"/>
    <w:rsid w:val="3F5CB0F4"/>
    <w:rsid w:val="3F8DD698"/>
    <w:rsid w:val="3FCC99BD"/>
    <w:rsid w:val="3FEF25FC"/>
    <w:rsid w:val="409A95FF"/>
    <w:rsid w:val="409F20F0"/>
    <w:rsid w:val="40AD3C0A"/>
    <w:rsid w:val="40F30E40"/>
    <w:rsid w:val="4171CE00"/>
    <w:rsid w:val="42300E62"/>
    <w:rsid w:val="42CDE89C"/>
    <w:rsid w:val="42EB8B2E"/>
    <w:rsid w:val="42FE0C6C"/>
    <w:rsid w:val="43444CAA"/>
    <w:rsid w:val="434AEA60"/>
    <w:rsid w:val="434E479E"/>
    <w:rsid w:val="43E41229"/>
    <w:rsid w:val="4428D89E"/>
    <w:rsid w:val="444C111E"/>
    <w:rsid w:val="44BE0C2E"/>
    <w:rsid w:val="452B4393"/>
    <w:rsid w:val="45463C48"/>
    <w:rsid w:val="45A6C899"/>
    <w:rsid w:val="469FBBBF"/>
    <w:rsid w:val="46B9C6B5"/>
    <w:rsid w:val="46BDC620"/>
    <w:rsid w:val="4770E17B"/>
    <w:rsid w:val="47835EF3"/>
    <w:rsid w:val="47A14215"/>
    <w:rsid w:val="4818EEE9"/>
    <w:rsid w:val="483A53D6"/>
    <w:rsid w:val="489DB033"/>
    <w:rsid w:val="489FAFE7"/>
    <w:rsid w:val="48AE3E6D"/>
    <w:rsid w:val="48CD02A4"/>
    <w:rsid w:val="48EF6CB1"/>
    <w:rsid w:val="492B4027"/>
    <w:rsid w:val="49E2B3B3"/>
    <w:rsid w:val="4A1B3B5B"/>
    <w:rsid w:val="4AA92707"/>
    <w:rsid w:val="4AD9E075"/>
    <w:rsid w:val="4C29F925"/>
    <w:rsid w:val="4C60ADA5"/>
    <w:rsid w:val="4C9575FE"/>
    <w:rsid w:val="4CE3B1A4"/>
    <w:rsid w:val="4D997F18"/>
    <w:rsid w:val="4D9ACC4F"/>
    <w:rsid w:val="4DCD8762"/>
    <w:rsid w:val="4DD86076"/>
    <w:rsid w:val="4DE9F7C9"/>
    <w:rsid w:val="4DF998D7"/>
    <w:rsid w:val="4E4938DF"/>
    <w:rsid w:val="4E583E8E"/>
    <w:rsid w:val="4F37269A"/>
    <w:rsid w:val="4F6957C3"/>
    <w:rsid w:val="4FF355AD"/>
    <w:rsid w:val="50552D30"/>
    <w:rsid w:val="50EBB72A"/>
    <w:rsid w:val="518027F0"/>
    <w:rsid w:val="51C7BEB5"/>
    <w:rsid w:val="525E3E54"/>
    <w:rsid w:val="53638F16"/>
    <w:rsid w:val="539A506D"/>
    <w:rsid w:val="53DF6838"/>
    <w:rsid w:val="542FB778"/>
    <w:rsid w:val="54CE5197"/>
    <w:rsid w:val="54DC1D7E"/>
    <w:rsid w:val="55B3557F"/>
    <w:rsid w:val="55B5FD7B"/>
    <w:rsid w:val="55F158DB"/>
    <w:rsid w:val="573A8EDE"/>
    <w:rsid w:val="5797DD96"/>
    <w:rsid w:val="584716B8"/>
    <w:rsid w:val="5856818A"/>
    <w:rsid w:val="58D7288D"/>
    <w:rsid w:val="59D2D09A"/>
    <w:rsid w:val="59E2E719"/>
    <w:rsid w:val="5A18D4CA"/>
    <w:rsid w:val="5A65B2BE"/>
    <w:rsid w:val="5A71645A"/>
    <w:rsid w:val="5AB98374"/>
    <w:rsid w:val="5B14FF35"/>
    <w:rsid w:val="5B288368"/>
    <w:rsid w:val="5B36C196"/>
    <w:rsid w:val="5C26F492"/>
    <w:rsid w:val="5CB4B7EF"/>
    <w:rsid w:val="5CE18AC8"/>
    <w:rsid w:val="5CF53A20"/>
    <w:rsid w:val="5D1AF114"/>
    <w:rsid w:val="5D76ABC2"/>
    <w:rsid w:val="5DA329E9"/>
    <w:rsid w:val="5DC2C4F3"/>
    <w:rsid w:val="5DF12436"/>
    <w:rsid w:val="5E8C0C8D"/>
    <w:rsid w:val="5EFA701B"/>
    <w:rsid w:val="5F0141F9"/>
    <w:rsid w:val="6007E9B5"/>
    <w:rsid w:val="6071A782"/>
    <w:rsid w:val="60783AD0"/>
    <w:rsid w:val="60AC35D7"/>
    <w:rsid w:val="610C258C"/>
    <w:rsid w:val="61A6031A"/>
    <w:rsid w:val="61A685E4"/>
    <w:rsid w:val="61E40676"/>
    <w:rsid w:val="6328AB1E"/>
    <w:rsid w:val="6337508D"/>
    <w:rsid w:val="6393ABDA"/>
    <w:rsid w:val="63F5C65C"/>
    <w:rsid w:val="645283E7"/>
    <w:rsid w:val="649BDD34"/>
    <w:rsid w:val="653EF1C7"/>
    <w:rsid w:val="65BC6AD8"/>
    <w:rsid w:val="660EAC22"/>
    <w:rsid w:val="663BA85D"/>
    <w:rsid w:val="66932B25"/>
    <w:rsid w:val="670465AB"/>
    <w:rsid w:val="67BD9206"/>
    <w:rsid w:val="680D1C48"/>
    <w:rsid w:val="682AFEAF"/>
    <w:rsid w:val="69047CA0"/>
    <w:rsid w:val="6905779A"/>
    <w:rsid w:val="69243E36"/>
    <w:rsid w:val="693BFDC1"/>
    <w:rsid w:val="695BCBD4"/>
    <w:rsid w:val="69B1FC98"/>
    <w:rsid w:val="6A264502"/>
    <w:rsid w:val="6A4BE226"/>
    <w:rsid w:val="6ABD7A76"/>
    <w:rsid w:val="6AF0FF30"/>
    <w:rsid w:val="6BF1D2CD"/>
    <w:rsid w:val="6CC353F5"/>
    <w:rsid w:val="6CF2A666"/>
    <w:rsid w:val="6D74B46F"/>
    <w:rsid w:val="6D8382E8"/>
    <w:rsid w:val="6DC35057"/>
    <w:rsid w:val="6DC6EF30"/>
    <w:rsid w:val="6DE56644"/>
    <w:rsid w:val="6E0153B3"/>
    <w:rsid w:val="6E2D8F99"/>
    <w:rsid w:val="6E868779"/>
    <w:rsid w:val="6F1095B0"/>
    <w:rsid w:val="6F2943A5"/>
    <w:rsid w:val="6F86A198"/>
    <w:rsid w:val="6FC8FB48"/>
    <w:rsid w:val="701DC11B"/>
    <w:rsid w:val="70B6904D"/>
    <w:rsid w:val="70DD9FBD"/>
    <w:rsid w:val="710F8E85"/>
    <w:rsid w:val="7167F758"/>
    <w:rsid w:val="71A99630"/>
    <w:rsid w:val="72198358"/>
    <w:rsid w:val="7239679A"/>
    <w:rsid w:val="7256F40B"/>
    <w:rsid w:val="72BA82B0"/>
    <w:rsid w:val="73EF68C5"/>
    <w:rsid w:val="7467B5FF"/>
    <w:rsid w:val="7472350E"/>
    <w:rsid w:val="74725DCB"/>
    <w:rsid w:val="74ACE8A0"/>
    <w:rsid w:val="74C5717C"/>
    <w:rsid w:val="7559F6F7"/>
    <w:rsid w:val="76012EFC"/>
    <w:rsid w:val="761DC4D9"/>
    <w:rsid w:val="76C65314"/>
    <w:rsid w:val="76CD59D6"/>
    <w:rsid w:val="7716016A"/>
    <w:rsid w:val="771C1A20"/>
    <w:rsid w:val="7791B37D"/>
    <w:rsid w:val="77F83E9B"/>
    <w:rsid w:val="785AFC17"/>
    <w:rsid w:val="789CE6F2"/>
    <w:rsid w:val="7946AC3B"/>
    <w:rsid w:val="7A187CF9"/>
    <w:rsid w:val="7A689356"/>
    <w:rsid w:val="7AC9543F"/>
    <w:rsid w:val="7AD048C5"/>
    <w:rsid w:val="7AD55E34"/>
    <w:rsid w:val="7AF41DC2"/>
    <w:rsid w:val="7B04D744"/>
    <w:rsid w:val="7B1D68B0"/>
    <w:rsid w:val="7B4B573C"/>
    <w:rsid w:val="7BD53552"/>
    <w:rsid w:val="7CE9DDBA"/>
    <w:rsid w:val="7D4EEC9F"/>
    <w:rsid w:val="7D7C3A49"/>
    <w:rsid w:val="7E1ADF3B"/>
    <w:rsid w:val="7E68A8C3"/>
    <w:rsid w:val="7EB32B0C"/>
    <w:rsid w:val="7F3A08F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09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1BED"/>
    <w:pPr>
      <w:spacing w:line="240" w:lineRule="auto"/>
    </w:pPr>
    <w:rPr>
      <w:rFonts w:ascii="Marianne" w:hAnsi="Marianne"/>
    </w:rPr>
  </w:style>
  <w:style w:type="paragraph" w:styleId="Titre1">
    <w:name w:val="heading 1"/>
    <w:basedOn w:val="Normal"/>
    <w:next w:val="Normal"/>
    <w:link w:val="Titre1Car"/>
    <w:autoRedefine/>
    <w:uiPriority w:val="9"/>
    <w:qFormat/>
    <w:rsid w:val="00017DB2"/>
    <w:pPr>
      <w:keepNext/>
      <w:keepLines/>
      <w:numPr>
        <w:numId w:val="1"/>
      </w:numPr>
      <w:spacing w:before="480" w:after="0"/>
      <w:ind w:left="641" w:hanging="357"/>
      <w:outlineLvl w:val="0"/>
    </w:pPr>
    <w:rPr>
      <w:rFonts w:eastAsiaTheme="majorEastAsia" w:cstheme="majorBidi"/>
      <w:b/>
      <w:bCs/>
      <w:color w:val="000091"/>
      <w:sz w:val="28"/>
      <w:szCs w:val="28"/>
    </w:rPr>
  </w:style>
  <w:style w:type="paragraph" w:styleId="Titre2">
    <w:name w:val="heading 2"/>
    <w:basedOn w:val="Titre1"/>
    <w:next w:val="Normal"/>
    <w:link w:val="Titre2Car"/>
    <w:autoRedefine/>
    <w:uiPriority w:val="9"/>
    <w:unhideWhenUsed/>
    <w:qFormat/>
    <w:rsid w:val="00842A8C"/>
    <w:pPr>
      <w:numPr>
        <w:numId w:val="0"/>
      </w:numPr>
      <w:spacing w:before="200" w:after="240"/>
      <w:ind w:left="708"/>
      <w:jc w:val="both"/>
      <w:outlineLvl w:val="1"/>
    </w:pPr>
    <w:rPr>
      <w:bCs w:val="0"/>
      <w:color w:val="auto"/>
      <w:sz w:val="22"/>
      <w:szCs w:val="22"/>
    </w:rPr>
  </w:style>
  <w:style w:type="paragraph" w:styleId="Titre3">
    <w:name w:val="heading 3"/>
    <w:basedOn w:val="Titre2"/>
    <w:next w:val="Normal"/>
    <w:link w:val="Titre3Car"/>
    <w:autoRedefine/>
    <w:uiPriority w:val="9"/>
    <w:unhideWhenUsed/>
    <w:qFormat/>
    <w:rsid w:val="00BA7DBE"/>
    <w:pPr>
      <w:ind w:left="1418"/>
      <w:outlineLvl w:val="2"/>
    </w:pPr>
    <w:rPr>
      <w:bCs/>
    </w:rPr>
  </w:style>
  <w:style w:type="paragraph" w:styleId="Titre4">
    <w:name w:val="heading 4"/>
    <w:basedOn w:val="Normal"/>
    <w:next w:val="Normal"/>
    <w:link w:val="Titre4Car"/>
    <w:autoRedefine/>
    <w:uiPriority w:val="9"/>
    <w:unhideWhenUsed/>
    <w:qFormat/>
    <w:rsid w:val="00017DB2"/>
    <w:pPr>
      <w:keepNext/>
      <w:keepLines/>
      <w:numPr>
        <w:numId w:val="2"/>
      </w:numPr>
      <w:spacing w:before="200" w:after="0"/>
      <w:ind w:left="2058" w:hanging="357"/>
      <w:outlineLvl w:val="3"/>
    </w:pPr>
    <w:rPr>
      <w:rFonts w:eastAsiaTheme="majorEastAsia" w:cstheme="majorBidi"/>
      <w:bCs/>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C30EC"/>
    <w:pPr>
      <w:tabs>
        <w:tab w:val="center" w:pos="4536"/>
        <w:tab w:val="right" w:pos="9072"/>
      </w:tabs>
      <w:spacing w:after="0"/>
    </w:pPr>
  </w:style>
  <w:style w:type="character" w:customStyle="1" w:styleId="En-tteCar">
    <w:name w:val="En-tête Car"/>
    <w:basedOn w:val="Policepardfaut"/>
    <w:link w:val="En-tte"/>
    <w:uiPriority w:val="99"/>
    <w:rsid w:val="00FC30EC"/>
  </w:style>
  <w:style w:type="paragraph" w:styleId="Pieddepage">
    <w:name w:val="footer"/>
    <w:basedOn w:val="Normal"/>
    <w:link w:val="PieddepageCar"/>
    <w:uiPriority w:val="99"/>
    <w:unhideWhenUsed/>
    <w:rsid w:val="00FC30EC"/>
    <w:pPr>
      <w:tabs>
        <w:tab w:val="center" w:pos="4536"/>
        <w:tab w:val="right" w:pos="9072"/>
      </w:tabs>
      <w:spacing w:after="0"/>
    </w:pPr>
  </w:style>
  <w:style w:type="character" w:customStyle="1" w:styleId="PieddepageCar">
    <w:name w:val="Pied de page Car"/>
    <w:basedOn w:val="Policepardfaut"/>
    <w:link w:val="Pieddepage"/>
    <w:uiPriority w:val="99"/>
    <w:rsid w:val="00FC30EC"/>
  </w:style>
  <w:style w:type="paragraph" w:styleId="Textedebulles">
    <w:name w:val="Balloon Text"/>
    <w:basedOn w:val="Normal"/>
    <w:link w:val="TextedebullesCar"/>
    <w:uiPriority w:val="99"/>
    <w:semiHidden/>
    <w:unhideWhenUsed/>
    <w:rsid w:val="00FC30EC"/>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FC30EC"/>
    <w:rPr>
      <w:rFonts w:ascii="Tahoma" w:hAnsi="Tahoma" w:cs="Tahoma"/>
      <w:sz w:val="16"/>
      <w:szCs w:val="16"/>
    </w:rPr>
  </w:style>
  <w:style w:type="character" w:styleId="Marquedecommentaire">
    <w:name w:val="annotation reference"/>
    <w:basedOn w:val="Policepardfaut"/>
    <w:uiPriority w:val="99"/>
    <w:semiHidden/>
    <w:unhideWhenUsed/>
    <w:rsid w:val="006C2F8C"/>
    <w:rPr>
      <w:sz w:val="16"/>
      <w:szCs w:val="16"/>
    </w:rPr>
  </w:style>
  <w:style w:type="paragraph" w:styleId="Commentaire">
    <w:name w:val="annotation text"/>
    <w:basedOn w:val="Normal"/>
    <w:link w:val="CommentaireCar"/>
    <w:uiPriority w:val="99"/>
    <w:unhideWhenUsed/>
    <w:rsid w:val="006C2F8C"/>
    <w:rPr>
      <w:sz w:val="20"/>
      <w:szCs w:val="20"/>
    </w:rPr>
  </w:style>
  <w:style w:type="character" w:customStyle="1" w:styleId="CommentaireCar">
    <w:name w:val="Commentaire Car"/>
    <w:basedOn w:val="Policepardfaut"/>
    <w:link w:val="Commentaire"/>
    <w:uiPriority w:val="99"/>
    <w:rsid w:val="006C2F8C"/>
    <w:rPr>
      <w:sz w:val="20"/>
      <w:szCs w:val="20"/>
    </w:rPr>
  </w:style>
  <w:style w:type="paragraph" w:styleId="Objetducommentaire">
    <w:name w:val="annotation subject"/>
    <w:basedOn w:val="Commentaire"/>
    <w:next w:val="Commentaire"/>
    <w:link w:val="ObjetducommentaireCar"/>
    <w:uiPriority w:val="99"/>
    <w:semiHidden/>
    <w:unhideWhenUsed/>
    <w:rsid w:val="006C2F8C"/>
    <w:rPr>
      <w:b/>
      <w:bCs/>
    </w:rPr>
  </w:style>
  <w:style w:type="character" w:customStyle="1" w:styleId="ObjetducommentaireCar">
    <w:name w:val="Objet du commentaire Car"/>
    <w:basedOn w:val="CommentaireCar"/>
    <w:link w:val="Objetducommentaire"/>
    <w:uiPriority w:val="99"/>
    <w:semiHidden/>
    <w:rsid w:val="006C2F8C"/>
    <w:rPr>
      <w:b/>
      <w:bCs/>
      <w:sz w:val="20"/>
      <w:szCs w:val="20"/>
    </w:rPr>
  </w:style>
  <w:style w:type="table" w:styleId="Grilledutableau">
    <w:name w:val="Table Grid"/>
    <w:basedOn w:val="TableauNormal"/>
    <w:uiPriority w:val="59"/>
    <w:rsid w:val="006C2F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017DB2"/>
    <w:rPr>
      <w:rFonts w:ascii="Marianne" w:eastAsiaTheme="majorEastAsia" w:hAnsi="Marianne" w:cstheme="majorBidi"/>
      <w:b/>
      <w:bCs/>
      <w:color w:val="000091"/>
      <w:sz w:val="28"/>
      <w:szCs w:val="28"/>
    </w:rPr>
  </w:style>
  <w:style w:type="paragraph" w:styleId="En-ttedetabledesmatires">
    <w:name w:val="TOC Heading"/>
    <w:aliases w:val="Puces point"/>
    <w:basedOn w:val="Titre1"/>
    <w:next w:val="Normal"/>
    <w:uiPriority w:val="39"/>
    <w:unhideWhenUsed/>
    <w:qFormat/>
    <w:rsid w:val="001E7DE4"/>
    <w:pPr>
      <w:numPr>
        <w:numId w:val="4"/>
      </w:numPr>
      <w:outlineLvl w:val="9"/>
    </w:pPr>
    <w:rPr>
      <w:b w:val="0"/>
      <w:color w:val="auto"/>
      <w:sz w:val="22"/>
      <w:lang w:eastAsia="fr-FR"/>
    </w:rPr>
  </w:style>
  <w:style w:type="paragraph" w:styleId="TM1">
    <w:name w:val="toc 1"/>
    <w:basedOn w:val="Normal"/>
    <w:next w:val="Normal"/>
    <w:autoRedefine/>
    <w:uiPriority w:val="39"/>
    <w:unhideWhenUsed/>
    <w:rsid w:val="00017DB2"/>
    <w:pPr>
      <w:tabs>
        <w:tab w:val="left" w:pos="440"/>
        <w:tab w:val="right" w:leader="dot" w:pos="9062"/>
      </w:tabs>
      <w:spacing w:after="100"/>
    </w:pPr>
  </w:style>
  <w:style w:type="character" w:styleId="Lienhypertexte">
    <w:name w:val="Hyperlink"/>
    <w:basedOn w:val="Policepardfaut"/>
    <w:uiPriority w:val="99"/>
    <w:unhideWhenUsed/>
    <w:rsid w:val="00463156"/>
    <w:rPr>
      <w:color w:val="0000FF" w:themeColor="hyperlink"/>
      <w:u w:val="single"/>
    </w:rPr>
  </w:style>
  <w:style w:type="character" w:customStyle="1" w:styleId="Titre2Car">
    <w:name w:val="Titre 2 Car"/>
    <w:basedOn w:val="Policepardfaut"/>
    <w:link w:val="Titre2"/>
    <w:uiPriority w:val="9"/>
    <w:rsid w:val="00842A8C"/>
    <w:rPr>
      <w:rFonts w:ascii="Marianne" w:eastAsiaTheme="majorEastAsia" w:hAnsi="Marianne" w:cstheme="majorBidi"/>
      <w:b/>
    </w:rPr>
  </w:style>
  <w:style w:type="paragraph" w:styleId="TM2">
    <w:name w:val="toc 2"/>
    <w:basedOn w:val="Normal"/>
    <w:next w:val="Normal"/>
    <w:autoRedefine/>
    <w:uiPriority w:val="39"/>
    <w:unhideWhenUsed/>
    <w:rsid w:val="00944722"/>
    <w:pPr>
      <w:spacing w:after="100"/>
      <w:ind w:left="220"/>
    </w:pPr>
  </w:style>
  <w:style w:type="paragraph" w:styleId="Bibliographie">
    <w:name w:val="Bibliography"/>
    <w:basedOn w:val="Normal"/>
    <w:next w:val="Normal"/>
    <w:uiPriority w:val="37"/>
    <w:unhideWhenUsed/>
    <w:rsid w:val="00D24614"/>
  </w:style>
  <w:style w:type="paragraph" w:styleId="Lgende">
    <w:name w:val="caption"/>
    <w:aliases w:val="Puces -"/>
    <w:basedOn w:val="Normal"/>
    <w:next w:val="Normal"/>
    <w:uiPriority w:val="35"/>
    <w:unhideWhenUsed/>
    <w:qFormat/>
    <w:rsid w:val="001E7DE4"/>
    <w:pPr>
      <w:numPr>
        <w:numId w:val="3"/>
      </w:numPr>
    </w:pPr>
    <w:rPr>
      <w:bCs/>
      <w:szCs w:val="18"/>
    </w:rPr>
  </w:style>
  <w:style w:type="paragraph" w:styleId="Tabledesillustrations">
    <w:name w:val="table of figures"/>
    <w:basedOn w:val="Normal"/>
    <w:next w:val="Normal"/>
    <w:uiPriority w:val="99"/>
    <w:unhideWhenUsed/>
    <w:rsid w:val="00600944"/>
    <w:pPr>
      <w:spacing w:after="0"/>
    </w:pPr>
  </w:style>
  <w:style w:type="paragraph" w:styleId="Paragraphedeliste">
    <w:name w:val="List Paragraph"/>
    <w:basedOn w:val="Normal"/>
    <w:uiPriority w:val="34"/>
    <w:qFormat/>
    <w:rsid w:val="00C54541"/>
    <w:pPr>
      <w:ind w:left="720"/>
      <w:contextualSpacing/>
    </w:pPr>
  </w:style>
  <w:style w:type="character" w:customStyle="1" w:styleId="Titre3Car">
    <w:name w:val="Titre 3 Car"/>
    <w:basedOn w:val="Policepardfaut"/>
    <w:link w:val="Titre3"/>
    <w:uiPriority w:val="9"/>
    <w:rsid w:val="00BA7DBE"/>
    <w:rPr>
      <w:rFonts w:ascii="Marianne" w:eastAsiaTheme="majorEastAsia" w:hAnsi="Marianne" w:cstheme="majorBidi"/>
      <w:bCs/>
      <w:szCs w:val="26"/>
    </w:rPr>
  </w:style>
  <w:style w:type="paragraph" w:styleId="Titre">
    <w:name w:val="Title"/>
    <w:basedOn w:val="Normal"/>
    <w:next w:val="Normal"/>
    <w:link w:val="TitreCar"/>
    <w:uiPriority w:val="10"/>
    <w:qFormat/>
    <w:rsid w:val="00101BED"/>
    <w:pPr>
      <w:spacing w:after="300"/>
      <w:contextualSpacing/>
    </w:pPr>
    <w:rPr>
      <w:rFonts w:eastAsiaTheme="majorEastAsia" w:cstheme="majorBidi"/>
      <w:color w:val="000091"/>
      <w:spacing w:val="5"/>
      <w:kern w:val="28"/>
      <w:sz w:val="52"/>
      <w:szCs w:val="52"/>
    </w:rPr>
  </w:style>
  <w:style w:type="character" w:customStyle="1" w:styleId="TitreCar">
    <w:name w:val="Titre Car"/>
    <w:basedOn w:val="Policepardfaut"/>
    <w:link w:val="Titre"/>
    <w:uiPriority w:val="10"/>
    <w:rsid w:val="00101BED"/>
    <w:rPr>
      <w:rFonts w:ascii="Marianne" w:eastAsiaTheme="majorEastAsia" w:hAnsi="Marianne" w:cstheme="majorBidi"/>
      <w:color w:val="000091"/>
      <w:spacing w:val="5"/>
      <w:kern w:val="28"/>
      <w:sz w:val="52"/>
      <w:szCs w:val="52"/>
    </w:rPr>
  </w:style>
  <w:style w:type="paragraph" w:styleId="Sous-titre">
    <w:name w:val="Subtitle"/>
    <w:basedOn w:val="Normal"/>
    <w:next w:val="Normal"/>
    <w:link w:val="Sous-titreCar"/>
    <w:uiPriority w:val="11"/>
    <w:qFormat/>
    <w:rsid w:val="00101BED"/>
    <w:pPr>
      <w:numPr>
        <w:ilvl w:val="1"/>
      </w:numPr>
    </w:pPr>
    <w:rPr>
      <w:rFonts w:eastAsiaTheme="majorEastAsia" w:cstheme="majorBidi"/>
      <w:iCs/>
      <w:color w:val="5D5DFF"/>
      <w:spacing w:val="15"/>
      <w:sz w:val="24"/>
      <w:szCs w:val="24"/>
    </w:rPr>
  </w:style>
  <w:style w:type="character" w:customStyle="1" w:styleId="Sous-titreCar">
    <w:name w:val="Sous-titre Car"/>
    <w:basedOn w:val="Policepardfaut"/>
    <w:link w:val="Sous-titre"/>
    <w:uiPriority w:val="11"/>
    <w:rsid w:val="00101BED"/>
    <w:rPr>
      <w:rFonts w:ascii="Marianne" w:eastAsiaTheme="majorEastAsia" w:hAnsi="Marianne" w:cstheme="majorBidi"/>
      <w:iCs/>
      <w:color w:val="5D5DFF"/>
      <w:spacing w:val="15"/>
      <w:sz w:val="24"/>
      <w:szCs w:val="24"/>
    </w:rPr>
  </w:style>
  <w:style w:type="character" w:styleId="Emphaseple">
    <w:name w:val="Subtle Emphasis"/>
    <w:aliases w:val="Traduction"/>
    <w:basedOn w:val="Policepardfaut"/>
    <w:uiPriority w:val="19"/>
    <w:qFormat/>
    <w:rsid w:val="001E7DE4"/>
    <w:rPr>
      <w:rFonts w:ascii="Marianne" w:hAnsi="Marianne"/>
      <w:i/>
      <w:iCs/>
      <w:color w:val="auto"/>
      <w:sz w:val="22"/>
    </w:rPr>
  </w:style>
  <w:style w:type="character" w:styleId="Titredulivre">
    <w:name w:val="Book Title"/>
    <w:basedOn w:val="Policepardfaut"/>
    <w:uiPriority w:val="33"/>
    <w:rsid w:val="003A3F26"/>
    <w:rPr>
      <w:b/>
      <w:bCs/>
      <w:smallCaps/>
      <w:spacing w:val="5"/>
    </w:rPr>
  </w:style>
  <w:style w:type="paragraph" w:styleId="Sansinterligne">
    <w:name w:val="No Spacing"/>
    <w:uiPriority w:val="1"/>
    <w:qFormat/>
    <w:rsid w:val="002366F2"/>
    <w:pPr>
      <w:spacing w:after="0" w:line="240" w:lineRule="auto"/>
    </w:pPr>
    <w:rPr>
      <w:rFonts w:ascii="Marianne" w:hAnsi="Marianne"/>
    </w:rPr>
  </w:style>
  <w:style w:type="character" w:customStyle="1" w:styleId="Titre4Car">
    <w:name w:val="Titre 4 Car"/>
    <w:basedOn w:val="Policepardfaut"/>
    <w:link w:val="Titre4"/>
    <w:uiPriority w:val="9"/>
    <w:rsid w:val="00017DB2"/>
    <w:rPr>
      <w:rFonts w:ascii="Marianne" w:eastAsiaTheme="majorEastAsia" w:hAnsi="Marianne" w:cstheme="majorBidi"/>
      <w:bCs/>
      <w:iCs/>
    </w:rPr>
  </w:style>
  <w:style w:type="character" w:styleId="Accentuation">
    <w:name w:val="Emphasis"/>
    <w:basedOn w:val="Policepardfaut"/>
    <w:uiPriority w:val="20"/>
    <w:qFormat/>
    <w:rsid w:val="001E7DE4"/>
    <w:rPr>
      <w:i/>
      <w:iCs/>
    </w:rPr>
  </w:style>
  <w:style w:type="character" w:styleId="lev">
    <w:name w:val="Strong"/>
    <w:basedOn w:val="Policepardfaut"/>
    <w:uiPriority w:val="22"/>
    <w:rsid w:val="001E7DE4"/>
    <w:rPr>
      <w:b/>
      <w:bCs/>
    </w:rPr>
  </w:style>
  <w:style w:type="paragraph" w:styleId="Citation">
    <w:name w:val="Quote"/>
    <w:basedOn w:val="Normal"/>
    <w:next w:val="Normal"/>
    <w:link w:val="CitationCar"/>
    <w:uiPriority w:val="29"/>
    <w:qFormat/>
    <w:rsid w:val="001E7DE4"/>
    <w:rPr>
      <w:i/>
      <w:iCs/>
      <w:color w:val="7F7F7F" w:themeColor="text1" w:themeTint="80"/>
    </w:rPr>
  </w:style>
  <w:style w:type="character" w:customStyle="1" w:styleId="CitationCar">
    <w:name w:val="Citation Car"/>
    <w:basedOn w:val="Policepardfaut"/>
    <w:link w:val="Citation"/>
    <w:uiPriority w:val="29"/>
    <w:rsid w:val="001E7DE4"/>
    <w:rPr>
      <w:rFonts w:ascii="Marianne" w:hAnsi="Marianne"/>
      <w:i/>
      <w:iCs/>
      <w:color w:val="7F7F7F" w:themeColor="text1" w:themeTint="80"/>
    </w:rPr>
  </w:style>
  <w:style w:type="character" w:styleId="Rfrenceple">
    <w:name w:val="Subtle Reference"/>
    <w:basedOn w:val="Policepardfaut"/>
    <w:uiPriority w:val="31"/>
    <w:rsid w:val="001E7DE4"/>
    <w:rPr>
      <w:smallCaps/>
      <w:color w:val="C0504D" w:themeColor="accent2"/>
      <w:u w:val="single"/>
    </w:rPr>
  </w:style>
  <w:style w:type="character" w:styleId="Rfrenceintense">
    <w:name w:val="Intense Reference"/>
    <w:basedOn w:val="Policepardfaut"/>
    <w:uiPriority w:val="32"/>
    <w:rsid w:val="001E7DE4"/>
    <w:rPr>
      <w:b/>
      <w:bCs/>
      <w:smallCaps/>
      <w:color w:val="C0504D" w:themeColor="accent2"/>
      <w:spacing w:val="5"/>
      <w:u w:val="single"/>
    </w:rPr>
  </w:style>
  <w:style w:type="paragraph" w:customStyle="1" w:styleId="Pucesnumro">
    <w:name w:val="Puces numéro"/>
    <w:basedOn w:val="Normal"/>
    <w:link w:val="PucesnumroCar"/>
    <w:qFormat/>
    <w:rsid w:val="001E7DE4"/>
    <w:pPr>
      <w:numPr>
        <w:numId w:val="5"/>
      </w:numPr>
    </w:pPr>
    <w:rPr>
      <w:rFonts w:cstheme="minorHAnsi"/>
    </w:rPr>
  </w:style>
  <w:style w:type="paragraph" w:customStyle="1" w:styleId="Encadr">
    <w:name w:val="Encadré"/>
    <w:basedOn w:val="Normal"/>
    <w:link w:val="EncadrCar"/>
    <w:qFormat/>
    <w:rsid w:val="00B961B0"/>
    <w:pPr>
      <w:pBdr>
        <w:top w:val="single" w:sz="8" w:space="1" w:color="D1D1FF"/>
        <w:left w:val="single" w:sz="8" w:space="4" w:color="D1D1FF"/>
        <w:bottom w:val="single" w:sz="8" w:space="1" w:color="D1D1FF"/>
        <w:right w:val="single" w:sz="8" w:space="4" w:color="D1D1FF"/>
      </w:pBdr>
      <w:jc w:val="both"/>
    </w:pPr>
    <w:rPr>
      <w:rFonts w:cstheme="minorHAnsi"/>
    </w:rPr>
  </w:style>
  <w:style w:type="character" w:customStyle="1" w:styleId="PucesnumroCar">
    <w:name w:val="Puces numéro Car"/>
    <w:basedOn w:val="Policepardfaut"/>
    <w:link w:val="Pucesnumro"/>
    <w:rsid w:val="001E7DE4"/>
    <w:rPr>
      <w:rFonts w:ascii="Marianne" w:hAnsi="Marianne" w:cstheme="minorHAnsi"/>
    </w:rPr>
  </w:style>
  <w:style w:type="paragraph" w:customStyle="1" w:styleId="Lgendes">
    <w:name w:val="Légendes"/>
    <w:basedOn w:val="Citation"/>
    <w:link w:val="LgendesCar"/>
    <w:qFormat/>
    <w:rsid w:val="00B961B0"/>
    <w:pPr>
      <w:jc w:val="center"/>
    </w:pPr>
    <w:rPr>
      <w:i w:val="0"/>
      <w:sz w:val="18"/>
    </w:rPr>
  </w:style>
  <w:style w:type="character" w:customStyle="1" w:styleId="EncadrCar">
    <w:name w:val="Encadré Car"/>
    <w:basedOn w:val="Policepardfaut"/>
    <w:link w:val="Encadr"/>
    <w:rsid w:val="00B961B0"/>
    <w:rPr>
      <w:rFonts w:ascii="Marianne" w:hAnsi="Marianne" w:cstheme="minorHAnsi"/>
    </w:rPr>
  </w:style>
  <w:style w:type="paragraph" w:customStyle="1" w:styleId="Titretableau">
    <w:name w:val="Titre tableau"/>
    <w:basedOn w:val="Lgendes"/>
    <w:link w:val="TitretableauCar"/>
    <w:qFormat/>
    <w:rsid w:val="00B961B0"/>
    <w:rPr>
      <w:b/>
      <w:color w:val="auto"/>
      <w:sz w:val="22"/>
    </w:rPr>
  </w:style>
  <w:style w:type="character" w:customStyle="1" w:styleId="LgendesCar">
    <w:name w:val="Légendes Car"/>
    <w:basedOn w:val="CitationCar"/>
    <w:link w:val="Lgendes"/>
    <w:rsid w:val="00B961B0"/>
    <w:rPr>
      <w:rFonts w:ascii="Marianne" w:hAnsi="Marianne"/>
      <w:i w:val="0"/>
      <w:iCs/>
      <w:color w:val="7F7F7F" w:themeColor="text1" w:themeTint="80"/>
      <w:sz w:val="18"/>
    </w:rPr>
  </w:style>
  <w:style w:type="character" w:customStyle="1" w:styleId="TitretableauCar">
    <w:name w:val="Titre tableau Car"/>
    <w:basedOn w:val="LgendesCar"/>
    <w:link w:val="Titretableau"/>
    <w:rsid w:val="00B961B0"/>
    <w:rPr>
      <w:rFonts w:ascii="Marianne" w:hAnsi="Marianne"/>
      <w:b/>
      <w:i w:val="0"/>
      <w:iCs/>
      <w:color w:val="7F7F7F" w:themeColor="text1" w:themeTint="80"/>
      <w:sz w:val="18"/>
    </w:rPr>
  </w:style>
  <w:style w:type="paragraph" w:styleId="Rvision">
    <w:name w:val="Revision"/>
    <w:hidden/>
    <w:uiPriority w:val="99"/>
    <w:semiHidden/>
    <w:rsid w:val="00EA2934"/>
    <w:pPr>
      <w:spacing w:after="0" w:line="240" w:lineRule="auto"/>
    </w:pPr>
    <w:rPr>
      <w:rFonts w:ascii="Marianne" w:hAnsi="Marianne"/>
    </w:rPr>
  </w:style>
  <w:style w:type="paragraph" w:styleId="TM3">
    <w:name w:val="toc 3"/>
    <w:basedOn w:val="Normal"/>
    <w:next w:val="Normal"/>
    <w:autoRedefine/>
    <w:uiPriority w:val="39"/>
    <w:unhideWhenUsed/>
    <w:rsid w:val="006B55C0"/>
    <w:pPr>
      <w:spacing w:after="100"/>
      <w:ind w:left="440"/>
    </w:pPr>
  </w:style>
  <w:style w:type="character" w:customStyle="1" w:styleId="markedcontent">
    <w:name w:val="markedcontent"/>
    <w:qFormat/>
    <w:rsid w:val="00A120F7"/>
  </w:style>
  <w:style w:type="paragraph" w:customStyle="1" w:styleId="Contenudetableau">
    <w:name w:val="Contenu de tableau"/>
    <w:basedOn w:val="Normal"/>
    <w:qFormat/>
    <w:rsid w:val="00A120F7"/>
    <w:pPr>
      <w:widowControl w:val="0"/>
      <w:suppressLineNumbers/>
      <w:suppressAutoHyphens/>
      <w:spacing w:before="57" w:after="0"/>
      <w:jc w:val="both"/>
    </w:pPr>
    <w:rPr>
      <w:rFonts w:ascii="Arial" w:eastAsia="Lucida Sans Unicode" w:hAnsi="Arial" w:cs="Arial"/>
      <w:kern w:val="2"/>
      <w:sz w:val="18"/>
      <w:szCs w:val="20"/>
      <w:lang w:eastAsia="zh-CN"/>
    </w:rPr>
  </w:style>
  <w:style w:type="paragraph" w:customStyle="1" w:styleId="Titredetableau">
    <w:name w:val="Titre de tableau"/>
    <w:basedOn w:val="Contenudetableau"/>
    <w:rsid w:val="00A120F7"/>
    <w:pPr>
      <w:spacing w:before="0" w:after="57"/>
      <w:jc w:val="center"/>
    </w:pPr>
    <w:rPr>
      <w:b/>
      <w:bCs/>
    </w:rPr>
  </w:style>
  <w:style w:type="paragraph" w:styleId="NormalWeb">
    <w:name w:val="Normal (Web)"/>
    <w:basedOn w:val="Normal"/>
    <w:uiPriority w:val="99"/>
    <w:unhideWhenUsed/>
    <w:rsid w:val="00D127E4"/>
    <w:pPr>
      <w:spacing w:before="100" w:beforeAutospacing="1" w:after="119"/>
    </w:pPr>
    <w:rPr>
      <w:rFonts w:ascii="Times New Roman" w:eastAsia="Times New Roman" w:hAnsi="Times New Roman" w:cs="Times New Roman"/>
      <w:color w:val="000000"/>
      <w:sz w:val="24"/>
      <w:szCs w:val="24"/>
      <w:lang w:eastAsia="fr-FR"/>
    </w:rPr>
  </w:style>
  <w:style w:type="paragraph" w:customStyle="1" w:styleId="western">
    <w:name w:val="western"/>
    <w:basedOn w:val="Normal"/>
    <w:rsid w:val="00D127E4"/>
    <w:pPr>
      <w:spacing w:before="100" w:beforeAutospacing="1" w:after="119"/>
    </w:pPr>
    <w:rPr>
      <w:rFonts w:ascii="Liberation Sans" w:eastAsia="Times New Roman" w:hAnsi="Liberation Sans" w:cs="Liberation Sans"/>
      <w:color w:val="000000"/>
      <w:sz w:val="16"/>
      <w:szCs w:val="16"/>
      <w:lang w:eastAsia="fr-FR"/>
    </w:rPr>
  </w:style>
  <w:style w:type="character" w:styleId="Lienhypertextesuivivisit">
    <w:name w:val="FollowedHyperlink"/>
    <w:basedOn w:val="Policepardfaut"/>
    <w:uiPriority w:val="99"/>
    <w:semiHidden/>
    <w:unhideWhenUsed/>
    <w:rsid w:val="002E64B2"/>
    <w:rPr>
      <w:color w:val="800080" w:themeColor="followedHyperlink"/>
      <w:u w:val="single"/>
    </w:rPr>
  </w:style>
  <w:style w:type="numbering" w:customStyle="1" w:styleId="Liste51">
    <w:name w:val="Liste 51"/>
    <w:basedOn w:val="Aucuneliste"/>
    <w:rsid w:val="006240E5"/>
    <w:pPr>
      <w:numPr>
        <w:numId w:val="7"/>
      </w:numPr>
    </w:pPr>
  </w:style>
  <w:style w:type="numbering" w:customStyle="1" w:styleId="List51">
    <w:name w:val="List 51"/>
    <w:basedOn w:val="Aucuneliste"/>
    <w:rsid w:val="0056219E"/>
  </w:style>
  <w:style w:type="numbering" w:customStyle="1" w:styleId="List52">
    <w:name w:val="List 52"/>
    <w:basedOn w:val="Aucuneliste"/>
    <w:rsid w:val="0056219E"/>
  </w:style>
  <w:style w:type="numbering" w:customStyle="1" w:styleId="List53">
    <w:name w:val="List 53"/>
    <w:basedOn w:val="Aucuneliste"/>
    <w:rsid w:val="0056219E"/>
  </w:style>
  <w:style w:type="numbering" w:customStyle="1" w:styleId="List54">
    <w:name w:val="List 54"/>
    <w:basedOn w:val="Aucuneliste"/>
    <w:rsid w:val="0056219E"/>
  </w:style>
  <w:style w:type="numbering" w:customStyle="1" w:styleId="List55">
    <w:name w:val="List 55"/>
    <w:basedOn w:val="Aucuneliste"/>
    <w:rsid w:val="0056219E"/>
  </w:style>
  <w:style w:type="numbering" w:customStyle="1" w:styleId="List56">
    <w:name w:val="List 56"/>
    <w:basedOn w:val="Aucuneliste"/>
    <w:rsid w:val="0056219E"/>
  </w:style>
  <w:style w:type="numbering" w:customStyle="1" w:styleId="List57">
    <w:name w:val="List 57"/>
    <w:basedOn w:val="Aucuneliste"/>
    <w:rsid w:val="00500FFA"/>
  </w:style>
  <w:style w:type="numbering" w:customStyle="1" w:styleId="List58">
    <w:name w:val="List 58"/>
    <w:basedOn w:val="Aucuneliste"/>
    <w:rsid w:val="00500FFA"/>
  </w:style>
  <w:style w:type="numbering" w:customStyle="1" w:styleId="List59">
    <w:name w:val="List 59"/>
    <w:basedOn w:val="Aucuneliste"/>
    <w:rsid w:val="00500FFA"/>
  </w:style>
  <w:style w:type="numbering" w:customStyle="1" w:styleId="List510">
    <w:name w:val="List 510"/>
    <w:basedOn w:val="Aucuneliste"/>
    <w:rsid w:val="00500FFA"/>
  </w:style>
  <w:style w:type="numbering" w:customStyle="1" w:styleId="List511">
    <w:name w:val="List 511"/>
    <w:basedOn w:val="Aucuneliste"/>
    <w:rsid w:val="00500FFA"/>
  </w:style>
  <w:style w:type="numbering" w:customStyle="1" w:styleId="List512">
    <w:name w:val="List 512"/>
    <w:basedOn w:val="Aucuneliste"/>
    <w:rsid w:val="00500FFA"/>
  </w:style>
  <w:style w:type="numbering" w:customStyle="1" w:styleId="List513">
    <w:name w:val="List 513"/>
    <w:basedOn w:val="Aucuneliste"/>
    <w:rsid w:val="00500FFA"/>
  </w:style>
  <w:style w:type="numbering" w:customStyle="1" w:styleId="List514">
    <w:name w:val="List 514"/>
    <w:basedOn w:val="Aucuneliste"/>
    <w:rsid w:val="00500FFA"/>
  </w:style>
  <w:style w:type="numbering" w:customStyle="1" w:styleId="List515">
    <w:name w:val="List 515"/>
    <w:basedOn w:val="Aucuneliste"/>
    <w:rsid w:val="004A1C12"/>
  </w:style>
  <w:style w:type="numbering" w:customStyle="1" w:styleId="List516">
    <w:name w:val="List 516"/>
    <w:basedOn w:val="Aucuneliste"/>
    <w:rsid w:val="004A1C12"/>
  </w:style>
  <w:style w:type="numbering" w:customStyle="1" w:styleId="List517">
    <w:name w:val="List 517"/>
    <w:basedOn w:val="Aucuneliste"/>
    <w:rsid w:val="004A1C12"/>
  </w:style>
  <w:style w:type="numbering" w:customStyle="1" w:styleId="List518">
    <w:name w:val="List 518"/>
    <w:basedOn w:val="Aucuneliste"/>
    <w:rsid w:val="004A1C12"/>
  </w:style>
  <w:style w:type="numbering" w:customStyle="1" w:styleId="List519">
    <w:name w:val="List 519"/>
    <w:basedOn w:val="Aucuneliste"/>
    <w:rsid w:val="004A1C12"/>
  </w:style>
  <w:style w:type="numbering" w:customStyle="1" w:styleId="List520">
    <w:name w:val="List 520"/>
    <w:basedOn w:val="Aucuneliste"/>
    <w:rsid w:val="004A1C12"/>
  </w:style>
  <w:style w:type="numbering" w:customStyle="1" w:styleId="List521">
    <w:name w:val="List 521"/>
    <w:basedOn w:val="Aucuneliste"/>
    <w:rsid w:val="009B2A8A"/>
  </w:style>
  <w:style w:type="numbering" w:customStyle="1" w:styleId="List522">
    <w:name w:val="List 522"/>
    <w:basedOn w:val="Aucuneliste"/>
    <w:rsid w:val="009B2A8A"/>
  </w:style>
  <w:style w:type="numbering" w:customStyle="1" w:styleId="List523">
    <w:name w:val="List 523"/>
    <w:basedOn w:val="Aucuneliste"/>
    <w:rsid w:val="004D5617"/>
  </w:style>
  <w:style w:type="numbering" w:customStyle="1" w:styleId="List524">
    <w:name w:val="List 524"/>
    <w:basedOn w:val="Aucuneliste"/>
    <w:rsid w:val="004D5617"/>
  </w:style>
  <w:style w:type="numbering" w:customStyle="1" w:styleId="List525">
    <w:name w:val="List 525"/>
    <w:basedOn w:val="Aucuneliste"/>
    <w:rsid w:val="004D5617"/>
  </w:style>
  <w:style w:type="numbering" w:customStyle="1" w:styleId="List526">
    <w:name w:val="List 526"/>
    <w:basedOn w:val="Aucuneliste"/>
    <w:rsid w:val="004D5617"/>
  </w:style>
  <w:style w:type="numbering" w:customStyle="1" w:styleId="List527">
    <w:name w:val="List 527"/>
    <w:basedOn w:val="Aucuneliste"/>
    <w:rsid w:val="004D5617"/>
  </w:style>
  <w:style w:type="paragraph" w:styleId="Corpsdetexte">
    <w:name w:val="Body Text"/>
    <w:basedOn w:val="Normal"/>
    <w:link w:val="CorpsdetexteCar"/>
    <w:uiPriority w:val="99"/>
    <w:unhideWhenUsed/>
    <w:rsid w:val="00A07E49"/>
    <w:pPr>
      <w:tabs>
        <w:tab w:val="left" w:pos="397"/>
        <w:tab w:val="left" w:pos="794"/>
        <w:tab w:val="left" w:pos="1191"/>
        <w:tab w:val="left" w:pos="1588"/>
        <w:tab w:val="left" w:pos="1985"/>
        <w:tab w:val="left" w:pos="2381"/>
        <w:tab w:val="left" w:pos="2778"/>
        <w:tab w:val="left" w:pos="3175"/>
        <w:tab w:val="left" w:pos="3572"/>
        <w:tab w:val="left" w:pos="3969"/>
      </w:tabs>
      <w:spacing w:after="120" w:line="240" w:lineRule="atLeast"/>
      <w:jc w:val="both"/>
    </w:pPr>
    <w:rPr>
      <w:rFonts w:ascii="Cambria" w:eastAsia="Calibri" w:hAnsi="Cambria" w:cs="Times New Roman"/>
    </w:rPr>
  </w:style>
  <w:style w:type="character" w:customStyle="1" w:styleId="CorpsdetexteCar">
    <w:name w:val="Corps de texte Car"/>
    <w:basedOn w:val="Policepardfaut"/>
    <w:link w:val="Corpsdetexte"/>
    <w:uiPriority w:val="99"/>
    <w:rsid w:val="00A07E49"/>
    <w:rPr>
      <w:rFonts w:ascii="Cambria" w:eastAsia="Calibri" w:hAnsi="Cambria" w:cs="Times New Roman"/>
    </w:rPr>
  </w:style>
  <w:style w:type="character" w:customStyle="1" w:styleId="stddocNumber">
    <w:name w:val="std_docNumber"/>
    <w:rsid w:val="004F5B09"/>
    <w:rPr>
      <w:rFonts w:ascii="Cambria" w:hAnsi="Cambria"/>
      <w:bdr w:val="none" w:sz="0" w:space="0" w:color="auto"/>
      <w:shd w:val="clear" w:color="auto" w:fill="F2DBDB"/>
    </w:rPr>
  </w:style>
  <w:style w:type="character" w:customStyle="1" w:styleId="stdpublisher">
    <w:name w:val="std_publisher"/>
    <w:rsid w:val="004F5B09"/>
    <w:rPr>
      <w:rFonts w:ascii="Cambria" w:hAnsi="Cambria"/>
      <w:bdr w:val="none" w:sz="0" w:space="0" w:color="auto"/>
      <w:shd w:val="clear" w:color="auto" w:fill="C6D9F1"/>
    </w:rPr>
  </w:style>
  <w:style w:type="character" w:customStyle="1" w:styleId="stddocPartNumber">
    <w:name w:val="std_docPartNumber"/>
    <w:rsid w:val="00444DA0"/>
    <w:rPr>
      <w:rFonts w:ascii="Cambria" w:hAnsi="Cambria"/>
      <w:bdr w:val="none" w:sz="0" w:space="0" w:color="auto"/>
      <w:shd w:val="clear" w:color="auto" w:fill="EAF1DD"/>
    </w:rPr>
  </w:style>
  <w:style w:type="character" w:customStyle="1" w:styleId="LienInternet">
    <w:name w:val="Lien Internet"/>
    <w:basedOn w:val="Policepardfaut"/>
    <w:uiPriority w:val="99"/>
    <w:unhideWhenUsed/>
    <w:rsid w:val="0087153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1BED"/>
    <w:pPr>
      <w:spacing w:line="240" w:lineRule="auto"/>
    </w:pPr>
    <w:rPr>
      <w:rFonts w:ascii="Marianne" w:hAnsi="Marianne"/>
    </w:rPr>
  </w:style>
  <w:style w:type="paragraph" w:styleId="Titre1">
    <w:name w:val="heading 1"/>
    <w:basedOn w:val="Normal"/>
    <w:next w:val="Normal"/>
    <w:link w:val="Titre1Car"/>
    <w:autoRedefine/>
    <w:uiPriority w:val="9"/>
    <w:qFormat/>
    <w:rsid w:val="00017DB2"/>
    <w:pPr>
      <w:keepNext/>
      <w:keepLines/>
      <w:numPr>
        <w:numId w:val="1"/>
      </w:numPr>
      <w:spacing w:before="480" w:after="0"/>
      <w:ind w:left="641" w:hanging="357"/>
      <w:outlineLvl w:val="0"/>
    </w:pPr>
    <w:rPr>
      <w:rFonts w:eastAsiaTheme="majorEastAsia" w:cstheme="majorBidi"/>
      <w:b/>
      <w:bCs/>
      <w:color w:val="000091"/>
      <w:sz w:val="28"/>
      <w:szCs w:val="28"/>
    </w:rPr>
  </w:style>
  <w:style w:type="paragraph" w:styleId="Titre2">
    <w:name w:val="heading 2"/>
    <w:basedOn w:val="Titre1"/>
    <w:next w:val="Normal"/>
    <w:link w:val="Titre2Car"/>
    <w:autoRedefine/>
    <w:uiPriority w:val="9"/>
    <w:unhideWhenUsed/>
    <w:qFormat/>
    <w:rsid w:val="00842A8C"/>
    <w:pPr>
      <w:numPr>
        <w:numId w:val="0"/>
      </w:numPr>
      <w:spacing w:before="200" w:after="240"/>
      <w:ind w:left="708"/>
      <w:jc w:val="both"/>
      <w:outlineLvl w:val="1"/>
    </w:pPr>
    <w:rPr>
      <w:bCs w:val="0"/>
      <w:color w:val="auto"/>
      <w:sz w:val="22"/>
      <w:szCs w:val="22"/>
    </w:rPr>
  </w:style>
  <w:style w:type="paragraph" w:styleId="Titre3">
    <w:name w:val="heading 3"/>
    <w:basedOn w:val="Titre2"/>
    <w:next w:val="Normal"/>
    <w:link w:val="Titre3Car"/>
    <w:autoRedefine/>
    <w:uiPriority w:val="9"/>
    <w:unhideWhenUsed/>
    <w:qFormat/>
    <w:rsid w:val="00BA7DBE"/>
    <w:pPr>
      <w:ind w:left="1418"/>
      <w:outlineLvl w:val="2"/>
    </w:pPr>
    <w:rPr>
      <w:bCs/>
    </w:rPr>
  </w:style>
  <w:style w:type="paragraph" w:styleId="Titre4">
    <w:name w:val="heading 4"/>
    <w:basedOn w:val="Normal"/>
    <w:next w:val="Normal"/>
    <w:link w:val="Titre4Car"/>
    <w:autoRedefine/>
    <w:uiPriority w:val="9"/>
    <w:unhideWhenUsed/>
    <w:qFormat/>
    <w:rsid w:val="00017DB2"/>
    <w:pPr>
      <w:keepNext/>
      <w:keepLines/>
      <w:numPr>
        <w:numId w:val="2"/>
      </w:numPr>
      <w:spacing w:before="200" w:after="0"/>
      <w:ind w:left="2058" w:hanging="357"/>
      <w:outlineLvl w:val="3"/>
    </w:pPr>
    <w:rPr>
      <w:rFonts w:eastAsiaTheme="majorEastAsia" w:cstheme="majorBidi"/>
      <w:bCs/>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C30EC"/>
    <w:pPr>
      <w:tabs>
        <w:tab w:val="center" w:pos="4536"/>
        <w:tab w:val="right" w:pos="9072"/>
      </w:tabs>
      <w:spacing w:after="0"/>
    </w:pPr>
  </w:style>
  <w:style w:type="character" w:customStyle="1" w:styleId="En-tteCar">
    <w:name w:val="En-tête Car"/>
    <w:basedOn w:val="Policepardfaut"/>
    <w:link w:val="En-tte"/>
    <w:uiPriority w:val="99"/>
    <w:rsid w:val="00FC30EC"/>
  </w:style>
  <w:style w:type="paragraph" w:styleId="Pieddepage">
    <w:name w:val="footer"/>
    <w:basedOn w:val="Normal"/>
    <w:link w:val="PieddepageCar"/>
    <w:uiPriority w:val="99"/>
    <w:unhideWhenUsed/>
    <w:rsid w:val="00FC30EC"/>
    <w:pPr>
      <w:tabs>
        <w:tab w:val="center" w:pos="4536"/>
        <w:tab w:val="right" w:pos="9072"/>
      </w:tabs>
      <w:spacing w:after="0"/>
    </w:pPr>
  </w:style>
  <w:style w:type="character" w:customStyle="1" w:styleId="PieddepageCar">
    <w:name w:val="Pied de page Car"/>
    <w:basedOn w:val="Policepardfaut"/>
    <w:link w:val="Pieddepage"/>
    <w:uiPriority w:val="99"/>
    <w:rsid w:val="00FC30EC"/>
  </w:style>
  <w:style w:type="paragraph" w:styleId="Textedebulles">
    <w:name w:val="Balloon Text"/>
    <w:basedOn w:val="Normal"/>
    <w:link w:val="TextedebullesCar"/>
    <w:uiPriority w:val="99"/>
    <w:semiHidden/>
    <w:unhideWhenUsed/>
    <w:rsid w:val="00FC30EC"/>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FC30EC"/>
    <w:rPr>
      <w:rFonts w:ascii="Tahoma" w:hAnsi="Tahoma" w:cs="Tahoma"/>
      <w:sz w:val="16"/>
      <w:szCs w:val="16"/>
    </w:rPr>
  </w:style>
  <w:style w:type="character" w:styleId="Marquedecommentaire">
    <w:name w:val="annotation reference"/>
    <w:basedOn w:val="Policepardfaut"/>
    <w:uiPriority w:val="99"/>
    <w:semiHidden/>
    <w:unhideWhenUsed/>
    <w:rsid w:val="006C2F8C"/>
    <w:rPr>
      <w:sz w:val="16"/>
      <w:szCs w:val="16"/>
    </w:rPr>
  </w:style>
  <w:style w:type="paragraph" w:styleId="Commentaire">
    <w:name w:val="annotation text"/>
    <w:basedOn w:val="Normal"/>
    <w:link w:val="CommentaireCar"/>
    <w:uiPriority w:val="99"/>
    <w:unhideWhenUsed/>
    <w:rsid w:val="006C2F8C"/>
    <w:rPr>
      <w:sz w:val="20"/>
      <w:szCs w:val="20"/>
    </w:rPr>
  </w:style>
  <w:style w:type="character" w:customStyle="1" w:styleId="CommentaireCar">
    <w:name w:val="Commentaire Car"/>
    <w:basedOn w:val="Policepardfaut"/>
    <w:link w:val="Commentaire"/>
    <w:uiPriority w:val="99"/>
    <w:rsid w:val="006C2F8C"/>
    <w:rPr>
      <w:sz w:val="20"/>
      <w:szCs w:val="20"/>
    </w:rPr>
  </w:style>
  <w:style w:type="paragraph" w:styleId="Objetducommentaire">
    <w:name w:val="annotation subject"/>
    <w:basedOn w:val="Commentaire"/>
    <w:next w:val="Commentaire"/>
    <w:link w:val="ObjetducommentaireCar"/>
    <w:uiPriority w:val="99"/>
    <w:semiHidden/>
    <w:unhideWhenUsed/>
    <w:rsid w:val="006C2F8C"/>
    <w:rPr>
      <w:b/>
      <w:bCs/>
    </w:rPr>
  </w:style>
  <w:style w:type="character" w:customStyle="1" w:styleId="ObjetducommentaireCar">
    <w:name w:val="Objet du commentaire Car"/>
    <w:basedOn w:val="CommentaireCar"/>
    <w:link w:val="Objetducommentaire"/>
    <w:uiPriority w:val="99"/>
    <w:semiHidden/>
    <w:rsid w:val="006C2F8C"/>
    <w:rPr>
      <w:b/>
      <w:bCs/>
      <w:sz w:val="20"/>
      <w:szCs w:val="20"/>
    </w:rPr>
  </w:style>
  <w:style w:type="table" w:styleId="Grilledutableau">
    <w:name w:val="Table Grid"/>
    <w:basedOn w:val="TableauNormal"/>
    <w:uiPriority w:val="59"/>
    <w:rsid w:val="006C2F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017DB2"/>
    <w:rPr>
      <w:rFonts w:ascii="Marianne" w:eastAsiaTheme="majorEastAsia" w:hAnsi="Marianne" w:cstheme="majorBidi"/>
      <w:b/>
      <w:bCs/>
      <w:color w:val="000091"/>
      <w:sz w:val="28"/>
      <w:szCs w:val="28"/>
    </w:rPr>
  </w:style>
  <w:style w:type="paragraph" w:styleId="En-ttedetabledesmatires">
    <w:name w:val="TOC Heading"/>
    <w:aliases w:val="Puces point"/>
    <w:basedOn w:val="Titre1"/>
    <w:next w:val="Normal"/>
    <w:uiPriority w:val="39"/>
    <w:unhideWhenUsed/>
    <w:qFormat/>
    <w:rsid w:val="001E7DE4"/>
    <w:pPr>
      <w:numPr>
        <w:numId w:val="4"/>
      </w:numPr>
      <w:outlineLvl w:val="9"/>
    </w:pPr>
    <w:rPr>
      <w:b w:val="0"/>
      <w:color w:val="auto"/>
      <w:sz w:val="22"/>
      <w:lang w:eastAsia="fr-FR"/>
    </w:rPr>
  </w:style>
  <w:style w:type="paragraph" w:styleId="TM1">
    <w:name w:val="toc 1"/>
    <w:basedOn w:val="Normal"/>
    <w:next w:val="Normal"/>
    <w:autoRedefine/>
    <w:uiPriority w:val="39"/>
    <w:unhideWhenUsed/>
    <w:rsid w:val="00017DB2"/>
    <w:pPr>
      <w:tabs>
        <w:tab w:val="left" w:pos="440"/>
        <w:tab w:val="right" w:leader="dot" w:pos="9062"/>
      </w:tabs>
      <w:spacing w:after="100"/>
    </w:pPr>
  </w:style>
  <w:style w:type="character" w:styleId="Lienhypertexte">
    <w:name w:val="Hyperlink"/>
    <w:basedOn w:val="Policepardfaut"/>
    <w:uiPriority w:val="99"/>
    <w:unhideWhenUsed/>
    <w:rsid w:val="00463156"/>
    <w:rPr>
      <w:color w:val="0000FF" w:themeColor="hyperlink"/>
      <w:u w:val="single"/>
    </w:rPr>
  </w:style>
  <w:style w:type="character" w:customStyle="1" w:styleId="Titre2Car">
    <w:name w:val="Titre 2 Car"/>
    <w:basedOn w:val="Policepardfaut"/>
    <w:link w:val="Titre2"/>
    <w:uiPriority w:val="9"/>
    <w:rsid w:val="00842A8C"/>
    <w:rPr>
      <w:rFonts w:ascii="Marianne" w:eastAsiaTheme="majorEastAsia" w:hAnsi="Marianne" w:cstheme="majorBidi"/>
      <w:b/>
    </w:rPr>
  </w:style>
  <w:style w:type="paragraph" w:styleId="TM2">
    <w:name w:val="toc 2"/>
    <w:basedOn w:val="Normal"/>
    <w:next w:val="Normal"/>
    <w:autoRedefine/>
    <w:uiPriority w:val="39"/>
    <w:unhideWhenUsed/>
    <w:rsid w:val="00944722"/>
    <w:pPr>
      <w:spacing w:after="100"/>
      <w:ind w:left="220"/>
    </w:pPr>
  </w:style>
  <w:style w:type="paragraph" w:styleId="Bibliographie">
    <w:name w:val="Bibliography"/>
    <w:basedOn w:val="Normal"/>
    <w:next w:val="Normal"/>
    <w:uiPriority w:val="37"/>
    <w:unhideWhenUsed/>
    <w:rsid w:val="00D24614"/>
  </w:style>
  <w:style w:type="paragraph" w:styleId="Lgende">
    <w:name w:val="caption"/>
    <w:aliases w:val="Puces -"/>
    <w:basedOn w:val="Normal"/>
    <w:next w:val="Normal"/>
    <w:uiPriority w:val="35"/>
    <w:unhideWhenUsed/>
    <w:qFormat/>
    <w:rsid w:val="001E7DE4"/>
    <w:pPr>
      <w:numPr>
        <w:numId w:val="3"/>
      </w:numPr>
    </w:pPr>
    <w:rPr>
      <w:bCs/>
      <w:szCs w:val="18"/>
    </w:rPr>
  </w:style>
  <w:style w:type="paragraph" w:styleId="Tabledesillustrations">
    <w:name w:val="table of figures"/>
    <w:basedOn w:val="Normal"/>
    <w:next w:val="Normal"/>
    <w:uiPriority w:val="99"/>
    <w:unhideWhenUsed/>
    <w:rsid w:val="00600944"/>
    <w:pPr>
      <w:spacing w:after="0"/>
    </w:pPr>
  </w:style>
  <w:style w:type="paragraph" w:styleId="Paragraphedeliste">
    <w:name w:val="List Paragraph"/>
    <w:basedOn w:val="Normal"/>
    <w:uiPriority w:val="34"/>
    <w:qFormat/>
    <w:rsid w:val="00C54541"/>
    <w:pPr>
      <w:ind w:left="720"/>
      <w:contextualSpacing/>
    </w:pPr>
  </w:style>
  <w:style w:type="character" w:customStyle="1" w:styleId="Titre3Car">
    <w:name w:val="Titre 3 Car"/>
    <w:basedOn w:val="Policepardfaut"/>
    <w:link w:val="Titre3"/>
    <w:uiPriority w:val="9"/>
    <w:rsid w:val="00BA7DBE"/>
    <w:rPr>
      <w:rFonts w:ascii="Marianne" w:eastAsiaTheme="majorEastAsia" w:hAnsi="Marianne" w:cstheme="majorBidi"/>
      <w:bCs/>
      <w:szCs w:val="26"/>
    </w:rPr>
  </w:style>
  <w:style w:type="paragraph" w:styleId="Titre">
    <w:name w:val="Title"/>
    <w:basedOn w:val="Normal"/>
    <w:next w:val="Normal"/>
    <w:link w:val="TitreCar"/>
    <w:uiPriority w:val="10"/>
    <w:qFormat/>
    <w:rsid w:val="00101BED"/>
    <w:pPr>
      <w:spacing w:after="300"/>
      <w:contextualSpacing/>
    </w:pPr>
    <w:rPr>
      <w:rFonts w:eastAsiaTheme="majorEastAsia" w:cstheme="majorBidi"/>
      <w:color w:val="000091"/>
      <w:spacing w:val="5"/>
      <w:kern w:val="28"/>
      <w:sz w:val="52"/>
      <w:szCs w:val="52"/>
    </w:rPr>
  </w:style>
  <w:style w:type="character" w:customStyle="1" w:styleId="TitreCar">
    <w:name w:val="Titre Car"/>
    <w:basedOn w:val="Policepardfaut"/>
    <w:link w:val="Titre"/>
    <w:uiPriority w:val="10"/>
    <w:rsid w:val="00101BED"/>
    <w:rPr>
      <w:rFonts w:ascii="Marianne" w:eastAsiaTheme="majorEastAsia" w:hAnsi="Marianne" w:cstheme="majorBidi"/>
      <w:color w:val="000091"/>
      <w:spacing w:val="5"/>
      <w:kern w:val="28"/>
      <w:sz w:val="52"/>
      <w:szCs w:val="52"/>
    </w:rPr>
  </w:style>
  <w:style w:type="paragraph" w:styleId="Sous-titre">
    <w:name w:val="Subtitle"/>
    <w:basedOn w:val="Normal"/>
    <w:next w:val="Normal"/>
    <w:link w:val="Sous-titreCar"/>
    <w:uiPriority w:val="11"/>
    <w:qFormat/>
    <w:rsid w:val="00101BED"/>
    <w:pPr>
      <w:numPr>
        <w:ilvl w:val="1"/>
      </w:numPr>
    </w:pPr>
    <w:rPr>
      <w:rFonts w:eastAsiaTheme="majorEastAsia" w:cstheme="majorBidi"/>
      <w:iCs/>
      <w:color w:val="5D5DFF"/>
      <w:spacing w:val="15"/>
      <w:sz w:val="24"/>
      <w:szCs w:val="24"/>
    </w:rPr>
  </w:style>
  <w:style w:type="character" w:customStyle="1" w:styleId="Sous-titreCar">
    <w:name w:val="Sous-titre Car"/>
    <w:basedOn w:val="Policepardfaut"/>
    <w:link w:val="Sous-titre"/>
    <w:uiPriority w:val="11"/>
    <w:rsid w:val="00101BED"/>
    <w:rPr>
      <w:rFonts w:ascii="Marianne" w:eastAsiaTheme="majorEastAsia" w:hAnsi="Marianne" w:cstheme="majorBidi"/>
      <w:iCs/>
      <w:color w:val="5D5DFF"/>
      <w:spacing w:val="15"/>
      <w:sz w:val="24"/>
      <w:szCs w:val="24"/>
    </w:rPr>
  </w:style>
  <w:style w:type="character" w:styleId="Emphaseple">
    <w:name w:val="Subtle Emphasis"/>
    <w:aliases w:val="Traduction"/>
    <w:basedOn w:val="Policepardfaut"/>
    <w:uiPriority w:val="19"/>
    <w:qFormat/>
    <w:rsid w:val="001E7DE4"/>
    <w:rPr>
      <w:rFonts w:ascii="Marianne" w:hAnsi="Marianne"/>
      <w:i/>
      <w:iCs/>
      <w:color w:val="auto"/>
      <w:sz w:val="22"/>
    </w:rPr>
  </w:style>
  <w:style w:type="character" w:styleId="Titredulivre">
    <w:name w:val="Book Title"/>
    <w:basedOn w:val="Policepardfaut"/>
    <w:uiPriority w:val="33"/>
    <w:rsid w:val="003A3F26"/>
    <w:rPr>
      <w:b/>
      <w:bCs/>
      <w:smallCaps/>
      <w:spacing w:val="5"/>
    </w:rPr>
  </w:style>
  <w:style w:type="paragraph" w:styleId="Sansinterligne">
    <w:name w:val="No Spacing"/>
    <w:uiPriority w:val="1"/>
    <w:qFormat/>
    <w:rsid w:val="002366F2"/>
    <w:pPr>
      <w:spacing w:after="0" w:line="240" w:lineRule="auto"/>
    </w:pPr>
    <w:rPr>
      <w:rFonts w:ascii="Marianne" w:hAnsi="Marianne"/>
    </w:rPr>
  </w:style>
  <w:style w:type="character" w:customStyle="1" w:styleId="Titre4Car">
    <w:name w:val="Titre 4 Car"/>
    <w:basedOn w:val="Policepardfaut"/>
    <w:link w:val="Titre4"/>
    <w:uiPriority w:val="9"/>
    <w:rsid w:val="00017DB2"/>
    <w:rPr>
      <w:rFonts w:ascii="Marianne" w:eastAsiaTheme="majorEastAsia" w:hAnsi="Marianne" w:cstheme="majorBidi"/>
      <w:bCs/>
      <w:iCs/>
    </w:rPr>
  </w:style>
  <w:style w:type="character" w:styleId="Accentuation">
    <w:name w:val="Emphasis"/>
    <w:basedOn w:val="Policepardfaut"/>
    <w:uiPriority w:val="20"/>
    <w:qFormat/>
    <w:rsid w:val="001E7DE4"/>
    <w:rPr>
      <w:i/>
      <w:iCs/>
    </w:rPr>
  </w:style>
  <w:style w:type="character" w:styleId="lev">
    <w:name w:val="Strong"/>
    <w:basedOn w:val="Policepardfaut"/>
    <w:uiPriority w:val="22"/>
    <w:rsid w:val="001E7DE4"/>
    <w:rPr>
      <w:b/>
      <w:bCs/>
    </w:rPr>
  </w:style>
  <w:style w:type="paragraph" w:styleId="Citation">
    <w:name w:val="Quote"/>
    <w:basedOn w:val="Normal"/>
    <w:next w:val="Normal"/>
    <w:link w:val="CitationCar"/>
    <w:uiPriority w:val="29"/>
    <w:qFormat/>
    <w:rsid w:val="001E7DE4"/>
    <w:rPr>
      <w:i/>
      <w:iCs/>
      <w:color w:val="7F7F7F" w:themeColor="text1" w:themeTint="80"/>
    </w:rPr>
  </w:style>
  <w:style w:type="character" w:customStyle="1" w:styleId="CitationCar">
    <w:name w:val="Citation Car"/>
    <w:basedOn w:val="Policepardfaut"/>
    <w:link w:val="Citation"/>
    <w:uiPriority w:val="29"/>
    <w:rsid w:val="001E7DE4"/>
    <w:rPr>
      <w:rFonts w:ascii="Marianne" w:hAnsi="Marianne"/>
      <w:i/>
      <w:iCs/>
      <w:color w:val="7F7F7F" w:themeColor="text1" w:themeTint="80"/>
    </w:rPr>
  </w:style>
  <w:style w:type="character" w:styleId="Rfrenceple">
    <w:name w:val="Subtle Reference"/>
    <w:basedOn w:val="Policepardfaut"/>
    <w:uiPriority w:val="31"/>
    <w:rsid w:val="001E7DE4"/>
    <w:rPr>
      <w:smallCaps/>
      <w:color w:val="C0504D" w:themeColor="accent2"/>
      <w:u w:val="single"/>
    </w:rPr>
  </w:style>
  <w:style w:type="character" w:styleId="Rfrenceintense">
    <w:name w:val="Intense Reference"/>
    <w:basedOn w:val="Policepardfaut"/>
    <w:uiPriority w:val="32"/>
    <w:rsid w:val="001E7DE4"/>
    <w:rPr>
      <w:b/>
      <w:bCs/>
      <w:smallCaps/>
      <w:color w:val="C0504D" w:themeColor="accent2"/>
      <w:spacing w:val="5"/>
      <w:u w:val="single"/>
    </w:rPr>
  </w:style>
  <w:style w:type="paragraph" w:customStyle="1" w:styleId="Pucesnumro">
    <w:name w:val="Puces numéro"/>
    <w:basedOn w:val="Normal"/>
    <w:link w:val="PucesnumroCar"/>
    <w:qFormat/>
    <w:rsid w:val="001E7DE4"/>
    <w:pPr>
      <w:numPr>
        <w:numId w:val="5"/>
      </w:numPr>
    </w:pPr>
    <w:rPr>
      <w:rFonts w:cstheme="minorHAnsi"/>
    </w:rPr>
  </w:style>
  <w:style w:type="paragraph" w:customStyle="1" w:styleId="Encadr">
    <w:name w:val="Encadré"/>
    <w:basedOn w:val="Normal"/>
    <w:link w:val="EncadrCar"/>
    <w:qFormat/>
    <w:rsid w:val="00B961B0"/>
    <w:pPr>
      <w:pBdr>
        <w:top w:val="single" w:sz="8" w:space="1" w:color="D1D1FF"/>
        <w:left w:val="single" w:sz="8" w:space="4" w:color="D1D1FF"/>
        <w:bottom w:val="single" w:sz="8" w:space="1" w:color="D1D1FF"/>
        <w:right w:val="single" w:sz="8" w:space="4" w:color="D1D1FF"/>
      </w:pBdr>
      <w:jc w:val="both"/>
    </w:pPr>
    <w:rPr>
      <w:rFonts w:cstheme="minorHAnsi"/>
    </w:rPr>
  </w:style>
  <w:style w:type="character" w:customStyle="1" w:styleId="PucesnumroCar">
    <w:name w:val="Puces numéro Car"/>
    <w:basedOn w:val="Policepardfaut"/>
    <w:link w:val="Pucesnumro"/>
    <w:rsid w:val="001E7DE4"/>
    <w:rPr>
      <w:rFonts w:ascii="Marianne" w:hAnsi="Marianne" w:cstheme="minorHAnsi"/>
    </w:rPr>
  </w:style>
  <w:style w:type="paragraph" w:customStyle="1" w:styleId="Lgendes">
    <w:name w:val="Légendes"/>
    <w:basedOn w:val="Citation"/>
    <w:link w:val="LgendesCar"/>
    <w:qFormat/>
    <w:rsid w:val="00B961B0"/>
    <w:pPr>
      <w:jc w:val="center"/>
    </w:pPr>
    <w:rPr>
      <w:i w:val="0"/>
      <w:sz w:val="18"/>
    </w:rPr>
  </w:style>
  <w:style w:type="character" w:customStyle="1" w:styleId="EncadrCar">
    <w:name w:val="Encadré Car"/>
    <w:basedOn w:val="Policepardfaut"/>
    <w:link w:val="Encadr"/>
    <w:rsid w:val="00B961B0"/>
    <w:rPr>
      <w:rFonts w:ascii="Marianne" w:hAnsi="Marianne" w:cstheme="minorHAnsi"/>
    </w:rPr>
  </w:style>
  <w:style w:type="paragraph" w:customStyle="1" w:styleId="Titretableau">
    <w:name w:val="Titre tableau"/>
    <w:basedOn w:val="Lgendes"/>
    <w:link w:val="TitretableauCar"/>
    <w:qFormat/>
    <w:rsid w:val="00B961B0"/>
    <w:rPr>
      <w:b/>
      <w:color w:val="auto"/>
      <w:sz w:val="22"/>
    </w:rPr>
  </w:style>
  <w:style w:type="character" w:customStyle="1" w:styleId="LgendesCar">
    <w:name w:val="Légendes Car"/>
    <w:basedOn w:val="CitationCar"/>
    <w:link w:val="Lgendes"/>
    <w:rsid w:val="00B961B0"/>
    <w:rPr>
      <w:rFonts w:ascii="Marianne" w:hAnsi="Marianne"/>
      <w:i w:val="0"/>
      <w:iCs/>
      <w:color w:val="7F7F7F" w:themeColor="text1" w:themeTint="80"/>
      <w:sz w:val="18"/>
    </w:rPr>
  </w:style>
  <w:style w:type="character" w:customStyle="1" w:styleId="TitretableauCar">
    <w:name w:val="Titre tableau Car"/>
    <w:basedOn w:val="LgendesCar"/>
    <w:link w:val="Titretableau"/>
    <w:rsid w:val="00B961B0"/>
    <w:rPr>
      <w:rFonts w:ascii="Marianne" w:hAnsi="Marianne"/>
      <w:b/>
      <w:i w:val="0"/>
      <w:iCs/>
      <w:color w:val="7F7F7F" w:themeColor="text1" w:themeTint="80"/>
      <w:sz w:val="18"/>
    </w:rPr>
  </w:style>
  <w:style w:type="paragraph" w:styleId="Rvision">
    <w:name w:val="Revision"/>
    <w:hidden/>
    <w:uiPriority w:val="99"/>
    <w:semiHidden/>
    <w:rsid w:val="00EA2934"/>
    <w:pPr>
      <w:spacing w:after="0" w:line="240" w:lineRule="auto"/>
    </w:pPr>
    <w:rPr>
      <w:rFonts w:ascii="Marianne" w:hAnsi="Marianne"/>
    </w:rPr>
  </w:style>
  <w:style w:type="paragraph" w:styleId="TM3">
    <w:name w:val="toc 3"/>
    <w:basedOn w:val="Normal"/>
    <w:next w:val="Normal"/>
    <w:autoRedefine/>
    <w:uiPriority w:val="39"/>
    <w:unhideWhenUsed/>
    <w:rsid w:val="006B55C0"/>
    <w:pPr>
      <w:spacing w:after="100"/>
      <w:ind w:left="440"/>
    </w:pPr>
  </w:style>
  <w:style w:type="character" w:customStyle="1" w:styleId="markedcontent">
    <w:name w:val="markedcontent"/>
    <w:qFormat/>
    <w:rsid w:val="00A120F7"/>
  </w:style>
  <w:style w:type="paragraph" w:customStyle="1" w:styleId="Contenudetableau">
    <w:name w:val="Contenu de tableau"/>
    <w:basedOn w:val="Normal"/>
    <w:qFormat/>
    <w:rsid w:val="00A120F7"/>
    <w:pPr>
      <w:widowControl w:val="0"/>
      <w:suppressLineNumbers/>
      <w:suppressAutoHyphens/>
      <w:spacing w:before="57" w:after="0"/>
      <w:jc w:val="both"/>
    </w:pPr>
    <w:rPr>
      <w:rFonts w:ascii="Arial" w:eastAsia="Lucida Sans Unicode" w:hAnsi="Arial" w:cs="Arial"/>
      <w:kern w:val="2"/>
      <w:sz w:val="18"/>
      <w:szCs w:val="20"/>
      <w:lang w:eastAsia="zh-CN"/>
    </w:rPr>
  </w:style>
  <w:style w:type="paragraph" w:customStyle="1" w:styleId="Titredetableau">
    <w:name w:val="Titre de tableau"/>
    <w:basedOn w:val="Contenudetableau"/>
    <w:rsid w:val="00A120F7"/>
    <w:pPr>
      <w:spacing w:before="0" w:after="57"/>
      <w:jc w:val="center"/>
    </w:pPr>
    <w:rPr>
      <w:b/>
      <w:bCs/>
    </w:rPr>
  </w:style>
  <w:style w:type="paragraph" w:styleId="NormalWeb">
    <w:name w:val="Normal (Web)"/>
    <w:basedOn w:val="Normal"/>
    <w:uiPriority w:val="99"/>
    <w:unhideWhenUsed/>
    <w:rsid w:val="00D127E4"/>
    <w:pPr>
      <w:spacing w:before="100" w:beforeAutospacing="1" w:after="119"/>
    </w:pPr>
    <w:rPr>
      <w:rFonts w:ascii="Times New Roman" w:eastAsia="Times New Roman" w:hAnsi="Times New Roman" w:cs="Times New Roman"/>
      <w:color w:val="000000"/>
      <w:sz w:val="24"/>
      <w:szCs w:val="24"/>
      <w:lang w:eastAsia="fr-FR"/>
    </w:rPr>
  </w:style>
  <w:style w:type="paragraph" w:customStyle="1" w:styleId="western">
    <w:name w:val="western"/>
    <w:basedOn w:val="Normal"/>
    <w:rsid w:val="00D127E4"/>
    <w:pPr>
      <w:spacing w:before="100" w:beforeAutospacing="1" w:after="119"/>
    </w:pPr>
    <w:rPr>
      <w:rFonts w:ascii="Liberation Sans" w:eastAsia="Times New Roman" w:hAnsi="Liberation Sans" w:cs="Liberation Sans"/>
      <w:color w:val="000000"/>
      <w:sz w:val="16"/>
      <w:szCs w:val="16"/>
      <w:lang w:eastAsia="fr-FR"/>
    </w:rPr>
  </w:style>
  <w:style w:type="character" w:styleId="Lienhypertextesuivivisit">
    <w:name w:val="FollowedHyperlink"/>
    <w:basedOn w:val="Policepardfaut"/>
    <w:uiPriority w:val="99"/>
    <w:semiHidden/>
    <w:unhideWhenUsed/>
    <w:rsid w:val="002E64B2"/>
    <w:rPr>
      <w:color w:val="800080" w:themeColor="followedHyperlink"/>
      <w:u w:val="single"/>
    </w:rPr>
  </w:style>
  <w:style w:type="numbering" w:customStyle="1" w:styleId="Liste51">
    <w:name w:val="Liste 51"/>
    <w:basedOn w:val="Aucuneliste"/>
    <w:rsid w:val="006240E5"/>
    <w:pPr>
      <w:numPr>
        <w:numId w:val="7"/>
      </w:numPr>
    </w:pPr>
  </w:style>
  <w:style w:type="numbering" w:customStyle="1" w:styleId="List51">
    <w:name w:val="List 51"/>
    <w:basedOn w:val="Aucuneliste"/>
    <w:rsid w:val="0056219E"/>
  </w:style>
  <w:style w:type="numbering" w:customStyle="1" w:styleId="List52">
    <w:name w:val="List 52"/>
    <w:basedOn w:val="Aucuneliste"/>
    <w:rsid w:val="0056219E"/>
  </w:style>
  <w:style w:type="numbering" w:customStyle="1" w:styleId="List53">
    <w:name w:val="List 53"/>
    <w:basedOn w:val="Aucuneliste"/>
    <w:rsid w:val="0056219E"/>
  </w:style>
  <w:style w:type="numbering" w:customStyle="1" w:styleId="List54">
    <w:name w:val="List 54"/>
    <w:basedOn w:val="Aucuneliste"/>
    <w:rsid w:val="0056219E"/>
  </w:style>
  <w:style w:type="numbering" w:customStyle="1" w:styleId="List55">
    <w:name w:val="List 55"/>
    <w:basedOn w:val="Aucuneliste"/>
    <w:rsid w:val="0056219E"/>
  </w:style>
  <w:style w:type="numbering" w:customStyle="1" w:styleId="List56">
    <w:name w:val="List 56"/>
    <w:basedOn w:val="Aucuneliste"/>
    <w:rsid w:val="0056219E"/>
  </w:style>
  <w:style w:type="numbering" w:customStyle="1" w:styleId="List57">
    <w:name w:val="List 57"/>
    <w:basedOn w:val="Aucuneliste"/>
    <w:rsid w:val="00500FFA"/>
  </w:style>
  <w:style w:type="numbering" w:customStyle="1" w:styleId="List58">
    <w:name w:val="List 58"/>
    <w:basedOn w:val="Aucuneliste"/>
    <w:rsid w:val="00500FFA"/>
  </w:style>
  <w:style w:type="numbering" w:customStyle="1" w:styleId="List59">
    <w:name w:val="List 59"/>
    <w:basedOn w:val="Aucuneliste"/>
    <w:rsid w:val="00500FFA"/>
  </w:style>
  <w:style w:type="numbering" w:customStyle="1" w:styleId="List510">
    <w:name w:val="List 510"/>
    <w:basedOn w:val="Aucuneliste"/>
    <w:rsid w:val="00500FFA"/>
  </w:style>
  <w:style w:type="numbering" w:customStyle="1" w:styleId="List511">
    <w:name w:val="List 511"/>
    <w:basedOn w:val="Aucuneliste"/>
    <w:rsid w:val="00500FFA"/>
  </w:style>
  <w:style w:type="numbering" w:customStyle="1" w:styleId="List512">
    <w:name w:val="List 512"/>
    <w:basedOn w:val="Aucuneliste"/>
    <w:rsid w:val="00500FFA"/>
  </w:style>
  <w:style w:type="numbering" w:customStyle="1" w:styleId="List513">
    <w:name w:val="List 513"/>
    <w:basedOn w:val="Aucuneliste"/>
    <w:rsid w:val="00500FFA"/>
  </w:style>
  <w:style w:type="numbering" w:customStyle="1" w:styleId="List514">
    <w:name w:val="List 514"/>
    <w:basedOn w:val="Aucuneliste"/>
    <w:rsid w:val="00500FFA"/>
  </w:style>
  <w:style w:type="numbering" w:customStyle="1" w:styleId="List515">
    <w:name w:val="List 515"/>
    <w:basedOn w:val="Aucuneliste"/>
    <w:rsid w:val="004A1C12"/>
  </w:style>
  <w:style w:type="numbering" w:customStyle="1" w:styleId="List516">
    <w:name w:val="List 516"/>
    <w:basedOn w:val="Aucuneliste"/>
    <w:rsid w:val="004A1C12"/>
  </w:style>
  <w:style w:type="numbering" w:customStyle="1" w:styleId="List517">
    <w:name w:val="List 517"/>
    <w:basedOn w:val="Aucuneliste"/>
    <w:rsid w:val="004A1C12"/>
  </w:style>
  <w:style w:type="numbering" w:customStyle="1" w:styleId="List518">
    <w:name w:val="List 518"/>
    <w:basedOn w:val="Aucuneliste"/>
    <w:rsid w:val="004A1C12"/>
  </w:style>
  <w:style w:type="numbering" w:customStyle="1" w:styleId="List519">
    <w:name w:val="List 519"/>
    <w:basedOn w:val="Aucuneliste"/>
    <w:rsid w:val="004A1C12"/>
  </w:style>
  <w:style w:type="numbering" w:customStyle="1" w:styleId="List520">
    <w:name w:val="List 520"/>
    <w:basedOn w:val="Aucuneliste"/>
    <w:rsid w:val="004A1C12"/>
  </w:style>
  <w:style w:type="numbering" w:customStyle="1" w:styleId="List521">
    <w:name w:val="List 521"/>
    <w:basedOn w:val="Aucuneliste"/>
    <w:rsid w:val="009B2A8A"/>
  </w:style>
  <w:style w:type="numbering" w:customStyle="1" w:styleId="List522">
    <w:name w:val="List 522"/>
    <w:basedOn w:val="Aucuneliste"/>
    <w:rsid w:val="009B2A8A"/>
  </w:style>
  <w:style w:type="numbering" w:customStyle="1" w:styleId="List523">
    <w:name w:val="List 523"/>
    <w:basedOn w:val="Aucuneliste"/>
    <w:rsid w:val="004D5617"/>
  </w:style>
  <w:style w:type="numbering" w:customStyle="1" w:styleId="List524">
    <w:name w:val="List 524"/>
    <w:basedOn w:val="Aucuneliste"/>
    <w:rsid w:val="004D5617"/>
  </w:style>
  <w:style w:type="numbering" w:customStyle="1" w:styleId="List525">
    <w:name w:val="List 525"/>
    <w:basedOn w:val="Aucuneliste"/>
    <w:rsid w:val="004D5617"/>
  </w:style>
  <w:style w:type="numbering" w:customStyle="1" w:styleId="List526">
    <w:name w:val="List 526"/>
    <w:basedOn w:val="Aucuneliste"/>
    <w:rsid w:val="004D5617"/>
  </w:style>
  <w:style w:type="numbering" w:customStyle="1" w:styleId="List527">
    <w:name w:val="List 527"/>
    <w:basedOn w:val="Aucuneliste"/>
    <w:rsid w:val="004D5617"/>
  </w:style>
  <w:style w:type="paragraph" w:styleId="Corpsdetexte">
    <w:name w:val="Body Text"/>
    <w:basedOn w:val="Normal"/>
    <w:link w:val="CorpsdetexteCar"/>
    <w:uiPriority w:val="99"/>
    <w:unhideWhenUsed/>
    <w:rsid w:val="00A07E49"/>
    <w:pPr>
      <w:tabs>
        <w:tab w:val="left" w:pos="397"/>
        <w:tab w:val="left" w:pos="794"/>
        <w:tab w:val="left" w:pos="1191"/>
        <w:tab w:val="left" w:pos="1588"/>
        <w:tab w:val="left" w:pos="1985"/>
        <w:tab w:val="left" w:pos="2381"/>
        <w:tab w:val="left" w:pos="2778"/>
        <w:tab w:val="left" w:pos="3175"/>
        <w:tab w:val="left" w:pos="3572"/>
        <w:tab w:val="left" w:pos="3969"/>
      </w:tabs>
      <w:spacing w:after="120" w:line="240" w:lineRule="atLeast"/>
      <w:jc w:val="both"/>
    </w:pPr>
    <w:rPr>
      <w:rFonts w:ascii="Cambria" w:eastAsia="Calibri" w:hAnsi="Cambria" w:cs="Times New Roman"/>
    </w:rPr>
  </w:style>
  <w:style w:type="character" w:customStyle="1" w:styleId="CorpsdetexteCar">
    <w:name w:val="Corps de texte Car"/>
    <w:basedOn w:val="Policepardfaut"/>
    <w:link w:val="Corpsdetexte"/>
    <w:uiPriority w:val="99"/>
    <w:rsid w:val="00A07E49"/>
    <w:rPr>
      <w:rFonts w:ascii="Cambria" w:eastAsia="Calibri" w:hAnsi="Cambria" w:cs="Times New Roman"/>
    </w:rPr>
  </w:style>
  <w:style w:type="character" w:customStyle="1" w:styleId="stddocNumber">
    <w:name w:val="std_docNumber"/>
    <w:rsid w:val="004F5B09"/>
    <w:rPr>
      <w:rFonts w:ascii="Cambria" w:hAnsi="Cambria"/>
      <w:bdr w:val="none" w:sz="0" w:space="0" w:color="auto"/>
      <w:shd w:val="clear" w:color="auto" w:fill="F2DBDB"/>
    </w:rPr>
  </w:style>
  <w:style w:type="character" w:customStyle="1" w:styleId="stdpublisher">
    <w:name w:val="std_publisher"/>
    <w:rsid w:val="004F5B09"/>
    <w:rPr>
      <w:rFonts w:ascii="Cambria" w:hAnsi="Cambria"/>
      <w:bdr w:val="none" w:sz="0" w:space="0" w:color="auto"/>
      <w:shd w:val="clear" w:color="auto" w:fill="C6D9F1"/>
    </w:rPr>
  </w:style>
  <w:style w:type="character" w:customStyle="1" w:styleId="stddocPartNumber">
    <w:name w:val="std_docPartNumber"/>
    <w:rsid w:val="00444DA0"/>
    <w:rPr>
      <w:rFonts w:ascii="Cambria" w:hAnsi="Cambria"/>
      <w:bdr w:val="none" w:sz="0" w:space="0" w:color="auto"/>
      <w:shd w:val="clear" w:color="auto" w:fill="EAF1DD"/>
    </w:rPr>
  </w:style>
  <w:style w:type="character" w:customStyle="1" w:styleId="LienInternet">
    <w:name w:val="Lien Internet"/>
    <w:basedOn w:val="Policepardfaut"/>
    <w:uiPriority w:val="99"/>
    <w:unhideWhenUsed/>
    <w:rsid w:val="0087153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81201">
      <w:bodyDiv w:val="1"/>
      <w:marLeft w:val="0"/>
      <w:marRight w:val="0"/>
      <w:marTop w:val="0"/>
      <w:marBottom w:val="0"/>
      <w:divBdr>
        <w:top w:val="none" w:sz="0" w:space="0" w:color="auto"/>
        <w:left w:val="none" w:sz="0" w:space="0" w:color="auto"/>
        <w:bottom w:val="none" w:sz="0" w:space="0" w:color="auto"/>
        <w:right w:val="none" w:sz="0" w:space="0" w:color="auto"/>
      </w:divBdr>
    </w:div>
    <w:div w:id="57099247">
      <w:bodyDiv w:val="1"/>
      <w:marLeft w:val="0"/>
      <w:marRight w:val="0"/>
      <w:marTop w:val="0"/>
      <w:marBottom w:val="0"/>
      <w:divBdr>
        <w:top w:val="none" w:sz="0" w:space="0" w:color="auto"/>
        <w:left w:val="none" w:sz="0" w:space="0" w:color="auto"/>
        <w:bottom w:val="none" w:sz="0" w:space="0" w:color="auto"/>
        <w:right w:val="none" w:sz="0" w:space="0" w:color="auto"/>
      </w:divBdr>
    </w:div>
    <w:div w:id="122505438">
      <w:bodyDiv w:val="1"/>
      <w:marLeft w:val="0"/>
      <w:marRight w:val="0"/>
      <w:marTop w:val="0"/>
      <w:marBottom w:val="0"/>
      <w:divBdr>
        <w:top w:val="none" w:sz="0" w:space="0" w:color="auto"/>
        <w:left w:val="none" w:sz="0" w:space="0" w:color="auto"/>
        <w:bottom w:val="none" w:sz="0" w:space="0" w:color="auto"/>
        <w:right w:val="none" w:sz="0" w:space="0" w:color="auto"/>
      </w:divBdr>
    </w:div>
    <w:div w:id="168840131">
      <w:bodyDiv w:val="1"/>
      <w:marLeft w:val="0"/>
      <w:marRight w:val="0"/>
      <w:marTop w:val="0"/>
      <w:marBottom w:val="0"/>
      <w:divBdr>
        <w:top w:val="none" w:sz="0" w:space="0" w:color="auto"/>
        <w:left w:val="none" w:sz="0" w:space="0" w:color="auto"/>
        <w:bottom w:val="none" w:sz="0" w:space="0" w:color="auto"/>
        <w:right w:val="none" w:sz="0" w:space="0" w:color="auto"/>
      </w:divBdr>
    </w:div>
    <w:div w:id="214661820">
      <w:bodyDiv w:val="1"/>
      <w:marLeft w:val="0"/>
      <w:marRight w:val="0"/>
      <w:marTop w:val="0"/>
      <w:marBottom w:val="0"/>
      <w:divBdr>
        <w:top w:val="none" w:sz="0" w:space="0" w:color="auto"/>
        <w:left w:val="none" w:sz="0" w:space="0" w:color="auto"/>
        <w:bottom w:val="none" w:sz="0" w:space="0" w:color="auto"/>
        <w:right w:val="none" w:sz="0" w:space="0" w:color="auto"/>
      </w:divBdr>
    </w:div>
    <w:div w:id="270668767">
      <w:bodyDiv w:val="1"/>
      <w:marLeft w:val="0"/>
      <w:marRight w:val="0"/>
      <w:marTop w:val="0"/>
      <w:marBottom w:val="0"/>
      <w:divBdr>
        <w:top w:val="none" w:sz="0" w:space="0" w:color="auto"/>
        <w:left w:val="none" w:sz="0" w:space="0" w:color="auto"/>
        <w:bottom w:val="none" w:sz="0" w:space="0" w:color="auto"/>
        <w:right w:val="none" w:sz="0" w:space="0" w:color="auto"/>
      </w:divBdr>
    </w:div>
    <w:div w:id="367069338">
      <w:bodyDiv w:val="1"/>
      <w:marLeft w:val="0"/>
      <w:marRight w:val="0"/>
      <w:marTop w:val="0"/>
      <w:marBottom w:val="0"/>
      <w:divBdr>
        <w:top w:val="none" w:sz="0" w:space="0" w:color="auto"/>
        <w:left w:val="none" w:sz="0" w:space="0" w:color="auto"/>
        <w:bottom w:val="none" w:sz="0" w:space="0" w:color="auto"/>
        <w:right w:val="none" w:sz="0" w:space="0" w:color="auto"/>
      </w:divBdr>
    </w:div>
    <w:div w:id="517089387">
      <w:bodyDiv w:val="1"/>
      <w:marLeft w:val="0"/>
      <w:marRight w:val="0"/>
      <w:marTop w:val="0"/>
      <w:marBottom w:val="0"/>
      <w:divBdr>
        <w:top w:val="none" w:sz="0" w:space="0" w:color="auto"/>
        <w:left w:val="none" w:sz="0" w:space="0" w:color="auto"/>
        <w:bottom w:val="none" w:sz="0" w:space="0" w:color="auto"/>
        <w:right w:val="none" w:sz="0" w:space="0" w:color="auto"/>
      </w:divBdr>
    </w:div>
    <w:div w:id="596913143">
      <w:bodyDiv w:val="1"/>
      <w:marLeft w:val="0"/>
      <w:marRight w:val="0"/>
      <w:marTop w:val="0"/>
      <w:marBottom w:val="0"/>
      <w:divBdr>
        <w:top w:val="none" w:sz="0" w:space="0" w:color="auto"/>
        <w:left w:val="none" w:sz="0" w:space="0" w:color="auto"/>
        <w:bottom w:val="none" w:sz="0" w:space="0" w:color="auto"/>
        <w:right w:val="none" w:sz="0" w:space="0" w:color="auto"/>
      </w:divBdr>
    </w:div>
    <w:div w:id="681275630">
      <w:bodyDiv w:val="1"/>
      <w:marLeft w:val="0"/>
      <w:marRight w:val="0"/>
      <w:marTop w:val="0"/>
      <w:marBottom w:val="0"/>
      <w:divBdr>
        <w:top w:val="none" w:sz="0" w:space="0" w:color="auto"/>
        <w:left w:val="none" w:sz="0" w:space="0" w:color="auto"/>
        <w:bottom w:val="none" w:sz="0" w:space="0" w:color="auto"/>
        <w:right w:val="none" w:sz="0" w:space="0" w:color="auto"/>
      </w:divBdr>
    </w:div>
    <w:div w:id="731079864">
      <w:bodyDiv w:val="1"/>
      <w:marLeft w:val="0"/>
      <w:marRight w:val="0"/>
      <w:marTop w:val="0"/>
      <w:marBottom w:val="0"/>
      <w:divBdr>
        <w:top w:val="none" w:sz="0" w:space="0" w:color="auto"/>
        <w:left w:val="none" w:sz="0" w:space="0" w:color="auto"/>
        <w:bottom w:val="none" w:sz="0" w:space="0" w:color="auto"/>
        <w:right w:val="none" w:sz="0" w:space="0" w:color="auto"/>
      </w:divBdr>
    </w:div>
    <w:div w:id="817499803">
      <w:bodyDiv w:val="1"/>
      <w:marLeft w:val="0"/>
      <w:marRight w:val="0"/>
      <w:marTop w:val="0"/>
      <w:marBottom w:val="0"/>
      <w:divBdr>
        <w:top w:val="none" w:sz="0" w:space="0" w:color="auto"/>
        <w:left w:val="none" w:sz="0" w:space="0" w:color="auto"/>
        <w:bottom w:val="none" w:sz="0" w:space="0" w:color="auto"/>
        <w:right w:val="none" w:sz="0" w:space="0" w:color="auto"/>
      </w:divBdr>
    </w:div>
    <w:div w:id="887453540">
      <w:bodyDiv w:val="1"/>
      <w:marLeft w:val="0"/>
      <w:marRight w:val="0"/>
      <w:marTop w:val="0"/>
      <w:marBottom w:val="0"/>
      <w:divBdr>
        <w:top w:val="none" w:sz="0" w:space="0" w:color="auto"/>
        <w:left w:val="none" w:sz="0" w:space="0" w:color="auto"/>
        <w:bottom w:val="none" w:sz="0" w:space="0" w:color="auto"/>
        <w:right w:val="none" w:sz="0" w:space="0" w:color="auto"/>
      </w:divBdr>
    </w:div>
    <w:div w:id="890114540">
      <w:bodyDiv w:val="1"/>
      <w:marLeft w:val="0"/>
      <w:marRight w:val="0"/>
      <w:marTop w:val="0"/>
      <w:marBottom w:val="0"/>
      <w:divBdr>
        <w:top w:val="none" w:sz="0" w:space="0" w:color="auto"/>
        <w:left w:val="none" w:sz="0" w:space="0" w:color="auto"/>
        <w:bottom w:val="none" w:sz="0" w:space="0" w:color="auto"/>
        <w:right w:val="none" w:sz="0" w:space="0" w:color="auto"/>
      </w:divBdr>
    </w:div>
    <w:div w:id="1010526371">
      <w:bodyDiv w:val="1"/>
      <w:marLeft w:val="0"/>
      <w:marRight w:val="0"/>
      <w:marTop w:val="0"/>
      <w:marBottom w:val="0"/>
      <w:divBdr>
        <w:top w:val="none" w:sz="0" w:space="0" w:color="auto"/>
        <w:left w:val="none" w:sz="0" w:space="0" w:color="auto"/>
        <w:bottom w:val="none" w:sz="0" w:space="0" w:color="auto"/>
        <w:right w:val="none" w:sz="0" w:space="0" w:color="auto"/>
      </w:divBdr>
    </w:div>
    <w:div w:id="1077243242">
      <w:bodyDiv w:val="1"/>
      <w:marLeft w:val="0"/>
      <w:marRight w:val="0"/>
      <w:marTop w:val="0"/>
      <w:marBottom w:val="0"/>
      <w:divBdr>
        <w:top w:val="none" w:sz="0" w:space="0" w:color="auto"/>
        <w:left w:val="none" w:sz="0" w:space="0" w:color="auto"/>
        <w:bottom w:val="none" w:sz="0" w:space="0" w:color="auto"/>
        <w:right w:val="none" w:sz="0" w:space="0" w:color="auto"/>
      </w:divBdr>
    </w:div>
    <w:div w:id="1153066929">
      <w:bodyDiv w:val="1"/>
      <w:marLeft w:val="0"/>
      <w:marRight w:val="0"/>
      <w:marTop w:val="0"/>
      <w:marBottom w:val="0"/>
      <w:divBdr>
        <w:top w:val="none" w:sz="0" w:space="0" w:color="auto"/>
        <w:left w:val="none" w:sz="0" w:space="0" w:color="auto"/>
        <w:bottom w:val="none" w:sz="0" w:space="0" w:color="auto"/>
        <w:right w:val="none" w:sz="0" w:space="0" w:color="auto"/>
      </w:divBdr>
    </w:div>
    <w:div w:id="1196042013">
      <w:bodyDiv w:val="1"/>
      <w:marLeft w:val="0"/>
      <w:marRight w:val="0"/>
      <w:marTop w:val="0"/>
      <w:marBottom w:val="0"/>
      <w:divBdr>
        <w:top w:val="none" w:sz="0" w:space="0" w:color="auto"/>
        <w:left w:val="none" w:sz="0" w:space="0" w:color="auto"/>
        <w:bottom w:val="none" w:sz="0" w:space="0" w:color="auto"/>
        <w:right w:val="none" w:sz="0" w:space="0" w:color="auto"/>
      </w:divBdr>
    </w:div>
    <w:div w:id="1240486559">
      <w:bodyDiv w:val="1"/>
      <w:marLeft w:val="0"/>
      <w:marRight w:val="0"/>
      <w:marTop w:val="0"/>
      <w:marBottom w:val="0"/>
      <w:divBdr>
        <w:top w:val="none" w:sz="0" w:space="0" w:color="auto"/>
        <w:left w:val="none" w:sz="0" w:space="0" w:color="auto"/>
        <w:bottom w:val="none" w:sz="0" w:space="0" w:color="auto"/>
        <w:right w:val="none" w:sz="0" w:space="0" w:color="auto"/>
      </w:divBdr>
    </w:div>
    <w:div w:id="1247111684">
      <w:bodyDiv w:val="1"/>
      <w:marLeft w:val="0"/>
      <w:marRight w:val="0"/>
      <w:marTop w:val="0"/>
      <w:marBottom w:val="0"/>
      <w:divBdr>
        <w:top w:val="none" w:sz="0" w:space="0" w:color="auto"/>
        <w:left w:val="none" w:sz="0" w:space="0" w:color="auto"/>
        <w:bottom w:val="none" w:sz="0" w:space="0" w:color="auto"/>
        <w:right w:val="none" w:sz="0" w:space="0" w:color="auto"/>
      </w:divBdr>
    </w:div>
    <w:div w:id="1339843949">
      <w:bodyDiv w:val="1"/>
      <w:marLeft w:val="0"/>
      <w:marRight w:val="0"/>
      <w:marTop w:val="0"/>
      <w:marBottom w:val="0"/>
      <w:divBdr>
        <w:top w:val="none" w:sz="0" w:space="0" w:color="auto"/>
        <w:left w:val="none" w:sz="0" w:space="0" w:color="auto"/>
        <w:bottom w:val="none" w:sz="0" w:space="0" w:color="auto"/>
        <w:right w:val="none" w:sz="0" w:space="0" w:color="auto"/>
      </w:divBdr>
    </w:div>
    <w:div w:id="1544294307">
      <w:bodyDiv w:val="1"/>
      <w:marLeft w:val="0"/>
      <w:marRight w:val="0"/>
      <w:marTop w:val="0"/>
      <w:marBottom w:val="0"/>
      <w:divBdr>
        <w:top w:val="none" w:sz="0" w:space="0" w:color="auto"/>
        <w:left w:val="none" w:sz="0" w:space="0" w:color="auto"/>
        <w:bottom w:val="none" w:sz="0" w:space="0" w:color="auto"/>
        <w:right w:val="none" w:sz="0" w:space="0" w:color="auto"/>
      </w:divBdr>
    </w:div>
    <w:div w:id="1548299810">
      <w:bodyDiv w:val="1"/>
      <w:marLeft w:val="0"/>
      <w:marRight w:val="0"/>
      <w:marTop w:val="0"/>
      <w:marBottom w:val="0"/>
      <w:divBdr>
        <w:top w:val="none" w:sz="0" w:space="0" w:color="auto"/>
        <w:left w:val="none" w:sz="0" w:space="0" w:color="auto"/>
        <w:bottom w:val="none" w:sz="0" w:space="0" w:color="auto"/>
        <w:right w:val="none" w:sz="0" w:space="0" w:color="auto"/>
      </w:divBdr>
    </w:div>
    <w:div w:id="1630016741">
      <w:bodyDiv w:val="1"/>
      <w:marLeft w:val="0"/>
      <w:marRight w:val="0"/>
      <w:marTop w:val="0"/>
      <w:marBottom w:val="0"/>
      <w:divBdr>
        <w:top w:val="none" w:sz="0" w:space="0" w:color="auto"/>
        <w:left w:val="none" w:sz="0" w:space="0" w:color="auto"/>
        <w:bottom w:val="none" w:sz="0" w:space="0" w:color="auto"/>
        <w:right w:val="none" w:sz="0" w:space="0" w:color="auto"/>
      </w:divBdr>
    </w:div>
    <w:div w:id="1739595418">
      <w:bodyDiv w:val="1"/>
      <w:marLeft w:val="0"/>
      <w:marRight w:val="0"/>
      <w:marTop w:val="0"/>
      <w:marBottom w:val="0"/>
      <w:divBdr>
        <w:top w:val="none" w:sz="0" w:space="0" w:color="auto"/>
        <w:left w:val="none" w:sz="0" w:space="0" w:color="auto"/>
        <w:bottom w:val="none" w:sz="0" w:space="0" w:color="auto"/>
        <w:right w:val="none" w:sz="0" w:space="0" w:color="auto"/>
      </w:divBdr>
    </w:div>
    <w:div w:id="1800146042">
      <w:bodyDiv w:val="1"/>
      <w:marLeft w:val="0"/>
      <w:marRight w:val="0"/>
      <w:marTop w:val="0"/>
      <w:marBottom w:val="0"/>
      <w:divBdr>
        <w:top w:val="none" w:sz="0" w:space="0" w:color="auto"/>
        <w:left w:val="none" w:sz="0" w:space="0" w:color="auto"/>
        <w:bottom w:val="none" w:sz="0" w:space="0" w:color="auto"/>
        <w:right w:val="none" w:sz="0" w:space="0" w:color="auto"/>
      </w:divBdr>
    </w:div>
    <w:div w:id="1822428719">
      <w:bodyDiv w:val="1"/>
      <w:marLeft w:val="0"/>
      <w:marRight w:val="0"/>
      <w:marTop w:val="0"/>
      <w:marBottom w:val="0"/>
      <w:divBdr>
        <w:top w:val="none" w:sz="0" w:space="0" w:color="auto"/>
        <w:left w:val="none" w:sz="0" w:space="0" w:color="auto"/>
        <w:bottom w:val="none" w:sz="0" w:space="0" w:color="auto"/>
        <w:right w:val="none" w:sz="0" w:space="0" w:color="auto"/>
      </w:divBdr>
    </w:div>
    <w:div w:id="1873495832">
      <w:bodyDiv w:val="1"/>
      <w:marLeft w:val="0"/>
      <w:marRight w:val="0"/>
      <w:marTop w:val="0"/>
      <w:marBottom w:val="0"/>
      <w:divBdr>
        <w:top w:val="none" w:sz="0" w:space="0" w:color="auto"/>
        <w:left w:val="none" w:sz="0" w:space="0" w:color="auto"/>
        <w:bottom w:val="none" w:sz="0" w:space="0" w:color="auto"/>
        <w:right w:val="none" w:sz="0" w:space="0" w:color="auto"/>
      </w:divBdr>
    </w:div>
    <w:div w:id="1924681689">
      <w:bodyDiv w:val="1"/>
      <w:marLeft w:val="0"/>
      <w:marRight w:val="0"/>
      <w:marTop w:val="0"/>
      <w:marBottom w:val="0"/>
      <w:divBdr>
        <w:top w:val="none" w:sz="0" w:space="0" w:color="auto"/>
        <w:left w:val="none" w:sz="0" w:space="0" w:color="auto"/>
        <w:bottom w:val="none" w:sz="0" w:space="0" w:color="auto"/>
        <w:right w:val="none" w:sz="0" w:space="0" w:color="auto"/>
      </w:divBdr>
    </w:div>
    <w:div w:id="1950041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www.legifrance.gouv.fr/codes/article_lc/LEGIARTI000033031877" TargetMode="External"/><Relationship Id="rId26" Type="http://schemas.openxmlformats.org/officeDocument/2006/relationships/hyperlink" Target="https://www.data.gouv.fr/fr/pages/donnees-geographiques/" TargetMode="External"/><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5.emf"/><Relationship Id="rId34" Type="http://schemas.openxmlformats.org/officeDocument/2006/relationships/hyperlink" Target="http://www.opengis.net/def/crs/EPSG/0/2154" TargetMode="Externa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comments" Target="comments.xml"/><Relationship Id="rId25" Type="http://schemas.openxmlformats.org/officeDocument/2006/relationships/image" Target="media/image9.emf"/><Relationship Id="rId33" Type="http://schemas.openxmlformats.org/officeDocument/2006/relationships/hyperlink" Target="http://cnig.gouv.fr/wp-content/uploads/2014/01/Guide-de-saisie-des-&#233;l&#233;ments-de-m&#233;tadonn&#233;es-INSPIRE-v1.1-final-light.pdf%23page=18" TargetMode="External"/><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legifrance.gouv.fr/jorf/id/JORFTEXT000022934766" TargetMode="External"/><Relationship Id="rId20" Type="http://schemas.openxmlformats.org/officeDocument/2006/relationships/image" Target="media/image4.emf"/><Relationship Id="rId29" Type="http://schemas.openxmlformats.org/officeDocument/2006/relationships/hyperlink" Target="http://cnig.gouv.fr/wp-content/uploads/2014/01/Guide-de-saisie-des-&#233;l&#233;ments-de-m&#233;tadonn&#233;es-INSPIRE-v1.1-final.pdf" TargetMode="External"/><Relationship Id="R1bc8a2111a514b71"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8.emf"/><Relationship Id="rId32" Type="http://schemas.openxmlformats.org/officeDocument/2006/relationships/hyperlink" Target="https://inspire.ec.europa.eu/metadata-codelist/TopicCategory" TargetMode="External"/><Relationship Id="rId37" Type="http://schemas.openxmlformats.org/officeDocument/2006/relationships/image" Target="media/image11.png"/><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cnig.gouv.fr/?page_id=8991" TargetMode="External"/><Relationship Id="rId23" Type="http://schemas.openxmlformats.org/officeDocument/2006/relationships/image" Target="media/image7.emf"/><Relationship Id="rId28" Type="http://schemas.openxmlformats.org/officeDocument/2006/relationships/hyperlink" Target="http://cnig.gouv.fr/wp-content/uploads/2016/02/GuideIRU-corrig%C3%A9-v2.pdf" TargetMode="External"/><Relationship Id="rId36" Type="http://schemas.openxmlformats.org/officeDocument/2006/relationships/image" Target="media/image10.emf"/><Relationship Id="R2aedd12b0492431b" Type="http://schemas.microsoft.com/office/2018/08/relationships/commentsExtensible" Target="commentsExtensible.xml"/><Relationship Id="rId10" Type="http://schemas.openxmlformats.org/officeDocument/2006/relationships/footnotes" Target="footnotes.xml"/><Relationship Id="rId19" Type="http://schemas.openxmlformats.org/officeDocument/2006/relationships/hyperlink" Target="https://www.legifrance.gouv.fr/codes/article_lc/LEGIARTI000033031889" TargetMode="External"/><Relationship Id="rId31" Type="http://schemas.openxmlformats.org/officeDocument/2006/relationships/hyperlink" Target="http://www.loc.gov/standards/iso639-2/php/code_list.php"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6.emf"/><Relationship Id="rId27" Type="http://schemas.openxmlformats.org/officeDocument/2006/relationships/hyperlink" Target="http://cnig.gouv.fr/?page_id=2916" TargetMode="External"/><Relationship Id="rId30" Type="http://schemas.openxmlformats.org/officeDocument/2006/relationships/hyperlink" Target="http://cnig.gouv.fr/wp-content/uploads/2016/02/GuideIRU-corrig&#233;-v2.pdf" TargetMode="External"/><Relationship Id="rId35" Type="http://schemas.openxmlformats.org/officeDocument/2006/relationships/hyperlink" Target="http://registre.ign.fr/ign/IGNF/crs/IGNF/RGR92UTM40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C0C06678FEC5D4595E604FB7D2579A6" ma:contentTypeVersion="12" ma:contentTypeDescription="Crée un document." ma:contentTypeScope="" ma:versionID="9f7d8ef9a04c255ed2cb434065dd9ee8">
  <xsd:schema xmlns:xsd="http://www.w3.org/2001/XMLSchema" xmlns:xs="http://www.w3.org/2001/XMLSchema" xmlns:p="http://schemas.microsoft.com/office/2006/metadata/properties" xmlns:ns2="e7cd6fb7-42b1-490e-8554-bfe41af271fc" xmlns:ns3="591eca57-c231-4b80-97ad-99ff32af247b" targetNamespace="http://schemas.microsoft.com/office/2006/metadata/properties" ma:root="true" ma:fieldsID="5398841dcb3d3de1f0e4b212642503b6" ns2:_="" ns3:_="">
    <xsd:import namespace="e7cd6fb7-42b1-490e-8554-bfe41af271fc"/>
    <xsd:import namespace="591eca57-c231-4b80-97ad-99ff32af247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GenerationTime" minOccurs="0"/>
                <xsd:element ref="ns2:MediaServiceEventHashCode" minOccurs="0"/>
                <xsd:element ref="ns2:MediaServiceOCR"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cd6fb7-42b1-490e-8554-bfe41af271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lcf76f155ced4ddcb4097134ff3c332f" ma:index="16" nillable="true" ma:taxonomy="true" ma:internalName="lcf76f155ced4ddcb4097134ff3c332f" ma:taxonomyFieldName="MediaServiceImageTags" ma:displayName="Balises d’images" ma:readOnly="false" ma:fieldId="{5cf76f15-5ced-4ddc-b409-7134ff3c332f}" ma:taxonomyMulti="true" ma:sspId="763f9de7-cc90-4eb3-be2e-7de001983ea7" ma:termSetId="09814cd3-568e-fe90-9814-8d621ff8fb84" ma:anchorId="fba54fb3-c3e1-fe81-a776-ca4b69148c4d" ma:open="true" ma:isKeyword="false">
      <xsd:complexType>
        <xsd:sequence>
          <xsd:element ref="pc:Terms" minOccurs="0" maxOccurs="1"/>
        </xsd:sequence>
      </xsd:complex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91eca57-c231-4b80-97ad-99ff32af247b"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dc46f054-3357-4907-8db8-5205035cf3d4}" ma:internalName="TaxCatchAll" ma:showField="CatchAllData" ma:web="591eca57-c231-4b80-97ad-99ff32af247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591eca57-c231-4b80-97ad-99ff32af247b" xsi:nil="true"/>
    <lcf76f155ced4ddcb4097134ff3c332f xmlns="e7cd6fb7-42b1-490e-8554-bfe41af271fc">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ISO690.XSL" StyleName="ISO 690 - First Element and Date">
  <b:Source>
    <b:Tag>Nom11</b:Tag>
    <b:SourceType>Book</b:SourceType>
    <b:Guid>{50077F8E-C0AA-4461-9FC3-4FA8305D9561}</b:Guid>
    <b:Title>Nom du livre</b:Title>
    <b:Year>2011</b:Year>
    <b:Publisher>Editions</b:Publisher>
    <b:StandardNumber>numéro ISBN/ISSN</b:StandardNumber>
    <b:Author>
      <b:Author>
        <b:NameList>
          <b:Person>
            <b:Last>Nom</b:Last>
            <b:First>Prénom</b:First>
          </b:Person>
        </b:NameList>
      </b:Author>
    </b:Author>
    <b:RefOrder>1</b:RefOrder>
  </b:Source>
</b:Sources>
</file>

<file path=customXml/itemProps1.xml><?xml version="1.0" encoding="utf-8"?>
<ds:datastoreItem xmlns:ds="http://schemas.openxmlformats.org/officeDocument/2006/customXml" ds:itemID="{AACE15D5-367A-451E-86F4-CB165D50DCF1}">
  <ds:schemaRefs>
    <ds:schemaRef ds:uri="http://schemas.microsoft.com/sharepoint/v3/contenttype/forms"/>
  </ds:schemaRefs>
</ds:datastoreItem>
</file>

<file path=customXml/itemProps2.xml><?xml version="1.0" encoding="utf-8"?>
<ds:datastoreItem xmlns:ds="http://schemas.openxmlformats.org/officeDocument/2006/customXml" ds:itemID="{B55942E4-3798-4C23-93D8-96CDC4EB9F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cd6fb7-42b1-490e-8554-bfe41af271fc"/>
    <ds:schemaRef ds:uri="591eca57-c231-4b80-97ad-99ff32af24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8530627-4F8A-49C0-B6CF-7A9A86E20AB6}">
  <ds:schemaRefs>
    <ds:schemaRef ds:uri="http://schemas.microsoft.com/office/2006/documentManagement/types"/>
    <ds:schemaRef ds:uri="http://purl.org/dc/elements/1.1/"/>
    <ds:schemaRef ds:uri="http://schemas.microsoft.com/office/infopath/2007/PartnerControls"/>
    <ds:schemaRef ds:uri="e7cd6fb7-42b1-490e-8554-bfe41af271fc"/>
    <ds:schemaRef ds:uri="http://schemas.openxmlformats.org/package/2006/metadata/core-properties"/>
    <ds:schemaRef ds:uri="http://purl.org/dc/terms/"/>
    <ds:schemaRef ds:uri="http://schemas.microsoft.com/office/2006/metadata/properties"/>
    <ds:schemaRef ds:uri="591eca57-c231-4b80-97ad-99ff32af247b"/>
    <ds:schemaRef ds:uri="http://www.w3.org/XML/1998/namespace"/>
    <ds:schemaRef ds:uri="http://purl.org/dc/dcmitype/"/>
  </ds:schemaRefs>
</ds:datastoreItem>
</file>

<file path=customXml/itemProps4.xml><?xml version="1.0" encoding="utf-8"?>
<ds:datastoreItem xmlns:ds="http://schemas.openxmlformats.org/officeDocument/2006/customXml" ds:itemID="{2D387024-4D70-4ADD-825D-B14B03B9B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61</Pages>
  <Words>14711</Words>
  <Characters>80912</Characters>
  <Application>Microsoft Office Word</Application>
  <DocSecurity>0</DocSecurity>
  <Lines>674</Lines>
  <Paragraphs>190</Paragraphs>
  <ScaleCrop>false</ScaleCrop>
  <HeadingPairs>
    <vt:vector size="2" baseType="variant">
      <vt:variant>
        <vt:lpstr>Titre</vt:lpstr>
      </vt:variant>
      <vt:variant>
        <vt:i4>1</vt:i4>
      </vt:variant>
    </vt:vector>
  </HeadingPairs>
  <TitlesOfParts>
    <vt:vector size="1" baseType="lpstr">
      <vt:lpstr/>
    </vt:vector>
  </TitlesOfParts>
  <Company>IGN</Company>
  <LinksUpToDate>false</LinksUpToDate>
  <CharactersWithSpaces>95433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Marion Lacroix</dc:creator>
  <cp:lastModifiedBy>Dominique Laurent</cp:lastModifiedBy>
  <cp:revision>3</cp:revision>
  <dcterms:created xsi:type="dcterms:W3CDTF">2023-09-05T07:56:00Z</dcterms:created>
  <dcterms:modified xsi:type="dcterms:W3CDTF">2023-09-05T08:47:00Z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0x0101001C0C06678FEC5D4595E604FB7D2579A6</vt:lpwstr>
  </property>
  <property fmtid="{D5CDD505-2E9C-101B-9397-08002B2CF9AE}" pid="3" name="MediaServiceImageTags">
    <vt:lpwstr/>
  </property>
</Properties>
</file>